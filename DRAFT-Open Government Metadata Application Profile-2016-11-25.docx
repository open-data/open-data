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8CD" w:rsidRDefault="008F18CD" w:rsidP="00620E8E">
      <w:pPr>
        <w:ind w:left="-426" w:right="-635"/>
        <w:rPr>
          <w:b/>
          <w:sz w:val="72"/>
          <w:szCs w:val="52"/>
          <w:lang w:val="en-US"/>
        </w:rPr>
      </w:pPr>
      <w:r>
        <w:rPr>
          <w:b/>
          <w:sz w:val="72"/>
          <w:szCs w:val="52"/>
          <w:lang w:val="en-US"/>
        </w:rPr>
        <w:t xml:space="preserve">Government of Canada – </w:t>
      </w:r>
    </w:p>
    <w:p w:rsidR="005D0D2D" w:rsidRPr="00620E8E" w:rsidRDefault="005D0D2D" w:rsidP="00620E8E">
      <w:pPr>
        <w:ind w:left="-426" w:right="-635"/>
        <w:rPr>
          <w:b/>
          <w:sz w:val="72"/>
          <w:szCs w:val="52"/>
          <w:lang w:val="en-US"/>
        </w:rPr>
      </w:pPr>
      <w:r w:rsidRPr="00620E8E">
        <w:rPr>
          <w:b/>
          <w:sz w:val="72"/>
          <w:szCs w:val="52"/>
          <w:lang w:val="en-US"/>
        </w:rPr>
        <w:t>Open Government Metadata</w:t>
      </w:r>
      <w:r w:rsidR="006579CD" w:rsidRPr="00620E8E">
        <w:rPr>
          <w:b/>
          <w:sz w:val="72"/>
          <w:szCs w:val="52"/>
          <w:lang w:val="en-US"/>
        </w:rPr>
        <w:t xml:space="preserve"> </w:t>
      </w:r>
      <w:r w:rsidR="00A10A68">
        <w:rPr>
          <w:b/>
          <w:sz w:val="72"/>
          <w:szCs w:val="52"/>
          <w:lang w:val="en-US"/>
        </w:rPr>
        <w:t xml:space="preserve">Application </w:t>
      </w:r>
      <w:r w:rsidR="006579CD" w:rsidRPr="00620E8E">
        <w:rPr>
          <w:b/>
          <w:sz w:val="72"/>
          <w:szCs w:val="52"/>
          <w:lang w:val="en-US"/>
        </w:rPr>
        <w:t>Profile</w:t>
      </w:r>
    </w:p>
    <w:p w:rsidR="005D0D2D" w:rsidRDefault="005D0D2D" w:rsidP="007A651A">
      <w:pPr>
        <w:rPr>
          <w:rFonts w:ascii="Franklin Gothic Demi Cond" w:hAnsi="Franklin Gothic Demi Cond"/>
          <w:sz w:val="52"/>
          <w:szCs w:val="52"/>
          <w:lang w:val="en-US"/>
        </w:rPr>
      </w:pPr>
    </w:p>
    <w:p w:rsidR="001A7EEC" w:rsidRDefault="001A7EEC" w:rsidP="001A7EEC">
      <w:pPr>
        <w:rPr>
          <w:sz w:val="28"/>
          <w:szCs w:val="28"/>
          <w:lang w:val="en-US"/>
        </w:rPr>
      </w:pPr>
    </w:p>
    <w:p w:rsidR="00620E8E" w:rsidRDefault="001A7EEC" w:rsidP="001A7EEC">
      <w:pPr>
        <w:jc w:val="right"/>
        <w:rPr>
          <w:sz w:val="28"/>
          <w:szCs w:val="28"/>
          <w:lang w:val="en-US"/>
        </w:rPr>
      </w:pPr>
      <w:r>
        <w:rPr>
          <w:sz w:val="28"/>
          <w:szCs w:val="28"/>
          <w:lang w:val="en-US"/>
        </w:rPr>
        <w:t xml:space="preserve">Information Management - </w:t>
      </w:r>
      <w:r w:rsidR="00AA0BDF">
        <w:rPr>
          <w:sz w:val="28"/>
          <w:szCs w:val="28"/>
          <w:lang w:val="en-US"/>
        </w:rPr>
        <w:t>O</w:t>
      </w:r>
      <w:r w:rsidR="00620E8E">
        <w:rPr>
          <w:sz w:val="28"/>
          <w:szCs w:val="28"/>
          <w:lang w:val="en-US"/>
        </w:rPr>
        <w:t xml:space="preserve">pen Government </w:t>
      </w:r>
      <w:r>
        <w:rPr>
          <w:sz w:val="28"/>
          <w:szCs w:val="28"/>
          <w:lang w:val="en-US"/>
        </w:rPr>
        <w:t>Directorate</w:t>
      </w:r>
    </w:p>
    <w:p w:rsidR="00620E8E" w:rsidRDefault="00620E8E" w:rsidP="00620E8E">
      <w:pPr>
        <w:jc w:val="right"/>
        <w:rPr>
          <w:sz w:val="28"/>
          <w:szCs w:val="28"/>
          <w:lang w:val="en-US"/>
        </w:rPr>
      </w:pPr>
      <w:r>
        <w:rPr>
          <w:sz w:val="28"/>
          <w:szCs w:val="28"/>
          <w:lang w:val="en-US"/>
        </w:rPr>
        <w:t>Treasury Board Secretariat</w:t>
      </w:r>
    </w:p>
    <w:p w:rsidR="00620E8E" w:rsidRPr="00620E8E" w:rsidRDefault="001A7EEC" w:rsidP="00620E8E">
      <w:pPr>
        <w:jc w:val="right"/>
        <w:rPr>
          <w:sz w:val="28"/>
          <w:szCs w:val="28"/>
          <w:lang w:val="en-US"/>
        </w:rPr>
        <w:sectPr w:rsidR="00620E8E" w:rsidRPr="00620E8E" w:rsidSect="005D0D2D">
          <w:headerReference w:type="even" r:id="rId9"/>
          <w:headerReference w:type="default" r:id="rId10"/>
          <w:footerReference w:type="even" r:id="rId11"/>
          <w:footerReference w:type="default" r:id="rId12"/>
          <w:headerReference w:type="first" r:id="rId13"/>
          <w:footerReference w:type="first" r:id="rId14"/>
          <w:pgSz w:w="12240" w:h="15840"/>
          <w:pgMar w:top="7200" w:right="1440" w:bottom="1440" w:left="6048" w:header="720" w:footer="720" w:gutter="0"/>
          <w:cols w:space="708"/>
          <w:docGrid w:linePitch="360"/>
        </w:sectPr>
      </w:pPr>
      <w:r>
        <w:rPr>
          <w:sz w:val="28"/>
          <w:szCs w:val="28"/>
          <w:lang w:val="en-US"/>
        </w:rPr>
        <w:t>November</w:t>
      </w:r>
      <w:r w:rsidR="00F61D28">
        <w:rPr>
          <w:sz w:val="28"/>
          <w:szCs w:val="28"/>
          <w:lang w:val="en-US"/>
        </w:rPr>
        <w:t xml:space="preserve"> 2016</w:t>
      </w:r>
    </w:p>
    <w:p w:rsidR="005D0D2D" w:rsidRPr="00362586" w:rsidRDefault="005D0D2D" w:rsidP="007A651A">
      <w:pPr>
        <w:rPr>
          <w:lang w:val="en-US"/>
        </w:rPr>
      </w:pPr>
    </w:p>
    <w:p w:rsidR="00097CE6" w:rsidRPr="00CF72EB" w:rsidRDefault="00097CE6" w:rsidP="00097CE6">
      <w:r w:rsidRPr="00CF72EB">
        <w:rPr>
          <w:b/>
        </w:rPr>
        <w:t>Version Control</w:t>
      </w:r>
    </w:p>
    <w:p w:rsidR="00097CE6" w:rsidRPr="00CF72EB" w:rsidRDefault="00097CE6" w:rsidP="00097C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5"/>
        <w:gridCol w:w="3339"/>
        <w:gridCol w:w="3002"/>
      </w:tblGrid>
      <w:tr w:rsidR="00D72BDB" w:rsidRPr="00CF72EB" w:rsidTr="00D72BDB">
        <w:tc>
          <w:tcPr>
            <w:tcW w:w="3235" w:type="dxa"/>
            <w:shd w:val="clear" w:color="auto" w:fill="auto"/>
          </w:tcPr>
          <w:p w:rsidR="00D72BDB" w:rsidRPr="00CF72EB" w:rsidRDefault="00D72BDB" w:rsidP="007A651A">
            <w:pPr>
              <w:rPr>
                <w:b/>
              </w:rPr>
            </w:pPr>
            <w:r w:rsidRPr="00CF72EB">
              <w:rPr>
                <w:b/>
              </w:rPr>
              <w:t>Date</w:t>
            </w:r>
          </w:p>
        </w:tc>
        <w:tc>
          <w:tcPr>
            <w:tcW w:w="3339" w:type="dxa"/>
            <w:shd w:val="clear" w:color="auto" w:fill="auto"/>
          </w:tcPr>
          <w:p w:rsidR="00D72BDB" w:rsidRPr="00CF72EB" w:rsidRDefault="00D72BDB" w:rsidP="007A651A">
            <w:pPr>
              <w:rPr>
                <w:b/>
              </w:rPr>
            </w:pPr>
            <w:r w:rsidRPr="00CF72EB">
              <w:rPr>
                <w:b/>
              </w:rPr>
              <w:t>Action</w:t>
            </w:r>
          </w:p>
        </w:tc>
        <w:tc>
          <w:tcPr>
            <w:tcW w:w="3002" w:type="dxa"/>
          </w:tcPr>
          <w:p w:rsidR="00D72BDB" w:rsidRPr="00CF72EB" w:rsidRDefault="00D72BDB" w:rsidP="007A651A">
            <w:pPr>
              <w:rPr>
                <w:b/>
              </w:rPr>
            </w:pPr>
            <w:r>
              <w:rPr>
                <w:b/>
              </w:rPr>
              <w:t>Contact</w:t>
            </w:r>
          </w:p>
        </w:tc>
      </w:tr>
      <w:tr w:rsidR="00D72BDB" w:rsidRPr="00CF72EB" w:rsidTr="00D72BDB">
        <w:tc>
          <w:tcPr>
            <w:tcW w:w="3235" w:type="dxa"/>
            <w:shd w:val="clear" w:color="auto" w:fill="auto"/>
          </w:tcPr>
          <w:p w:rsidR="00D72BDB" w:rsidRPr="00CF72EB" w:rsidRDefault="00D72BDB" w:rsidP="007A651A">
            <w:r w:rsidRPr="00CF72EB">
              <w:t>August 2, 2015</w:t>
            </w:r>
          </w:p>
        </w:tc>
        <w:tc>
          <w:tcPr>
            <w:tcW w:w="3339" w:type="dxa"/>
            <w:shd w:val="clear" w:color="auto" w:fill="auto"/>
          </w:tcPr>
          <w:p w:rsidR="00D72BDB" w:rsidRPr="00CF72EB" w:rsidRDefault="00D72BDB" w:rsidP="007A651A">
            <w:r w:rsidRPr="00CF72EB">
              <w:t>First draft completed</w:t>
            </w:r>
          </w:p>
        </w:tc>
        <w:tc>
          <w:tcPr>
            <w:tcW w:w="3002" w:type="dxa"/>
          </w:tcPr>
          <w:p w:rsidR="00D72BDB" w:rsidRPr="00CF72EB" w:rsidRDefault="00D72BDB" w:rsidP="007A651A">
            <w:r>
              <w:t>Alannah Hilt</w:t>
            </w:r>
          </w:p>
        </w:tc>
      </w:tr>
      <w:tr w:rsidR="00D72BDB" w:rsidRPr="00CF72EB" w:rsidTr="00D72BDB">
        <w:tc>
          <w:tcPr>
            <w:tcW w:w="3235" w:type="dxa"/>
            <w:shd w:val="clear" w:color="auto" w:fill="auto"/>
          </w:tcPr>
          <w:p w:rsidR="00D72BDB" w:rsidRPr="00CF72EB" w:rsidRDefault="00D72BDB" w:rsidP="007A651A">
            <w:r>
              <w:t>April 2016</w:t>
            </w:r>
          </w:p>
        </w:tc>
        <w:tc>
          <w:tcPr>
            <w:tcW w:w="3339" w:type="dxa"/>
            <w:shd w:val="clear" w:color="auto" w:fill="auto"/>
          </w:tcPr>
          <w:p w:rsidR="00D72BDB" w:rsidRPr="00CF72EB" w:rsidRDefault="00D72BDB" w:rsidP="007A651A">
            <w:r>
              <w:t>Updated draft based on updated scheme</w:t>
            </w:r>
          </w:p>
        </w:tc>
        <w:tc>
          <w:tcPr>
            <w:tcW w:w="3002" w:type="dxa"/>
          </w:tcPr>
          <w:p w:rsidR="00D72BDB" w:rsidRDefault="00D72BDB" w:rsidP="007A651A">
            <w:r>
              <w:t>Alannah Hilt</w:t>
            </w:r>
          </w:p>
          <w:p w:rsidR="00D72BDB" w:rsidRDefault="00D72BDB" w:rsidP="007A651A"/>
        </w:tc>
      </w:tr>
      <w:tr w:rsidR="00D72BDB" w:rsidRPr="00CF72EB" w:rsidTr="00D72BDB">
        <w:tc>
          <w:tcPr>
            <w:tcW w:w="3235" w:type="dxa"/>
            <w:shd w:val="clear" w:color="auto" w:fill="auto"/>
          </w:tcPr>
          <w:p w:rsidR="00D72BDB" w:rsidRPr="00CF72EB" w:rsidRDefault="00D72BDB" w:rsidP="00D72BDB">
            <w:r>
              <w:t>June</w:t>
            </w:r>
            <w:r w:rsidR="00CD747E">
              <w:t>-September</w:t>
            </w:r>
            <w:r>
              <w:t xml:space="preserve"> 2016</w:t>
            </w:r>
          </w:p>
        </w:tc>
        <w:tc>
          <w:tcPr>
            <w:tcW w:w="3339" w:type="dxa"/>
            <w:shd w:val="clear" w:color="auto" w:fill="auto"/>
          </w:tcPr>
          <w:p w:rsidR="00D72BDB" w:rsidRPr="00CF72EB" w:rsidRDefault="00D72BDB" w:rsidP="007A651A">
            <w:r>
              <w:t>Updated draft</w:t>
            </w:r>
          </w:p>
        </w:tc>
        <w:tc>
          <w:tcPr>
            <w:tcW w:w="3002" w:type="dxa"/>
          </w:tcPr>
          <w:p w:rsidR="003B4EFC" w:rsidRDefault="003B4EFC" w:rsidP="003B4EFC">
            <w:r>
              <w:t>Alannah Hilt</w:t>
            </w:r>
          </w:p>
          <w:p w:rsidR="00D72BDB" w:rsidRPr="00CF72EB" w:rsidRDefault="00D72BDB" w:rsidP="007A651A"/>
        </w:tc>
      </w:tr>
      <w:tr w:rsidR="00D72BDB" w:rsidRPr="00CF72EB" w:rsidTr="00D72BDB">
        <w:tc>
          <w:tcPr>
            <w:tcW w:w="3235" w:type="dxa"/>
            <w:shd w:val="clear" w:color="auto" w:fill="auto"/>
          </w:tcPr>
          <w:p w:rsidR="00D72BDB" w:rsidRPr="00CF72EB" w:rsidRDefault="003B4EFC" w:rsidP="007A651A">
            <w:r>
              <w:t>October 3</w:t>
            </w:r>
            <w:r w:rsidR="001A7EEC">
              <w:t xml:space="preserve"> 2016</w:t>
            </w:r>
          </w:p>
        </w:tc>
        <w:tc>
          <w:tcPr>
            <w:tcW w:w="3339" w:type="dxa"/>
            <w:shd w:val="clear" w:color="auto" w:fill="auto"/>
          </w:tcPr>
          <w:p w:rsidR="00D72BDB" w:rsidRPr="00CF72EB" w:rsidRDefault="003B4EFC" w:rsidP="007A651A">
            <w:r>
              <w:t>Completed final draft</w:t>
            </w:r>
          </w:p>
        </w:tc>
        <w:tc>
          <w:tcPr>
            <w:tcW w:w="3002" w:type="dxa"/>
          </w:tcPr>
          <w:p w:rsidR="003B4EFC" w:rsidRDefault="003B4EFC" w:rsidP="003B4EFC">
            <w:r>
              <w:t>Alannah Hilt</w:t>
            </w:r>
          </w:p>
          <w:p w:rsidR="00D72BDB" w:rsidRPr="00CF72EB" w:rsidRDefault="00D72BDB" w:rsidP="007A651A"/>
        </w:tc>
      </w:tr>
    </w:tbl>
    <w:p w:rsidR="00097CE6" w:rsidRPr="00CF72EB" w:rsidRDefault="00097CE6" w:rsidP="00097CE6"/>
    <w:p w:rsidR="00097CE6" w:rsidRPr="00CF72EB" w:rsidRDefault="00097CE6" w:rsidP="00097CE6">
      <w:r w:rsidRPr="00CF72EB">
        <w:t>Prepared by the Open Government Secretariat, Treasury Board of Canada, Secretariat, Chief Information Officer Branch</w:t>
      </w:r>
    </w:p>
    <w:p w:rsidR="00097CE6" w:rsidRPr="00CF72EB" w:rsidRDefault="00097CE6" w:rsidP="00097CE6"/>
    <w:p w:rsidR="00097CE6" w:rsidRPr="00CF72EB" w:rsidRDefault="00097CE6" w:rsidP="00097CE6"/>
    <w:p w:rsidR="00097CE6" w:rsidRPr="00CF72EB" w:rsidRDefault="00097CE6" w:rsidP="00097CE6">
      <w:pPr>
        <w:rPr>
          <w:b/>
        </w:rPr>
      </w:pPr>
      <w:r w:rsidRPr="00CF72EB">
        <w:rPr>
          <w:b/>
        </w:rPr>
        <w:t>Document History</w:t>
      </w:r>
    </w:p>
    <w:p w:rsidR="00097CE6" w:rsidRPr="00CF72EB" w:rsidRDefault="00097CE6" w:rsidP="00097CE6">
      <w:pPr>
        <w:rPr>
          <w:b/>
        </w:rPr>
      </w:pPr>
    </w:p>
    <w:p w:rsidR="00097CE6" w:rsidRPr="008F18CD" w:rsidRDefault="00097CE6" w:rsidP="00097CE6">
      <w:r w:rsidRPr="00CF72EB">
        <w:t xml:space="preserve">1st edition entitled </w:t>
      </w:r>
      <w:r w:rsidRPr="008F18CD">
        <w:t xml:space="preserve">Government of Canada </w:t>
      </w:r>
      <w:r w:rsidR="008F18CD">
        <w:t xml:space="preserve">- </w:t>
      </w:r>
      <w:r w:rsidRPr="008F18CD">
        <w:t>Open Government Metadata</w:t>
      </w:r>
      <w:r w:rsidR="008F18CD" w:rsidRPr="008F18CD">
        <w:t xml:space="preserve"> </w:t>
      </w:r>
      <w:r w:rsidR="003B4EFC">
        <w:t xml:space="preserve">Application </w:t>
      </w:r>
      <w:r w:rsidR="008F18CD" w:rsidRPr="008F18CD">
        <w:t>Profile</w:t>
      </w:r>
    </w:p>
    <w:p w:rsidR="00097CE6" w:rsidRPr="00CF72EB" w:rsidRDefault="00097CE6" w:rsidP="00097CE6"/>
    <w:p w:rsidR="00097CE6" w:rsidRPr="00CF72EB" w:rsidRDefault="00097CE6" w:rsidP="00097CE6">
      <w:pPr>
        <w:rPr>
          <w:rStyle w:val="StyleArial11ptBlack"/>
          <w:rFonts w:ascii="Times New Roman" w:hAnsi="Times New Roman"/>
          <w:sz w:val="24"/>
        </w:rPr>
      </w:pPr>
    </w:p>
    <w:p w:rsidR="00097CE6" w:rsidRPr="00CF72EB" w:rsidRDefault="00097CE6" w:rsidP="00097CE6">
      <w:pPr>
        <w:rPr>
          <w:rStyle w:val="StyleArial11ptBlack"/>
          <w:rFonts w:ascii="Times New Roman" w:hAnsi="Times New Roman"/>
          <w:sz w:val="24"/>
        </w:rPr>
      </w:pPr>
      <w:r w:rsidRPr="00CF72EB">
        <w:rPr>
          <w:rStyle w:val="StyleArial11ptBlack"/>
          <w:rFonts w:ascii="Times New Roman" w:hAnsi="Times New Roman"/>
          <w:sz w:val="24"/>
        </w:rPr>
        <w:t>Please send all enquiries to</w:t>
      </w:r>
      <w:r>
        <w:rPr>
          <w:rStyle w:val="StyleArial11ptBlack"/>
        </w:rPr>
        <w:t>:</w:t>
      </w:r>
    </w:p>
    <w:p w:rsidR="00097CE6" w:rsidRPr="00CF72EB" w:rsidRDefault="00097CE6" w:rsidP="00097CE6">
      <w:pPr>
        <w:rPr>
          <w:rStyle w:val="StyleArial11ptBlack"/>
          <w:rFonts w:ascii="Times New Roman" w:hAnsi="Times New Roman"/>
          <w:sz w:val="24"/>
        </w:rPr>
      </w:pPr>
    </w:p>
    <w:p w:rsidR="00097CE6" w:rsidRPr="00CF72EB" w:rsidRDefault="00097CE6" w:rsidP="00097CE6">
      <w:pPr>
        <w:rPr>
          <w:color w:val="000000"/>
          <w:lang w:val="fr-CA"/>
        </w:rPr>
      </w:pPr>
      <w:r w:rsidRPr="00CF72EB">
        <w:rPr>
          <w:b/>
          <w:bCs/>
          <w:color w:val="000000"/>
          <w:lang w:val="fr-CA"/>
        </w:rPr>
        <w:t>Email:</w:t>
      </w:r>
      <w:r w:rsidRPr="00CF72EB">
        <w:rPr>
          <w:rStyle w:val="StyleArial11ptBlack"/>
          <w:rFonts w:ascii="Times New Roman" w:hAnsi="Times New Roman"/>
          <w:sz w:val="24"/>
          <w:lang w:val="fr-CA"/>
        </w:rPr>
        <w:t xml:space="preserve"> </w:t>
      </w:r>
      <w:r w:rsidRPr="00CF72EB">
        <w:rPr>
          <w:color w:val="003399"/>
          <w:u w:val="single"/>
          <w:lang w:val="fr-CA"/>
        </w:rPr>
        <w:t>open-ouvert@tbs-sct.gc.ca</w:t>
      </w:r>
    </w:p>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097CE6" w:rsidRDefault="00097CE6"/>
    <w:p w:rsidR="00B14690" w:rsidRDefault="00B14690">
      <w:r>
        <w:br w:type="page"/>
      </w:r>
    </w:p>
    <w:sdt>
      <w:sdtPr>
        <w:rPr>
          <w:rFonts w:ascii="Times New Roman" w:eastAsia="Times New Roman" w:hAnsi="Times New Roman" w:cs="Times New Roman"/>
          <w:b w:val="0"/>
          <w:bCs w:val="0"/>
          <w:color w:val="auto"/>
          <w:sz w:val="24"/>
          <w:szCs w:val="24"/>
          <w:lang w:val="en-CA" w:eastAsia="en-CA"/>
        </w:rPr>
        <w:id w:val="1673293156"/>
        <w:docPartObj>
          <w:docPartGallery w:val="Table of Contents"/>
          <w:docPartUnique/>
        </w:docPartObj>
      </w:sdtPr>
      <w:sdtEndPr>
        <w:rPr>
          <w:noProof/>
        </w:rPr>
      </w:sdtEndPr>
      <w:sdtContent>
        <w:p w:rsidR="00B14690" w:rsidRDefault="00B14690">
          <w:pPr>
            <w:pStyle w:val="TOCHeading"/>
            <w:rPr>
              <w:rFonts w:ascii="Times New Roman" w:hAnsi="Times New Roman" w:cs="Times New Roman"/>
              <w:sz w:val="36"/>
            </w:rPr>
          </w:pPr>
          <w:r w:rsidRPr="00620E8E">
            <w:rPr>
              <w:rFonts w:ascii="Times New Roman" w:hAnsi="Times New Roman" w:cs="Times New Roman"/>
              <w:sz w:val="36"/>
            </w:rPr>
            <w:t>Contents</w:t>
          </w:r>
        </w:p>
        <w:p w:rsidR="00620E8E" w:rsidRPr="00620E8E" w:rsidRDefault="00620E8E" w:rsidP="00620E8E">
          <w:pPr>
            <w:rPr>
              <w:lang w:val="en-US" w:eastAsia="ja-JP"/>
            </w:rPr>
          </w:pPr>
        </w:p>
        <w:p w:rsidR="003400B7" w:rsidRDefault="00B14690">
          <w:pPr>
            <w:pStyle w:val="TOC1"/>
            <w:tabs>
              <w:tab w:val="left" w:pos="660"/>
              <w:tab w:val="right" w:leader="dot" w:pos="9350"/>
            </w:tabs>
            <w:rPr>
              <w:rFonts w:asciiTheme="minorHAnsi" w:eastAsiaTheme="minorEastAsia" w:hAnsiTheme="minorHAnsi" w:cstheme="minorBidi"/>
              <w:noProof/>
              <w:sz w:val="22"/>
              <w:szCs w:val="22"/>
            </w:rPr>
          </w:pPr>
          <w:r w:rsidRPr="00620E8E">
            <w:fldChar w:fldCharType="begin"/>
          </w:r>
          <w:r w:rsidRPr="00620E8E">
            <w:instrText xml:space="preserve"> TOC \o "1-3" \h \z \u </w:instrText>
          </w:r>
          <w:r w:rsidRPr="00620E8E">
            <w:fldChar w:fldCharType="separate"/>
          </w:r>
          <w:hyperlink w:anchor="_Toc466365159" w:history="1">
            <w:r w:rsidR="003400B7" w:rsidRPr="00A711F3">
              <w:rPr>
                <w:rStyle w:val="Hyperlink"/>
                <w:noProof/>
              </w:rPr>
              <w:t>1.0</w:t>
            </w:r>
            <w:r w:rsidR="003400B7">
              <w:rPr>
                <w:rFonts w:asciiTheme="minorHAnsi" w:eastAsiaTheme="minorEastAsia" w:hAnsiTheme="minorHAnsi" w:cstheme="minorBidi"/>
                <w:noProof/>
                <w:sz w:val="22"/>
                <w:szCs w:val="22"/>
              </w:rPr>
              <w:tab/>
            </w:r>
            <w:r w:rsidR="003400B7" w:rsidRPr="00A711F3">
              <w:rPr>
                <w:rStyle w:val="Hyperlink"/>
                <w:noProof/>
              </w:rPr>
              <w:t>Introduction</w:t>
            </w:r>
            <w:r w:rsidR="003400B7">
              <w:rPr>
                <w:noProof/>
                <w:webHidden/>
              </w:rPr>
              <w:tab/>
            </w:r>
            <w:r w:rsidR="003400B7">
              <w:rPr>
                <w:noProof/>
                <w:webHidden/>
              </w:rPr>
              <w:fldChar w:fldCharType="begin"/>
            </w:r>
            <w:r w:rsidR="003400B7">
              <w:rPr>
                <w:noProof/>
                <w:webHidden/>
              </w:rPr>
              <w:instrText xml:space="preserve"> PAGEREF _Toc466365159 \h </w:instrText>
            </w:r>
            <w:r w:rsidR="003400B7">
              <w:rPr>
                <w:noProof/>
                <w:webHidden/>
              </w:rPr>
            </w:r>
            <w:r w:rsidR="003400B7">
              <w:rPr>
                <w:noProof/>
                <w:webHidden/>
              </w:rPr>
              <w:fldChar w:fldCharType="separate"/>
            </w:r>
            <w:r w:rsidR="003400B7">
              <w:rPr>
                <w:noProof/>
                <w:webHidden/>
              </w:rPr>
              <w:t>8</w:t>
            </w:r>
            <w:r w:rsidR="003400B7">
              <w:rPr>
                <w:noProof/>
                <w:webHidden/>
              </w:rPr>
              <w:fldChar w:fldCharType="end"/>
            </w:r>
          </w:hyperlink>
        </w:p>
        <w:p w:rsidR="003400B7" w:rsidRDefault="008902C4">
          <w:pPr>
            <w:pStyle w:val="TOC1"/>
            <w:tabs>
              <w:tab w:val="left" w:pos="660"/>
              <w:tab w:val="right" w:leader="dot" w:pos="9350"/>
            </w:tabs>
            <w:rPr>
              <w:rFonts w:asciiTheme="minorHAnsi" w:eastAsiaTheme="minorEastAsia" w:hAnsiTheme="minorHAnsi" w:cstheme="minorBidi"/>
              <w:noProof/>
              <w:sz w:val="22"/>
              <w:szCs w:val="22"/>
            </w:rPr>
          </w:pPr>
          <w:hyperlink w:anchor="_Toc466365160" w:history="1">
            <w:r w:rsidR="003400B7" w:rsidRPr="00A711F3">
              <w:rPr>
                <w:rStyle w:val="Hyperlink"/>
                <w:noProof/>
              </w:rPr>
              <w:t>2.0</w:t>
            </w:r>
            <w:r w:rsidR="003400B7">
              <w:rPr>
                <w:rFonts w:asciiTheme="minorHAnsi" w:eastAsiaTheme="minorEastAsia" w:hAnsiTheme="minorHAnsi" w:cstheme="minorBidi"/>
                <w:noProof/>
                <w:sz w:val="22"/>
                <w:szCs w:val="22"/>
              </w:rPr>
              <w:tab/>
            </w:r>
            <w:r w:rsidR="003400B7" w:rsidRPr="00A711F3">
              <w:rPr>
                <w:rStyle w:val="Hyperlink"/>
                <w:noProof/>
              </w:rPr>
              <w:t>Objective</w:t>
            </w:r>
            <w:r w:rsidR="003400B7">
              <w:rPr>
                <w:noProof/>
                <w:webHidden/>
              </w:rPr>
              <w:tab/>
            </w:r>
            <w:r w:rsidR="003400B7">
              <w:rPr>
                <w:noProof/>
                <w:webHidden/>
              </w:rPr>
              <w:fldChar w:fldCharType="begin"/>
            </w:r>
            <w:r w:rsidR="003400B7">
              <w:rPr>
                <w:noProof/>
                <w:webHidden/>
              </w:rPr>
              <w:instrText xml:space="preserve"> PAGEREF _Toc466365160 \h </w:instrText>
            </w:r>
            <w:r w:rsidR="003400B7">
              <w:rPr>
                <w:noProof/>
                <w:webHidden/>
              </w:rPr>
            </w:r>
            <w:r w:rsidR="003400B7">
              <w:rPr>
                <w:noProof/>
                <w:webHidden/>
              </w:rPr>
              <w:fldChar w:fldCharType="separate"/>
            </w:r>
            <w:r w:rsidR="003400B7">
              <w:rPr>
                <w:noProof/>
                <w:webHidden/>
              </w:rPr>
              <w:t>8</w:t>
            </w:r>
            <w:r w:rsidR="003400B7">
              <w:rPr>
                <w:noProof/>
                <w:webHidden/>
              </w:rPr>
              <w:fldChar w:fldCharType="end"/>
            </w:r>
          </w:hyperlink>
        </w:p>
        <w:p w:rsidR="003400B7" w:rsidRDefault="008902C4">
          <w:pPr>
            <w:pStyle w:val="TOC1"/>
            <w:tabs>
              <w:tab w:val="left" w:pos="660"/>
              <w:tab w:val="right" w:leader="dot" w:pos="9350"/>
            </w:tabs>
            <w:rPr>
              <w:rFonts w:asciiTheme="minorHAnsi" w:eastAsiaTheme="minorEastAsia" w:hAnsiTheme="minorHAnsi" w:cstheme="minorBidi"/>
              <w:noProof/>
              <w:sz w:val="22"/>
              <w:szCs w:val="22"/>
            </w:rPr>
          </w:pPr>
          <w:hyperlink w:anchor="_Toc466365161" w:history="1">
            <w:r w:rsidR="003400B7" w:rsidRPr="00A711F3">
              <w:rPr>
                <w:rStyle w:val="Hyperlink"/>
                <w:noProof/>
              </w:rPr>
              <w:t>3.0</w:t>
            </w:r>
            <w:r w:rsidR="003400B7">
              <w:rPr>
                <w:rFonts w:asciiTheme="minorHAnsi" w:eastAsiaTheme="minorEastAsia" w:hAnsiTheme="minorHAnsi" w:cstheme="minorBidi"/>
                <w:noProof/>
                <w:sz w:val="22"/>
                <w:szCs w:val="22"/>
              </w:rPr>
              <w:tab/>
            </w:r>
            <w:r w:rsidR="003400B7" w:rsidRPr="00A711F3">
              <w:rPr>
                <w:rStyle w:val="Hyperlink"/>
                <w:noProof/>
              </w:rPr>
              <w:t>Requirements</w:t>
            </w:r>
            <w:r w:rsidR="003400B7">
              <w:rPr>
                <w:noProof/>
                <w:webHidden/>
              </w:rPr>
              <w:tab/>
            </w:r>
            <w:r w:rsidR="003400B7">
              <w:rPr>
                <w:noProof/>
                <w:webHidden/>
              </w:rPr>
              <w:fldChar w:fldCharType="begin"/>
            </w:r>
            <w:r w:rsidR="003400B7">
              <w:rPr>
                <w:noProof/>
                <w:webHidden/>
              </w:rPr>
              <w:instrText xml:space="preserve"> PAGEREF _Toc466365161 \h </w:instrText>
            </w:r>
            <w:r w:rsidR="003400B7">
              <w:rPr>
                <w:noProof/>
                <w:webHidden/>
              </w:rPr>
            </w:r>
            <w:r w:rsidR="003400B7">
              <w:rPr>
                <w:noProof/>
                <w:webHidden/>
              </w:rPr>
              <w:fldChar w:fldCharType="separate"/>
            </w:r>
            <w:r w:rsidR="003400B7">
              <w:rPr>
                <w:noProof/>
                <w:webHidden/>
              </w:rPr>
              <w:t>9</w:t>
            </w:r>
            <w:r w:rsidR="003400B7">
              <w:rPr>
                <w:noProof/>
                <w:webHidden/>
              </w:rPr>
              <w:fldChar w:fldCharType="end"/>
            </w:r>
          </w:hyperlink>
        </w:p>
        <w:p w:rsidR="003400B7" w:rsidRDefault="008902C4">
          <w:pPr>
            <w:pStyle w:val="TOC1"/>
            <w:tabs>
              <w:tab w:val="left" w:pos="660"/>
              <w:tab w:val="right" w:leader="dot" w:pos="9350"/>
            </w:tabs>
            <w:rPr>
              <w:rFonts w:asciiTheme="minorHAnsi" w:eastAsiaTheme="minorEastAsia" w:hAnsiTheme="minorHAnsi" w:cstheme="minorBidi"/>
              <w:noProof/>
              <w:sz w:val="22"/>
              <w:szCs w:val="22"/>
            </w:rPr>
          </w:pPr>
          <w:hyperlink w:anchor="_Toc466365162" w:history="1">
            <w:r w:rsidR="003400B7" w:rsidRPr="00A711F3">
              <w:rPr>
                <w:rStyle w:val="Hyperlink"/>
                <w:noProof/>
              </w:rPr>
              <w:t>4.0</w:t>
            </w:r>
            <w:r w:rsidR="003400B7">
              <w:rPr>
                <w:rFonts w:asciiTheme="minorHAnsi" w:eastAsiaTheme="minorEastAsia" w:hAnsiTheme="minorHAnsi" w:cstheme="minorBidi"/>
                <w:noProof/>
                <w:sz w:val="22"/>
                <w:szCs w:val="22"/>
              </w:rPr>
              <w:tab/>
            </w:r>
            <w:r w:rsidR="003400B7" w:rsidRPr="00A711F3">
              <w:rPr>
                <w:rStyle w:val="Hyperlink"/>
                <w:noProof/>
              </w:rPr>
              <w:t>Government of Canada Foundational Metadata Schema</w:t>
            </w:r>
            <w:r w:rsidR="003400B7">
              <w:rPr>
                <w:noProof/>
                <w:webHidden/>
              </w:rPr>
              <w:tab/>
            </w:r>
            <w:r w:rsidR="003400B7">
              <w:rPr>
                <w:noProof/>
                <w:webHidden/>
              </w:rPr>
              <w:fldChar w:fldCharType="begin"/>
            </w:r>
            <w:r w:rsidR="003400B7">
              <w:rPr>
                <w:noProof/>
                <w:webHidden/>
              </w:rPr>
              <w:instrText xml:space="preserve"> PAGEREF _Toc466365162 \h </w:instrText>
            </w:r>
            <w:r w:rsidR="003400B7">
              <w:rPr>
                <w:noProof/>
                <w:webHidden/>
              </w:rPr>
            </w:r>
            <w:r w:rsidR="003400B7">
              <w:rPr>
                <w:noProof/>
                <w:webHidden/>
              </w:rPr>
              <w:fldChar w:fldCharType="separate"/>
            </w:r>
            <w:r w:rsidR="003400B7">
              <w:rPr>
                <w:noProof/>
                <w:webHidden/>
              </w:rPr>
              <w:t>10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63" w:history="1">
            <w:r w:rsidR="003400B7" w:rsidRPr="00A711F3">
              <w:rPr>
                <w:rStyle w:val="Hyperlink"/>
                <w:noProof/>
              </w:rPr>
              <w:t>4.1 Instructions for Use</w:t>
            </w:r>
            <w:r w:rsidR="003400B7">
              <w:rPr>
                <w:noProof/>
                <w:webHidden/>
              </w:rPr>
              <w:tab/>
            </w:r>
            <w:r w:rsidR="003400B7">
              <w:rPr>
                <w:noProof/>
                <w:webHidden/>
              </w:rPr>
              <w:fldChar w:fldCharType="begin"/>
            </w:r>
            <w:r w:rsidR="003400B7">
              <w:rPr>
                <w:noProof/>
                <w:webHidden/>
              </w:rPr>
              <w:instrText xml:space="preserve"> PAGEREF _Toc466365163 \h </w:instrText>
            </w:r>
            <w:r w:rsidR="003400B7">
              <w:rPr>
                <w:noProof/>
                <w:webHidden/>
              </w:rPr>
            </w:r>
            <w:r w:rsidR="003400B7">
              <w:rPr>
                <w:noProof/>
                <w:webHidden/>
              </w:rPr>
              <w:fldChar w:fldCharType="separate"/>
            </w:r>
            <w:r w:rsidR="003400B7">
              <w:rPr>
                <w:noProof/>
                <w:webHidden/>
              </w:rPr>
              <w:t>10</w:t>
            </w:r>
            <w:r w:rsidR="003400B7">
              <w:rPr>
                <w:noProof/>
                <w:webHidden/>
              </w:rPr>
              <w:fldChar w:fldCharType="end"/>
            </w:r>
          </w:hyperlink>
        </w:p>
        <w:p w:rsidR="003400B7" w:rsidRDefault="008902C4">
          <w:pPr>
            <w:pStyle w:val="TOC1"/>
            <w:tabs>
              <w:tab w:val="left" w:pos="660"/>
              <w:tab w:val="right" w:leader="dot" w:pos="9350"/>
            </w:tabs>
            <w:rPr>
              <w:rFonts w:asciiTheme="minorHAnsi" w:eastAsiaTheme="minorEastAsia" w:hAnsiTheme="minorHAnsi" w:cstheme="minorBidi"/>
              <w:noProof/>
              <w:sz w:val="22"/>
              <w:szCs w:val="22"/>
            </w:rPr>
          </w:pPr>
          <w:hyperlink w:anchor="_Toc466365164" w:history="1">
            <w:r w:rsidR="003400B7" w:rsidRPr="00A711F3">
              <w:rPr>
                <w:rStyle w:val="Hyperlink"/>
                <w:noProof/>
              </w:rPr>
              <w:t>5.0</w:t>
            </w:r>
            <w:r w:rsidR="003400B7">
              <w:rPr>
                <w:rFonts w:asciiTheme="minorHAnsi" w:eastAsiaTheme="minorEastAsia" w:hAnsiTheme="minorHAnsi" w:cstheme="minorBidi"/>
                <w:noProof/>
                <w:sz w:val="22"/>
                <w:szCs w:val="22"/>
              </w:rPr>
              <w:tab/>
            </w:r>
            <w:r w:rsidR="003400B7" w:rsidRPr="00A711F3">
              <w:rPr>
                <w:rStyle w:val="Hyperlink"/>
                <w:noProof/>
              </w:rPr>
              <w:t>Foundational Metadata</w:t>
            </w:r>
            <w:r w:rsidR="003400B7">
              <w:rPr>
                <w:noProof/>
                <w:webHidden/>
              </w:rPr>
              <w:tab/>
            </w:r>
            <w:r w:rsidR="003400B7">
              <w:rPr>
                <w:noProof/>
                <w:webHidden/>
              </w:rPr>
              <w:fldChar w:fldCharType="begin"/>
            </w:r>
            <w:r w:rsidR="003400B7">
              <w:rPr>
                <w:noProof/>
                <w:webHidden/>
              </w:rPr>
              <w:instrText xml:space="preserve"> PAGEREF _Toc466365164 \h </w:instrText>
            </w:r>
            <w:r w:rsidR="003400B7">
              <w:rPr>
                <w:noProof/>
                <w:webHidden/>
              </w:rPr>
            </w:r>
            <w:r w:rsidR="003400B7">
              <w:rPr>
                <w:noProof/>
                <w:webHidden/>
              </w:rPr>
              <w:fldChar w:fldCharType="separate"/>
            </w:r>
            <w:r w:rsidR="003400B7">
              <w:rPr>
                <w:noProof/>
                <w:webHidden/>
              </w:rPr>
              <w:t>12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65" w:history="1">
            <w:r w:rsidR="003400B7" w:rsidRPr="00A711F3">
              <w:rPr>
                <w:rStyle w:val="Hyperlink"/>
                <w:noProof/>
              </w:rPr>
              <w:t>5.1 Metadata Sections</w:t>
            </w:r>
            <w:r w:rsidR="003400B7">
              <w:rPr>
                <w:noProof/>
                <w:webHidden/>
              </w:rPr>
              <w:tab/>
            </w:r>
            <w:r w:rsidR="003400B7">
              <w:rPr>
                <w:noProof/>
                <w:webHidden/>
              </w:rPr>
              <w:fldChar w:fldCharType="begin"/>
            </w:r>
            <w:r w:rsidR="003400B7">
              <w:rPr>
                <w:noProof/>
                <w:webHidden/>
              </w:rPr>
              <w:instrText xml:space="preserve"> PAGEREF _Toc466365165 \h </w:instrText>
            </w:r>
            <w:r w:rsidR="003400B7">
              <w:rPr>
                <w:noProof/>
                <w:webHidden/>
              </w:rPr>
            </w:r>
            <w:r w:rsidR="003400B7">
              <w:rPr>
                <w:noProof/>
                <w:webHidden/>
              </w:rPr>
              <w:fldChar w:fldCharType="separate"/>
            </w:r>
            <w:r w:rsidR="003400B7">
              <w:rPr>
                <w:noProof/>
                <w:webHidden/>
              </w:rPr>
              <w:t>12</w:t>
            </w:r>
            <w:r w:rsidR="003400B7">
              <w:rPr>
                <w:noProof/>
                <w:webHidden/>
              </w:rPr>
              <w:fldChar w:fldCharType="end"/>
            </w:r>
          </w:hyperlink>
        </w:p>
        <w:p w:rsidR="003400B7" w:rsidRDefault="008902C4">
          <w:pPr>
            <w:pStyle w:val="TOC1"/>
            <w:tabs>
              <w:tab w:val="left" w:pos="660"/>
              <w:tab w:val="right" w:leader="dot" w:pos="9350"/>
            </w:tabs>
            <w:rPr>
              <w:rFonts w:asciiTheme="minorHAnsi" w:eastAsiaTheme="minorEastAsia" w:hAnsiTheme="minorHAnsi" w:cstheme="minorBidi"/>
              <w:noProof/>
              <w:sz w:val="22"/>
              <w:szCs w:val="22"/>
            </w:rPr>
          </w:pPr>
          <w:hyperlink w:anchor="_Toc466365166" w:history="1">
            <w:r w:rsidR="003400B7" w:rsidRPr="00A711F3">
              <w:rPr>
                <w:rStyle w:val="Hyperlink"/>
                <w:noProof/>
              </w:rPr>
              <w:t>6.0</w:t>
            </w:r>
            <w:r w:rsidR="003400B7">
              <w:rPr>
                <w:rFonts w:asciiTheme="minorHAnsi" w:eastAsiaTheme="minorEastAsia" w:hAnsiTheme="minorHAnsi" w:cstheme="minorBidi"/>
                <w:noProof/>
                <w:sz w:val="22"/>
                <w:szCs w:val="22"/>
              </w:rPr>
              <w:tab/>
            </w:r>
            <w:r w:rsidR="003400B7" w:rsidRPr="00A711F3">
              <w:rPr>
                <w:rStyle w:val="Hyperlink"/>
                <w:noProof/>
              </w:rPr>
              <w:t>Overview of Foundational Metadata</w:t>
            </w:r>
            <w:r w:rsidR="003400B7">
              <w:rPr>
                <w:noProof/>
                <w:webHidden/>
              </w:rPr>
              <w:tab/>
            </w:r>
            <w:r w:rsidR="003400B7">
              <w:rPr>
                <w:noProof/>
                <w:webHidden/>
              </w:rPr>
              <w:fldChar w:fldCharType="begin"/>
            </w:r>
            <w:r w:rsidR="003400B7">
              <w:rPr>
                <w:noProof/>
                <w:webHidden/>
              </w:rPr>
              <w:instrText xml:space="preserve"> PAGEREF _Toc466365166 \h </w:instrText>
            </w:r>
            <w:r w:rsidR="003400B7">
              <w:rPr>
                <w:noProof/>
                <w:webHidden/>
              </w:rPr>
            </w:r>
            <w:r w:rsidR="003400B7">
              <w:rPr>
                <w:noProof/>
                <w:webHidden/>
              </w:rPr>
              <w:fldChar w:fldCharType="separate"/>
            </w:r>
            <w:r w:rsidR="003400B7">
              <w:rPr>
                <w:noProof/>
                <w:webHidden/>
              </w:rPr>
              <w:t>13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67" w:history="1">
            <w:r w:rsidR="003400B7" w:rsidRPr="00A711F3">
              <w:rPr>
                <w:rStyle w:val="Hyperlink"/>
                <w:noProof/>
              </w:rPr>
              <w:t>6.1 Mandatory Elements</w:t>
            </w:r>
            <w:r w:rsidR="003400B7">
              <w:rPr>
                <w:noProof/>
                <w:webHidden/>
              </w:rPr>
              <w:tab/>
            </w:r>
            <w:r w:rsidR="003400B7">
              <w:rPr>
                <w:noProof/>
                <w:webHidden/>
              </w:rPr>
              <w:fldChar w:fldCharType="begin"/>
            </w:r>
            <w:r w:rsidR="003400B7">
              <w:rPr>
                <w:noProof/>
                <w:webHidden/>
              </w:rPr>
              <w:instrText xml:space="preserve"> PAGEREF _Toc466365167 \h </w:instrText>
            </w:r>
            <w:r w:rsidR="003400B7">
              <w:rPr>
                <w:noProof/>
                <w:webHidden/>
              </w:rPr>
            </w:r>
            <w:r w:rsidR="003400B7">
              <w:rPr>
                <w:noProof/>
                <w:webHidden/>
              </w:rPr>
              <w:fldChar w:fldCharType="separate"/>
            </w:r>
            <w:r w:rsidR="003400B7">
              <w:rPr>
                <w:noProof/>
                <w:webHidden/>
              </w:rPr>
              <w:t>13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68" w:history="1">
            <w:r w:rsidR="003400B7" w:rsidRPr="00A711F3">
              <w:rPr>
                <w:rStyle w:val="Hyperlink"/>
                <w:noProof/>
              </w:rPr>
              <w:t>6.2 Recommended metadata</w:t>
            </w:r>
            <w:r w:rsidR="003400B7">
              <w:rPr>
                <w:noProof/>
                <w:webHidden/>
              </w:rPr>
              <w:tab/>
            </w:r>
            <w:r w:rsidR="003400B7">
              <w:rPr>
                <w:noProof/>
                <w:webHidden/>
              </w:rPr>
              <w:fldChar w:fldCharType="begin"/>
            </w:r>
            <w:r w:rsidR="003400B7">
              <w:rPr>
                <w:noProof/>
                <w:webHidden/>
              </w:rPr>
              <w:instrText xml:space="preserve"> PAGEREF _Toc466365168 \h </w:instrText>
            </w:r>
            <w:r w:rsidR="003400B7">
              <w:rPr>
                <w:noProof/>
                <w:webHidden/>
              </w:rPr>
            </w:r>
            <w:r w:rsidR="003400B7">
              <w:rPr>
                <w:noProof/>
                <w:webHidden/>
              </w:rPr>
              <w:fldChar w:fldCharType="separate"/>
            </w:r>
            <w:r w:rsidR="003400B7">
              <w:rPr>
                <w:noProof/>
                <w:webHidden/>
              </w:rPr>
              <w:t>15</w:t>
            </w:r>
            <w:r w:rsidR="003400B7">
              <w:rPr>
                <w:noProof/>
                <w:webHidden/>
              </w:rPr>
              <w:fldChar w:fldCharType="end"/>
            </w:r>
          </w:hyperlink>
        </w:p>
        <w:p w:rsidR="003400B7" w:rsidRDefault="008902C4">
          <w:pPr>
            <w:pStyle w:val="TOC1"/>
            <w:tabs>
              <w:tab w:val="right" w:leader="dot" w:pos="9350"/>
            </w:tabs>
            <w:rPr>
              <w:rFonts w:asciiTheme="minorHAnsi" w:eastAsiaTheme="minorEastAsia" w:hAnsiTheme="minorHAnsi" w:cstheme="minorBidi"/>
              <w:noProof/>
              <w:sz w:val="22"/>
              <w:szCs w:val="22"/>
            </w:rPr>
          </w:pPr>
          <w:hyperlink w:anchor="_Toc466365169" w:history="1">
            <w:r w:rsidR="003400B7" w:rsidRPr="00A711F3">
              <w:rPr>
                <w:rStyle w:val="Hyperlink"/>
                <w:rFonts w:cstheme="majorHAnsi"/>
                <w:noProof/>
              </w:rPr>
              <w:t>7.0 Catalogue Extensions</w:t>
            </w:r>
            <w:r w:rsidR="003400B7">
              <w:rPr>
                <w:noProof/>
                <w:webHidden/>
              </w:rPr>
              <w:tab/>
            </w:r>
            <w:r w:rsidR="003400B7">
              <w:rPr>
                <w:noProof/>
                <w:webHidden/>
              </w:rPr>
              <w:fldChar w:fldCharType="begin"/>
            </w:r>
            <w:r w:rsidR="003400B7">
              <w:rPr>
                <w:noProof/>
                <w:webHidden/>
              </w:rPr>
              <w:instrText xml:space="preserve"> PAGEREF _Toc466365169 \h </w:instrText>
            </w:r>
            <w:r w:rsidR="003400B7">
              <w:rPr>
                <w:noProof/>
                <w:webHidden/>
              </w:rPr>
            </w:r>
            <w:r w:rsidR="003400B7">
              <w:rPr>
                <w:noProof/>
                <w:webHidden/>
              </w:rPr>
              <w:fldChar w:fldCharType="separate"/>
            </w:r>
            <w:r w:rsidR="003400B7">
              <w:rPr>
                <w:noProof/>
                <w:webHidden/>
              </w:rPr>
              <w:t>17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70" w:history="1">
            <w:r w:rsidR="003400B7" w:rsidRPr="00A711F3">
              <w:rPr>
                <w:rStyle w:val="Hyperlink"/>
                <w:noProof/>
              </w:rPr>
              <w:t>7.1 Open Information</w:t>
            </w:r>
            <w:r w:rsidR="003400B7">
              <w:rPr>
                <w:noProof/>
                <w:webHidden/>
              </w:rPr>
              <w:tab/>
            </w:r>
            <w:r w:rsidR="003400B7">
              <w:rPr>
                <w:noProof/>
                <w:webHidden/>
              </w:rPr>
              <w:fldChar w:fldCharType="begin"/>
            </w:r>
            <w:r w:rsidR="003400B7">
              <w:rPr>
                <w:noProof/>
                <w:webHidden/>
              </w:rPr>
              <w:instrText xml:space="preserve"> PAGEREF _Toc466365170 \h </w:instrText>
            </w:r>
            <w:r w:rsidR="003400B7">
              <w:rPr>
                <w:noProof/>
                <w:webHidden/>
              </w:rPr>
            </w:r>
            <w:r w:rsidR="003400B7">
              <w:rPr>
                <w:noProof/>
                <w:webHidden/>
              </w:rPr>
              <w:fldChar w:fldCharType="separate"/>
            </w:r>
            <w:r w:rsidR="003400B7">
              <w:rPr>
                <w:noProof/>
                <w:webHidden/>
              </w:rPr>
              <w:t>17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71" w:history="1">
            <w:r w:rsidR="003400B7" w:rsidRPr="00A711F3">
              <w:rPr>
                <w:rStyle w:val="Hyperlink"/>
                <w:noProof/>
              </w:rPr>
              <w:t>7.2 Open Data</w:t>
            </w:r>
            <w:r w:rsidR="003400B7">
              <w:rPr>
                <w:noProof/>
                <w:webHidden/>
              </w:rPr>
              <w:tab/>
            </w:r>
            <w:r w:rsidR="003400B7">
              <w:rPr>
                <w:noProof/>
                <w:webHidden/>
              </w:rPr>
              <w:fldChar w:fldCharType="begin"/>
            </w:r>
            <w:r w:rsidR="003400B7">
              <w:rPr>
                <w:noProof/>
                <w:webHidden/>
              </w:rPr>
              <w:instrText xml:space="preserve"> PAGEREF _Toc466365171 \h </w:instrText>
            </w:r>
            <w:r w:rsidR="003400B7">
              <w:rPr>
                <w:noProof/>
                <w:webHidden/>
              </w:rPr>
            </w:r>
            <w:r w:rsidR="003400B7">
              <w:rPr>
                <w:noProof/>
                <w:webHidden/>
              </w:rPr>
              <w:fldChar w:fldCharType="separate"/>
            </w:r>
            <w:r w:rsidR="003400B7">
              <w:rPr>
                <w:noProof/>
                <w:webHidden/>
              </w:rPr>
              <w:t>19</w:t>
            </w:r>
            <w:r w:rsidR="003400B7">
              <w:rPr>
                <w:noProof/>
                <w:webHidden/>
              </w:rPr>
              <w:fldChar w:fldCharType="end"/>
            </w:r>
          </w:hyperlink>
        </w:p>
        <w:p w:rsidR="003400B7" w:rsidRDefault="008902C4">
          <w:pPr>
            <w:pStyle w:val="TOC1"/>
            <w:tabs>
              <w:tab w:val="right" w:leader="dot" w:pos="9350"/>
            </w:tabs>
            <w:rPr>
              <w:rFonts w:asciiTheme="minorHAnsi" w:eastAsiaTheme="minorEastAsia" w:hAnsiTheme="minorHAnsi" w:cstheme="minorBidi"/>
              <w:noProof/>
              <w:sz w:val="22"/>
              <w:szCs w:val="22"/>
            </w:rPr>
          </w:pPr>
          <w:hyperlink w:anchor="_Toc466365172" w:history="1">
            <w:r w:rsidR="003400B7" w:rsidRPr="00A711F3">
              <w:rPr>
                <w:rStyle w:val="Hyperlink"/>
                <w:noProof/>
              </w:rPr>
              <w:t>8.0 Domain Extensions</w:t>
            </w:r>
            <w:r w:rsidR="003400B7">
              <w:rPr>
                <w:noProof/>
                <w:webHidden/>
              </w:rPr>
              <w:tab/>
            </w:r>
            <w:r w:rsidR="003400B7">
              <w:rPr>
                <w:noProof/>
                <w:webHidden/>
              </w:rPr>
              <w:fldChar w:fldCharType="begin"/>
            </w:r>
            <w:r w:rsidR="003400B7">
              <w:rPr>
                <w:noProof/>
                <w:webHidden/>
              </w:rPr>
              <w:instrText xml:space="preserve"> PAGEREF _Toc466365172 \h </w:instrText>
            </w:r>
            <w:r w:rsidR="003400B7">
              <w:rPr>
                <w:noProof/>
                <w:webHidden/>
              </w:rPr>
            </w:r>
            <w:r w:rsidR="003400B7">
              <w:rPr>
                <w:noProof/>
                <w:webHidden/>
              </w:rPr>
              <w:fldChar w:fldCharType="separate"/>
            </w:r>
            <w:r w:rsidR="003400B7">
              <w:rPr>
                <w:noProof/>
                <w:webHidden/>
              </w:rPr>
              <w:t>20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73" w:history="1">
            <w:r w:rsidR="003400B7" w:rsidRPr="00A711F3">
              <w:rPr>
                <w:rStyle w:val="Hyperlink"/>
                <w:noProof/>
              </w:rPr>
              <w:t>8.1 Geospatial</w:t>
            </w:r>
            <w:r w:rsidR="003400B7">
              <w:rPr>
                <w:noProof/>
                <w:webHidden/>
              </w:rPr>
              <w:tab/>
            </w:r>
            <w:r w:rsidR="003400B7">
              <w:rPr>
                <w:noProof/>
                <w:webHidden/>
              </w:rPr>
              <w:fldChar w:fldCharType="begin"/>
            </w:r>
            <w:r w:rsidR="003400B7">
              <w:rPr>
                <w:noProof/>
                <w:webHidden/>
              </w:rPr>
              <w:instrText xml:space="preserve"> PAGEREF _Toc466365173 \h </w:instrText>
            </w:r>
            <w:r w:rsidR="003400B7">
              <w:rPr>
                <w:noProof/>
                <w:webHidden/>
              </w:rPr>
            </w:r>
            <w:r w:rsidR="003400B7">
              <w:rPr>
                <w:noProof/>
                <w:webHidden/>
              </w:rPr>
              <w:fldChar w:fldCharType="separate"/>
            </w:r>
            <w:r w:rsidR="003400B7">
              <w:rPr>
                <w:noProof/>
                <w:webHidden/>
              </w:rPr>
              <w:t>20</w:t>
            </w:r>
            <w:r w:rsidR="003400B7">
              <w:rPr>
                <w:noProof/>
                <w:webHidden/>
              </w:rPr>
              <w:fldChar w:fldCharType="end"/>
            </w:r>
          </w:hyperlink>
        </w:p>
        <w:p w:rsidR="003400B7" w:rsidRDefault="008902C4">
          <w:pPr>
            <w:pStyle w:val="TOC1"/>
            <w:tabs>
              <w:tab w:val="right" w:leader="dot" w:pos="9350"/>
            </w:tabs>
            <w:rPr>
              <w:rFonts w:asciiTheme="minorHAnsi" w:eastAsiaTheme="minorEastAsia" w:hAnsiTheme="minorHAnsi" w:cstheme="minorBidi"/>
              <w:noProof/>
              <w:sz w:val="22"/>
              <w:szCs w:val="22"/>
            </w:rPr>
          </w:pPr>
          <w:hyperlink w:anchor="_Toc466365174" w:history="1">
            <w:r w:rsidR="003400B7" w:rsidRPr="00A711F3">
              <w:rPr>
                <w:rStyle w:val="Hyperlink"/>
                <w:noProof/>
              </w:rPr>
              <w:t>9.0 Description Tables</w:t>
            </w:r>
            <w:r w:rsidR="003400B7">
              <w:rPr>
                <w:noProof/>
                <w:webHidden/>
              </w:rPr>
              <w:tab/>
            </w:r>
            <w:r w:rsidR="003400B7">
              <w:rPr>
                <w:noProof/>
                <w:webHidden/>
              </w:rPr>
              <w:fldChar w:fldCharType="begin"/>
            </w:r>
            <w:r w:rsidR="003400B7">
              <w:rPr>
                <w:noProof/>
                <w:webHidden/>
              </w:rPr>
              <w:instrText xml:space="preserve"> PAGEREF _Toc466365174 \h </w:instrText>
            </w:r>
            <w:r w:rsidR="003400B7">
              <w:rPr>
                <w:noProof/>
                <w:webHidden/>
              </w:rPr>
            </w:r>
            <w:r w:rsidR="003400B7">
              <w:rPr>
                <w:noProof/>
                <w:webHidden/>
              </w:rPr>
              <w:fldChar w:fldCharType="separate"/>
            </w:r>
            <w:r w:rsidR="003400B7">
              <w:rPr>
                <w:noProof/>
                <w:webHidden/>
              </w:rPr>
              <w:t>22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75" w:history="1">
            <w:r w:rsidR="003400B7" w:rsidRPr="00A711F3">
              <w:rPr>
                <w:rStyle w:val="Hyperlink"/>
                <w:noProof/>
              </w:rPr>
              <w:t>9.2 Obligation</w:t>
            </w:r>
            <w:r w:rsidR="003400B7">
              <w:rPr>
                <w:noProof/>
                <w:webHidden/>
              </w:rPr>
              <w:tab/>
            </w:r>
            <w:r w:rsidR="003400B7">
              <w:rPr>
                <w:noProof/>
                <w:webHidden/>
              </w:rPr>
              <w:fldChar w:fldCharType="begin"/>
            </w:r>
            <w:r w:rsidR="003400B7">
              <w:rPr>
                <w:noProof/>
                <w:webHidden/>
              </w:rPr>
              <w:instrText xml:space="preserve"> PAGEREF _Toc466365175 \h </w:instrText>
            </w:r>
            <w:r w:rsidR="003400B7">
              <w:rPr>
                <w:noProof/>
                <w:webHidden/>
              </w:rPr>
            </w:r>
            <w:r w:rsidR="003400B7">
              <w:rPr>
                <w:noProof/>
                <w:webHidden/>
              </w:rPr>
              <w:fldChar w:fldCharType="separate"/>
            </w:r>
            <w:r w:rsidR="003400B7">
              <w:rPr>
                <w:noProof/>
                <w:webHidden/>
              </w:rPr>
              <w:t>23</w:t>
            </w:r>
            <w:r w:rsidR="003400B7">
              <w:rPr>
                <w:noProof/>
                <w:webHidden/>
              </w:rPr>
              <w:fldChar w:fldCharType="end"/>
            </w:r>
          </w:hyperlink>
        </w:p>
        <w:p w:rsidR="003400B7" w:rsidRDefault="008902C4">
          <w:pPr>
            <w:pStyle w:val="TOC1"/>
            <w:tabs>
              <w:tab w:val="left" w:pos="660"/>
              <w:tab w:val="right" w:leader="dot" w:pos="9350"/>
            </w:tabs>
            <w:rPr>
              <w:rFonts w:asciiTheme="minorHAnsi" w:eastAsiaTheme="minorEastAsia" w:hAnsiTheme="minorHAnsi" w:cstheme="minorBidi"/>
              <w:noProof/>
              <w:sz w:val="22"/>
              <w:szCs w:val="22"/>
            </w:rPr>
          </w:pPr>
          <w:hyperlink w:anchor="_Toc466365176" w:history="1">
            <w:r w:rsidR="003400B7" w:rsidRPr="00A711F3">
              <w:rPr>
                <w:rStyle w:val="Hyperlink"/>
                <w:noProof/>
              </w:rPr>
              <w:t>10.0</w:t>
            </w:r>
            <w:r w:rsidR="003400B7">
              <w:rPr>
                <w:rFonts w:asciiTheme="minorHAnsi" w:eastAsiaTheme="minorEastAsia" w:hAnsiTheme="minorHAnsi" w:cstheme="minorBidi"/>
                <w:noProof/>
                <w:sz w:val="22"/>
                <w:szCs w:val="22"/>
              </w:rPr>
              <w:tab/>
            </w:r>
            <w:r w:rsidR="003400B7" w:rsidRPr="00A711F3">
              <w:rPr>
                <w:rStyle w:val="Hyperlink"/>
                <w:noProof/>
              </w:rPr>
              <w:t>Metadata Element Set Description</w:t>
            </w:r>
            <w:r w:rsidR="003400B7">
              <w:rPr>
                <w:noProof/>
                <w:webHidden/>
              </w:rPr>
              <w:tab/>
            </w:r>
            <w:r w:rsidR="003400B7">
              <w:rPr>
                <w:noProof/>
                <w:webHidden/>
              </w:rPr>
              <w:fldChar w:fldCharType="begin"/>
            </w:r>
            <w:r w:rsidR="003400B7">
              <w:rPr>
                <w:noProof/>
                <w:webHidden/>
              </w:rPr>
              <w:instrText xml:space="preserve"> PAGEREF _Toc466365176 \h </w:instrText>
            </w:r>
            <w:r w:rsidR="003400B7">
              <w:rPr>
                <w:noProof/>
                <w:webHidden/>
              </w:rPr>
            </w:r>
            <w:r w:rsidR="003400B7">
              <w:rPr>
                <w:noProof/>
                <w:webHidden/>
              </w:rPr>
              <w:fldChar w:fldCharType="separate"/>
            </w:r>
            <w:r w:rsidR="003400B7">
              <w:rPr>
                <w:noProof/>
                <w:webHidden/>
              </w:rPr>
              <w:t>24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77" w:history="1">
            <w:r w:rsidR="003400B7" w:rsidRPr="00A711F3">
              <w:rPr>
                <w:rStyle w:val="Hyperlink"/>
                <w:noProof/>
              </w:rPr>
              <w:t>10.1 Access Restrictions</w:t>
            </w:r>
            <w:r w:rsidR="003400B7">
              <w:rPr>
                <w:noProof/>
                <w:webHidden/>
              </w:rPr>
              <w:tab/>
            </w:r>
            <w:r w:rsidR="003400B7">
              <w:rPr>
                <w:noProof/>
                <w:webHidden/>
              </w:rPr>
              <w:fldChar w:fldCharType="begin"/>
            </w:r>
            <w:r w:rsidR="003400B7">
              <w:rPr>
                <w:noProof/>
                <w:webHidden/>
              </w:rPr>
              <w:instrText xml:space="preserve"> PAGEREF _Toc466365177 \h </w:instrText>
            </w:r>
            <w:r w:rsidR="003400B7">
              <w:rPr>
                <w:noProof/>
                <w:webHidden/>
              </w:rPr>
            </w:r>
            <w:r w:rsidR="003400B7">
              <w:rPr>
                <w:noProof/>
                <w:webHidden/>
              </w:rPr>
              <w:fldChar w:fldCharType="separate"/>
            </w:r>
            <w:r w:rsidR="003400B7">
              <w:rPr>
                <w:noProof/>
                <w:webHidden/>
              </w:rPr>
              <w:t>24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78" w:history="1">
            <w:r w:rsidR="003400B7" w:rsidRPr="00A711F3">
              <w:rPr>
                <w:rStyle w:val="Hyperlink"/>
                <w:noProof/>
              </w:rPr>
              <w:t>10.2 Audience</w:t>
            </w:r>
            <w:r w:rsidR="003400B7">
              <w:rPr>
                <w:noProof/>
                <w:webHidden/>
              </w:rPr>
              <w:tab/>
            </w:r>
            <w:r w:rsidR="003400B7">
              <w:rPr>
                <w:noProof/>
                <w:webHidden/>
              </w:rPr>
              <w:fldChar w:fldCharType="begin"/>
            </w:r>
            <w:r w:rsidR="003400B7">
              <w:rPr>
                <w:noProof/>
                <w:webHidden/>
              </w:rPr>
              <w:instrText xml:space="preserve"> PAGEREF _Toc466365178 \h </w:instrText>
            </w:r>
            <w:r w:rsidR="003400B7">
              <w:rPr>
                <w:noProof/>
                <w:webHidden/>
              </w:rPr>
            </w:r>
            <w:r w:rsidR="003400B7">
              <w:rPr>
                <w:noProof/>
                <w:webHidden/>
              </w:rPr>
              <w:fldChar w:fldCharType="separate"/>
            </w:r>
            <w:r w:rsidR="003400B7">
              <w:rPr>
                <w:noProof/>
                <w:webHidden/>
              </w:rPr>
              <w:t>25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79" w:history="1">
            <w:r w:rsidR="003400B7" w:rsidRPr="00A711F3">
              <w:rPr>
                <w:rStyle w:val="Hyperlink"/>
                <w:noProof/>
              </w:rPr>
              <w:t>10.3 Catalogue Type</w:t>
            </w:r>
            <w:r w:rsidR="003400B7">
              <w:rPr>
                <w:noProof/>
                <w:webHidden/>
              </w:rPr>
              <w:tab/>
            </w:r>
            <w:r w:rsidR="003400B7">
              <w:rPr>
                <w:noProof/>
                <w:webHidden/>
              </w:rPr>
              <w:fldChar w:fldCharType="begin"/>
            </w:r>
            <w:r w:rsidR="003400B7">
              <w:rPr>
                <w:noProof/>
                <w:webHidden/>
              </w:rPr>
              <w:instrText xml:space="preserve"> PAGEREF _Toc466365179 \h </w:instrText>
            </w:r>
            <w:r w:rsidR="003400B7">
              <w:rPr>
                <w:noProof/>
                <w:webHidden/>
              </w:rPr>
            </w:r>
            <w:r w:rsidR="003400B7">
              <w:rPr>
                <w:noProof/>
                <w:webHidden/>
              </w:rPr>
              <w:fldChar w:fldCharType="separate"/>
            </w:r>
            <w:r w:rsidR="003400B7">
              <w:rPr>
                <w:noProof/>
                <w:webHidden/>
              </w:rPr>
              <w:t>26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80" w:history="1">
            <w:r w:rsidR="003400B7" w:rsidRPr="00A711F3">
              <w:rPr>
                <w:rStyle w:val="Hyperlink"/>
                <w:noProof/>
              </w:rPr>
              <w:t>10.4 Collection Type</w:t>
            </w:r>
            <w:r w:rsidR="003400B7">
              <w:rPr>
                <w:noProof/>
                <w:webHidden/>
              </w:rPr>
              <w:tab/>
            </w:r>
            <w:r w:rsidR="003400B7">
              <w:rPr>
                <w:noProof/>
                <w:webHidden/>
              </w:rPr>
              <w:fldChar w:fldCharType="begin"/>
            </w:r>
            <w:r w:rsidR="003400B7">
              <w:rPr>
                <w:noProof/>
                <w:webHidden/>
              </w:rPr>
              <w:instrText xml:space="preserve"> PAGEREF _Toc466365180 \h </w:instrText>
            </w:r>
            <w:r w:rsidR="003400B7">
              <w:rPr>
                <w:noProof/>
                <w:webHidden/>
              </w:rPr>
            </w:r>
            <w:r w:rsidR="003400B7">
              <w:rPr>
                <w:noProof/>
                <w:webHidden/>
              </w:rPr>
              <w:fldChar w:fldCharType="separate"/>
            </w:r>
            <w:r w:rsidR="003400B7">
              <w:rPr>
                <w:noProof/>
                <w:webHidden/>
              </w:rPr>
              <w:t>27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81" w:history="1">
            <w:r w:rsidR="003400B7" w:rsidRPr="00A711F3">
              <w:rPr>
                <w:rStyle w:val="Hyperlink"/>
                <w:noProof/>
              </w:rPr>
              <w:t>10.5 Contact Email</w:t>
            </w:r>
            <w:r w:rsidR="003400B7">
              <w:rPr>
                <w:noProof/>
                <w:webHidden/>
              </w:rPr>
              <w:tab/>
            </w:r>
            <w:r w:rsidR="003400B7">
              <w:rPr>
                <w:noProof/>
                <w:webHidden/>
              </w:rPr>
              <w:fldChar w:fldCharType="begin"/>
            </w:r>
            <w:r w:rsidR="003400B7">
              <w:rPr>
                <w:noProof/>
                <w:webHidden/>
              </w:rPr>
              <w:instrText xml:space="preserve"> PAGEREF _Toc466365181 \h </w:instrText>
            </w:r>
            <w:r w:rsidR="003400B7">
              <w:rPr>
                <w:noProof/>
                <w:webHidden/>
              </w:rPr>
            </w:r>
            <w:r w:rsidR="003400B7">
              <w:rPr>
                <w:noProof/>
                <w:webHidden/>
              </w:rPr>
              <w:fldChar w:fldCharType="separate"/>
            </w:r>
            <w:r w:rsidR="003400B7">
              <w:rPr>
                <w:noProof/>
                <w:webHidden/>
              </w:rPr>
              <w:t>28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82" w:history="1">
            <w:r w:rsidR="003400B7" w:rsidRPr="00A711F3">
              <w:rPr>
                <w:rStyle w:val="Hyperlink"/>
                <w:noProof/>
              </w:rPr>
              <w:t>10.6 Contact Information (English)</w:t>
            </w:r>
            <w:r w:rsidR="003400B7">
              <w:rPr>
                <w:noProof/>
                <w:webHidden/>
              </w:rPr>
              <w:tab/>
            </w:r>
            <w:r w:rsidR="003400B7">
              <w:rPr>
                <w:noProof/>
                <w:webHidden/>
              </w:rPr>
              <w:fldChar w:fldCharType="begin"/>
            </w:r>
            <w:r w:rsidR="003400B7">
              <w:rPr>
                <w:noProof/>
                <w:webHidden/>
              </w:rPr>
              <w:instrText xml:space="preserve"> PAGEREF _Toc466365182 \h </w:instrText>
            </w:r>
            <w:r w:rsidR="003400B7">
              <w:rPr>
                <w:noProof/>
                <w:webHidden/>
              </w:rPr>
            </w:r>
            <w:r w:rsidR="003400B7">
              <w:rPr>
                <w:noProof/>
                <w:webHidden/>
              </w:rPr>
              <w:fldChar w:fldCharType="separate"/>
            </w:r>
            <w:r w:rsidR="003400B7">
              <w:rPr>
                <w:noProof/>
                <w:webHidden/>
              </w:rPr>
              <w:t>29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83" w:history="1">
            <w:r w:rsidR="003400B7" w:rsidRPr="00A711F3">
              <w:rPr>
                <w:rStyle w:val="Hyperlink"/>
                <w:noProof/>
              </w:rPr>
              <w:t>10.7 Contact Information (French)</w:t>
            </w:r>
            <w:r w:rsidR="003400B7">
              <w:rPr>
                <w:noProof/>
                <w:webHidden/>
              </w:rPr>
              <w:tab/>
            </w:r>
            <w:r w:rsidR="003400B7">
              <w:rPr>
                <w:noProof/>
                <w:webHidden/>
              </w:rPr>
              <w:fldChar w:fldCharType="begin"/>
            </w:r>
            <w:r w:rsidR="003400B7">
              <w:rPr>
                <w:noProof/>
                <w:webHidden/>
              </w:rPr>
              <w:instrText xml:space="preserve"> PAGEREF _Toc466365183 \h </w:instrText>
            </w:r>
            <w:r w:rsidR="003400B7">
              <w:rPr>
                <w:noProof/>
                <w:webHidden/>
              </w:rPr>
            </w:r>
            <w:r w:rsidR="003400B7">
              <w:rPr>
                <w:noProof/>
                <w:webHidden/>
              </w:rPr>
              <w:fldChar w:fldCharType="separate"/>
            </w:r>
            <w:r w:rsidR="003400B7">
              <w:rPr>
                <w:noProof/>
                <w:webHidden/>
              </w:rPr>
              <w:t>30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84" w:history="1">
            <w:r w:rsidR="003400B7" w:rsidRPr="00A711F3">
              <w:rPr>
                <w:rStyle w:val="Hyperlink"/>
                <w:noProof/>
              </w:rPr>
              <w:t>10.8 Contributor (English)</w:t>
            </w:r>
            <w:r w:rsidR="003400B7">
              <w:rPr>
                <w:noProof/>
                <w:webHidden/>
              </w:rPr>
              <w:tab/>
            </w:r>
            <w:r w:rsidR="003400B7">
              <w:rPr>
                <w:noProof/>
                <w:webHidden/>
              </w:rPr>
              <w:fldChar w:fldCharType="begin"/>
            </w:r>
            <w:r w:rsidR="003400B7">
              <w:rPr>
                <w:noProof/>
                <w:webHidden/>
              </w:rPr>
              <w:instrText xml:space="preserve"> PAGEREF _Toc466365184 \h </w:instrText>
            </w:r>
            <w:r w:rsidR="003400B7">
              <w:rPr>
                <w:noProof/>
                <w:webHidden/>
              </w:rPr>
            </w:r>
            <w:r w:rsidR="003400B7">
              <w:rPr>
                <w:noProof/>
                <w:webHidden/>
              </w:rPr>
              <w:fldChar w:fldCharType="separate"/>
            </w:r>
            <w:r w:rsidR="003400B7">
              <w:rPr>
                <w:noProof/>
                <w:webHidden/>
              </w:rPr>
              <w:t>31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85" w:history="1">
            <w:r w:rsidR="003400B7" w:rsidRPr="00A711F3">
              <w:rPr>
                <w:rStyle w:val="Hyperlink"/>
                <w:noProof/>
              </w:rPr>
              <w:t>10.9 Contributor (French)</w:t>
            </w:r>
            <w:r w:rsidR="003400B7">
              <w:rPr>
                <w:noProof/>
                <w:webHidden/>
              </w:rPr>
              <w:tab/>
            </w:r>
            <w:r w:rsidR="003400B7">
              <w:rPr>
                <w:noProof/>
                <w:webHidden/>
              </w:rPr>
              <w:fldChar w:fldCharType="begin"/>
            </w:r>
            <w:r w:rsidR="003400B7">
              <w:rPr>
                <w:noProof/>
                <w:webHidden/>
              </w:rPr>
              <w:instrText xml:space="preserve"> PAGEREF _Toc466365185 \h </w:instrText>
            </w:r>
            <w:r w:rsidR="003400B7">
              <w:rPr>
                <w:noProof/>
                <w:webHidden/>
              </w:rPr>
            </w:r>
            <w:r w:rsidR="003400B7">
              <w:rPr>
                <w:noProof/>
                <w:webHidden/>
              </w:rPr>
              <w:fldChar w:fldCharType="separate"/>
            </w:r>
            <w:r w:rsidR="003400B7">
              <w:rPr>
                <w:noProof/>
                <w:webHidden/>
              </w:rPr>
              <w:t>32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86" w:history="1">
            <w:r w:rsidR="003400B7" w:rsidRPr="00A711F3">
              <w:rPr>
                <w:rStyle w:val="Hyperlink"/>
                <w:noProof/>
              </w:rPr>
              <w:t>10.10 Creator</w:t>
            </w:r>
            <w:r w:rsidR="003400B7">
              <w:rPr>
                <w:noProof/>
                <w:webHidden/>
              </w:rPr>
              <w:tab/>
            </w:r>
            <w:r w:rsidR="003400B7">
              <w:rPr>
                <w:noProof/>
                <w:webHidden/>
              </w:rPr>
              <w:fldChar w:fldCharType="begin"/>
            </w:r>
            <w:r w:rsidR="003400B7">
              <w:rPr>
                <w:noProof/>
                <w:webHidden/>
              </w:rPr>
              <w:instrText xml:space="preserve"> PAGEREF _Toc466365186 \h </w:instrText>
            </w:r>
            <w:r w:rsidR="003400B7">
              <w:rPr>
                <w:noProof/>
                <w:webHidden/>
              </w:rPr>
            </w:r>
            <w:r w:rsidR="003400B7">
              <w:rPr>
                <w:noProof/>
                <w:webHidden/>
              </w:rPr>
              <w:fldChar w:fldCharType="separate"/>
            </w:r>
            <w:r w:rsidR="003400B7">
              <w:rPr>
                <w:noProof/>
                <w:webHidden/>
              </w:rPr>
              <w:t>33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87" w:history="1">
            <w:r w:rsidR="003400B7" w:rsidRPr="00A711F3">
              <w:rPr>
                <w:rStyle w:val="Hyperlink"/>
                <w:noProof/>
              </w:rPr>
              <w:t>10.11 Date Captured</w:t>
            </w:r>
            <w:r w:rsidR="003400B7">
              <w:rPr>
                <w:noProof/>
                <w:webHidden/>
              </w:rPr>
              <w:tab/>
            </w:r>
            <w:r w:rsidR="003400B7">
              <w:rPr>
                <w:noProof/>
                <w:webHidden/>
              </w:rPr>
              <w:fldChar w:fldCharType="begin"/>
            </w:r>
            <w:r w:rsidR="003400B7">
              <w:rPr>
                <w:noProof/>
                <w:webHidden/>
              </w:rPr>
              <w:instrText xml:space="preserve"> PAGEREF _Toc466365187 \h </w:instrText>
            </w:r>
            <w:r w:rsidR="003400B7">
              <w:rPr>
                <w:noProof/>
                <w:webHidden/>
              </w:rPr>
            </w:r>
            <w:r w:rsidR="003400B7">
              <w:rPr>
                <w:noProof/>
                <w:webHidden/>
              </w:rPr>
              <w:fldChar w:fldCharType="separate"/>
            </w:r>
            <w:r w:rsidR="003400B7">
              <w:rPr>
                <w:noProof/>
                <w:webHidden/>
              </w:rPr>
              <w:t>34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88" w:history="1">
            <w:r w:rsidR="003400B7" w:rsidRPr="00A711F3">
              <w:rPr>
                <w:rStyle w:val="Hyperlink"/>
                <w:noProof/>
              </w:rPr>
              <w:t>10.12 Date Created</w:t>
            </w:r>
            <w:r w:rsidR="003400B7">
              <w:rPr>
                <w:noProof/>
                <w:webHidden/>
              </w:rPr>
              <w:tab/>
            </w:r>
            <w:r w:rsidR="003400B7">
              <w:rPr>
                <w:noProof/>
                <w:webHidden/>
              </w:rPr>
              <w:fldChar w:fldCharType="begin"/>
            </w:r>
            <w:r w:rsidR="003400B7">
              <w:rPr>
                <w:noProof/>
                <w:webHidden/>
              </w:rPr>
              <w:instrText xml:space="preserve"> PAGEREF _Toc466365188 \h </w:instrText>
            </w:r>
            <w:r w:rsidR="003400B7">
              <w:rPr>
                <w:noProof/>
                <w:webHidden/>
              </w:rPr>
            </w:r>
            <w:r w:rsidR="003400B7">
              <w:rPr>
                <w:noProof/>
                <w:webHidden/>
              </w:rPr>
              <w:fldChar w:fldCharType="separate"/>
            </w:r>
            <w:r w:rsidR="003400B7">
              <w:rPr>
                <w:noProof/>
                <w:webHidden/>
              </w:rPr>
              <w:t>35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89" w:history="1">
            <w:r w:rsidR="003400B7" w:rsidRPr="00A711F3">
              <w:rPr>
                <w:rStyle w:val="Hyperlink"/>
                <w:noProof/>
              </w:rPr>
              <w:t>10.13 Date Modified</w:t>
            </w:r>
            <w:r w:rsidR="003400B7">
              <w:rPr>
                <w:noProof/>
                <w:webHidden/>
              </w:rPr>
              <w:tab/>
            </w:r>
            <w:r w:rsidR="003400B7">
              <w:rPr>
                <w:noProof/>
                <w:webHidden/>
              </w:rPr>
              <w:fldChar w:fldCharType="begin"/>
            </w:r>
            <w:r w:rsidR="003400B7">
              <w:rPr>
                <w:noProof/>
                <w:webHidden/>
              </w:rPr>
              <w:instrText xml:space="preserve"> PAGEREF _Toc466365189 \h </w:instrText>
            </w:r>
            <w:r w:rsidR="003400B7">
              <w:rPr>
                <w:noProof/>
                <w:webHidden/>
              </w:rPr>
            </w:r>
            <w:r w:rsidR="003400B7">
              <w:rPr>
                <w:noProof/>
                <w:webHidden/>
              </w:rPr>
              <w:fldChar w:fldCharType="separate"/>
            </w:r>
            <w:r w:rsidR="003400B7">
              <w:rPr>
                <w:noProof/>
                <w:webHidden/>
              </w:rPr>
              <w:t>36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90" w:history="1">
            <w:r w:rsidR="003400B7" w:rsidRPr="00A711F3">
              <w:rPr>
                <w:rStyle w:val="Hyperlink"/>
                <w:noProof/>
              </w:rPr>
              <w:t>10.14 Date Published</w:t>
            </w:r>
            <w:r w:rsidR="003400B7">
              <w:rPr>
                <w:noProof/>
                <w:webHidden/>
              </w:rPr>
              <w:tab/>
            </w:r>
            <w:r w:rsidR="003400B7">
              <w:rPr>
                <w:noProof/>
                <w:webHidden/>
              </w:rPr>
              <w:fldChar w:fldCharType="begin"/>
            </w:r>
            <w:r w:rsidR="003400B7">
              <w:rPr>
                <w:noProof/>
                <w:webHidden/>
              </w:rPr>
              <w:instrText xml:space="preserve"> PAGEREF _Toc466365190 \h </w:instrText>
            </w:r>
            <w:r w:rsidR="003400B7">
              <w:rPr>
                <w:noProof/>
                <w:webHidden/>
              </w:rPr>
            </w:r>
            <w:r w:rsidR="003400B7">
              <w:rPr>
                <w:noProof/>
                <w:webHidden/>
              </w:rPr>
              <w:fldChar w:fldCharType="separate"/>
            </w:r>
            <w:r w:rsidR="003400B7">
              <w:rPr>
                <w:noProof/>
                <w:webHidden/>
              </w:rPr>
              <w:t>37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91" w:history="1">
            <w:r w:rsidR="003400B7" w:rsidRPr="00A711F3">
              <w:rPr>
                <w:rStyle w:val="Hyperlink"/>
                <w:noProof/>
              </w:rPr>
              <w:t>10.15 Departmental Identification Number</w:t>
            </w:r>
            <w:r w:rsidR="003400B7">
              <w:rPr>
                <w:noProof/>
                <w:webHidden/>
              </w:rPr>
              <w:tab/>
            </w:r>
            <w:r w:rsidR="003400B7">
              <w:rPr>
                <w:noProof/>
                <w:webHidden/>
              </w:rPr>
              <w:fldChar w:fldCharType="begin"/>
            </w:r>
            <w:r w:rsidR="003400B7">
              <w:rPr>
                <w:noProof/>
                <w:webHidden/>
              </w:rPr>
              <w:instrText xml:space="preserve"> PAGEREF _Toc466365191 \h </w:instrText>
            </w:r>
            <w:r w:rsidR="003400B7">
              <w:rPr>
                <w:noProof/>
                <w:webHidden/>
              </w:rPr>
            </w:r>
            <w:r w:rsidR="003400B7">
              <w:rPr>
                <w:noProof/>
                <w:webHidden/>
              </w:rPr>
              <w:fldChar w:fldCharType="separate"/>
            </w:r>
            <w:r w:rsidR="003400B7">
              <w:rPr>
                <w:noProof/>
                <w:webHidden/>
              </w:rPr>
              <w:t>38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92" w:history="1">
            <w:r w:rsidR="003400B7" w:rsidRPr="00A711F3">
              <w:rPr>
                <w:rStyle w:val="Hyperlink"/>
                <w:noProof/>
              </w:rPr>
              <w:t>10.16 Description (English)</w:t>
            </w:r>
            <w:r w:rsidR="003400B7">
              <w:rPr>
                <w:noProof/>
                <w:webHidden/>
              </w:rPr>
              <w:tab/>
            </w:r>
            <w:r w:rsidR="003400B7">
              <w:rPr>
                <w:noProof/>
                <w:webHidden/>
              </w:rPr>
              <w:fldChar w:fldCharType="begin"/>
            </w:r>
            <w:r w:rsidR="003400B7">
              <w:rPr>
                <w:noProof/>
                <w:webHidden/>
              </w:rPr>
              <w:instrText xml:space="preserve"> PAGEREF _Toc466365192 \h </w:instrText>
            </w:r>
            <w:r w:rsidR="003400B7">
              <w:rPr>
                <w:noProof/>
                <w:webHidden/>
              </w:rPr>
            </w:r>
            <w:r w:rsidR="003400B7">
              <w:rPr>
                <w:noProof/>
                <w:webHidden/>
              </w:rPr>
              <w:fldChar w:fldCharType="separate"/>
            </w:r>
            <w:r w:rsidR="003400B7">
              <w:rPr>
                <w:noProof/>
                <w:webHidden/>
              </w:rPr>
              <w:t>39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93" w:history="1">
            <w:r w:rsidR="003400B7" w:rsidRPr="00A711F3">
              <w:rPr>
                <w:rStyle w:val="Hyperlink"/>
                <w:noProof/>
              </w:rPr>
              <w:t>10.17 Description (French)</w:t>
            </w:r>
            <w:r w:rsidR="003400B7">
              <w:rPr>
                <w:noProof/>
                <w:webHidden/>
              </w:rPr>
              <w:tab/>
            </w:r>
            <w:r w:rsidR="003400B7">
              <w:rPr>
                <w:noProof/>
                <w:webHidden/>
              </w:rPr>
              <w:fldChar w:fldCharType="begin"/>
            </w:r>
            <w:r w:rsidR="003400B7">
              <w:rPr>
                <w:noProof/>
                <w:webHidden/>
              </w:rPr>
              <w:instrText xml:space="preserve"> PAGEREF _Toc466365193 \h </w:instrText>
            </w:r>
            <w:r w:rsidR="003400B7">
              <w:rPr>
                <w:noProof/>
                <w:webHidden/>
              </w:rPr>
            </w:r>
            <w:r w:rsidR="003400B7">
              <w:rPr>
                <w:noProof/>
                <w:webHidden/>
              </w:rPr>
              <w:fldChar w:fldCharType="separate"/>
            </w:r>
            <w:r w:rsidR="003400B7">
              <w:rPr>
                <w:noProof/>
                <w:webHidden/>
              </w:rPr>
              <w:t>40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94" w:history="1">
            <w:r w:rsidR="003400B7" w:rsidRPr="00A711F3">
              <w:rPr>
                <w:rStyle w:val="Hyperlink"/>
                <w:noProof/>
              </w:rPr>
              <w:t>10.18 Digital Object Identifier</w:t>
            </w:r>
            <w:r w:rsidR="003400B7">
              <w:rPr>
                <w:noProof/>
                <w:webHidden/>
              </w:rPr>
              <w:tab/>
            </w:r>
            <w:r w:rsidR="003400B7">
              <w:rPr>
                <w:noProof/>
                <w:webHidden/>
              </w:rPr>
              <w:fldChar w:fldCharType="begin"/>
            </w:r>
            <w:r w:rsidR="003400B7">
              <w:rPr>
                <w:noProof/>
                <w:webHidden/>
              </w:rPr>
              <w:instrText xml:space="preserve"> PAGEREF _Toc466365194 \h </w:instrText>
            </w:r>
            <w:r w:rsidR="003400B7">
              <w:rPr>
                <w:noProof/>
                <w:webHidden/>
              </w:rPr>
            </w:r>
            <w:r w:rsidR="003400B7">
              <w:rPr>
                <w:noProof/>
                <w:webHidden/>
              </w:rPr>
              <w:fldChar w:fldCharType="separate"/>
            </w:r>
            <w:r w:rsidR="003400B7">
              <w:rPr>
                <w:noProof/>
                <w:webHidden/>
              </w:rPr>
              <w:t>42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95" w:history="1">
            <w:r w:rsidR="003400B7" w:rsidRPr="00A711F3">
              <w:rPr>
                <w:rStyle w:val="Hyperlink"/>
                <w:noProof/>
              </w:rPr>
              <w:t>10.19 Distributor (English)</w:t>
            </w:r>
            <w:r w:rsidR="003400B7">
              <w:rPr>
                <w:noProof/>
                <w:webHidden/>
              </w:rPr>
              <w:tab/>
            </w:r>
            <w:r w:rsidR="003400B7">
              <w:rPr>
                <w:noProof/>
                <w:webHidden/>
              </w:rPr>
              <w:fldChar w:fldCharType="begin"/>
            </w:r>
            <w:r w:rsidR="003400B7">
              <w:rPr>
                <w:noProof/>
                <w:webHidden/>
              </w:rPr>
              <w:instrText xml:space="preserve"> PAGEREF _Toc466365195 \h </w:instrText>
            </w:r>
            <w:r w:rsidR="003400B7">
              <w:rPr>
                <w:noProof/>
                <w:webHidden/>
              </w:rPr>
            </w:r>
            <w:r w:rsidR="003400B7">
              <w:rPr>
                <w:noProof/>
                <w:webHidden/>
              </w:rPr>
              <w:fldChar w:fldCharType="separate"/>
            </w:r>
            <w:r w:rsidR="003400B7">
              <w:rPr>
                <w:noProof/>
                <w:webHidden/>
              </w:rPr>
              <w:t>43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96" w:history="1">
            <w:r w:rsidR="003400B7" w:rsidRPr="00A711F3">
              <w:rPr>
                <w:rStyle w:val="Hyperlink"/>
                <w:noProof/>
              </w:rPr>
              <w:t>10.20 Distributor (French)</w:t>
            </w:r>
            <w:r w:rsidR="003400B7">
              <w:rPr>
                <w:noProof/>
                <w:webHidden/>
              </w:rPr>
              <w:tab/>
            </w:r>
            <w:r w:rsidR="003400B7">
              <w:rPr>
                <w:noProof/>
                <w:webHidden/>
              </w:rPr>
              <w:fldChar w:fldCharType="begin"/>
            </w:r>
            <w:r w:rsidR="003400B7">
              <w:rPr>
                <w:noProof/>
                <w:webHidden/>
              </w:rPr>
              <w:instrText xml:space="preserve"> PAGEREF _Toc466365196 \h </w:instrText>
            </w:r>
            <w:r w:rsidR="003400B7">
              <w:rPr>
                <w:noProof/>
                <w:webHidden/>
              </w:rPr>
            </w:r>
            <w:r w:rsidR="003400B7">
              <w:rPr>
                <w:noProof/>
                <w:webHidden/>
              </w:rPr>
              <w:fldChar w:fldCharType="separate"/>
            </w:r>
            <w:r w:rsidR="003400B7">
              <w:rPr>
                <w:noProof/>
                <w:webHidden/>
              </w:rPr>
              <w:t>44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97" w:history="1">
            <w:r w:rsidR="003400B7" w:rsidRPr="00A711F3">
              <w:rPr>
                <w:rStyle w:val="Hyperlink"/>
                <w:noProof/>
              </w:rPr>
              <w:t>10.21 Edition</w:t>
            </w:r>
            <w:r w:rsidR="003400B7">
              <w:rPr>
                <w:noProof/>
                <w:webHidden/>
              </w:rPr>
              <w:tab/>
            </w:r>
            <w:r w:rsidR="003400B7">
              <w:rPr>
                <w:noProof/>
                <w:webHidden/>
              </w:rPr>
              <w:fldChar w:fldCharType="begin"/>
            </w:r>
            <w:r w:rsidR="003400B7">
              <w:rPr>
                <w:noProof/>
                <w:webHidden/>
              </w:rPr>
              <w:instrText xml:space="preserve"> PAGEREF _Toc466365197 \h </w:instrText>
            </w:r>
            <w:r w:rsidR="003400B7">
              <w:rPr>
                <w:noProof/>
                <w:webHidden/>
              </w:rPr>
            </w:r>
            <w:r w:rsidR="003400B7">
              <w:rPr>
                <w:noProof/>
                <w:webHidden/>
              </w:rPr>
              <w:fldChar w:fldCharType="separate"/>
            </w:r>
            <w:r w:rsidR="003400B7">
              <w:rPr>
                <w:noProof/>
                <w:webHidden/>
              </w:rPr>
              <w:t>45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98" w:history="1">
            <w:r w:rsidR="003400B7" w:rsidRPr="00A711F3">
              <w:rPr>
                <w:rStyle w:val="Hyperlink"/>
                <w:noProof/>
              </w:rPr>
              <w:t>10.22 File Identifier</w:t>
            </w:r>
            <w:r w:rsidR="003400B7">
              <w:rPr>
                <w:noProof/>
                <w:webHidden/>
              </w:rPr>
              <w:tab/>
            </w:r>
            <w:r w:rsidR="003400B7">
              <w:rPr>
                <w:noProof/>
                <w:webHidden/>
              </w:rPr>
              <w:fldChar w:fldCharType="begin"/>
            </w:r>
            <w:r w:rsidR="003400B7">
              <w:rPr>
                <w:noProof/>
                <w:webHidden/>
              </w:rPr>
              <w:instrText xml:space="preserve"> PAGEREF _Toc466365198 \h </w:instrText>
            </w:r>
            <w:r w:rsidR="003400B7">
              <w:rPr>
                <w:noProof/>
                <w:webHidden/>
              </w:rPr>
            </w:r>
            <w:r w:rsidR="003400B7">
              <w:rPr>
                <w:noProof/>
                <w:webHidden/>
              </w:rPr>
              <w:fldChar w:fldCharType="separate"/>
            </w:r>
            <w:r w:rsidR="003400B7">
              <w:rPr>
                <w:noProof/>
                <w:webHidden/>
              </w:rPr>
              <w:t>46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199" w:history="1">
            <w:r w:rsidR="003400B7" w:rsidRPr="00A711F3">
              <w:rPr>
                <w:rStyle w:val="Hyperlink"/>
                <w:noProof/>
              </w:rPr>
              <w:t>10.23 Frequency of Issuance</w:t>
            </w:r>
            <w:r w:rsidR="003400B7">
              <w:rPr>
                <w:noProof/>
                <w:webHidden/>
              </w:rPr>
              <w:tab/>
            </w:r>
            <w:r w:rsidR="003400B7">
              <w:rPr>
                <w:noProof/>
                <w:webHidden/>
              </w:rPr>
              <w:fldChar w:fldCharType="begin"/>
            </w:r>
            <w:r w:rsidR="003400B7">
              <w:rPr>
                <w:noProof/>
                <w:webHidden/>
              </w:rPr>
              <w:instrText xml:space="preserve"> PAGEREF _Toc466365199 \h </w:instrText>
            </w:r>
            <w:r w:rsidR="003400B7">
              <w:rPr>
                <w:noProof/>
                <w:webHidden/>
              </w:rPr>
            </w:r>
            <w:r w:rsidR="003400B7">
              <w:rPr>
                <w:noProof/>
                <w:webHidden/>
              </w:rPr>
              <w:fldChar w:fldCharType="separate"/>
            </w:r>
            <w:r w:rsidR="003400B7">
              <w:rPr>
                <w:noProof/>
                <w:webHidden/>
              </w:rPr>
              <w:t>47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00" w:history="1">
            <w:r w:rsidR="003400B7" w:rsidRPr="00A711F3">
              <w:rPr>
                <w:rStyle w:val="Hyperlink"/>
                <w:noProof/>
              </w:rPr>
              <w:t>10.24 Geographic Region Name</w:t>
            </w:r>
            <w:r w:rsidR="003400B7">
              <w:rPr>
                <w:noProof/>
                <w:webHidden/>
              </w:rPr>
              <w:tab/>
            </w:r>
            <w:r w:rsidR="003400B7">
              <w:rPr>
                <w:noProof/>
                <w:webHidden/>
              </w:rPr>
              <w:fldChar w:fldCharType="begin"/>
            </w:r>
            <w:r w:rsidR="003400B7">
              <w:rPr>
                <w:noProof/>
                <w:webHidden/>
              </w:rPr>
              <w:instrText xml:space="preserve"> PAGEREF _Toc466365200 \h </w:instrText>
            </w:r>
            <w:r w:rsidR="003400B7">
              <w:rPr>
                <w:noProof/>
                <w:webHidden/>
              </w:rPr>
            </w:r>
            <w:r w:rsidR="003400B7">
              <w:rPr>
                <w:noProof/>
                <w:webHidden/>
              </w:rPr>
              <w:fldChar w:fldCharType="separate"/>
            </w:r>
            <w:r w:rsidR="003400B7">
              <w:rPr>
                <w:noProof/>
                <w:webHidden/>
              </w:rPr>
              <w:t>48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01" w:history="1">
            <w:r w:rsidR="003400B7" w:rsidRPr="00A711F3">
              <w:rPr>
                <w:rStyle w:val="Hyperlink"/>
                <w:noProof/>
              </w:rPr>
              <w:t>10.25 Government of Canada Catalogue Number</w:t>
            </w:r>
            <w:r w:rsidR="003400B7">
              <w:rPr>
                <w:noProof/>
                <w:webHidden/>
              </w:rPr>
              <w:tab/>
            </w:r>
            <w:r w:rsidR="003400B7">
              <w:rPr>
                <w:noProof/>
                <w:webHidden/>
              </w:rPr>
              <w:fldChar w:fldCharType="begin"/>
            </w:r>
            <w:r w:rsidR="003400B7">
              <w:rPr>
                <w:noProof/>
                <w:webHidden/>
              </w:rPr>
              <w:instrText xml:space="preserve"> PAGEREF _Toc466365201 \h </w:instrText>
            </w:r>
            <w:r w:rsidR="003400B7">
              <w:rPr>
                <w:noProof/>
                <w:webHidden/>
              </w:rPr>
            </w:r>
            <w:r w:rsidR="003400B7">
              <w:rPr>
                <w:noProof/>
                <w:webHidden/>
              </w:rPr>
              <w:fldChar w:fldCharType="separate"/>
            </w:r>
            <w:r w:rsidR="003400B7">
              <w:rPr>
                <w:noProof/>
                <w:webHidden/>
              </w:rPr>
              <w:t>49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02" w:history="1">
            <w:r w:rsidR="003400B7" w:rsidRPr="00A711F3">
              <w:rPr>
                <w:rStyle w:val="Hyperlink"/>
                <w:noProof/>
              </w:rPr>
              <w:t>10.26 Hierarchy Level</w:t>
            </w:r>
            <w:r w:rsidR="003400B7">
              <w:rPr>
                <w:noProof/>
                <w:webHidden/>
              </w:rPr>
              <w:tab/>
            </w:r>
            <w:r w:rsidR="003400B7">
              <w:rPr>
                <w:noProof/>
                <w:webHidden/>
              </w:rPr>
              <w:fldChar w:fldCharType="begin"/>
            </w:r>
            <w:r w:rsidR="003400B7">
              <w:rPr>
                <w:noProof/>
                <w:webHidden/>
              </w:rPr>
              <w:instrText xml:space="preserve"> PAGEREF _Toc466365202 \h </w:instrText>
            </w:r>
            <w:r w:rsidR="003400B7">
              <w:rPr>
                <w:noProof/>
                <w:webHidden/>
              </w:rPr>
            </w:r>
            <w:r w:rsidR="003400B7">
              <w:rPr>
                <w:noProof/>
                <w:webHidden/>
              </w:rPr>
              <w:fldChar w:fldCharType="separate"/>
            </w:r>
            <w:r w:rsidR="003400B7">
              <w:rPr>
                <w:noProof/>
                <w:webHidden/>
              </w:rPr>
              <w:t>50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03" w:history="1">
            <w:r w:rsidR="003400B7" w:rsidRPr="00A711F3">
              <w:rPr>
                <w:rStyle w:val="Hyperlink"/>
                <w:noProof/>
              </w:rPr>
              <w:t>10.27 Homepage URL (English)</w:t>
            </w:r>
            <w:r w:rsidR="003400B7">
              <w:rPr>
                <w:noProof/>
                <w:webHidden/>
              </w:rPr>
              <w:tab/>
            </w:r>
            <w:r w:rsidR="003400B7">
              <w:rPr>
                <w:noProof/>
                <w:webHidden/>
              </w:rPr>
              <w:fldChar w:fldCharType="begin"/>
            </w:r>
            <w:r w:rsidR="003400B7">
              <w:rPr>
                <w:noProof/>
                <w:webHidden/>
              </w:rPr>
              <w:instrText xml:space="preserve"> PAGEREF _Toc466365203 \h </w:instrText>
            </w:r>
            <w:r w:rsidR="003400B7">
              <w:rPr>
                <w:noProof/>
                <w:webHidden/>
              </w:rPr>
            </w:r>
            <w:r w:rsidR="003400B7">
              <w:rPr>
                <w:noProof/>
                <w:webHidden/>
              </w:rPr>
              <w:fldChar w:fldCharType="separate"/>
            </w:r>
            <w:r w:rsidR="003400B7">
              <w:rPr>
                <w:noProof/>
                <w:webHidden/>
              </w:rPr>
              <w:t>51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04" w:history="1">
            <w:r w:rsidR="003400B7" w:rsidRPr="00A711F3">
              <w:rPr>
                <w:rStyle w:val="Hyperlink"/>
                <w:noProof/>
              </w:rPr>
              <w:t>10.28 Homepage URL (French)</w:t>
            </w:r>
            <w:r w:rsidR="003400B7">
              <w:rPr>
                <w:noProof/>
                <w:webHidden/>
              </w:rPr>
              <w:tab/>
            </w:r>
            <w:r w:rsidR="003400B7">
              <w:rPr>
                <w:noProof/>
                <w:webHidden/>
              </w:rPr>
              <w:fldChar w:fldCharType="begin"/>
            </w:r>
            <w:r w:rsidR="003400B7">
              <w:rPr>
                <w:noProof/>
                <w:webHidden/>
              </w:rPr>
              <w:instrText xml:space="preserve"> PAGEREF _Toc466365204 \h </w:instrText>
            </w:r>
            <w:r w:rsidR="003400B7">
              <w:rPr>
                <w:noProof/>
                <w:webHidden/>
              </w:rPr>
            </w:r>
            <w:r w:rsidR="003400B7">
              <w:rPr>
                <w:noProof/>
                <w:webHidden/>
              </w:rPr>
              <w:fldChar w:fldCharType="separate"/>
            </w:r>
            <w:r w:rsidR="003400B7">
              <w:rPr>
                <w:noProof/>
                <w:webHidden/>
              </w:rPr>
              <w:t>52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05" w:history="1">
            <w:r w:rsidR="003400B7" w:rsidRPr="00A711F3">
              <w:rPr>
                <w:rStyle w:val="Hyperlink"/>
                <w:noProof/>
              </w:rPr>
              <w:t>10.29 ISBN</w:t>
            </w:r>
            <w:r w:rsidR="003400B7">
              <w:rPr>
                <w:noProof/>
                <w:webHidden/>
              </w:rPr>
              <w:tab/>
            </w:r>
            <w:r w:rsidR="003400B7">
              <w:rPr>
                <w:noProof/>
                <w:webHidden/>
              </w:rPr>
              <w:fldChar w:fldCharType="begin"/>
            </w:r>
            <w:r w:rsidR="003400B7">
              <w:rPr>
                <w:noProof/>
                <w:webHidden/>
              </w:rPr>
              <w:instrText xml:space="preserve"> PAGEREF _Toc466365205 \h </w:instrText>
            </w:r>
            <w:r w:rsidR="003400B7">
              <w:rPr>
                <w:noProof/>
                <w:webHidden/>
              </w:rPr>
            </w:r>
            <w:r w:rsidR="003400B7">
              <w:rPr>
                <w:noProof/>
                <w:webHidden/>
              </w:rPr>
              <w:fldChar w:fldCharType="separate"/>
            </w:r>
            <w:r w:rsidR="003400B7">
              <w:rPr>
                <w:noProof/>
                <w:webHidden/>
              </w:rPr>
              <w:t>53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06" w:history="1">
            <w:r w:rsidR="003400B7" w:rsidRPr="00A711F3">
              <w:rPr>
                <w:rStyle w:val="Hyperlink"/>
                <w:noProof/>
              </w:rPr>
              <w:t>10.30 ISSN</w:t>
            </w:r>
            <w:r w:rsidR="003400B7">
              <w:rPr>
                <w:noProof/>
                <w:webHidden/>
              </w:rPr>
              <w:tab/>
            </w:r>
            <w:r w:rsidR="003400B7">
              <w:rPr>
                <w:noProof/>
                <w:webHidden/>
              </w:rPr>
              <w:fldChar w:fldCharType="begin"/>
            </w:r>
            <w:r w:rsidR="003400B7">
              <w:rPr>
                <w:noProof/>
                <w:webHidden/>
              </w:rPr>
              <w:instrText xml:space="preserve"> PAGEREF _Toc466365206 \h </w:instrText>
            </w:r>
            <w:r w:rsidR="003400B7">
              <w:rPr>
                <w:noProof/>
                <w:webHidden/>
              </w:rPr>
            </w:r>
            <w:r w:rsidR="003400B7">
              <w:rPr>
                <w:noProof/>
                <w:webHidden/>
              </w:rPr>
              <w:fldChar w:fldCharType="separate"/>
            </w:r>
            <w:r w:rsidR="003400B7">
              <w:rPr>
                <w:noProof/>
                <w:webHidden/>
              </w:rPr>
              <w:t>54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07" w:history="1">
            <w:r w:rsidR="003400B7" w:rsidRPr="00A711F3">
              <w:rPr>
                <w:rStyle w:val="Hyperlink"/>
                <w:noProof/>
              </w:rPr>
              <w:t>10.31 Issuance</w:t>
            </w:r>
            <w:r w:rsidR="003400B7">
              <w:rPr>
                <w:noProof/>
                <w:webHidden/>
              </w:rPr>
              <w:tab/>
            </w:r>
            <w:r w:rsidR="003400B7">
              <w:rPr>
                <w:noProof/>
                <w:webHidden/>
              </w:rPr>
              <w:fldChar w:fldCharType="begin"/>
            </w:r>
            <w:r w:rsidR="003400B7">
              <w:rPr>
                <w:noProof/>
                <w:webHidden/>
              </w:rPr>
              <w:instrText xml:space="preserve"> PAGEREF _Toc466365207 \h </w:instrText>
            </w:r>
            <w:r w:rsidR="003400B7">
              <w:rPr>
                <w:noProof/>
                <w:webHidden/>
              </w:rPr>
            </w:r>
            <w:r w:rsidR="003400B7">
              <w:rPr>
                <w:noProof/>
                <w:webHidden/>
              </w:rPr>
              <w:fldChar w:fldCharType="separate"/>
            </w:r>
            <w:r w:rsidR="003400B7">
              <w:rPr>
                <w:noProof/>
                <w:webHidden/>
              </w:rPr>
              <w:t>55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08" w:history="1">
            <w:r w:rsidR="003400B7" w:rsidRPr="00A711F3">
              <w:rPr>
                <w:rStyle w:val="Hyperlink"/>
                <w:noProof/>
              </w:rPr>
              <w:t>10.32 Jurisdiction</w:t>
            </w:r>
            <w:r w:rsidR="003400B7">
              <w:rPr>
                <w:noProof/>
                <w:webHidden/>
              </w:rPr>
              <w:tab/>
            </w:r>
            <w:r w:rsidR="003400B7">
              <w:rPr>
                <w:noProof/>
                <w:webHidden/>
              </w:rPr>
              <w:fldChar w:fldCharType="begin"/>
            </w:r>
            <w:r w:rsidR="003400B7">
              <w:rPr>
                <w:noProof/>
                <w:webHidden/>
              </w:rPr>
              <w:instrText xml:space="preserve"> PAGEREF _Toc466365208 \h </w:instrText>
            </w:r>
            <w:r w:rsidR="003400B7">
              <w:rPr>
                <w:noProof/>
                <w:webHidden/>
              </w:rPr>
            </w:r>
            <w:r w:rsidR="003400B7">
              <w:rPr>
                <w:noProof/>
                <w:webHidden/>
              </w:rPr>
              <w:fldChar w:fldCharType="separate"/>
            </w:r>
            <w:r w:rsidR="003400B7">
              <w:rPr>
                <w:noProof/>
                <w:webHidden/>
              </w:rPr>
              <w:t>56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09" w:history="1">
            <w:r w:rsidR="003400B7" w:rsidRPr="00A711F3">
              <w:rPr>
                <w:rStyle w:val="Hyperlink"/>
                <w:noProof/>
              </w:rPr>
              <w:t>10.33 Keywords (English)</w:t>
            </w:r>
            <w:r w:rsidR="003400B7">
              <w:rPr>
                <w:noProof/>
                <w:webHidden/>
              </w:rPr>
              <w:tab/>
            </w:r>
            <w:r w:rsidR="003400B7">
              <w:rPr>
                <w:noProof/>
                <w:webHidden/>
              </w:rPr>
              <w:fldChar w:fldCharType="begin"/>
            </w:r>
            <w:r w:rsidR="003400B7">
              <w:rPr>
                <w:noProof/>
                <w:webHidden/>
              </w:rPr>
              <w:instrText xml:space="preserve"> PAGEREF _Toc466365209 \h </w:instrText>
            </w:r>
            <w:r w:rsidR="003400B7">
              <w:rPr>
                <w:noProof/>
                <w:webHidden/>
              </w:rPr>
            </w:r>
            <w:r w:rsidR="003400B7">
              <w:rPr>
                <w:noProof/>
                <w:webHidden/>
              </w:rPr>
              <w:fldChar w:fldCharType="separate"/>
            </w:r>
            <w:r w:rsidR="003400B7">
              <w:rPr>
                <w:noProof/>
                <w:webHidden/>
              </w:rPr>
              <w:t>57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10" w:history="1">
            <w:r w:rsidR="003400B7" w:rsidRPr="00A711F3">
              <w:rPr>
                <w:rStyle w:val="Hyperlink"/>
                <w:noProof/>
              </w:rPr>
              <w:t>10.34 Keywords (French)</w:t>
            </w:r>
            <w:r w:rsidR="003400B7">
              <w:rPr>
                <w:noProof/>
                <w:webHidden/>
              </w:rPr>
              <w:tab/>
            </w:r>
            <w:r w:rsidR="003400B7">
              <w:rPr>
                <w:noProof/>
                <w:webHidden/>
              </w:rPr>
              <w:fldChar w:fldCharType="begin"/>
            </w:r>
            <w:r w:rsidR="003400B7">
              <w:rPr>
                <w:noProof/>
                <w:webHidden/>
              </w:rPr>
              <w:instrText xml:space="preserve"> PAGEREF _Toc466365210 \h </w:instrText>
            </w:r>
            <w:r w:rsidR="003400B7">
              <w:rPr>
                <w:noProof/>
                <w:webHidden/>
              </w:rPr>
            </w:r>
            <w:r w:rsidR="003400B7">
              <w:rPr>
                <w:noProof/>
                <w:webHidden/>
              </w:rPr>
              <w:fldChar w:fldCharType="separate"/>
            </w:r>
            <w:r w:rsidR="003400B7">
              <w:rPr>
                <w:noProof/>
                <w:webHidden/>
              </w:rPr>
              <w:t>59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11" w:history="1">
            <w:r w:rsidR="003400B7" w:rsidRPr="00A711F3">
              <w:rPr>
                <w:rStyle w:val="Hyperlink"/>
                <w:noProof/>
              </w:rPr>
              <w:t>10.35 Licence</w:t>
            </w:r>
            <w:r w:rsidR="003400B7">
              <w:rPr>
                <w:noProof/>
                <w:webHidden/>
              </w:rPr>
              <w:tab/>
            </w:r>
            <w:r w:rsidR="003400B7">
              <w:rPr>
                <w:noProof/>
                <w:webHidden/>
              </w:rPr>
              <w:fldChar w:fldCharType="begin"/>
            </w:r>
            <w:r w:rsidR="003400B7">
              <w:rPr>
                <w:noProof/>
                <w:webHidden/>
              </w:rPr>
              <w:instrText xml:space="preserve"> PAGEREF _Toc466365211 \h </w:instrText>
            </w:r>
            <w:r w:rsidR="003400B7">
              <w:rPr>
                <w:noProof/>
                <w:webHidden/>
              </w:rPr>
            </w:r>
            <w:r w:rsidR="003400B7">
              <w:rPr>
                <w:noProof/>
                <w:webHidden/>
              </w:rPr>
              <w:fldChar w:fldCharType="separate"/>
            </w:r>
            <w:r w:rsidR="003400B7">
              <w:rPr>
                <w:noProof/>
                <w:webHidden/>
              </w:rPr>
              <w:t>61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12" w:history="1">
            <w:r w:rsidR="003400B7" w:rsidRPr="00A711F3">
              <w:rPr>
                <w:rStyle w:val="Hyperlink"/>
                <w:noProof/>
              </w:rPr>
              <w:t>10.36 Locale</w:t>
            </w:r>
            <w:r w:rsidR="003400B7">
              <w:rPr>
                <w:noProof/>
                <w:webHidden/>
              </w:rPr>
              <w:tab/>
            </w:r>
            <w:r w:rsidR="003400B7">
              <w:rPr>
                <w:noProof/>
                <w:webHidden/>
              </w:rPr>
              <w:fldChar w:fldCharType="begin"/>
            </w:r>
            <w:r w:rsidR="003400B7">
              <w:rPr>
                <w:noProof/>
                <w:webHidden/>
              </w:rPr>
              <w:instrText xml:space="preserve"> PAGEREF _Toc466365212 \h </w:instrText>
            </w:r>
            <w:r w:rsidR="003400B7">
              <w:rPr>
                <w:noProof/>
                <w:webHidden/>
              </w:rPr>
            </w:r>
            <w:r w:rsidR="003400B7">
              <w:rPr>
                <w:noProof/>
                <w:webHidden/>
              </w:rPr>
              <w:fldChar w:fldCharType="separate"/>
            </w:r>
            <w:r w:rsidR="003400B7">
              <w:rPr>
                <w:noProof/>
                <w:webHidden/>
              </w:rPr>
              <w:t>62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13" w:history="1">
            <w:r w:rsidR="003400B7" w:rsidRPr="00A711F3">
              <w:rPr>
                <w:rStyle w:val="Hyperlink"/>
                <w:noProof/>
              </w:rPr>
              <w:t>10.37 Maintenance and Update Frequency</w:t>
            </w:r>
            <w:r w:rsidR="003400B7">
              <w:rPr>
                <w:noProof/>
                <w:webHidden/>
              </w:rPr>
              <w:tab/>
            </w:r>
            <w:r w:rsidR="003400B7">
              <w:rPr>
                <w:noProof/>
                <w:webHidden/>
              </w:rPr>
              <w:fldChar w:fldCharType="begin"/>
            </w:r>
            <w:r w:rsidR="003400B7">
              <w:rPr>
                <w:noProof/>
                <w:webHidden/>
              </w:rPr>
              <w:instrText xml:space="preserve"> PAGEREF _Toc466365213 \h </w:instrText>
            </w:r>
            <w:r w:rsidR="003400B7">
              <w:rPr>
                <w:noProof/>
                <w:webHidden/>
              </w:rPr>
            </w:r>
            <w:r w:rsidR="003400B7">
              <w:rPr>
                <w:noProof/>
                <w:webHidden/>
              </w:rPr>
              <w:fldChar w:fldCharType="separate"/>
            </w:r>
            <w:r w:rsidR="003400B7">
              <w:rPr>
                <w:noProof/>
                <w:webHidden/>
              </w:rPr>
              <w:t>63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14" w:history="1">
            <w:r w:rsidR="003400B7" w:rsidRPr="00A711F3">
              <w:rPr>
                <w:rStyle w:val="Hyperlink"/>
                <w:noProof/>
              </w:rPr>
              <w:t>10.38 Metadata Record Contact</w:t>
            </w:r>
            <w:r w:rsidR="003400B7">
              <w:rPr>
                <w:noProof/>
                <w:webHidden/>
              </w:rPr>
              <w:tab/>
            </w:r>
            <w:r w:rsidR="003400B7">
              <w:rPr>
                <w:noProof/>
                <w:webHidden/>
              </w:rPr>
              <w:fldChar w:fldCharType="begin"/>
            </w:r>
            <w:r w:rsidR="003400B7">
              <w:rPr>
                <w:noProof/>
                <w:webHidden/>
              </w:rPr>
              <w:instrText xml:space="preserve"> PAGEREF _Toc466365214 \h </w:instrText>
            </w:r>
            <w:r w:rsidR="003400B7">
              <w:rPr>
                <w:noProof/>
                <w:webHidden/>
              </w:rPr>
            </w:r>
            <w:r w:rsidR="003400B7">
              <w:rPr>
                <w:noProof/>
                <w:webHidden/>
              </w:rPr>
              <w:fldChar w:fldCharType="separate"/>
            </w:r>
            <w:r w:rsidR="003400B7">
              <w:rPr>
                <w:noProof/>
                <w:webHidden/>
              </w:rPr>
              <w:t>64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15" w:history="1">
            <w:r w:rsidR="003400B7" w:rsidRPr="00A711F3">
              <w:rPr>
                <w:rStyle w:val="Hyperlink"/>
                <w:noProof/>
              </w:rPr>
              <w:t>10.39 Metadata Record Creation Date</w:t>
            </w:r>
            <w:r w:rsidR="003400B7">
              <w:rPr>
                <w:noProof/>
                <w:webHidden/>
              </w:rPr>
              <w:tab/>
            </w:r>
            <w:r w:rsidR="003400B7">
              <w:rPr>
                <w:noProof/>
                <w:webHidden/>
              </w:rPr>
              <w:fldChar w:fldCharType="begin"/>
            </w:r>
            <w:r w:rsidR="003400B7">
              <w:rPr>
                <w:noProof/>
                <w:webHidden/>
              </w:rPr>
              <w:instrText xml:space="preserve"> PAGEREF _Toc466365215 \h </w:instrText>
            </w:r>
            <w:r w:rsidR="003400B7">
              <w:rPr>
                <w:noProof/>
                <w:webHidden/>
              </w:rPr>
            </w:r>
            <w:r w:rsidR="003400B7">
              <w:rPr>
                <w:noProof/>
                <w:webHidden/>
              </w:rPr>
              <w:fldChar w:fldCharType="separate"/>
            </w:r>
            <w:r w:rsidR="003400B7">
              <w:rPr>
                <w:noProof/>
                <w:webHidden/>
              </w:rPr>
              <w:t>65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16" w:history="1">
            <w:r w:rsidR="003400B7" w:rsidRPr="00A711F3">
              <w:rPr>
                <w:rStyle w:val="Hyperlink"/>
                <w:noProof/>
              </w:rPr>
              <w:t>10.40 Metadata Record Creator</w:t>
            </w:r>
            <w:r w:rsidR="003400B7">
              <w:rPr>
                <w:noProof/>
                <w:webHidden/>
              </w:rPr>
              <w:tab/>
            </w:r>
            <w:r w:rsidR="003400B7">
              <w:rPr>
                <w:noProof/>
                <w:webHidden/>
              </w:rPr>
              <w:fldChar w:fldCharType="begin"/>
            </w:r>
            <w:r w:rsidR="003400B7">
              <w:rPr>
                <w:noProof/>
                <w:webHidden/>
              </w:rPr>
              <w:instrText xml:space="preserve"> PAGEREF _Toc466365216 \h </w:instrText>
            </w:r>
            <w:r w:rsidR="003400B7">
              <w:rPr>
                <w:noProof/>
                <w:webHidden/>
              </w:rPr>
            </w:r>
            <w:r w:rsidR="003400B7">
              <w:rPr>
                <w:noProof/>
                <w:webHidden/>
              </w:rPr>
              <w:fldChar w:fldCharType="separate"/>
            </w:r>
            <w:r w:rsidR="003400B7">
              <w:rPr>
                <w:noProof/>
                <w:webHidden/>
              </w:rPr>
              <w:t>66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17" w:history="1">
            <w:r w:rsidR="003400B7" w:rsidRPr="00A711F3">
              <w:rPr>
                <w:rStyle w:val="Hyperlink"/>
                <w:noProof/>
              </w:rPr>
              <w:t>10.41 Metadata Record Identifier</w:t>
            </w:r>
            <w:r w:rsidR="003400B7">
              <w:rPr>
                <w:noProof/>
                <w:webHidden/>
              </w:rPr>
              <w:tab/>
            </w:r>
            <w:r w:rsidR="003400B7">
              <w:rPr>
                <w:noProof/>
                <w:webHidden/>
              </w:rPr>
              <w:fldChar w:fldCharType="begin"/>
            </w:r>
            <w:r w:rsidR="003400B7">
              <w:rPr>
                <w:noProof/>
                <w:webHidden/>
              </w:rPr>
              <w:instrText xml:space="preserve"> PAGEREF _Toc466365217 \h </w:instrText>
            </w:r>
            <w:r w:rsidR="003400B7">
              <w:rPr>
                <w:noProof/>
                <w:webHidden/>
              </w:rPr>
            </w:r>
            <w:r w:rsidR="003400B7">
              <w:rPr>
                <w:noProof/>
                <w:webHidden/>
              </w:rPr>
              <w:fldChar w:fldCharType="separate"/>
            </w:r>
            <w:r w:rsidR="003400B7">
              <w:rPr>
                <w:noProof/>
                <w:webHidden/>
              </w:rPr>
              <w:t>67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18" w:history="1">
            <w:r w:rsidR="003400B7" w:rsidRPr="00A711F3">
              <w:rPr>
                <w:rStyle w:val="Hyperlink"/>
                <w:noProof/>
              </w:rPr>
              <w:t>10.42 Metadata Record Organization</w:t>
            </w:r>
            <w:r w:rsidR="003400B7">
              <w:rPr>
                <w:noProof/>
                <w:webHidden/>
              </w:rPr>
              <w:tab/>
            </w:r>
            <w:r w:rsidR="003400B7">
              <w:rPr>
                <w:noProof/>
                <w:webHidden/>
              </w:rPr>
              <w:fldChar w:fldCharType="begin"/>
            </w:r>
            <w:r w:rsidR="003400B7">
              <w:rPr>
                <w:noProof/>
                <w:webHidden/>
              </w:rPr>
              <w:instrText xml:space="preserve"> PAGEREF _Toc466365218 \h </w:instrText>
            </w:r>
            <w:r w:rsidR="003400B7">
              <w:rPr>
                <w:noProof/>
                <w:webHidden/>
              </w:rPr>
            </w:r>
            <w:r w:rsidR="003400B7">
              <w:rPr>
                <w:noProof/>
                <w:webHidden/>
              </w:rPr>
              <w:fldChar w:fldCharType="separate"/>
            </w:r>
            <w:r w:rsidR="003400B7">
              <w:rPr>
                <w:noProof/>
                <w:webHidden/>
              </w:rPr>
              <w:t>68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19" w:history="1">
            <w:r w:rsidR="003400B7" w:rsidRPr="00A711F3">
              <w:rPr>
                <w:rStyle w:val="Hyperlink"/>
                <w:noProof/>
              </w:rPr>
              <w:t>10.43 Metadata Record Release Date</w:t>
            </w:r>
            <w:r w:rsidR="003400B7">
              <w:rPr>
                <w:noProof/>
                <w:webHidden/>
              </w:rPr>
              <w:tab/>
            </w:r>
            <w:r w:rsidR="003400B7">
              <w:rPr>
                <w:noProof/>
                <w:webHidden/>
              </w:rPr>
              <w:fldChar w:fldCharType="begin"/>
            </w:r>
            <w:r w:rsidR="003400B7">
              <w:rPr>
                <w:noProof/>
                <w:webHidden/>
              </w:rPr>
              <w:instrText xml:space="preserve"> PAGEREF _Toc466365219 \h </w:instrText>
            </w:r>
            <w:r w:rsidR="003400B7">
              <w:rPr>
                <w:noProof/>
                <w:webHidden/>
              </w:rPr>
            </w:r>
            <w:r w:rsidR="003400B7">
              <w:rPr>
                <w:noProof/>
                <w:webHidden/>
              </w:rPr>
              <w:fldChar w:fldCharType="separate"/>
            </w:r>
            <w:r w:rsidR="003400B7">
              <w:rPr>
                <w:noProof/>
                <w:webHidden/>
              </w:rPr>
              <w:t>69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20" w:history="1">
            <w:r w:rsidR="003400B7" w:rsidRPr="00A711F3">
              <w:rPr>
                <w:rStyle w:val="Hyperlink"/>
                <w:noProof/>
              </w:rPr>
              <w:t>10.44 Metadata Record Update Date</w:t>
            </w:r>
            <w:r w:rsidR="003400B7">
              <w:rPr>
                <w:noProof/>
                <w:webHidden/>
              </w:rPr>
              <w:tab/>
            </w:r>
            <w:r w:rsidR="003400B7">
              <w:rPr>
                <w:noProof/>
                <w:webHidden/>
              </w:rPr>
              <w:fldChar w:fldCharType="begin"/>
            </w:r>
            <w:r w:rsidR="003400B7">
              <w:rPr>
                <w:noProof/>
                <w:webHidden/>
              </w:rPr>
              <w:instrText xml:space="preserve"> PAGEREF _Toc466365220 \h </w:instrText>
            </w:r>
            <w:r w:rsidR="003400B7">
              <w:rPr>
                <w:noProof/>
                <w:webHidden/>
              </w:rPr>
            </w:r>
            <w:r w:rsidR="003400B7">
              <w:rPr>
                <w:noProof/>
                <w:webHidden/>
              </w:rPr>
              <w:fldChar w:fldCharType="separate"/>
            </w:r>
            <w:r w:rsidR="003400B7">
              <w:rPr>
                <w:noProof/>
                <w:webHidden/>
              </w:rPr>
              <w:t>70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21" w:history="1">
            <w:r w:rsidR="003400B7" w:rsidRPr="00A711F3">
              <w:rPr>
                <w:rStyle w:val="Hyperlink"/>
                <w:noProof/>
              </w:rPr>
              <w:t>10.45 Metadata Scheme</w:t>
            </w:r>
            <w:r w:rsidR="003400B7">
              <w:rPr>
                <w:noProof/>
                <w:webHidden/>
              </w:rPr>
              <w:tab/>
            </w:r>
            <w:r w:rsidR="003400B7">
              <w:rPr>
                <w:noProof/>
                <w:webHidden/>
              </w:rPr>
              <w:fldChar w:fldCharType="begin"/>
            </w:r>
            <w:r w:rsidR="003400B7">
              <w:rPr>
                <w:noProof/>
                <w:webHidden/>
              </w:rPr>
              <w:instrText xml:space="preserve"> PAGEREF _Toc466365221 \h </w:instrText>
            </w:r>
            <w:r w:rsidR="003400B7">
              <w:rPr>
                <w:noProof/>
                <w:webHidden/>
              </w:rPr>
            </w:r>
            <w:r w:rsidR="003400B7">
              <w:rPr>
                <w:noProof/>
                <w:webHidden/>
              </w:rPr>
              <w:fldChar w:fldCharType="separate"/>
            </w:r>
            <w:r w:rsidR="003400B7">
              <w:rPr>
                <w:noProof/>
                <w:webHidden/>
              </w:rPr>
              <w:t>71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22" w:history="1">
            <w:r w:rsidR="003400B7" w:rsidRPr="00A711F3">
              <w:rPr>
                <w:rStyle w:val="Hyperlink"/>
                <w:noProof/>
              </w:rPr>
              <w:t>10.46 Metadata Scheme Version</w:t>
            </w:r>
            <w:r w:rsidR="003400B7">
              <w:rPr>
                <w:noProof/>
                <w:webHidden/>
              </w:rPr>
              <w:tab/>
            </w:r>
            <w:r w:rsidR="003400B7">
              <w:rPr>
                <w:noProof/>
                <w:webHidden/>
              </w:rPr>
              <w:fldChar w:fldCharType="begin"/>
            </w:r>
            <w:r w:rsidR="003400B7">
              <w:rPr>
                <w:noProof/>
                <w:webHidden/>
              </w:rPr>
              <w:instrText xml:space="preserve"> PAGEREF _Toc466365222 \h </w:instrText>
            </w:r>
            <w:r w:rsidR="003400B7">
              <w:rPr>
                <w:noProof/>
                <w:webHidden/>
              </w:rPr>
            </w:r>
            <w:r w:rsidR="003400B7">
              <w:rPr>
                <w:noProof/>
                <w:webHidden/>
              </w:rPr>
              <w:fldChar w:fldCharType="separate"/>
            </w:r>
            <w:r w:rsidR="003400B7">
              <w:rPr>
                <w:noProof/>
                <w:webHidden/>
              </w:rPr>
              <w:t>72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23" w:history="1">
            <w:r w:rsidR="003400B7" w:rsidRPr="00A711F3">
              <w:rPr>
                <w:rStyle w:val="Hyperlink"/>
                <w:noProof/>
              </w:rPr>
              <w:t>10.47 Note (English)</w:t>
            </w:r>
            <w:r w:rsidR="003400B7">
              <w:rPr>
                <w:noProof/>
                <w:webHidden/>
              </w:rPr>
              <w:tab/>
            </w:r>
            <w:r w:rsidR="003400B7">
              <w:rPr>
                <w:noProof/>
                <w:webHidden/>
              </w:rPr>
              <w:fldChar w:fldCharType="begin"/>
            </w:r>
            <w:r w:rsidR="003400B7">
              <w:rPr>
                <w:noProof/>
                <w:webHidden/>
              </w:rPr>
              <w:instrText xml:space="preserve"> PAGEREF _Toc466365223 \h </w:instrText>
            </w:r>
            <w:r w:rsidR="003400B7">
              <w:rPr>
                <w:noProof/>
                <w:webHidden/>
              </w:rPr>
            </w:r>
            <w:r w:rsidR="003400B7">
              <w:rPr>
                <w:noProof/>
                <w:webHidden/>
              </w:rPr>
              <w:fldChar w:fldCharType="separate"/>
            </w:r>
            <w:r w:rsidR="003400B7">
              <w:rPr>
                <w:noProof/>
                <w:webHidden/>
              </w:rPr>
              <w:t>73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24" w:history="1">
            <w:r w:rsidR="003400B7" w:rsidRPr="00A711F3">
              <w:rPr>
                <w:rStyle w:val="Hyperlink"/>
                <w:noProof/>
              </w:rPr>
              <w:t>10.48 Note (French)</w:t>
            </w:r>
            <w:r w:rsidR="003400B7">
              <w:rPr>
                <w:noProof/>
                <w:webHidden/>
              </w:rPr>
              <w:tab/>
            </w:r>
            <w:r w:rsidR="003400B7">
              <w:rPr>
                <w:noProof/>
                <w:webHidden/>
              </w:rPr>
              <w:fldChar w:fldCharType="begin"/>
            </w:r>
            <w:r w:rsidR="003400B7">
              <w:rPr>
                <w:noProof/>
                <w:webHidden/>
              </w:rPr>
              <w:instrText xml:space="preserve"> PAGEREF _Toc466365224 \h </w:instrText>
            </w:r>
            <w:r w:rsidR="003400B7">
              <w:rPr>
                <w:noProof/>
                <w:webHidden/>
              </w:rPr>
            </w:r>
            <w:r w:rsidR="003400B7">
              <w:rPr>
                <w:noProof/>
                <w:webHidden/>
              </w:rPr>
              <w:fldChar w:fldCharType="separate"/>
            </w:r>
            <w:r w:rsidR="003400B7">
              <w:rPr>
                <w:noProof/>
                <w:webHidden/>
              </w:rPr>
              <w:t>74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25" w:history="1">
            <w:r w:rsidR="003400B7" w:rsidRPr="00A711F3">
              <w:rPr>
                <w:rStyle w:val="Hyperlink"/>
                <w:noProof/>
              </w:rPr>
              <w:t>10.49 Place of Publication</w:t>
            </w:r>
            <w:r w:rsidR="003400B7">
              <w:rPr>
                <w:noProof/>
                <w:webHidden/>
              </w:rPr>
              <w:tab/>
            </w:r>
            <w:r w:rsidR="003400B7">
              <w:rPr>
                <w:noProof/>
                <w:webHidden/>
              </w:rPr>
              <w:fldChar w:fldCharType="begin"/>
            </w:r>
            <w:r w:rsidR="003400B7">
              <w:rPr>
                <w:noProof/>
                <w:webHidden/>
              </w:rPr>
              <w:instrText xml:space="preserve"> PAGEREF _Toc466365225 \h </w:instrText>
            </w:r>
            <w:r w:rsidR="003400B7">
              <w:rPr>
                <w:noProof/>
                <w:webHidden/>
              </w:rPr>
            </w:r>
            <w:r w:rsidR="003400B7">
              <w:rPr>
                <w:noProof/>
                <w:webHidden/>
              </w:rPr>
              <w:fldChar w:fldCharType="separate"/>
            </w:r>
            <w:r w:rsidR="003400B7">
              <w:rPr>
                <w:noProof/>
                <w:webHidden/>
              </w:rPr>
              <w:t>75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26" w:history="1">
            <w:r w:rsidR="003400B7" w:rsidRPr="00A711F3">
              <w:rPr>
                <w:rStyle w:val="Hyperlink"/>
                <w:noProof/>
              </w:rPr>
              <w:t>10.50 PSPC Identifier</w:t>
            </w:r>
            <w:r w:rsidR="003400B7">
              <w:rPr>
                <w:noProof/>
                <w:webHidden/>
              </w:rPr>
              <w:tab/>
            </w:r>
            <w:r w:rsidR="003400B7">
              <w:rPr>
                <w:noProof/>
                <w:webHidden/>
              </w:rPr>
              <w:fldChar w:fldCharType="begin"/>
            </w:r>
            <w:r w:rsidR="003400B7">
              <w:rPr>
                <w:noProof/>
                <w:webHidden/>
              </w:rPr>
              <w:instrText xml:space="preserve"> PAGEREF _Toc466365226 \h </w:instrText>
            </w:r>
            <w:r w:rsidR="003400B7">
              <w:rPr>
                <w:noProof/>
                <w:webHidden/>
              </w:rPr>
            </w:r>
            <w:r w:rsidR="003400B7">
              <w:rPr>
                <w:noProof/>
                <w:webHidden/>
              </w:rPr>
              <w:fldChar w:fldCharType="separate"/>
            </w:r>
            <w:r w:rsidR="003400B7">
              <w:rPr>
                <w:noProof/>
                <w:webHidden/>
              </w:rPr>
              <w:t>76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27" w:history="1">
            <w:r w:rsidR="003400B7" w:rsidRPr="00A711F3">
              <w:rPr>
                <w:rStyle w:val="Hyperlink"/>
                <w:noProof/>
              </w:rPr>
              <w:t>10.51 Public Value Disposition Action</w:t>
            </w:r>
            <w:r w:rsidR="003400B7">
              <w:rPr>
                <w:noProof/>
                <w:webHidden/>
              </w:rPr>
              <w:tab/>
            </w:r>
            <w:r w:rsidR="003400B7">
              <w:rPr>
                <w:noProof/>
                <w:webHidden/>
              </w:rPr>
              <w:fldChar w:fldCharType="begin"/>
            </w:r>
            <w:r w:rsidR="003400B7">
              <w:rPr>
                <w:noProof/>
                <w:webHidden/>
              </w:rPr>
              <w:instrText xml:space="preserve"> PAGEREF _Toc466365227 \h </w:instrText>
            </w:r>
            <w:r w:rsidR="003400B7">
              <w:rPr>
                <w:noProof/>
                <w:webHidden/>
              </w:rPr>
            </w:r>
            <w:r w:rsidR="003400B7">
              <w:rPr>
                <w:noProof/>
                <w:webHidden/>
              </w:rPr>
              <w:fldChar w:fldCharType="separate"/>
            </w:r>
            <w:r w:rsidR="003400B7">
              <w:rPr>
                <w:noProof/>
                <w:webHidden/>
              </w:rPr>
              <w:t>77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28" w:history="1">
            <w:r w:rsidR="003400B7" w:rsidRPr="00A711F3">
              <w:rPr>
                <w:rStyle w:val="Hyperlink"/>
                <w:noProof/>
              </w:rPr>
              <w:t>10.52 Public Value Disposition Authority</w:t>
            </w:r>
            <w:r w:rsidR="003400B7">
              <w:rPr>
                <w:noProof/>
                <w:webHidden/>
              </w:rPr>
              <w:tab/>
            </w:r>
            <w:r w:rsidR="003400B7">
              <w:rPr>
                <w:noProof/>
                <w:webHidden/>
              </w:rPr>
              <w:fldChar w:fldCharType="begin"/>
            </w:r>
            <w:r w:rsidR="003400B7">
              <w:rPr>
                <w:noProof/>
                <w:webHidden/>
              </w:rPr>
              <w:instrText xml:space="preserve"> PAGEREF _Toc466365228 \h </w:instrText>
            </w:r>
            <w:r w:rsidR="003400B7">
              <w:rPr>
                <w:noProof/>
                <w:webHidden/>
              </w:rPr>
            </w:r>
            <w:r w:rsidR="003400B7">
              <w:rPr>
                <w:noProof/>
                <w:webHidden/>
              </w:rPr>
              <w:fldChar w:fldCharType="separate"/>
            </w:r>
            <w:r w:rsidR="003400B7">
              <w:rPr>
                <w:noProof/>
                <w:webHidden/>
              </w:rPr>
              <w:t>78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29" w:history="1">
            <w:r w:rsidR="003400B7" w:rsidRPr="00A711F3">
              <w:rPr>
                <w:rStyle w:val="Hyperlink"/>
                <w:noProof/>
              </w:rPr>
              <w:t>10.53 Public Value Retention Period</w:t>
            </w:r>
            <w:r w:rsidR="003400B7">
              <w:rPr>
                <w:noProof/>
                <w:webHidden/>
              </w:rPr>
              <w:tab/>
            </w:r>
            <w:r w:rsidR="003400B7">
              <w:rPr>
                <w:noProof/>
                <w:webHidden/>
              </w:rPr>
              <w:fldChar w:fldCharType="begin"/>
            </w:r>
            <w:r w:rsidR="003400B7">
              <w:rPr>
                <w:noProof/>
                <w:webHidden/>
              </w:rPr>
              <w:instrText xml:space="preserve"> PAGEREF _Toc466365229 \h </w:instrText>
            </w:r>
            <w:r w:rsidR="003400B7">
              <w:rPr>
                <w:noProof/>
                <w:webHidden/>
              </w:rPr>
            </w:r>
            <w:r w:rsidR="003400B7">
              <w:rPr>
                <w:noProof/>
                <w:webHidden/>
              </w:rPr>
              <w:fldChar w:fldCharType="separate"/>
            </w:r>
            <w:r w:rsidR="003400B7">
              <w:rPr>
                <w:noProof/>
                <w:webHidden/>
              </w:rPr>
              <w:t>79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30" w:history="1">
            <w:r w:rsidR="003400B7" w:rsidRPr="00A711F3">
              <w:rPr>
                <w:rStyle w:val="Hyperlink"/>
                <w:noProof/>
              </w:rPr>
              <w:t>10.54 Public Value Retention Trigger</w:t>
            </w:r>
            <w:r w:rsidR="003400B7">
              <w:rPr>
                <w:noProof/>
                <w:webHidden/>
              </w:rPr>
              <w:tab/>
            </w:r>
            <w:r w:rsidR="003400B7">
              <w:rPr>
                <w:noProof/>
                <w:webHidden/>
              </w:rPr>
              <w:fldChar w:fldCharType="begin"/>
            </w:r>
            <w:r w:rsidR="003400B7">
              <w:rPr>
                <w:noProof/>
                <w:webHidden/>
              </w:rPr>
              <w:instrText xml:space="preserve"> PAGEREF _Toc466365230 \h </w:instrText>
            </w:r>
            <w:r w:rsidR="003400B7">
              <w:rPr>
                <w:noProof/>
                <w:webHidden/>
              </w:rPr>
            </w:r>
            <w:r w:rsidR="003400B7">
              <w:rPr>
                <w:noProof/>
                <w:webHidden/>
              </w:rPr>
              <w:fldChar w:fldCharType="separate"/>
            </w:r>
            <w:r w:rsidR="003400B7">
              <w:rPr>
                <w:noProof/>
                <w:webHidden/>
              </w:rPr>
              <w:t>80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31" w:history="1">
            <w:r w:rsidR="003400B7" w:rsidRPr="00A711F3">
              <w:rPr>
                <w:rStyle w:val="Hyperlink"/>
                <w:noProof/>
              </w:rPr>
              <w:t>10.55 Public Value Retention Trigger Date</w:t>
            </w:r>
            <w:r w:rsidR="003400B7">
              <w:rPr>
                <w:noProof/>
                <w:webHidden/>
              </w:rPr>
              <w:tab/>
            </w:r>
            <w:r w:rsidR="003400B7">
              <w:rPr>
                <w:noProof/>
                <w:webHidden/>
              </w:rPr>
              <w:fldChar w:fldCharType="begin"/>
            </w:r>
            <w:r w:rsidR="003400B7">
              <w:rPr>
                <w:noProof/>
                <w:webHidden/>
              </w:rPr>
              <w:instrText xml:space="preserve"> PAGEREF _Toc466365231 \h </w:instrText>
            </w:r>
            <w:r w:rsidR="003400B7">
              <w:rPr>
                <w:noProof/>
                <w:webHidden/>
              </w:rPr>
            </w:r>
            <w:r w:rsidR="003400B7">
              <w:rPr>
                <w:noProof/>
                <w:webHidden/>
              </w:rPr>
              <w:fldChar w:fldCharType="separate"/>
            </w:r>
            <w:r w:rsidR="003400B7">
              <w:rPr>
                <w:noProof/>
                <w:webHidden/>
              </w:rPr>
              <w:t>81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32" w:history="1">
            <w:r w:rsidR="003400B7" w:rsidRPr="00A711F3">
              <w:rPr>
                <w:rStyle w:val="Hyperlink"/>
                <w:noProof/>
              </w:rPr>
              <w:t>10.56 Publisher – Current Organization Name</w:t>
            </w:r>
            <w:r w:rsidR="003400B7">
              <w:rPr>
                <w:noProof/>
                <w:webHidden/>
              </w:rPr>
              <w:tab/>
            </w:r>
            <w:r w:rsidR="003400B7">
              <w:rPr>
                <w:noProof/>
                <w:webHidden/>
              </w:rPr>
              <w:fldChar w:fldCharType="begin"/>
            </w:r>
            <w:r w:rsidR="003400B7">
              <w:rPr>
                <w:noProof/>
                <w:webHidden/>
              </w:rPr>
              <w:instrText xml:space="preserve"> PAGEREF _Toc466365232 \h </w:instrText>
            </w:r>
            <w:r w:rsidR="003400B7">
              <w:rPr>
                <w:noProof/>
                <w:webHidden/>
              </w:rPr>
            </w:r>
            <w:r w:rsidR="003400B7">
              <w:rPr>
                <w:noProof/>
                <w:webHidden/>
              </w:rPr>
              <w:fldChar w:fldCharType="separate"/>
            </w:r>
            <w:r w:rsidR="003400B7">
              <w:rPr>
                <w:noProof/>
                <w:webHidden/>
              </w:rPr>
              <w:t>82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33" w:history="1">
            <w:r w:rsidR="003400B7" w:rsidRPr="00A711F3">
              <w:rPr>
                <w:rStyle w:val="Hyperlink"/>
                <w:noProof/>
              </w:rPr>
              <w:t>10.57 Publisher – Organization Section Name (English)</w:t>
            </w:r>
            <w:r w:rsidR="003400B7">
              <w:rPr>
                <w:noProof/>
                <w:webHidden/>
              </w:rPr>
              <w:tab/>
            </w:r>
            <w:r w:rsidR="003400B7">
              <w:rPr>
                <w:noProof/>
                <w:webHidden/>
              </w:rPr>
              <w:fldChar w:fldCharType="begin"/>
            </w:r>
            <w:r w:rsidR="003400B7">
              <w:rPr>
                <w:noProof/>
                <w:webHidden/>
              </w:rPr>
              <w:instrText xml:space="preserve"> PAGEREF _Toc466365233 \h </w:instrText>
            </w:r>
            <w:r w:rsidR="003400B7">
              <w:rPr>
                <w:noProof/>
                <w:webHidden/>
              </w:rPr>
            </w:r>
            <w:r w:rsidR="003400B7">
              <w:rPr>
                <w:noProof/>
                <w:webHidden/>
              </w:rPr>
              <w:fldChar w:fldCharType="separate"/>
            </w:r>
            <w:r w:rsidR="003400B7">
              <w:rPr>
                <w:noProof/>
                <w:webHidden/>
              </w:rPr>
              <w:t>83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34" w:history="1">
            <w:r w:rsidR="003400B7" w:rsidRPr="00A711F3">
              <w:rPr>
                <w:rStyle w:val="Hyperlink"/>
                <w:noProof/>
              </w:rPr>
              <w:t>10.58 Publisher – Organization Section Name (French)</w:t>
            </w:r>
            <w:r w:rsidR="003400B7">
              <w:rPr>
                <w:noProof/>
                <w:webHidden/>
              </w:rPr>
              <w:tab/>
            </w:r>
            <w:r w:rsidR="003400B7">
              <w:rPr>
                <w:noProof/>
                <w:webHidden/>
              </w:rPr>
              <w:fldChar w:fldCharType="begin"/>
            </w:r>
            <w:r w:rsidR="003400B7">
              <w:rPr>
                <w:noProof/>
                <w:webHidden/>
              </w:rPr>
              <w:instrText xml:space="preserve"> PAGEREF _Toc466365234 \h </w:instrText>
            </w:r>
            <w:r w:rsidR="003400B7">
              <w:rPr>
                <w:noProof/>
                <w:webHidden/>
              </w:rPr>
            </w:r>
            <w:r w:rsidR="003400B7">
              <w:rPr>
                <w:noProof/>
                <w:webHidden/>
              </w:rPr>
              <w:fldChar w:fldCharType="separate"/>
            </w:r>
            <w:r w:rsidR="003400B7">
              <w:rPr>
                <w:noProof/>
                <w:webHidden/>
              </w:rPr>
              <w:t>84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35" w:history="1">
            <w:r w:rsidR="003400B7" w:rsidRPr="00A711F3">
              <w:rPr>
                <w:rStyle w:val="Hyperlink"/>
                <w:noProof/>
              </w:rPr>
              <w:t>10.59 Publisher – Organization Name at Publication (English)</w:t>
            </w:r>
            <w:r w:rsidR="003400B7">
              <w:rPr>
                <w:noProof/>
                <w:webHidden/>
              </w:rPr>
              <w:tab/>
            </w:r>
            <w:r w:rsidR="003400B7">
              <w:rPr>
                <w:noProof/>
                <w:webHidden/>
              </w:rPr>
              <w:fldChar w:fldCharType="begin"/>
            </w:r>
            <w:r w:rsidR="003400B7">
              <w:rPr>
                <w:noProof/>
                <w:webHidden/>
              </w:rPr>
              <w:instrText xml:space="preserve"> PAGEREF _Toc466365235 \h </w:instrText>
            </w:r>
            <w:r w:rsidR="003400B7">
              <w:rPr>
                <w:noProof/>
                <w:webHidden/>
              </w:rPr>
            </w:r>
            <w:r w:rsidR="003400B7">
              <w:rPr>
                <w:noProof/>
                <w:webHidden/>
              </w:rPr>
              <w:fldChar w:fldCharType="separate"/>
            </w:r>
            <w:r w:rsidR="003400B7">
              <w:rPr>
                <w:noProof/>
                <w:webHidden/>
              </w:rPr>
              <w:t>85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36" w:history="1">
            <w:r w:rsidR="003400B7" w:rsidRPr="00A711F3">
              <w:rPr>
                <w:rStyle w:val="Hyperlink"/>
                <w:noProof/>
              </w:rPr>
              <w:t>10.60 Publisher – Organization Name at Publication (French)</w:t>
            </w:r>
            <w:r w:rsidR="003400B7">
              <w:rPr>
                <w:noProof/>
                <w:webHidden/>
              </w:rPr>
              <w:tab/>
            </w:r>
            <w:r w:rsidR="003400B7">
              <w:rPr>
                <w:noProof/>
                <w:webHidden/>
              </w:rPr>
              <w:fldChar w:fldCharType="begin"/>
            </w:r>
            <w:r w:rsidR="003400B7">
              <w:rPr>
                <w:noProof/>
                <w:webHidden/>
              </w:rPr>
              <w:instrText xml:space="preserve"> PAGEREF _Toc466365236 \h </w:instrText>
            </w:r>
            <w:r w:rsidR="003400B7">
              <w:rPr>
                <w:noProof/>
                <w:webHidden/>
              </w:rPr>
            </w:r>
            <w:r w:rsidR="003400B7">
              <w:rPr>
                <w:noProof/>
                <w:webHidden/>
              </w:rPr>
              <w:fldChar w:fldCharType="separate"/>
            </w:r>
            <w:r w:rsidR="003400B7">
              <w:rPr>
                <w:noProof/>
                <w:webHidden/>
              </w:rPr>
              <w:t>86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37" w:history="1">
            <w:r w:rsidR="003400B7" w:rsidRPr="00A711F3">
              <w:rPr>
                <w:rStyle w:val="Hyperlink"/>
                <w:noProof/>
              </w:rPr>
              <w:t>10.61 Reference System Information</w:t>
            </w:r>
            <w:r w:rsidR="003400B7">
              <w:rPr>
                <w:noProof/>
                <w:webHidden/>
              </w:rPr>
              <w:tab/>
            </w:r>
            <w:r w:rsidR="003400B7">
              <w:rPr>
                <w:noProof/>
                <w:webHidden/>
              </w:rPr>
              <w:fldChar w:fldCharType="begin"/>
            </w:r>
            <w:r w:rsidR="003400B7">
              <w:rPr>
                <w:noProof/>
                <w:webHidden/>
              </w:rPr>
              <w:instrText xml:space="preserve"> PAGEREF _Toc466365237 \h </w:instrText>
            </w:r>
            <w:r w:rsidR="003400B7">
              <w:rPr>
                <w:noProof/>
                <w:webHidden/>
              </w:rPr>
            </w:r>
            <w:r w:rsidR="003400B7">
              <w:rPr>
                <w:noProof/>
                <w:webHidden/>
              </w:rPr>
              <w:fldChar w:fldCharType="separate"/>
            </w:r>
            <w:r w:rsidR="003400B7">
              <w:rPr>
                <w:noProof/>
                <w:webHidden/>
              </w:rPr>
              <w:t>87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38" w:history="1">
            <w:r w:rsidR="003400B7" w:rsidRPr="00A711F3">
              <w:rPr>
                <w:rStyle w:val="Hyperlink"/>
                <w:noProof/>
              </w:rPr>
              <w:t>10.62 Related Item – Language</w:t>
            </w:r>
            <w:r w:rsidR="003400B7">
              <w:rPr>
                <w:noProof/>
                <w:webHidden/>
              </w:rPr>
              <w:tab/>
            </w:r>
            <w:r w:rsidR="003400B7">
              <w:rPr>
                <w:noProof/>
                <w:webHidden/>
              </w:rPr>
              <w:fldChar w:fldCharType="begin"/>
            </w:r>
            <w:r w:rsidR="003400B7">
              <w:rPr>
                <w:noProof/>
                <w:webHidden/>
              </w:rPr>
              <w:instrText xml:space="preserve"> PAGEREF _Toc466365238 \h </w:instrText>
            </w:r>
            <w:r w:rsidR="003400B7">
              <w:rPr>
                <w:noProof/>
                <w:webHidden/>
              </w:rPr>
            </w:r>
            <w:r w:rsidR="003400B7">
              <w:rPr>
                <w:noProof/>
                <w:webHidden/>
              </w:rPr>
              <w:fldChar w:fldCharType="separate"/>
            </w:r>
            <w:r w:rsidR="003400B7">
              <w:rPr>
                <w:noProof/>
                <w:webHidden/>
              </w:rPr>
              <w:t>88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39" w:history="1">
            <w:r w:rsidR="003400B7" w:rsidRPr="00A711F3">
              <w:rPr>
                <w:rStyle w:val="Hyperlink"/>
                <w:noProof/>
              </w:rPr>
              <w:t>10.63 Related Item – Record Type</w:t>
            </w:r>
            <w:r w:rsidR="003400B7">
              <w:rPr>
                <w:noProof/>
                <w:webHidden/>
              </w:rPr>
              <w:tab/>
            </w:r>
            <w:r w:rsidR="003400B7">
              <w:rPr>
                <w:noProof/>
                <w:webHidden/>
              </w:rPr>
              <w:fldChar w:fldCharType="begin"/>
            </w:r>
            <w:r w:rsidR="003400B7">
              <w:rPr>
                <w:noProof/>
                <w:webHidden/>
              </w:rPr>
              <w:instrText xml:space="preserve"> PAGEREF _Toc466365239 \h </w:instrText>
            </w:r>
            <w:r w:rsidR="003400B7">
              <w:rPr>
                <w:noProof/>
                <w:webHidden/>
              </w:rPr>
            </w:r>
            <w:r w:rsidR="003400B7">
              <w:rPr>
                <w:noProof/>
                <w:webHidden/>
              </w:rPr>
              <w:fldChar w:fldCharType="separate"/>
            </w:r>
            <w:r w:rsidR="003400B7">
              <w:rPr>
                <w:noProof/>
                <w:webHidden/>
              </w:rPr>
              <w:t>89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40" w:history="1">
            <w:r w:rsidR="003400B7" w:rsidRPr="00A711F3">
              <w:rPr>
                <w:rStyle w:val="Hyperlink"/>
                <w:noProof/>
              </w:rPr>
              <w:t>10.64 Related Item – Relationship Type</w:t>
            </w:r>
            <w:r w:rsidR="003400B7">
              <w:rPr>
                <w:noProof/>
                <w:webHidden/>
              </w:rPr>
              <w:tab/>
            </w:r>
            <w:r w:rsidR="003400B7">
              <w:rPr>
                <w:noProof/>
                <w:webHidden/>
              </w:rPr>
              <w:fldChar w:fldCharType="begin"/>
            </w:r>
            <w:r w:rsidR="003400B7">
              <w:rPr>
                <w:noProof/>
                <w:webHidden/>
              </w:rPr>
              <w:instrText xml:space="preserve"> PAGEREF _Toc466365240 \h </w:instrText>
            </w:r>
            <w:r w:rsidR="003400B7">
              <w:rPr>
                <w:noProof/>
                <w:webHidden/>
              </w:rPr>
            </w:r>
            <w:r w:rsidR="003400B7">
              <w:rPr>
                <w:noProof/>
                <w:webHidden/>
              </w:rPr>
              <w:fldChar w:fldCharType="separate"/>
            </w:r>
            <w:r w:rsidR="003400B7">
              <w:rPr>
                <w:noProof/>
                <w:webHidden/>
              </w:rPr>
              <w:t>90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41" w:history="1">
            <w:r w:rsidR="003400B7" w:rsidRPr="00A711F3">
              <w:rPr>
                <w:rStyle w:val="Hyperlink"/>
                <w:noProof/>
              </w:rPr>
              <w:t>10.65 Related Item – Title (English)</w:t>
            </w:r>
            <w:r w:rsidR="003400B7">
              <w:rPr>
                <w:noProof/>
                <w:webHidden/>
              </w:rPr>
              <w:tab/>
            </w:r>
            <w:r w:rsidR="003400B7">
              <w:rPr>
                <w:noProof/>
                <w:webHidden/>
              </w:rPr>
              <w:fldChar w:fldCharType="begin"/>
            </w:r>
            <w:r w:rsidR="003400B7">
              <w:rPr>
                <w:noProof/>
                <w:webHidden/>
              </w:rPr>
              <w:instrText xml:space="preserve"> PAGEREF _Toc466365241 \h </w:instrText>
            </w:r>
            <w:r w:rsidR="003400B7">
              <w:rPr>
                <w:noProof/>
                <w:webHidden/>
              </w:rPr>
            </w:r>
            <w:r w:rsidR="003400B7">
              <w:rPr>
                <w:noProof/>
                <w:webHidden/>
              </w:rPr>
              <w:fldChar w:fldCharType="separate"/>
            </w:r>
            <w:r w:rsidR="003400B7">
              <w:rPr>
                <w:noProof/>
                <w:webHidden/>
              </w:rPr>
              <w:t>91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42" w:history="1">
            <w:r w:rsidR="003400B7" w:rsidRPr="00A711F3">
              <w:rPr>
                <w:rStyle w:val="Hyperlink"/>
                <w:noProof/>
              </w:rPr>
              <w:t>10.66 Related Item – Title (French)</w:t>
            </w:r>
            <w:r w:rsidR="003400B7">
              <w:rPr>
                <w:noProof/>
                <w:webHidden/>
              </w:rPr>
              <w:tab/>
            </w:r>
            <w:r w:rsidR="003400B7">
              <w:rPr>
                <w:noProof/>
                <w:webHidden/>
              </w:rPr>
              <w:fldChar w:fldCharType="begin"/>
            </w:r>
            <w:r w:rsidR="003400B7">
              <w:rPr>
                <w:noProof/>
                <w:webHidden/>
              </w:rPr>
              <w:instrText xml:space="preserve"> PAGEREF _Toc466365242 \h </w:instrText>
            </w:r>
            <w:r w:rsidR="003400B7">
              <w:rPr>
                <w:noProof/>
                <w:webHidden/>
              </w:rPr>
            </w:r>
            <w:r w:rsidR="003400B7">
              <w:rPr>
                <w:noProof/>
                <w:webHidden/>
              </w:rPr>
              <w:fldChar w:fldCharType="separate"/>
            </w:r>
            <w:r w:rsidR="003400B7">
              <w:rPr>
                <w:noProof/>
                <w:webHidden/>
              </w:rPr>
              <w:t>92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43" w:history="1">
            <w:r w:rsidR="003400B7" w:rsidRPr="00A711F3">
              <w:rPr>
                <w:rStyle w:val="Hyperlink"/>
                <w:noProof/>
              </w:rPr>
              <w:t>10.67 Related Item – URL</w:t>
            </w:r>
            <w:r w:rsidR="003400B7">
              <w:rPr>
                <w:noProof/>
                <w:webHidden/>
              </w:rPr>
              <w:tab/>
            </w:r>
            <w:r w:rsidR="003400B7">
              <w:rPr>
                <w:noProof/>
                <w:webHidden/>
              </w:rPr>
              <w:fldChar w:fldCharType="begin"/>
            </w:r>
            <w:r w:rsidR="003400B7">
              <w:rPr>
                <w:noProof/>
                <w:webHidden/>
              </w:rPr>
              <w:instrText xml:space="preserve"> PAGEREF _Toc466365243 \h </w:instrText>
            </w:r>
            <w:r w:rsidR="003400B7">
              <w:rPr>
                <w:noProof/>
                <w:webHidden/>
              </w:rPr>
            </w:r>
            <w:r w:rsidR="003400B7">
              <w:rPr>
                <w:noProof/>
                <w:webHidden/>
              </w:rPr>
              <w:fldChar w:fldCharType="separate"/>
            </w:r>
            <w:r w:rsidR="003400B7">
              <w:rPr>
                <w:noProof/>
                <w:webHidden/>
              </w:rPr>
              <w:t>93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44" w:history="1">
            <w:r w:rsidR="003400B7" w:rsidRPr="00A711F3">
              <w:rPr>
                <w:rStyle w:val="Hyperlink"/>
                <w:noProof/>
              </w:rPr>
              <w:t>10.68 Resource – Character Set</w:t>
            </w:r>
            <w:r w:rsidR="003400B7">
              <w:rPr>
                <w:noProof/>
                <w:webHidden/>
              </w:rPr>
              <w:tab/>
            </w:r>
            <w:r w:rsidR="003400B7">
              <w:rPr>
                <w:noProof/>
                <w:webHidden/>
              </w:rPr>
              <w:fldChar w:fldCharType="begin"/>
            </w:r>
            <w:r w:rsidR="003400B7">
              <w:rPr>
                <w:noProof/>
                <w:webHidden/>
              </w:rPr>
              <w:instrText xml:space="preserve"> PAGEREF _Toc466365244 \h </w:instrText>
            </w:r>
            <w:r w:rsidR="003400B7">
              <w:rPr>
                <w:noProof/>
                <w:webHidden/>
              </w:rPr>
            </w:r>
            <w:r w:rsidR="003400B7">
              <w:rPr>
                <w:noProof/>
                <w:webHidden/>
              </w:rPr>
              <w:fldChar w:fldCharType="separate"/>
            </w:r>
            <w:r w:rsidR="003400B7">
              <w:rPr>
                <w:noProof/>
                <w:webHidden/>
              </w:rPr>
              <w:t>94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45" w:history="1">
            <w:r w:rsidR="003400B7" w:rsidRPr="00A711F3">
              <w:rPr>
                <w:rStyle w:val="Hyperlink"/>
                <w:noProof/>
              </w:rPr>
              <w:t>10.69 Resource – Date Published</w:t>
            </w:r>
            <w:r w:rsidR="003400B7">
              <w:rPr>
                <w:noProof/>
                <w:webHidden/>
              </w:rPr>
              <w:tab/>
            </w:r>
            <w:r w:rsidR="003400B7">
              <w:rPr>
                <w:noProof/>
                <w:webHidden/>
              </w:rPr>
              <w:fldChar w:fldCharType="begin"/>
            </w:r>
            <w:r w:rsidR="003400B7">
              <w:rPr>
                <w:noProof/>
                <w:webHidden/>
              </w:rPr>
              <w:instrText xml:space="preserve"> PAGEREF _Toc466365245 \h </w:instrText>
            </w:r>
            <w:r w:rsidR="003400B7">
              <w:rPr>
                <w:noProof/>
                <w:webHidden/>
              </w:rPr>
            </w:r>
            <w:r w:rsidR="003400B7">
              <w:rPr>
                <w:noProof/>
                <w:webHidden/>
              </w:rPr>
              <w:fldChar w:fldCharType="separate"/>
            </w:r>
            <w:r w:rsidR="003400B7">
              <w:rPr>
                <w:noProof/>
                <w:webHidden/>
              </w:rPr>
              <w:t>95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46" w:history="1">
            <w:r w:rsidR="003400B7" w:rsidRPr="00A711F3">
              <w:rPr>
                <w:rStyle w:val="Hyperlink"/>
                <w:noProof/>
              </w:rPr>
              <w:t>10.70 Resource – Format</w:t>
            </w:r>
            <w:r w:rsidR="003400B7">
              <w:rPr>
                <w:noProof/>
                <w:webHidden/>
              </w:rPr>
              <w:tab/>
            </w:r>
            <w:r w:rsidR="003400B7">
              <w:rPr>
                <w:noProof/>
                <w:webHidden/>
              </w:rPr>
              <w:fldChar w:fldCharType="begin"/>
            </w:r>
            <w:r w:rsidR="003400B7">
              <w:rPr>
                <w:noProof/>
                <w:webHidden/>
              </w:rPr>
              <w:instrText xml:space="preserve"> PAGEREF _Toc466365246 \h </w:instrText>
            </w:r>
            <w:r w:rsidR="003400B7">
              <w:rPr>
                <w:noProof/>
                <w:webHidden/>
              </w:rPr>
            </w:r>
            <w:r w:rsidR="003400B7">
              <w:rPr>
                <w:noProof/>
                <w:webHidden/>
              </w:rPr>
              <w:fldChar w:fldCharType="separate"/>
            </w:r>
            <w:r w:rsidR="003400B7">
              <w:rPr>
                <w:noProof/>
                <w:webHidden/>
              </w:rPr>
              <w:t>96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47" w:history="1">
            <w:r w:rsidR="003400B7" w:rsidRPr="00A711F3">
              <w:rPr>
                <w:rStyle w:val="Hyperlink"/>
                <w:noProof/>
              </w:rPr>
              <w:t>10.71 Resource – Identifier</w:t>
            </w:r>
            <w:r w:rsidR="003400B7">
              <w:rPr>
                <w:noProof/>
                <w:webHidden/>
              </w:rPr>
              <w:tab/>
            </w:r>
            <w:r w:rsidR="003400B7">
              <w:rPr>
                <w:noProof/>
                <w:webHidden/>
              </w:rPr>
              <w:fldChar w:fldCharType="begin"/>
            </w:r>
            <w:r w:rsidR="003400B7">
              <w:rPr>
                <w:noProof/>
                <w:webHidden/>
              </w:rPr>
              <w:instrText xml:space="preserve"> PAGEREF _Toc466365247 \h </w:instrText>
            </w:r>
            <w:r w:rsidR="003400B7">
              <w:rPr>
                <w:noProof/>
                <w:webHidden/>
              </w:rPr>
            </w:r>
            <w:r w:rsidR="003400B7">
              <w:rPr>
                <w:noProof/>
                <w:webHidden/>
              </w:rPr>
              <w:fldChar w:fldCharType="separate"/>
            </w:r>
            <w:r w:rsidR="003400B7">
              <w:rPr>
                <w:noProof/>
                <w:webHidden/>
              </w:rPr>
              <w:t>97</w:t>
            </w:r>
            <w:r w:rsidR="003400B7">
              <w:rPr>
                <w:noProof/>
                <w:webHidden/>
              </w:rPr>
              <w:fldChar w:fldCharType="end"/>
            </w:r>
          </w:hyperlink>
        </w:p>
        <w:p w:rsidR="003400B7" w:rsidRDefault="008902C4">
          <w:pPr>
            <w:pStyle w:val="TOC2"/>
            <w:tabs>
              <w:tab w:val="left" w:pos="1100"/>
              <w:tab w:val="right" w:leader="dot" w:pos="9350"/>
            </w:tabs>
            <w:rPr>
              <w:rFonts w:asciiTheme="minorHAnsi" w:eastAsiaTheme="minorEastAsia" w:hAnsiTheme="minorHAnsi" w:cstheme="minorBidi"/>
              <w:noProof/>
              <w:sz w:val="22"/>
              <w:szCs w:val="22"/>
            </w:rPr>
          </w:pPr>
          <w:hyperlink w:anchor="_Toc466365248" w:history="1">
            <w:r w:rsidR="00D0237F">
              <w:rPr>
                <w:rStyle w:val="Hyperlink"/>
                <w:noProof/>
              </w:rPr>
              <w:t xml:space="preserve">10.72 </w:t>
            </w:r>
            <w:r w:rsidR="003400B7" w:rsidRPr="00A711F3">
              <w:rPr>
                <w:rStyle w:val="Hyperlink"/>
                <w:noProof/>
              </w:rPr>
              <w:t>Resource – Language</w:t>
            </w:r>
            <w:r w:rsidR="003400B7">
              <w:rPr>
                <w:noProof/>
                <w:webHidden/>
              </w:rPr>
              <w:tab/>
            </w:r>
            <w:r w:rsidR="003400B7">
              <w:rPr>
                <w:noProof/>
                <w:webHidden/>
              </w:rPr>
              <w:fldChar w:fldCharType="begin"/>
            </w:r>
            <w:r w:rsidR="003400B7">
              <w:rPr>
                <w:noProof/>
                <w:webHidden/>
              </w:rPr>
              <w:instrText xml:space="preserve"> PAGEREF _Toc466365248 \h </w:instrText>
            </w:r>
            <w:r w:rsidR="003400B7">
              <w:rPr>
                <w:noProof/>
                <w:webHidden/>
              </w:rPr>
            </w:r>
            <w:r w:rsidR="003400B7">
              <w:rPr>
                <w:noProof/>
                <w:webHidden/>
              </w:rPr>
              <w:fldChar w:fldCharType="separate"/>
            </w:r>
            <w:r w:rsidR="003400B7">
              <w:rPr>
                <w:noProof/>
                <w:webHidden/>
              </w:rPr>
              <w:t>98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49" w:history="1">
            <w:r w:rsidR="003400B7" w:rsidRPr="00A711F3">
              <w:rPr>
                <w:rStyle w:val="Hyperlink"/>
                <w:noProof/>
              </w:rPr>
              <w:t>10.73 Resource – Size</w:t>
            </w:r>
            <w:r w:rsidR="003400B7">
              <w:rPr>
                <w:noProof/>
                <w:webHidden/>
              </w:rPr>
              <w:tab/>
            </w:r>
            <w:r w:rsidR="003400B7">
              <w:rPr>
                <w:noProof/>
                <w:webHidden/>
              </w:rPr>
              <w:fldChar w:fldCharType="begin"/>
            </w:r>
            <w:r w:rsidR="003400B7">
              <w:rPr>
                <w:noProof/>
                <w:webHidden/>
              </w:rPr>
              <w:instrText xml:space="preserve"> PAGEREF _Toc466365249 \h </w:instrText>
            </w:r>
            <w:r w:rsidR="003400B7">
              <w:rPr>
                <w:noProof/>
                <w:webHidden/>
              </w:rPr>
            </w:r>
            <w:r w:rsidR="003400B7">
              <w:rPr>
                <w:noProof/>
                <w:webHidden/>
              </w:rPr>
              <w:fldChar w:fldCharType="separate"/>
            </w:r>
            <w:r w:rsidR="003400B7">
              <w:rPr>
                <w:noProof/>
                <w:webHidden/>
              </w:rPr>
              <w:t>99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50" w:history="1">
            <w:r w:rsidR="003400B7" w:rsidRPr="00A711F3">
              <w:rPr>
                <w:rStyle w:val="Hyperlink"/>
                <w:noProof/>
              </w:rPr>
              <w:t>10.74 Resource – Title (English)</w:t>
            </w:r>
            <w:r w:rsidR="003400B7">
              <w:rPr>
                <w:noProof/>
                <w:webHidden/>
              </w:rPr>
              <w:tab/>
            </w:r>
            <w:r w:rsidR="003400B7">
              <w:rPr>
                <w:noProof/>
                <w:webHidden/>
              </w:rPr>
              <w:fldChar w:fldCharType="begin"/>
            </w:r>
            <w:r w:rsidR="003400B7">
              <w:rPr>
                <w:noProof/>
                <w:webHidden/>
              </w:rPr>
              <w:instrText xml:space="preserve"> PAGEREF _Toc466365250 \h </w:instrText>
            </w:r>
            <w:r w:rsidR="003400B7">
              <w:rPr>
                <w:noProof/>
                <w:webHidden/>
              </w:rPr>
            </w:r>
            <w:r w:rsidR="003400B7">
              <w:rPr>
                <w:noProof/>
                <w:webHidden/>
              </w:rPr>
              <w:fldChar w:fldCharType="separate"/>
            </w:r>
            <w:r w:rsidR="003400B7">
              <w:rPr>
                <w:noProof/>
                <w:webHidden/>
              </w:rPr>
              <w:t>100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51" w:history="1">
            <w:r w:rsidR="003400B7" w:rsidRPr="00A711F3">
              <w:rPr>
                <w:rStyle w:val="Hyperlink"/>
                <w:noProof/>
              </w:rPr>
              <w:t>10.75 Resource – Title (French)</w:t>
            </w:r>
            <w:r w:rsidR="003400B7">
              <w:rPr>
                <w:noProof/>
                <w:webHidden/>
              </w:rPr>
              <w:tab/>
            </w:r>
            <w:r w:rsidR="003400B7">
              <w:rPr>
                <w:noProof/>
                <w:webHidden/>
              </w:rPr>
              <w:fldChar w:fldCharType="begin"/>
            </w:r>
            <w:r w:rsidR="003400B7">
              <w:rPr>
                <w:noProof/>
                <w:webHidden/>
              </w:rPr>
              <w:instrText xml:space="preserve"> PAGEREF _Toc466365251 \h </w:instrText>
            </w:r>
            <w:r w:rsidR="003400B7">
              <w:rPr>
                <w:noProof/>
                <w:webHidden/>
              </w:rPr>
            </w:r>
            <w:r w:rsidR="003400B7">
              <w:rPr>
                <w:noProof/>
                <w:webHidden/>
              </w:rPr>
              <w:fldChar w:fldCharType="separate"/>
            </w:r>
            <w:r w:rsidR="003400B7">
              <w:rPr>
                <w:noProof/>
                <w:webHidden/>
              </w:rPr>
              <w:t>101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52" w:history="1">
            <w:r w:rsidR="003400B7" w:rsidRPr="00A711F3">
              <w:rPr>
                <w:rStyle w:val="Hyperlink"/>
                <w:noProof/>
              </w:rPr>
              <w:t>10.76 Resource – Type</w:t>
            </w:r>
            <w:r w:rsidR="003400B7">
              <w:rPr>
                <w:noProof/>
                <w:webHidden/>
              </w:rPr>
              <w:tab/>
            </w:r>
            <w:r w:rsidR="003400B7">
              <w:rPr>
                <w:noProof/>
                <w:webHidden/>
              </w:rPr>
              <w:fldChar w:fldCharType="begin"/>
            </w:r>
            <w:r w:rsidR="003400B7">
              <w:rPr>
                <w:noProof/>
                <w:webHidden/>
              </w:rPr>
              <w:instrText xml:space="preserve"> PAGEREF _Toc466365252 \h </w:instrText>
            </w:r>
            <w:r w:rsidR="003400B7">
              <w:rPr>
                <w:noProof/>
                <w:webHidden/>
              </w:rPr>
            </w:r>
            <w:r w:rsidR="003400B7">
              <w:rPr>
                <w:noProof/>
                <w:webHidden/>
              </w:rPr>
              <w:fldChar w:fldCharType="separate"/>
            </w:r>
            <w:r w:rsidR="003400B7">
              <w:rPr>
                <w:noProof/>
                <w:webHidden/>
              </w:rPr>
              <w:t>102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53" w:history="1">
            <w:r w:rsidR="003400B7" w:rsidRPr="00A711F3">
              <w:rPr>
                <w:rStyle w:val="Hyperlink"/>
                <w:noProof/>
              </w:rPr>
              <w:t>10.77 Resource - URL</w:t>
            </w:r>
            <w:r w:rsidR="003400B7">
              <w:rPr>
                <w:noProof/>
                <w:webHidden/>
              </w:rPr>
              <w:tab/>
            </w:r>
            <w:r w:rsidR="003400B7">
              <w:rPr>
                <w:noProof/>
                <w:webHidden/>
              </w:rPr>
              <w:fldChar w:fldCharType="begin"/>
            </w:r>
            <w:r w:rsidR="003400B7">
              <w:rPr>
                <w:noProof/>
                <w:webHidden/>
              </w:rPr>
              <w:instrText xml:space="preserve"> PAGEREF _Toc466365253 \h </w:instrText>
            </w:r>
            <w:r w:rsidR="003400B7">
              <w:rPr>
                <w:noProof/>
                <w:webHidden/>
              </w:rPr>
            </w:r>
            <w:r w:rsidR="003400B7">
              <w:rPr>
                <w:noProof/>
                <w:webHidden/>
              </w:rPr>
              <w:fldChar w:fldCharType="separate"/>
            </w:r>
            <w:r w:rsidR="003400B7">
              <w:rPr>
                <w:noProof/>
                <w:webHidden/>
              </w:rPr>
              <w:t>103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54" w:history="1">
            <w:r w:rsidR="003400B7" w:rsidRPr="00A711F3">
              <w:rPr>
                <w:rStyle w:val="Hyperlink"/>
                <w:noProof/>
              </w:rPr>
              <w:t>10.78 Series Dates of Publication and / or Sequential Designation (English)</w:t>
            </w:r>
            <w:r w:rsidR="003400B7">
              <w:rPr>
                <w:noProof/>
                <w:webHidden/>
              </w:rPr>
              <w:tab/>
            </w:r>
            <w:r w:rsidR="003400B7">
              <w:rPr>
                <w:noProof/>
                <w:webHidden/>
              </w:rPr>
              <w:fldChar w:fldCharType="begin"/>
            </w:r>
            <w:r w:rsidR="003400B7">
              <w:rPr>
                <w:noProof/>
                <w:webHidden/>
              </w:rPr>
              <w:instrText xml:space="preserve"> PAGEREF _Toc466365254 \h </w:instrText>
            </w:r>
            <w:r w:rsidR="003400B7">
              <w:rPr>
                <w:noProof/>
                <w:webHidden/>
              </w:rPr>
            </w:r>
            <w:r w:rsidR="003400B7">
              <w:rPr>
                <w:noProof/>
                <w:webHidden/>
              </w:rPr>
              <w:fldChar w:fldCharType="separate"/>
            </w:r>
            <w:r w:rsidR="003400B7">
              <w:rPr>
                <w:noProof/>
                <w:webHidden/>
              </w:rPr>
              <w:t>104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55" w:history="1">
            <w:r w:rsidR="003400B7" w:rsidRPr="00A711F3">
              <w:rPr>
                <w:rStyle w:val="Hyperlink"/>
                <w:noProof/>
              </w:rPr>
              <w:t>10.79 Series Dates of Publication and / or Sequential Designation (French)</w:t>
            </w:r>
            <w:r w:rsidR="003400B7">
              <w:rPr>
                <w:noProof/>
                <w:webHidden/>
              </w:rPr>
              <w:tab/>
            </w:r>
            <w:r w:rsidR="003400B7">
              <w:rPr>
                <w:noProof/>
                <w:webHidden/>
              </w:rPr>
              <w:fldChar w:fldCharType="begin"/>
            </w:r>
            <w:r w:rsidR="003400B7">
              <w:rPr>
                <w:noProof/>
                <w:webHidden/>
              </w:rPr>
              <w:instrText xml:space="preserve"> PAGEREF _Toc466365255 \h </w:instrText>
            </w:r>
            <w:r w:rsidR="003400B7">
              <w:rPr>
                <w:noProof/>
                <w:webHidden/>
              </w:rPr>
            </w:r>
            <w:r w:rsidR="003400B7">
              <w:rPr>
                <w:noProof/>
                <w:webHidden/>
              </w:rPr>
              <w:fldChar w:fldCharType="separate"/>
            </w:r>
            <w:r w:rsidR="003400B7">
              <w:rPr>
                <w:noProof/>
                <w:webHidden/>
              </w:rPr>
              <w:t>105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56" w:history="1">
            <w:r w:rsidR="003400B7" w:rsidRPr="00A711F3">
              <w:rPr>
                <w:rStyle w:val="Hyperlink"/>
                <w:noProof/>
              </w:rPr>
              <w:t>10.80 Series Issue Identification (English)</w:t>
            </w:r>
            <w:r w:rsidR="003400B7">
              <w:rPr>
                <w:noProof/>
                <w:webHidden/>
              </w:rPr>
              <w:tab/>
            </w:r>
            <w:r w:rsidR="003400B7">
              <w:rPr>
                <w:noProof/>
                <w:webHidden/>
              </w:rPr>
              <w:fldChar w:fldCharType="begin"/>
            </w:r>
            <w:r w:rsidR="003400B7">
              <w:rPr>
                <w:noProof/>
                <w:webHidden/>
              </w:rPr>
              <w:instrText xml:space="preserve"> PAGEREF _Toc466365256 \h </w:instrText>
            </w:r>
            <w:r w:rsidR="003400B7">
              <w:rPr>
                <w:noProof/>
                <w:webHidden/>
              </w:rPr>
            </w:r>
            <w:r w:rsidR="003400B7">
              <w:rPr>
                <w:noProof/>
                <w:webHidden/>
              </w:rPr>
              <w:fldChar w:fldCharType="separate"/>
            </w:r>
            <w:r w:rsidR="003400B7">
              <w:rPr>
                <w:noProof/>
                <w:webHidden/>
              </w:rPr>
              <w:t>106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57" w:history="1">
            <w:r w:rsidR="003400B7" w:rsidRPr="00A711F3">
              <w:rPr>
                <w:rStyle w:val="Hyperlink"/>
                <w:noProof/>
              </w:rPr>
              <w:t>10.81 Series Issue Identification (French)</w:t>
            </w:r>
            <w:r w:rsidR="003400B7">
              <w:rPr>
                <w:noProof/>
                <w:webHidden/>
              </w:rPr>
              <w:tab/>
            </w:r>
            <w:r w:rsidR="003400B7">
              <w:rPr>
                <w:noProof/>
                <w:webHidden/>
              </w:rPr>
              <w:fldChar w:fldCharType="begin"/>
            </w:r>
            <w:r w:rsidR="003400B7">
              <w:rPr>
                <w:noProof/>
                <w:webHidden/>
              </w:rPr>
              <w:instrText xml:space="preserve"> PAGEREF _Toc466365257 \h </w:instrText>
            </w:r>
            <w:r w:rsidR="003400B7">
              <w:rPr>
                <w:noProof/>
                <w:webHidden/>
              </w:rPr>
            </w:r>
            <w:r w:rsidR="003400B7">
              <w:rPr>
                <w:noProof/>
                <w:webHidden/>
              </w:rPr>
              <w:fldChar w:fldCharType="separate"/>
            </w:r>
            <w:r w:rsidR="003400B7">
              <w:rPr>
                <w:noProof/>
                <w:webHidden/>
              </w:rPr>
              <w:t>107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58" w:history="1">
            <w:r w:rsidR="003400B7" w:rsidRPr="00A711F3">
              <w:rPr>
                <w:rStyle w:val="Hyperlink"/>
                <w:noProof/>
              </w:rPr>
              <w:t>10.82 Series Title (English)</w:t>
            </w:r>
            <w:r w:rsidR="003400B7">
              <w:rPr>
                <w:noProof/>
                <w:webHidden/>
              </w:rPr>
              <w:tab/>
            </w:r>
            <w:r w:rsidR="003400B7">
              <w:rPr>
                <w:noProof/>
                <w:webHidden/>
              </w:rPr>
              <w:fldChar w:fldCharType="begin"/>
            </w:r>
            <w:r w:rsidR="003400B7">
              <w:rPr>
                <w:noProof/>
                <w:webHidden/>
              </w:rPr>
              <w:instrText xml:space="preserve"> PAGEREF _Toc466365258 \h </w:instrText>
            </w:r>
            <w:r w:rsidR="003400B7">
              <w:rPr>
                <w:noProof/>
                <w:webHidden/>
              </w:rPr>
            </w:r>
            <w:r w:rsidR="003400B7">
              <w:rPr>
                <w:noProof/>
                <w:webHidden/>
              </w:rPr>
              <w:fldChar w:fldCharType="separate"/>
            </w:r>
            <w:r w:rsidR="003400B7">
              <w:rPr>
                <w:noProof/>
                <w:webHidden/>
              </w:rPr>
              <w:t>108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59" w:history="1">
            <w:r w:rsidR="003400B7" w:rsidRPr="00A711F3">
              <w:rPr>
                <w:rStyle w:val="Hyperlink"/>
                <w:noProof/>
              </w:rPr>
              <w:t>10.83 Series Title (French)</w:t>
            </w:r>
            <w:r w:rsidR="003400B7">
              <w:rPr>
                <w:noProof/>
                <w:webHidden/>
              </w:rPr>
              <w:tab/>
            </w:r>
            <w:r w:rsidR="003400B7">
              <w:rPr>
                <w:noProof/>
                <w:webHidden/>
              </w:rPr>
              <w:fldChar w:fldCharType="begin"/>
            </w:r>
            <w:r w:rsidR="003400B7">
              <w:rPr>
                <w:noProof/>
                <w:webHidden/>
              </w:rPr>
              <w:instrText xml:space="preserve"> PAGEREF _Toc466365259 \h </w:instrText>
            </w:r>
            <w:r w:rsidR="003400B7">
              <w:rPr>
                <w:noProof/>
                <w:webHidden/>
              </w:rPr>
            </w:r>
            <w:r w:rsidR="003400B7">
              <w:rPr>
                <w:noProof/>
                <w:webHidden/>
              </w:rPr>
              <w:fldChar w:fldCharType="separate"/>
            </w:r>
            <w:r w:rsidR="003400B7">
              <w:rPr>
                <w:noProof/>
                <w:webHidden/>
              </w:rPr>
              <w:t>109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60" w:history="1">
            <w:r w:rsidR="003400B7" w:rsidRPr="00A711F3">
              <w:rPr>
                <w:rStyle w:val="Hyperlink"/>
                <w:noProof/>
              </w:rPr>
              <w:t>10.84 Spatial</w:t>
            </w:r>
            <w:r w:rsidR="003400B7">
              <w:rPr>
                <w:noProof/>
                <w:webHidden/>
              </w:rPr>
              <w:tab/>
            </w:r>
            <w:r w:rsidR="003400B7">
              <w:rPr>
                <w:noProof/>
                <w:webHidden/>
              </w:rPr>
              <w:fldChar w:fldCharType="begin"/>
            </w:r>
            <w:r w:rsidR="003400B7">
              <w:rPr>
                <w:noProof/>
                <w:webHidden/>
              </w:rPr>
              <w:instrText xml:space="preserve"> PAGEREF _Toc466365260 \h </w:instrText>
            </w:r>
            <w:r w:rsidR="003400B7">
              <w:rPr>
                <w:noProof/>
                <w:webHidden/>
              </w:rPr>
            </w:r>
            <w:r w:rsidR="003400B7">
              <w:rPr>
                <w:noProof/>
                <w:webHidden/>
              </w:rPr>
              <w:fldChar w:fldCharType="separate"/>
            </w:r>
            <w:r w:rsidR="003400B7">
              <w:rPr>
                <w:noProof/>
                <w:webHidden/>
              </w:rPr>
              <w:t>110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61" w:history="1">
            <w:r w:rsidR="003400B7" w:rsidRPr="00A711F3">
              <w:rPr>
                <w:rStyle w:val="Hyperlink"/>
                <w:noProof/>
              </w:rPr>
              <w:t>10.85 Spatial Representation Type</w:t>
            </w:r>
            <w:r w:rsidR="003400B7">
              <w:rPr>
                <w:noProof/>
                <w:webHidden/>
              </w:rPr>
              <w:tab/>
            </w:r>
            <w:r w:rsidR="003400B7">
              <w:rPr>
                <w:noProof/>
                <w:webHidden/>
              </w:rPr>
              <w:fldChar w:fldCharType="begin"/>
            </w:r>
            <w:r w:rsidR="003400B7">
              <w:rPr>
                <w:noProof/>
                <w:webHidden/>
              </w:rPr>
              <w:instrText xml:space="preserve"> PAGEREF _Toc466365261 \h </w:instrText>
            </w:r>
            <w:r w:rsidR="003400B7">
              <w:rPr>
                <w:noProof/>
                <w:webHidden/>
              </w:rPr>
            </w:r>
            <w:r w:rsidR="003400B7">
              <w:rPr>
                <w:noProof/>
                <w:webHidden/>
              </w:rPr>
              <w:fldChar w:fldCharType="separate"/>
            </w:r>
            <w:r w:rsidR="003400B7">
              <w:rPr>
                <w:noProof/>
                <w:webHidden/>
              </w:rPr>
              <w:t>111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62" w:history="1">
            <w:r w:rsidR="003400B7" w:rsidRPr="00A711F3">
              <w:rPr>
                <w:rStyle w:val="Hyperlink"/>
                <w:noProof/>
              </w:rPr>
              <w:t>10.86 Status</w:t>
            </w:r>
            <w:r w:rsidR="003400B7">
              <w:rPr>
                <w:noProof/>
                <w:webHidden/>
              </w:rPr>
              <w:tab/>
            </w:r>
            <w:r w:rsidR="003400B7">
              <w:rPr>
                <w:noProof/>
                <w:webHidden/>
              </w:rPr>
              <w:fldChar w:fldCharType="begin"/>
            </w:r>
            <w:r w:rsidR="003400B7">
              <w:rPr>
                <w:noProof/>
                <w:webHidden/>
              </w:rPr>
              <w:instrText xml:space="preserve"> PAGEREF _Toc466365262 \h </w:instrText>
            </w:r>
            <w:r w:rsidR="003400B7">
              <w:rPr>
                <w:noProof/>
                <w:webHidden/>
              </w:rPr>
            </w:r>
            <w:r w:rsidR="003400B7">
              <w:rPr>
                <w:noProof/>
                <w:webHidden/>
              </w:rPr>
              <w:fldChar w:fldCharType="separate"/>
            </w:r>
            <w:r w:rsidR="003400B7">
              <w:rPr>
                <w:noProof/>
                <w:webHidden/>
              </w:rPr>
              <w:t>112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63" w:history="1">
            <w:r w:rsidR="003400B7" w:rsidRPr="00A711F3">
              <w:rPr>
                <w:rStyle w:val="Hyperlink"/>
                <w:noProof/>
              </w:rPr>
              <w:t>10.87 Subject</w:t>
            </w:r>
            <w:r w:rsidR="003400B7">
              <w:rPr>
                <w:noProof/>
                <w:webHidden/>
              </w:rPr>
              <w:tab/>
            </w:r>
            <w:r w:rsidR="003400B7">
              <w:rPr>
                <w:noProof/>
                <w:webHidden/>
              </w:rPr>
              <w:fldChar w:fldCharType="begin"/>
            </w:r>
            <w:r w:rsidR="003400B7">
              <w:rPr>
                <w:noProof/>
                <w:webHidden/>
              </w:rPr>
              <w:instrText xml:space="preserve"> PAGEREF _Toc466365263 \h </w:instrText>
            </w:r>
            <w:r w:rsidR="003400B7">
              <w:rPr>
                <w:noProof/>
                <w:webHidden/>
              </w:rPr>
            </w:r>
            <w:r w:rsidR="003400B7">
              <w:rPr>
                <w:noProof/>
                <w:webHidden/>
              </w:rPr>
              <w:fldChar w:fldCharType="separate"/>
            </w:r>
            <w:r w:rsidR="003400B7">
              <w:rPr>
                <w:noProof/>
                <w:webHidden/>
              </w:rPr>
              <w:t>113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64" w:history="1">
            <w:r w:rsidR="003400B7" w:rsidRPr="00A711F3">
              <w:rPr>
                <w:rStyle w:val="Hyperlink"/>
                <w:noProof/>
              </w:rPr>
              <w:t>10.88 Time Period Coverage End Date</w:t>
            </w:r>
            <w:r w:rsidR="003400B7">
              <w:rPr>
                <w:noProof/>
                <w:webHidden/>
              </w:rPr>
              <w:tab/>
            </w:r>
            <w:r w:rsidR="003400B7">
              <w:rPr>
                <w:noProof/>
                <w:webHidden/>
              </w:rPr>
              <w:fldChar w:fldCharType="begin"/>
            </w:r>
            <w:r w:rsidR="003400B7">
              <w:rPr>
                <w:noProof/>
                <w:webHidden/>
              </w:rPr>
              <w:instrText xml:space="preserve"> PAGEREF _Toc466365264 \h </w:instrText>
            </w:r>
            <w:r w:rsidR="003400B7">
              <w:rPr>
                <w:noProof/>
                <w:webHidden/>
              </w:rPr>
            </w:r>
            <w:r w:rsidR="003400B7">
              <w:rPr>
                <w:noProof/>
                <w:webHidden/>
              </w:rPr>
              <w:fldChar w:fldCharType="separate"/>
            </w:r>
            <w:r w:rsidR="003400B7">
              <w:rPr>
                <w:noProof/>
                <w:webHidden/>
              </w:rPr>
              <w:t>114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65" w:history="1">
            <w:r w:rsidR="003400B7" w:rsidRPr="00A711F3">
              <w:rPr>
                <w:rStyle w:val="Hyperlink"/>
                <w:noProof/>
              </w:rPr>
              <w:t>10.89 Time Period Coverage Start Date</w:t>
            </w:r>
            <w:r w:rsidR="003400B7">
              <w:rPr>
                <w:noProof/>
                <w:webHidden/>
              </w:rPr>
              <w:tab/>
            </w:r>
            <w:r w:rsidR="003400B7">
              <w:rPr>
                <w:noProof/>
                <w:webHidden/>
              </w:rPr>
              <w:fldChar w:fldCharType="begin"/>
            </w:r>
            <w:r w:rsidR="003400B7">
              <w:rPr>
                <w:noProof/>
                <w:webHidden/>
              </w:rPr>
              <w:instrText xml:space="preserve"> PAGEREF _Toc466365265 \h </w:instrText>
            </w:r>
            <w:r w:rsidR="003400B7">
              <w:rPr>
                <w:noProof/>
                <w:webHidden/>
              </w:rPr>
            </w:r>
            <w:r w:rsidR="003400B7">
              <w:rPr>
                <w:noProof/>
                <w:webHidden/>
              </w:rPr>
              <w:fldChar w:fldCharType="separate"/>
            </w:r>
            <w:r w:rsidR="003400B7">
              <w:rPr>
                <w:noProof/>
                <w:webHidden/>
              </w:rPr>
              <w:t>115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66" w:history="1">
            <w:r w:rsidR="003400B7" w:rsidRPr="00A711F3">
              <w:rPr>
                <w:rStyle w:val="Hyperlink"/>
                <w:noProof/>
              </w:rPr>
              <w:t>10.90 Title (English)</w:t>
            </w:r>
            <w:r w:rsidR="003400B7">
              <w:rPr>
                <w:noProof/>
                <w:webHidden/>
              </w:rPr>
              <w:tab/>
            </w:r>
            <w:r w:rsidR="003400B7">
              <w:rPr>
                <w:noProof/>
                <w:webHidden/>
              </w:rPr>
              <w:fldChar w:fldCharType="begin"/>
            </w:r>
            <w:r w:rsidR="003400B7">
              <w:rPr>
                <w:noProof/>
                <w:webHidden/>
              </w:rPr>
              <w:instrText xml:space="preserve"> PAGEREF _Toc466365266 \h </w:instrText>
            </w:r>
            <w:r w:rsidR="003400B7">
              <w:rPr>
                <w:noProof/>
                <w:webHidden/>
              </w:rPr>
            </w:r>
            <w:r w:rsidR="003400B7">
              <w:rPr>
                <w:noProof/>
                <w:webHidden/>
              </w:rPr>
              <w:fldChar w:fldCharType="separate"/>
            </w:r>
            <w:r w:rsidR="003400B7">
              <w:rPr>
                <w:noProof/>
                <w:webHidden/>
              </w:rPr>
              <w:t>116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67" w:history="1">
            <w:r w:rsidR="003400B7" w:rsidRPr="00A711F3">
              <w:rPr>
                <w:rStyle w:val="Hyperlink"/>
                <w:noProof/>
              </w:rPr>
              <w:t>10.91 Title (French)</w:t>
            </w:r>
            <w:r w:rsidR="003400B7">
              <w:rPr>
                <w:noProof/>
                <w:webHidden/>
              </w:rPr>
              <w:tab/>
            </w:r>
            <w:r w:rsidR="003400B7">
              <w:rPr>
                <w:noProof/>
                <w:webHidden/>
              </w:rPr>
              <w:fldChar w:fldCharType="begin"/>
            </w:r>
            <w:r w:rsidR="003400B7">
              <w:rPr>
                <w:noProof/>
                <w:webHidden/>
              </w:rPr>
              <w:instrText xml:space="preserve"> PAGEREF _Toc466365267 \h </w:instrText>
            </w:r>
            <w:r w:rsidR="003400B7">
              <w:rPr>
                <w:noProof/>
                <w:webHidden/>
              </w:rPr>
            </w:r>
            <w:r w:rsidR="003400B7">
              <w:rPr>
                <w:noProof/>
                <w:webHidden/>
              </w:rPr>
              <w:fldChar w:fldCharType="separate"/>
            </w:r>
            <w:r w:rsidR="003400B7">
              <w:rPr>
                <w:noProof/>
                <w:webHidden/>
              </w:rPr>
              <w:t>118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68" w:history="1">
            <w:r w:rsidR="003400B7" w:rsidRPr="00A711F3">
              <w:rPr>
                <w:rStyle w:val="Hyperlink"/>
                <w:noProof/>
              </w:rPr>
              <w:t>10.92 Topic Category</w:t>
            </w:r>
            <w:r w:rsidR="003400B7">
              <w:rPr>
                <w:noProof/>
                <w:webHidden/>
              </w:rPr>
              <w:tab/>
            </w:r>
            <w:r w:rsidR="003400B7">
              <w:rPr>
                <w:noProof/>
                <w:webHidden/>
              </w:rPr>
              <w:fldChar w:fldCharType="begin"/>
            </w:r>
            <w:r w:rsidR="003400B7">
              <w:rPr>
                <w:noProof/>
                <w:webHidden/>
              </w:rPr>
              <w:instrText xml:space="preserve"> PAGEREF _Toc466365268 \h </w:instrText>
            </w:r>
            <w:r w:rsidR="003400B7">
              <w:rPr>
                <w:noProof/>
                <w:webHidden/>
              </w:rPr>
            </w:r>
            <w:r w:rsidR="003400B7">
              <w:rPr>
                <w:noProof/>
                <w:webHidden/>
              </w:rPr>
              <w:fldChar w:fldCharType="separate"/>
            </w:r>
            <w:r w:rsidR="003400B7">
              <w:rPr>
                <w:noProof/>
                <w:webHidden/>
              </w:rPr>
              <w:t>120</w:t>
            </w:r>
            <w:r w:rsidR="003400B7">
              <w:rPr>
                <w:noProof/>
                <w:webHidden/>
              </w:rPr>
              <w:fldChar w:fldCharType="end"/>
            </w:r>
          </w:hyperlink>
        </w:p>
        <w:p w:rsidR="003400B7" w:rsidRDefault="008902C4">
          <w:pPr>
            <w:pStyle w:val="TOC1"/>
            <w:tabs>
              <w:tab w:val="right" w:leader="dot" w:pos="9350"/>
            </w:tabs>
            <w:rPr>
              <w:rFonts w:asciiTheme="minorHAnsi" w:eastAsiaTheme="minorEastAsia" w:hAnsiTheme="minorHAnsi" w:cstheme="minorBidi"/>
              <w:noProof/>
              <w:sz w:val="22"/>
              <w:szCs w:val="22"/>
            </w:rPr>
          </w:pPr>
          <w:hyperlink w:anchor="_Toc466365269" w:history="1">
            <w:r w:rsidR="003400B7" w:rsidRPr="00A711F3">
              <w:rPr>
                <w:rStyle w:val="Hyperlink"/>
                <w:noProof/>
              </w:rPr>
              <w:t>Appendix 1</w:t>
            </w:r>
            <w:r w:rsidR="003400B7">
              <w:rPr>
                <w:noProof/>
                <w:webHidden/>
              </w:rPr>
              <w:tab/>
            </w:r>
            <w:r w:rsidR="003400B7">
              <w:rPr>
                <w:noProof/>
                <w:webHidden/>
              </w:rPr>
              <w:fldChar w:fldCharType="begin"/>
            </w:r>
            <w:r w:rsidR="003400B7">
              <w:rPr>
                <w:noProof/>
                <w:webHidden/>
              </w:rPr>
              <w:instrText xml:space="preserve"> PAGEREF _Toc466365269 \h </w:instrText>
            </w:r>
            <w:r w:rsidR="003400B7">
              <w:rPr>
                <w:noProof/>
                <w:webHidden/>
              </w:rPr>
            </w:r>
            <w:r w:rsidR="003400B7">
              <w:rPr>
                <w:noProof/>
                <w:webHidden/>
              </w:rPr>
              <w:fldChar w:fldCharType="separate"/>
            </w:r>
            <w:r w:rsidR="003400B7">
              <w:rPr>
                <w:noProof/>
                <w:webHidden/>
              </w:rPr>
              <w:t>121</w:t>
            </w:r>
            <w:r w:rsidR="003400B7">
              <w:rPr>
                <w:noProof/>
                <w:webHidden/>
              </w:rPr>
              <w:fldChar w:fldCharType="end"/>
            </w:r>
          </w:hyperlink>
        </w:p>
        <w:p w:rsidR="003400B7" w:rsidRDefault="008902C4">
          <w:pPr>
            <w:pStyle w:val="TOC1"/>
            <w:tabs>
              <w:tab w:val="right" w:leader="dot" w:pos="9350"/>
            </w:tabs>
            <w:rPr>
              <w:rFonts w:asciiTheme="minorHAnsi" w:eastAsiaTheme="minorEastAsia" w:hAnsiTheme="minorHAnsi" w:cstheme="minorBidi"/>
              <w:noProof/>
              <w:sz w:val="22"/>
              <w:szCs w:val="22"/>
            </w:rPr>
          </w:pPr>
          <w:hyperlink w:anchor="_Toc466365270" w:history="1">
            <w:r w:rsidR="003400B7" w:rsidRPr="00A711F3">
              <w:rPr>
                <w:rStyle w:val="Hyperlink"/>
                <w:noProof/>
              </w:rPr>
              <w:t>1.0 Controlled Vocabularies</w:t>
            </w:r>
            <w:r w:rsidR="003400B7">
              <w:rPr>
                <w:noProof/>
                <w:webHidden/>
              </w:rPr>
              <w:tab/>
            </w:r>
            <w:r w:rsidR="003400B7">
              <w:rPr>
                <w:noProof/>
                <w:webHidden/>
              </w:rPr>
              <w:fldChar w:fldCharType="begin"/>
            </w:r>
            <w:r w:rsidR="003400B7">
              <w:rPr>
                <w:noProof/>
                <w:webHidden/>
              </w:rPr>
              <w:instrText xml:space="preserve"> PAGEREF _Toc466365270 \h </w:instrText>
            </w:r>
            <w:r w:rsidR="003400B7">
              <w:rPr>
                <w:noProof/>
                <w:webHidden/>
              </w:rPr>
            </w:r>
            <w:r w:rsidR="003400B7">
              <w:rPr>
                <w:noProof/>
                <w:webHidden/>
              </w:rPr>
              <w:fldChar w:fldCharType="separate"/>
            </w:r>
            <w:r w:rsidR="003400B7">
              <w:rPr>
                <w:noProof/>
                <w:webHidden/>
              </w:rPr>
              <w:t>121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71" w:history="1">
            <w:r w:rsidR="003400B7" w:rsidRPr="00A711F3">
              <w:rPr>
                <w:rStyle w:val="Hyperlink"/>
                <w:noProof/>
              </w:rPr>
              <w:t>1.1 Catalogue Type</w:t>
            </w:r>
            <w:r w:rsidR="003400B7">
              <w:rPr>
                <w:noProof/>
                <w:webHidden/>
              </w:rPr>
              <w:tab/>
            </w:r>
            <w:r w:rsidR="003400B7">
              <w:rPr>
                <w:noProof/>
                <w:webHidden/>
              </w:rPr>
              <w:fldChar w:fldCharType="begin"/>
            </w:r>
            <w:r w:rsidR="003400B7">
              <w:rPr>
                <w:noProof/>
                <w:webHidden/>
              </w:rPr>
              <w:instrText xml:space="preserve"> PAGEREF _Toc466365271 \h </w:instrText>
            </w:r>
            <w:r w:rsidR="003400B7">
              <w:rPr>
                <w:noProof/>
                <w:webHidden/>
              </w:rPr>
            </w:r>
            <w:r w:rsidR="003400B7">
              <w:rPr>
                <w:noProof/>
                <w:webHidden/>
              </w:rPr>
              <w:fldChar w:fldCharType="separate"/>
            </w:r>
            <w:r w:rsidR="003400B7">
              <w:rPr>
                <w:noProof/>
                <w:webHidden/>
              </w:rPr>
              <w:t>121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72" w:history="1">
            <w:r w:rsidR="003400B7" w:rsidRPr="00A711F3">
              <w:rPr>
                <w:rStyle w:val="Hyperlink"/>
                <w:noProof/>
              </w:rPr>
              <w:t>1.2 Collection Type</w:t>
            </w:r>
            <w:r w:rsidR="003400B7">
              <w:rPr>
                <w:noProof/>
                <w:webHidden/>
              </w:rPr>
              <w:tab/>
            </w:r>
            <w:r w:rsidR="003400B7">
              <w:rPr>
                <w:noProof/>
                <w:webHidden/>
              </w:rPr>
              <w:fldChar w:fldCharType="begin"/>
            </w:r>
            <w:r w:rsidR="003400B7">
              <w:rPr>
                <w:noProof/>
                <w:webHidden/>
              </w:rPr>
              <w:instrText xml:space="preserve"> PAGEREF _Toc466365272 \h </w:instrText>
            </w:r>
            <w:r w:rsidR="003400B7">
              <w:rPr>
                <w:noProof/>
                <w:webHidden/>
              </w:rPr>
            </w:r>
            <w:r w:rsidR="003400B7">
              <w:rPr>
                <w:noProof/>
                <w:webHidden/>
              </w:rPr>
              <w:fldChar w:fldCharType="separate"/>
            </w:r>
            <w:r w:rsidR="003400B7">
              <w:rPr>
                <w:noProof/>
                <w:webHidden/>
              </w:rPr>
              <w:t>121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73" w:history="1">
            <w:r w:rsidR="003400B7" w:rsidRPr="00A711F3">
              <w:rPr>
                <w:rStyle w:val="Hyperlink"/>
                <w:noProof/>
              </w:rPr>
              <w:t>1.3 Metadata Scheme</w:t>
            </w:r>
            <w:r w:rsidR="003400B7">
              <w:rPr>
                <w:noProof/>
                <w:webHidden/>
              </w:rPr>
              <w:tab/>
            </w:r>
            <w:r w:rsidR="003400B7">
              <w:rPr>
                <w:noProof/>
                <w:webHidden/>
              </w:rPr>
              <w:fldChar w:fldCharType="begin"/>
            </w:r>
            <w:r w:rsidR="003400B7">
              <w:rPr>
                <w:noProof/>
                <w:webHidden/>
              </w:rPr>
              <w:instrText xml:space="preserve"> PAGEREF _Toc466365273 \h </w:instrText>
            </w:r>
            <w:r w:rsidR="003400B7">
              <w:rPr>
                <w:noProof/>
                <w:webHidden/>
              </w:rPr>
            </w:r>
            <w:r w:rsidR="003400B7">
              <w:rPr>
                <w:noProof/>
                <w:webHidden/>
              </w:rPr>
              <w:fldChar w:fldCharType="separate"/>
            </w:r>
            <w:r w:rsidR="003400B7">
              <w:rPr>
                <w:noProof/>
                <w:webHidden/>
              </w:rPr>
              <w:t>121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74" w:history="1">
            <w:r w:rsidR="003400B7" w:rsidRPr="00A711F3">
              <w:rPr>
                <w:rStyle w:val="Hyperlink"/>
                <w:noProof/>
              </w:rPr>
              <w:t>1.4 Publisher - Current Organization Name</w:t>
            </w:r>
            <w:r w:rsidR="003400B7">
              <w:rPr>
                <w:noProof/>
                <w:webHidden/>
              </w:rPr>
              <w:tab/>
            </w:r>
            <w:r w:rsidR="003400B7">
              <w:rPr>
                <w:noProof/>
                <w:webHidden/>
              </w:rPr>
              <w:fldChar w:fldCharType="begin"/>
            </w:r>
            <w:r w:rsidR="003400B7">
              <w:rPr>
                <w:noProof/>
                <w:webHidden/>
              </w:rPr>
              <w:instrText xml:space="preserve"> PAGEREF _Toc466365274 \h </w:instrText>
            </w:r>
            <w:r w:rsidR="003400B7">
              <w:rPr>
                <w:noProof/>
                <w:webHidden/>
              </w:rPr>
            </w:r>
            <w:r w:rsidR="003400B7">
              <w:rPr>
                <w:noProof/>
                <w:webHidden/>
              </w:rPr>
              <w:fldChar w:fldCharType="separate"/>
            </w:r>
            <w:r w:rsidR="003400B7">
              <w:rPr>
                <w:noProof/>
                <w:webHidden/>
              </w:rPr>
              <w:t>122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75" w:history="1">
            <w:r w:rsidR="003400B7" w:rsidRPr="00A711F3">
              <w:rPr>
                <w:rStyle w:val="Hyperlink"/>
                <w:noProof/>
              </w:rPr>
              <w:t>1.5 Subject</w:t>
            </w:r>
            <w:r w:rsidR="003400B7">
              <w:rPr>
                <w:noProof/>
                <w:webHidden/>
              </w:rPr>
              <w:tab/>
            </w:r>
            <w:r w:rsidR="003400B7">
              <w:rPr>
                <w:noProof/>
                <w:webHidden/>
              </w:rPr>
              <w:fldChar w:fldCharType="begin"/>
            </w:r>
            <w:r w:rsidR="003400B7">
              <w:rPr>
                <w:noProof/>
                <w:webHidden/>
              </w:rPr>
              <w:instrText xml:space="preserve"> PAGEREF _Toc466365275 \h </w:instrText>
            </w:r>
            <w:r w:rsidR="003400B7">
              <w:rPr>
                <w:noProof/>
                <w:webHidden/>
              </w:rPr>
            </w:r>
            <w:r w:rsidR="003400B7">
              <w:rPr>
                <w:noProof/>
                <w:webHidden/>
              </w:rPr>
              <w:fldChar w:fldCharType="separate"/>
            </w:r>
            <w:r w:rsidR="003400B7">
              <w:rPr>
                <w:noProof/>
                <w:webHidden/>
              </w:rPr>
              <w:t>128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76" w:history="1">
            <w:r w:rsidR="003400B7" w:rsidRPr="00A711F3">
              <w:rPr>
                <w:rStyle w:val="Hyperlink"/>
                <w:noProof/>
              </w:rPr>
              <w:t>1.6 Geographic Region Name</w:t>
            </w:r>
            <w:r w:rsidR="003400B7">
              <w:rPr>
                <w:noProof/>
                <w:webHidden/>
              </w:rPr>
              <w:tab/>
            </w:r>
            <w:r w:rsidR="003400B7">
              <w:rPr>
                <w:noProof/>
                <w:webHidden/>
              </w:rPr>
              <w:fldChar w:fldCharType="begin"/>
            </w:r>
            <w:r w:rsidR="003400B7">
              <w:rPr>
                <w:noProof/>
                <w:webHidden/>
              </w:rPr>
              <w:instrText xml:space="preserve"> PAGEREF _Toc466365276 \h </w:instrText>
            </w:r>
            <w:r w:rsidR="003400B7">
              <w:rPr>
                <w:noProof/>
                <w:webHidden/>
              </w:rPr>
            </w:r>
            <w:r w:rsidR="003400B7">
              <w:rPr>
                <w:noProof/>
                <w:webHidden/>
              </w:rPr>
              <w:fldChar w:fldCharType="separate"/>
            </w:r>
            <w:r w:rsidR="003400B7">
              <w:rPr>
                <w:noProof/>
                <w:webHidden/>
              </w:rPr>
              <w:t>129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77" w:history="1">
            <w:r w:rsidR="003400B7" w:rsidRPr="00A711F3">
              <w:rPr>
                <w:rStyle w:val="Hyperlink"/>
                <w:noProof/>
              </w:rPr>
              <w:t>1.7 Maintenance and Update Frequency</w:t>
            </w:r>
            <w:r w:rsidR="003400B7">
              <w:rPr>
                <w:noProof/>
                <w:webHidden/>
              </w:rPr>
              <w:tab/>
            </w:r>
            <w:r w:rsidR="003400B7">
              <w:rPr>
                <w:noProof/>
                <w:webHidden/>
              </w:rPr>
              <w:fldChar w:fldCharType="begin"/>
            </w:r>
            <w:r w:rsidR="003400B7">
              <w:rPr>
                <w:noProof/>
                <w:webHidden/>
              </w:rPr>
              <w:instrText xml:space="preserve"> PAGEREF _Toc466365277 \h </w:instrText>
            </w:r>
            <w:r w:rsidR="003400B7">
              <w:rPr>
                <w:noProof/>
                <w:webHidden/>
              </w:rPr>
            </w:r>
            <w:r w:rsidR="003400B7">
              <w:rPr>
                <w:noProof/>
                <w:webHidden/>
              </w:rPr>
              <w:fldChar w:fldCharType="separate"/>
            </w:r>
            <w:r w:rsidR="003400B7">
              <w:rPr>
                <w:noProof/>
                <w:webHidden/>
              </w:rPr>
              <w:t>136</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78" w:history="1">
            <w:r w:rsidR="003400B7" w:rsidRPr="00A711F3">
              <w:rPr>
                <w:rStyle w:val="Hyperlink"/>
                <w:noProof/>
              </w:rPr>
              <w:t>1.8 Jurisdiction</w:t>
            </w:r>
            <w:r w:rsidR="003400B7">
              <w:rPr>
                <w:noProof/>
                <w:webHidden/>
              </w:rPr>
              <w:tab/>
            </w:r>
            <w:r w:rsidR="003400B7">
              <w:rPr>
                <w:noProof/>
                <w:webHidden/>
              </w:rPr>
              <w:fldChar w:fldCharType="begin"/>
            </w:r>
            <w:r w:rsidR="003400B7">
              <w:rPr>
                <w:noProof/>
                <w:webHidden/>
              </w:rPr>
              <w:instrText xml:space="preserve"> PAGEREF _Toc466365278 \h </w:instrText>
            </w:r>
            <w:r w:rsidR="003400B7">
              <w:rPr>
                <w:noProof/>
                <w:webHidden/>
              </w:rPr>
            </w:r>
            <w:r w:rsidR="003400B7">
              <w:rPr>
                <w:noProof/>
                <w:webHidden/>
              </w:rPr>
              <w:fldChar w:fldCharType="separate"/>
            </w:r>
            <w:r w:rsidR="003400B7">
              <w:rPr>
                <w:noProof/>
                <w:webHidden/>
              </w:rPr>
              <w:t>137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79" w:history="1">
            <w:r w:rsidR="003400B7" w:rsidRPr="00A711F3">
              <w:rPr>
                <w:rStyle w:val="Hyperlink"/>
                <w:noProof/>
              </w:rPr>
              <w:t>1.9 Licence</w:t>
            </w:r>
            <w:r w:rsidR="003400B7">
              <w:rPr>
                <w:noProof/>
                <w:webHidden/>
              </w:rPr>
              <w:tab/>
            </w:r>
            <w:r w:rsidR="003400B7">
              <w:rPr>
                <w:noProof/>
                <w:webHidden/>
              </w:rPr>
              <w:fldChar w:fldCharType="begin"/>
            </w:r>
            <w:r w:rsidR="003400B7">
              <w:rPr>
                <w:noProof/>
                <w:webHidden/>
              </w:rPr>
              <w:instrText xml:space="preserve"> PAGEREF _Toc466365279 \h </w:instrText>
            </w:r>
            <w:r w:rsidR="003400B7">
              <w:rPr>
                <w:noProof/>
                <w:webHidden/>
              </w:rPr>
            </w:r>
            <w:r w:rsidR="003400B7">
              <w:rPr>
                <w:noProof/>
                <w:webHidden/>
              </w:rPr>
              <w:fldChar w:fldCharType="separate"/>
            </w:r>
            <w:r w:rsidR="003400B7">
              <w:rPr>
                <w:noProof/>
                <w:webHidden/>
              </w:rPr>
              <w:t>137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80" w:history="1">
            <w:r w:rsidR="003400B7" w:rsidRPr="00A711F3">
              <w:rPr>
                <w:rStyle w:val="Hyperlink"/>
                <w:noProof/>
              </w:rPr>
              <w:t>1.10 Resource Type</w:t>
            </w:r>
            <w:r w:rsidR="003400B7">
              <w:rPr>
                <w:noProof/>
                <w:webHidden/>
              </w:rPr>
              <w:tab/>
            </w:r>
            <w:r w:rsidR="003400B7">
              <w:rPr>
                <w:noProof/>
                <w:webHidden/>
              </w:rPr>
              <w:fldChar w:fldCharType="begin"/>
            </w:r>
            <w:r w:rsidR="003400B7">
              <w:rPr>
                <w:noProof/>
                <w:webHidden/>
              </w:rPr>
              <w:instrText xml:space="preserve"> PAGEREF _Toc466365280 \h </w:instrText>
            </w:r>
            <w:r w:rsidR="003400B7">
              <w:rPr>
                <w:noProof/>
                <w:webHidden/>
              </w:rPr>
            </w:r>
            <w:r w:rsidR="003400B7">
              <w:rPr>
                <w:noProof/>
                <w:webHidden/>
              </w:rPr>
              <w:fldChar w:fldCharType="separate"/>
            </w:r>
            <w:r w:rsidR="003400B7">
              <w:rPr>
                <w:noProof/>
                <w:webHidden/>
              </w:rPr>
              <w:t>138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81" w:history="1">
            <w:r w:rsidR="003400B7" w:rsidRPr="00A711F3">
              <w:rPr>
                <w:rStyle w:val="Hyperlink"/>
                <w:noProof/>
              </w:rPr>
              <w:t>1.11 Format</w:t>
            </w:r>
            <w:r w:rsidR="003400B7">
              <w:rPr>
                <w:noProof/>
                <w:webHidden/>
              </w:rPr>
              <w:tab/>
            </w:r>
            <w:r w:rsidR="003400B7">
              <w:rPr>
                <w:noProof/>
                <w:webHidden/>
              </w:rPr>
              <w:fldChar w:fldCharType="begin"/>
            </w:r>
            <w:r w:rsidR="003400B7">
              <w:rPr>
                <w:noProof/>
                <w:webHidden/>
              </w:rPr>
              <w:instrText xml:space="preserve"> PAGEREF _Toc466365281 \h </w:instrText>
            </w:r>
            <w:r w:rsidR="003400B7">
              <w:rPr>
                <w:noProof/>
                <w:webHidden/>
              </w:rPr>
            </w:r>
            <w:r w:rsidR="003400B7">
              <w:rPr>
                <w:noProof/>
                <w:webHidden/>
              </w:rPr>
              <w:fldChar w:fldCharType="separate"/>
            </w:r>
            <w:r w:rsidR="003400B7">
              <w:rPr>
                <w:noProof/>
                <w:webHidden/>
              </w:rPr>
              <w:t>141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82" w:history="1">
            <w:r w:rsidR="003400B7" w:rsidRPr="00A711F3">
              <w:rPr>
                <w:rStyle w:val="Hyperlink"/>
                <w:noProof/>
                <w:lang w:val="fr-CA"/>
              </w:rPr>
              <w:t>1. 12 Language</w:t>
            </w:r>
            <w:r w:rsidR="003400B7">
              <w:rPr>
                <w:noProof/>
                <w:webHidden/>
              </w:rPr>
              <w:tab/>
            </w:r>
            <w:r w:rsidR="003400B7">
              <w:rPr>
                <w:noProof/>
                <w:webHidden/>
              </w:rPr>
              <w:fldChar w:fldCharType="begin"/>
            </w:r>
            <w:r w:rsidR="003400B7">
              <w:rPr>
                <w:noProof/>
                <w:webHidden/>
              </w:rPr>
              <w:instrText xml:space="preserve"> PAGEREF _Toc466365282 \h </w:instrText>
            </w:r>
            <w:r w:rsidR="003400B7">
              <w:rPr>
                <w:noProof/>
                <w:webHidden/>
              </w:rPr>
            </w:r>
            <w:r w:rsidR="003400B7">
              <w:rPr>
                <w:noProof/>
                <w:webHidden/>
              </w:rPr>
              <w:fldChar w:fldCharType="separate"/>
            </w:r>
            <w:r w:rsidR="003400B7">
              <w:rPr>
                <w:noProof/>
                <w:webHidden/>
              </w:rPr>
              <w:t>145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83" w:history="1">
            <w:r w:rsidR="003400B7" w:rsidRPr="00A711F3">
              <w:rPr>
                <w:rStyle w:val="Hyperlink"/>
                <w:noProof/>
              </w:rPr>
              <w:t>1.13 Language – Related Items</w:t>
            </w:r>
            <w:r w:rsidR="003400B7">
              <w:rPr>
                <w:noProof/>
                <w:webHidden/>
              </w:rPr>
              <w:tab/>
            </w:r>
            <w:r w:rsidR="003400B7">
              <w:rPr>
                <w:noProof/>
                <w:webHidden/>
              </w:rPr>
              <w:fldChar w:fldCharType="begin"/>
            </w:r>
            <w:r w:rsidR="003400B7">
              <w:rPr>
                <w:noProof/>
                <w:webHidden/>
              </w:rPr>
              <w:instrText xml:space="preserve"> PAGEREF _Toc466365283 \h </w:instrText>
            </w:r>
            <w:r w:rsidR="003400B7">
              <w:rPr>
                <w:noProof/>
                <w:webHidden/>
              </w:rPr>
            </w:r>
            <w:r w:rsidR="003400B7">
              <w:rPr>
                <w:noProof/>
                <w:webHidden/>
              </w:rPr>
              <w:fldChar w:fldCharType="separate"/>
            </w:r>
            <w:r w:rsidR="003400B7">
              <w:rPr>
                <w:noProof/>
                <w:webHidden/>
              </w:rPr>
              <w:t>147</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84" w:history="1">
            <w:r w:rsidR="003400B7" w:rsidRPr="00A711F3">
              <w:rPr>
                <w:rStyle w:val="Hyperlink"/>
                <w:noProof/>
              </w:rPr>
              <w:t>1.14 Spatial Representation Type Code</w:t>
            </w:r>
            <w:r w:rsidR="003400B7">
              <w:rPr>
                <w:noProof/>
                <w:webHidden/>
              </w:rPr>
              <w:tab/>
            </w:r>
            <w:r w:rsidR="003400B7">
              <w:rPr>
                <w:noProof/>
                <w:webHidden/>
              </w:rPr>
              <w:fldChar w:fldCharType="begin"/>
            </w:r>
            <w:r w:rsidR="003400B7">
              <w:rPr>
                <w:noProof/>
                <w:webHidden/>
              </w:rPr>
              <w:instrText xml:space="preserve"> PAGEREF _Toc466365284 \h </w:instrText>
            </w:r>
            <w:r w:rsidR="003400B7">
              <w:rPr>
                <w:noProof/>
                <w:webHidden/>
              </w:rPr>
            </w:r>
            <w:r w:rsidR="003400B7">
              <w:rPr>
                <w:noProof/>
                <w:webHidden/>
              </w:rPr>
              <w:fldChar w:fldCharType="separate"/>
            </w:r>
            <w:r w:rsidR="003400B7">
              <w:rPr>
                <w:noProof/>
                <w:webHidden/>
              </w:rPr>
              <w:t>148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85" w:history="1">
            <w:r w:rsidR="003400B7" w:rsidRPr="00A711F3">
              <w:rPr>
                <w:rStyle w:val="Hyperlink"/>
                <w:noProof/>
              </w:rPr>
              <w:t>1.15 Presentation Form Code</w:t>
            </w:r>
            <w:r w:rsidR="003400B7">
              <w:rPr>
                <w:noProof/>
                <w:webHidden/>
              </w:rPr>
              <w:tab/>
            </w:r>
            <w:r w:rsidR="003400B7">
              <w:rPr>
                <w:noProof/>
                <w:webHidden/>
              </w:rPr>
              <w:fldChar w:fldCharType="begin"/>
            </w:r>
            <w:r w:rsidR="003400B7">
              <w:rPr>
                <w:noProof/>
                <w:webHidden/>
              </w:rPr>
              <w:instrText xml:space="preserve"> PAGEREF _Toc466365285 \h </w:instrText>
            </w:r>
            <w:r w:rsidR="003400B7">
              <w:rPr>
                <w:noProof/>
                <w:webHidden/>
              </w:rPr>
            </w:r>
            <w:r w:rsidR="003400B7">
              <w:rPr>
                <w:noProof/>
                <w:webHidden/>
              </w:rPr>
              <w:fldChar w:fldCharType="separate"/>
            </w:r>
            <w:r w:rsidR="003400B7">
              <w:rPr>
                <w:noProof/>
                <w:webHidden/>
              </w:rPr>
              <w:t>148</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86" w:history="1">
            <w:r w:rsidR="003400B7" w:rsidRPr="00A711F3">
              <w:rPr>
                <w:rStyle w:val="Hyperlink"/>
                <w:noProof/>
                <w:lang w:val="fr-CA"/>
              </w:rPr>
              <w:t>1.16 Topic Category</w:t>
            </w:r>
            <w:r w:rsidR="003400B7">
              <w:rPr>
                <w:noProof/>
                <w:webHidden/>
              </w:rPr>
              <w:tab/>
            </w:r>
            <w:r w:rsidR="003400B7">
              <w:rPr>
                <w:noProof/>
                <w:webHidden/>
              </w:rPr>
              <w:fldChar w:fldCharType="begin"/>
            </w:r>
            <w:r w:rsidR="003400B7">
              <w:rPr>
                <w:noProof/>
                <w:webHidden/>
              </w:rPr>
              <w:instrText xml:space="preserve"> PAGEREF _Toc466365286 \h </w:instrText>
            </w:r>
            <w:r w:rsidR="003400B7">
              <w:rPr>
                <w:noProof/>
                <w:webHidden/>
              </w:rPr>
            </w:r>
            <w:r w:rsidR="003400B7">
              <w:rPr>
                <w:noProof/>
                <w:webHidden/>
              </w:rPr>
              <w:fldChar w:fldCharType="separate"/>
            </w:r>
            <w:r w:rsidR="003400B7">
              <w:rPr>
                <w:noProof/>
                <w:webHidden/>
              </w:rPr>
              <w:t>149</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87" w:history="1">
            <w:r w:rsidR="003400B7" w:rsidRPr="00A711F3">
              <w:rPr>
                <w:rStyle w:val="Hyperlink"/>
                <w:noProof/>
              </w:rPr>
              <w:t>1.17 Role Code</w:t>
            </w:r>
            <w:r w:rsidR="003400B7">
              <w:rPr>
                <w:noProof/>
                <w:webHidden/>
              </w:rPr>
              <w:tab/>
            </w:r>
            <w:r w:rsidR="003400B7">
              <w:rPr>
                <w:noProof/>
                <w:webHidden/>
              </w:rPr>
              <w:fldChar w:fldCharType="begin"/>
            </w:r>
            <w:r w:rsidR="003400B7">
              <w:rPr>
                <w:noProof/>
                <w:webHidden/>
              </w:rPr>
              <w:instrText xml:space="preserve"> PAGEREF _Toc466365287 \h </w:instrText>
            </w:r>
            <w:r w:rsidR="003400B7">
              <w:rPr>
                <w:noProof/>
                <w:webHidden/>
              </w:rPr>
            </w:r>
            <w:r w:rsidR="003400B7">
              <w:rPr>
                <w:noProof/>
                <w:webHidden/>
              </w:rPr>
              <w:fldChar w:fldCharType="separate"/>
            </w:r>
            <w:r w:rsidR="003400B7">
              <w:rPr>
                <w:noProof/>
                <w:webHidden/>
              </w:rPr>
              <w:t>150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88" w:history="1">
            <w:r w:rsidR="003400B7" w:rsidRPr="00A711F3">
              <w:rPr>
                <w:rStyle w:val="Hyperlink"/>
                <w:noProof/>
              </w:rPr>
              <w:t>1.18 Progress Code</w:t>
            </w:r>
            <w:r w:rsidR="003400B7">
              <w:rPr>
                <w:noProof/>
                <w:webHidden/>
              </w:rPr>
              <w:tab/>
            </w:r>
            <w:r w:rsidR="003400B7">
              <w:rPr>
                <w:noProof/>
                <w:webHidden/>
              </w:rPr>
              <w:fldChar w:fldCharType="begin"/>
            </w:r>
            <w:r w:rsidR="003400B7">
              <w:rPr>
                <w:noProof/>
                <w:webHidden/>
              </w:rPr>
              <w:instrText xml:space="preserve"> PAGEREF _Toc466365288 \h </w:instrText>
            </w:r>
            <w:r w:rsidR="003400B7">
              <w:rPr>
                <w:noProof/>
                <w:webHidden/>
              </w:rPr>
            </w:r>
            <w:r w:rsidR="003400B7">
              <w:rPr>
                <w:noProof/>
                <w:webHidden/>
              </w:rPr>
              <w:fldChar w:fldCharType="separate"/>
            </w:r>
            <w:r w:rsidR="003400B7">
              <w:rPr>
                <w:noProof/>
                <w:webHidden/>
              </w:rPr>
              <w:t>150</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89" w:history="1">
            <w:r w:rsidR="003400B7" w:rsidRPr="00A711F3">
              <w:rPr>
                <w:rStyle w:val="Hyperlink"/>
                <w:noProof/>
              </w:rPr>
              <w:t>1.19 Association Type Code</w:t>
            </w:r>
            <w:r w:rsidR="003400B7">
              <w:rPr>
                <w:noProof/>
                <w:webHidden/>
              </w:rPr>
              <w:tab/>
            </w:r>
            <w:r w:rsidR="003400B7">
              <w:rPr>
                <w:noProof/>
                <w:webHidden/>
              </w:rPr>
              <w:fldChar w:fldCharType="begin"/>
            </w:r>
            <w:r w:rsidR="003400B7">
              <w:rPr>
                <w:noProof/>
                <w:webHidden/>
              </w:rPr>
              <w:instrText xml:space="preserve"> PAGEREF _Toc466365289 \h </w:instrText>
            </w:r>
            <w:r w:rsidR="003400B7">
              <w:rPr>
                <w:noProof/>
                <w:webHidden/>
              </w:rPr>
            </w:r>
            <w:r w:rsidR="003400B7">
              <w:rPr>
                <w:noProof/>
                <w:webHidden/>
              </w:rPr>
              <w:fldChar w:fldCharType="separate"/>
            </w:r>
            <w:r w:rsidR="003400B7">
              <w:rPr>
                <w:noProof/>
                <w:webHidden/>
              </w:rPr>
              <w:t>151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90" w:history="1">
            <w:r w:rsidR="003400B7" w:rsidRPr="00A711F3">
              <w:rPr>
                <w:rStyle w:val="Hyperlink"/>
                <w:noProof/>
              </w:rPr>
              <w:t>1.20 Record Type</w:t>
            </w:r>
            <w:r w:rsidR="003400B7">
              <w:rPr>
                <w:noProof/>
                <w:webHidden/>
              </w:rPr>
              <w:tab/>
            </w:r>
            <w:r w:rsidR="003400B7">
              <w:rPr>
                <w:noProof/>
                <w:webHidden/>
              </w:rPr>
              <w:fldChar w:fldCharType="begin"/>
            </w:r>
            <w:r w:rsidR="003400B7">
              <w:rPr>
                <w:noProof/>
                <w:webHidden/>
              </w:rPr>
              <w:instrText xml:space="preserve"> PAGEREF _Toc466365290 \h </w:instrText>
            </w:r>
            <w:r w:rsidR="003400B7">
              <w:rPr>
                <w:noProof/>
                <w:webHidden/>
              </w:rPr>
            </w:r>
            <w:r w:rsidR="003400B7">
              <w:rPr>
                <w:noProof/>
                <w:webHidden/>
              </w:rPr>
              <w:fldChar w:fldCharType="separate"/>
            </w:r>
            <w:r w:rsidR="003400B7">
              <w:rPr>
                <w:noProof/>
                <w:webHidden/>
              </w:rPr>
              <w:t>151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91" w:history="1">
            <w:r w:rsidR="003400B7" w:rsidRPr="00A711F3">
              <w:rPr>
                <w:rStyle w:val="Hyperlink"/>
                <w:noProof/>
              </w:rPr>
              <w:t>1.21 Audience</w:t>
            </w:r>
            <w:r w:rsidR="003400B7">
              <w:rPr>
                <w:noProof/>
                <w:webHidden/>
              </w:rPr>
              <w:tab/>
            </w:r>
            <w:r w:rsidR="003400B7">
              <w:rPr>
                <w:noProof/>
                <w:webHidden/>
              </w:rPr>
              <w:fldChar w:fldCharType="begin"/>
            </w:r>
            <w:r w:rsidR="003400B7">
              <w:rPr>
                <w:noProof/>
                <w:webHidden/>
              </w:rPr>
              <w:instrText xml:space="preserve"> PAGEREF _Toc466365291 \h </w:instrText>
            </w:r>
            <w:r w:rsidR="003400B7">
              <w:rPr>
                <w:noProof/>
                <w:webHidden/>
              </w:rPr>
            </w:r>
            <w:r w:rsidR="003400B7">
              <w:rPr>
                <w:noProof/>
                <w:webHidden/>
              </w:rPr>
              <w:fldChar w:fldCharType="separate"/>
            </w:r>
            <w:r w:rsidR="003400B7">
              <w:rPr>
                <w:noProof/>
                <w:webHidden/>
              </w:rPr>
              <w:t>151</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92" w:history="1">
            <w:r w:rsidR="003400B7" w:rsidRPr="00A711F3">
              <w:rPr>
                <w:rStyle w:val="Hyperlink"/>
                <w:noProof/>
              </w:rPr>
              <w:t>1.22 Issuance</w:t>
            </w:r>
            <w:r w:rsidR="003400B7">
              <w:rPr>
                <w:noProof/>
                <w:webHidden/>
              </w:rPr>
              <w:tab/>
            </w:r>
            <w:r w:rsidR="003400B7">
              <w:rPr>
                <w:noProof/>
                <w:webHidden/>
              </w:rPr>
              <w:fldChar w:fldCharType="begin"/>
            </w:r>
            <w:r w:rsidR="003400B7">
              <w:rPr>
                <w:noProof/>
                <w:webHidden/>
              </w:rPr>
              <w:instrText xml:space="preserve"> PAGEREF _Toc466365292 \h </w:instrText>
            </w:r>
            <w:r w:rsidR="003400B7">
              <w:rPr>
                <w:noProof/>
                <w:webHidden/>
              </w:rPr>
            </w:r>
            <w:r w:rsidR="003400B7">
              <w:rPr>
                <w:noProof/>
                <w:webHidden/>
              </w:rPr>
              <w:fldChar w:fldCharType="separate"/>
            </w:r>
            <w:r w:rsidR="003400B7">
              <w:rPr>
                <w:noProof/>
                <w:webHidden/>
              </w:rPr>
              <w:t>152</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93" w:history="1">
            <w:r w:rsidR="003400B7" w:rsidRPr="00A711F3">
              <w:rPr>
                <w:rStyle w:val="Hyperlink"/>
                <w:noProof/>
              </w:rPr>
              <w:t>1.23 Frequency of Issuance</w:t>
            </w:r>
            <w:r w:rsidR="003400B7">
              <w:rPr>
                <w:noProof/>
                <w:webHidden/>
              </w:rPr>
              <w:tab/>
            </w:r>
            <w:r w:rsidR="003400B7">
              <w:rPr>
                <w:noProof/>
                <w:webHidden/>
              </w:rPr>
              <w:fldChar w:fldCharType="begin"/>
            </w:r>
            <w:r w:rsidR="003400B7">
              <w:rPr>
                <w:noProof/>
                <w:webHidden/>
              </w:rPr>
              <w:instrText xml:space="preserve"> PAGEREF _Toc466365293 \h </w:instrText>
            </w:r>
            <w:r w:rsidR="003400B7">
              <w:rPr>
                <w:noProof/>
                <w:webHidden/>
              </w:rPr>
            </w:r>
            <w:r w:rsidR="003400B7">
              <w:rPr>
                <w:noProof/>
                <w:webHidden/>
              </w:rPr>
              <w:fldChar w:fldCharType="separate"/>
            </w:r>
            <w:r w:rsidR="003400B7">
              <w:rPr>
                <w:noProof/>
                <w:webHidden/>
              </w:rPr>
              <w:t>153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94" w:history="1">
            <w:r w:rsidR="003400B7" w:rsidRPr="00A711F3">
              <w:rPr>
                <w:rStyle w:val="Hyperlink"/>
                <w:noProof/>
              </w:rPr>
              <w:t>1.24 Relationship Type</w:t>
            </w:r>
            <w:r w:rsidR="003400B7">
              <w:rPr>
                <w:noProof/>
                <w:webHidden/>
              </w:rPr>
              <w:tab/>
            </w:r>
            <w:r w:rsidR="003400B7">
              <w:rPr>
                <w:noProof/>
                <w:webHidden/>
              </w:rPr>
              <w:fldChar w:fldCharType="begin"/>
            </w:r>
            <w:r w:rsidR="003400B7">
              <w:rPr>
                <w:noProof/>
                <w:webHidden/>
              </w:rPr>
              <w:instrText xml:space="preserve"> PAGEREF _Toc466365294 \h </w:instrText>
            </w:r>
            <w:r w:rsidR="003400B7">
              <w:rPr>
                <w:noProof/>
                <w:webHidden/>
              </w:rPr>
            </w:r>
            <w:r w:rsidR="003400B7">
              <w:rPr>
                <w:noProof/>
                <w:webHidden/>
              </w:rPr>
              <w:fldChar w:fldCharType="separate"/>
            </w:r>
            <w:r w:rsidR="003400B7">
              <w:rPr>
                <w:noProof/>
                <w:webHidden/>
              </w:rPr>
              <w:t>153</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95" w:history="1">
            <w:r w:rsidR="003400B7" w:rsidRPr="00A711F3">
              <w:rPr>
                <w:rStyle w:val="Hyperlink"/>
                <w:noProof/>
              </w:rPr>
              <w:t>1.25 Character Set Code</w:t>
            </w:r>
            <w:r w:rsidR="003400B7">
              <w:rPr>
                <w:noProof/>
                <w:webHidden/>
              </w:rPr>
              <w:tab/>
            </w:r>
            <w:r w:rsidR="003400B7">
              <w:rPr>
                <w:noProof/>
                <w:webHidden/>
              </w:rPr>
              <w:fldChar w:fldCharType="begin"/>
            </w:r>
            <w:r w:rsidR="003400B7">
              <w:rPr>
                <w:noProof/>
                <w:webHidden/>
              </w:rPr>
              <w:instrText xml:space="preserve"> PAGEREF _Toc466365295 \h </w:instrText>
            </w:r>
            <w:r w:rsidR="003400B7">
              <w:rPr>
                <w:noProof/>
                <w:webHidden/>
              </w:rPr>
            </w:r>
            <w:r w:rsidR="003400B7">
              <w:rPr>
                <w:noProof/>
                <w:webHidden/>
              </w:rPr>
              <w:fldChar w:fldCharType="separate"/>
            </w:r>
            <w:r w:rsidR="003400B7">
              <w:rPr>
                <w:noProof/>
                <w:webHidden/>
              </w:rPr>
              <w:t>154</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96" w:history="1">
            <w:r w:rsidR="003400B7" w:rsidRPr="00A711F3">
              <w:rPr>
                <w:rStyle w:val="Hyperlink"/>
                <w:noProof/>
              </w:rPr>
              <w:t>1.26 Disposition Action</w:t>
            </w:r>
            <w:r w:rsidR="003400B7">
              <w:rPr>
                <w:noProof/>
                <w:webHidden/>
              </w:rPr>
              <w:tab/>
            </w:r>
            <w:r w:rsidR="003400B7">
              <w:rPr>
                <w:noProof/>
                <w:webHidden/>
              </w:rPr>
              <w:fldChar w:fldCharType="begin"/>
            </w:r>
            <w:r w:rsidR="003400B7">
              <w:rPr>
                <w:noProof/>
                <w:webHidden/>
              </w:rPr>
              <w:instrText xml:space="preserve"> PAGEREF _Toc466365296 \h </w:instrText>
            </w:r>
            <w:r w:rsidR="003400B7">
              <w:rPr>
                <w:noProof/>
                <w:webHidden/>
              </w:rPr>
            </w:r>
            <w:r w:rsidR="003400B7">
              <w:rPr>
                <w:noProof/>
                <w:webHidden/>
              </w:rPr>
              <w:fldChar w:fldCharType="separate"/>
            </w:r>
            <w:r w:rsidR="003400B7">
              <w:rPr>
                <w:noProof/>
                <w:webHidden/>
              </w:rPr>
              <w:t>155</w:t>
            </w:r>
            <w:r w:rsidR="003400B7">
              <w:rPr>
                <w:noProof/>
                <w:webHidden/>
              </w:rPr>
              <w:fldChar w:fldCharType="end"/>
            </w:r>
          </w:hyperlink>
        </w:p>
        <w:p w:rsidR="003400B7" w:rsidRDefault="008902C4">
          <w:pPr>
            <w:pStyle w:val="TOC2"/>
            <w:tabs>
              <w:tab w:val="right" w:leader="dot" w:pos="9350"/>
            </w:tabs>
            <w:rPr>
              <w:rFonts w:asciiTheme="minorHAnsi" w:eastAsiaTheme="minorEastAsia" w:hAnsiTheme="minorHAnsi" w:cstheme="minorBidi"/>
              <w:noProof/>
              <w:sz w:val="22"/>
              <w:szCs w:val="22"/>
            </w:rPr>
          </w:pPr>
          <w:hyperlink w:anchor="_Toc466365297" w:history="1">
            <w:r w:rsidR="003400B7" w:rsidRPr="00A711F3">
              <w:rPr>
                <w:rStyle w:val="Hyperlink"/>
                <w:noProof/>
              </w:rPr>
              <w:t>1.27 Scope</w:t>
            </w:r>
            <w:r w:rsidR="003400B7">
              <w:rPr>
                <w:noProof/>
                <w:webHidden/>
              </w:rPr>
              <w:tab/>
            </w:r>
            <w:r w:rsidR="003400B7">
              <w:rPr>
                <w:noProof/>
                <w:webHidden/>
              </w:rPr>
              <w:fldChar w:fldCharType="begin"/>
            </w:r>
            <w:r w:rsidR="003400B7">
              <w:rPr>
                <w:noProof/>
                <w:webHidden/>
              </w:rPr>
              <w:instrText xml:space="preserve"> PAGEREF _Toc466365297 \h </w:instrText>
            </w:r>
            <w:r w:rsidR="003400B7">
              <w:rPr>
                <w:noProof/>
                <w:webHidden/>
              </w:rPr>
            </w:r>
            <w:r w:rsidR="003400B7">
              <w:rPr>
                <w:noProof/>
                <w:webHidden/>
              </w:rPr>
              <w:fldChar w:fldCharType="separate"/>
            </w:r>
            <w:r w:rsidR="003400B7">
              <w:rPr>
                <w:noProof/>
                <w:webHidden/>
              </w:rPr>
              <w:t>155</w:t>
            </w:r>
            <w:r w:rsidR="003400B7">
              <w:rPr>
                <w:noProof/>
                <w:webHidden/>
              </w:rPr>
              <w:fldChar w:fldCharType="end"/>
            </w:r>
          </w:hyperlink>
        </w:p>
        <w:p w:rsidR="00B14690" w:rsidRDefault="00B14690">
          <w:r w:rsidRPr="00620E8E">
            <w:rPr>
              <w:b/>
              <w:bCs/>
              <w:noProof/>
            </w:rPr>
            <w:fldChar w:fldCharType="end"/>
          </w:r>
        </w:p>
      </w:sdtContent>
    </w:sdt>
    <w:p w:rsidR="00097CE6" w:rsidRDefault="00097CE6"/>
    <w:p w:rsidR="00B14690" w:rsidRDefault="00B14690"/>
    <w:p w:rsidR="00097CE6" w:rsidRDefault="00097CE6"/>
    <w:p w:rsidR="00097CE6" w:rsidRDefault="00097CE6"/>
    <w:p w:rsidR="00097CE6" w:rsidRDefault="00097CE6"/>
    <w:p w:rsidR="00097CE6" w:rsidRDefault="00097CE6"/>
    <w:p w:rsidR="0034436E" w:rsidRDefault="0034436E">
      <w:r>
        <w:br w:type="page"/>
      </w:r>
    </w:p>
    <w:p w:rsidR="005D0D2D" w:rsidRDefault="005D0D2D" w:rsidP="00386099">
      <w:pPr>
        <w:pStyle w:val="Heading1"/>
        <w:numPr>
          <w:ilvl w:val="0"/>
          <w:numId w:val="10"/>
        </w:numPr>
      </w:pPr>
      <w:bookmarkStart w:id="9" w:name="_Toc423715399"/>
      <w:bookmarkStart w:id="10" w:name="_Toc466365159"/>
      <w:r>
        <w:lastRenderedPageBreak/>
        <w:t>Introduction</w:t>
      </w:r>
      <w:bookmarkEnd w:id="9"/>
      <w:bookmarkEnd w:id="10"/>
    </w:p>
    <w:p w:rsidR="00C94A62" w:rsidRDefault="00C94A62" w:rsidP="009D4556">
      <w:pPr>
        <w:ind w:firstLine="720"/>
      </w:pPr>
    </w:p>
    <w:p w:rsidR="00C94A62" w:rsidRDefault="009D4556" w:rsidP="009D4556">
      <w:pPr>
        <w:ind w:firstLine="720"/>
      </w:pPr>
      <w:r>
        <w:t xml:space="preserve">The main objective of the </w:t>
      </w:r>
      <w:hyperlink r:id="rId15" w:history="1">
        <w:r>
          <w:rPr>
            <w:rStyle w:val="Hyperlink"/>
          </w:rPr>
          <w:t>Open Government Portal</w:t>
        </w:r>
      </w:hyperlink>
      <w:r>
        <w:t xml:space="preserve"> is to provide access to open resources</w:t>
      </w:r>
      <w:r w:rsidR="003B4EFC">
        <w:t>, including datasets and information assets</w:t>
      </w:r>
      <w:r>
        <w:t xml:space="preserve">. To ensure effective search and discovery of these resources, </w:t>
      </w:r>
      <w:r w:rsidR="00C94A62">
        <w:t>it is imperative that all resources are well described using rich and descriptive metadata.</w:t>
      </w:r>
    </w:p>
    <w:p w:rsidR="00C94A62" w:rsidRDefault="00C94A62" w:rsidP="00C94A62">
      <w:pPr>
        <w:ind w:firstLine="720"/>
      </w:pPr>
      <w:r>
        <w:t xml:space="preserve">The </w:t>
      </w:r>
      <w:r w:rsidR="003B4EFC">
        <w:t xml:space="preserve">Information Management - </w:t>
      </w:r>
      <w:r>
        <w:t>Open Government group</w:t>
      </w:r>
      <w:r w:rsidR="003B4EFC">
        <w:t>,</w:t>
      </w:r>
      <w:r>
        <w:t xml:space="preserve"> under the </w:t>
      </w:r>
      <w:r w:rsidR="003B4EFC">
        <w:t>Chief Information Officer Branch w</w:t>
      </w:r>
      <w:r>
        <w:t xml:space="preserve">ithin the Treasury Board Secretariat, </w:t>
      </w:r>
      <w:r w:rsidR="003B4EFC">
        <w:t>has captured a set of</w:t>
      </w:r>
      <w:r>
        <w:t xml:space="preserve"> metadata element</w:t>
      </w:r>
      <w:r w:rsidR="003B4EFC">
        <w:t xml:space="preserve">s </w:t>
      </w:r>
      <w:r>
        <w:t>to describe various resources contained within the Open Government Portal</w:t>
      </w:r>
      <w:r w:rsidR="003B4EFC">
        <w:t xml:space="preserve">. This was first created by selecting a set of common elements to </w:t>
      </w:r>
      <w:r>
        <w:t xml:space="preserve">enable the consistent description of all resources, </w:t>
      </w:r>
      <w:r w:rsidR="003B4EFC">
        <w:t>regardless of their content typ</w:t>
      </w:r>
      <w:r w:rsidR="00116680">
        <w:t>e</w:t>
      </w:r>
      <w:r w:rsidR="003B4EFC">
        <w:t xml:space="preserve">. This approach would support </w:t>
      </w:r>
      <w:r>
        <w:t>an integrated and interoperable search across all types</w:t>
      </w:r>
      <w:r w:rsidR="003B4EFC">
        <w:t xml:space="preserve"> on the Open Government Portal</w:t>
      </w:r>
      <w:r>
        <w:t>. Domain specific element sets, or extensions, were then developed to support a refined search based on</w:t>
      </w:r>
      <w:r w:rsidR="003B4EFC">
        <w:t xml:space="preserve"> a particular collection (i.e. n</w:t>
      </w:r>
      <w:r>
        <w:t xml:space="preserve">on-spatial data, geospatial data, and </w:t>
      </w:r>
      <w:r w:rsidR="003B4EFC">
        <w:t>publications</w:t>
      </w:r>
      <w:r>
        <w:t xml:space="preserve">). </w:t>
      </w:r>
    </w:p>
    <w:p w:rsidR="00B614C9" w:rsidRPr="00F3325F" w:rsidRDefault="003B4EFC" w:rsidP="00B614C9">
      <w:r>
        <w:tab/>
        <w:t xml:space="preserve">This document describes all of the elements included in the Open Government Metadata Element Set, which includes elements found in the </w:t>
      </w:r>
      <w:r w:rsidR="00C94A62">
        <w:t>Open Government Common Core Metadata Element Set, as well as its extensions to date: Open Data Metadata Element Set, Open Geospatial Metadata Element Set, and the Open Information Metadata Element Set. Each element or property is described in detail, and guidance is provided</w:t>
      </w:r>
      <w:r w:rsidR="004D46B7">
        <w:t xml:space="preserve"> on how to develop a metadata record for a dataset or information resource in order to be published on the Open Government Portal. </w:t>
      </w:r>
      <w:r w:rsidR="00B614C9" w:rsidRPr="00F3325F">
        <w:t xml:space="preserve"> </w:t>
      </w:r>
      <w:r w:rsidR="00B614C9">
        <w:t>Following the principles of</w:t>
      </w:r>
      <w:r w:rsidR="00B614C9" w:rsidRPr="00F3325F">
        <w:t xml:space="preserve"> this guide will ensure a consistent approach to describing </w:t>
      </w:r>
      <w:r w:rsidR="004D46B7">
        <w:t>open government resources.</w:t>
      </w:r>
    </w:p>
    <w:p w:rsidR="00B614C9" w:rsidRDefault="00B614C9" w:rsidP="00B614C9"/>
    <w:p w:rsidR="008F3F7D" w:rsidRDefault="008F3F7D" w:rsidP="00386099">
      <w:pPr>
        <w:pStyle w:val="Heading1"/>
        <w:numPr>
          <w:ilvl w:val="0"/>
          <w:numId w:val="10"/>
        </w:numPr>
      </w:pPr>
      <w:bookmarkStart w:id="11" w:name="_Toc466365160"/>
      <w:r>
        <w:t>Objective</w:t>
      </w:r>
      <w:bookmarkEnd w:id="11"/>
    </w:p>
    <w:p w:rsidR="008F3F7D" w:rsidRDefault="008F3F7D" w:rsidP="008F3F7D">
      <w:pPr>
        <w:rPr>
          <w:lang w:eastAsia="en-US"/>
        </w:rPr>
      </w:pPr>
    </w:p>
    <w:p w:rsidR="008F3F7D" w:rsidRPr="008F3F7D" w:rsidRDefault="008F3F7D" w:rsidP="008F3F7D">
      <w:pPr>
        <w:rPr>
          <w:lang w:eastAsia="en-US"/>
        </w:rPr>
      </w:pPr>
      <w:r>
        <w:rPr>
          <w:lang w:eastAsia="en-US"/>
        </w:rPr>
        <w:t>The objective of developing the Open Government Metadata Element Set</w:t>
      </w:r>
      <w:r w:rsidR="00FB61F0">
        <w:rPr>
          <w:lang w:eastAsia="en-US"/>
        </w:rPr>
        <w:t xml:space="preserve"> </w:t>
      </w:r>
      <w:r w:rsidR="003B4EFC">
        <w:rPr>
          <w:lang w:eastAsia="en-US"/>
        </w:rPr>
        <w:t>wa</w:t>
      </w:r>
      <w:r>
        <w:rPr>
          <w:lang w:eastAsia="en-US"/>
        </w:rPr>
        <w:t xml:space="preserve">s to: </w:t>
      </w:r>
    </w:p>
    <w:p w:rsidR="008F3F7D"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P</w:t>
      </w:r>
      <w:r w:rsidRPr="001960B9">
        <w:rPr>
          <w:rFonts w:ascii="Times New Roman" w:hAnsi="Times New Roman" w:cs="Times New Roman"/>
          <w:sz w:val="24"/>
          <w:szCs w:val="24"/>
        </w:rPr>
        <w:t xml:space="preserve">rovide search and discoverability of </w:t>
      </w:r>
      <w:r>
        <w:rPr>
          <w:rFonts w:ascii="Times New Roman" w:hAnsi="Times New Roman" w:cs="Times New Roman"/>
          <w:sz w:val="24"/>
          <w:szCs w:val="24"/>
        </w:rPr>
        <w:t>all open government resources throughout Government of Canada</w:t>
      </w:r>
      <w:r w:rsidR="00116680">
        <w:rPr>
          <w:rFonts w:ascii="Times New Roman" w:hAnsi="Times New Roman" w:cs="Times New Roman"/>
          <w:sz w:val="24"/>
          <w:szCs w:val="24"/>
        </w:rPr>
        <w:t>;</w:t>
      </w:r>
      <w:r>
        <w:rPr>
          <w:rFonts w:ascii="Times New Roman" w:hAnsi="Times New Roman" w:cs="Times New Roman"/>
          <w:sz w:val="24"/>
          <w:szCs w:val="24"/>
        </w:rPr>
        <w:t xml:space="preserve"> </w:t>
      </w:r>
    </w:p>
    <w:p w:rsidR="008F3F7D"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Consolidate all of these resources, and provide a single entry point for discovery</w:t>
      </w:r>
      <w:r w:rsidR="00116680">
        <w:rPr>
          <w:rFonts w:ascii="Times New Roman" w:hAnsi="Times New Roman" w:cs="Times New Roman"/>
          <w:sz w:val="24"/>
          <w:szCs w:val="24"/>
        </w:rPr>
        <w:t>;</w:t>
      </w:r>
    </w:p>
    <w:p w:rsidR="008F3F7D" w:rsidRPr="001960B9"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 xml:space="preserve">Enable the search and re-use of all resources released under a single licence, the </w:t>
      </w:r>
      <w:hyperlink r:id="rId16" w:history="1">
        <w:r w:rsidRPr="00116680">
          <w:rPr>
            <w:rStyle w:val="Hyperlink"/>
            <w:rFonts w:ascii="Times New Roman" w:hAnsi="Times New Roman" w:cs="Times New Roman"/>
            <w:sz w:val="24"/>
            <w:szCs w:val="24"/>
          </w:rPr>
          <w:t>Open Government Licence – Canada</w:t>
        </w:r>
      </w:hyperlink>
      <w:r w:rsidR="00116680">
        <w:rPr>
          <w:rFonts w:ascii="Times New Roman" w:hAnsi="Times New Roman" w:cs="Times New Roman"/>
          <w:sz w:val="24"/>
          <w:szCs w:val="24"/>
        </w:rPr>
        <w:t>;</w:t>
      </w:r>
    </w:p>
    <w:p w:rsidR="008F3F7D" w:rsidRPr="001960B9"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P</w:t>
      </w:r>
      <w:r w:rsidRPr="001960B9">
        <w:rPr>
          <w:rFonts w:ascii="Times New Roman" w:hAnsi="Times New Roman" w:cs="Times New Roman"/>
          <w:sz w:val="24"/>
          <w:szCs w:val="24"/>
        </w:rPr>
        <w:t xml:space="preserve">rovide a consistent representation and interpretation of the elements used to describe </w:t>
      </w:r>
      <w:r>
        <w:rPr>
          <w:rFonts w:ascii="Times New Roman" w:hAnsi="Times New Roman" w:cs="Times New Roman"/>
          <w:sz w:val="24"/>
          <w:szCs w:val="24"/>
        </w:rPr>
        <w:t>open government</w:t>
      </w:r>
      <w:r w:rsidRPr="001960B9">
        <w:rPr>
          <w:rFonts w:ascii="Times New Roman" w:hAnsi="Times New Roman" w:cs="Times New Roman"/>
          <w:sz w:val="24"/>
          <w:szCs w:val="24"/>
        </w:rPr>
        <w:t xml:space="preserve"> resources</w:t>
      </w:r>
      <w:r w:rsidR="00116680">
        <w:rPr>
          <w:rFonts w:ascii="Times New Roman" w:hAnsi="Times New Roman" w:cs="Times New Roman"/>
          <w:sz w:val="24"/>
          <w:szCs w:val="24"/>
        </w:rPr>
        <w:t>;</w:t>
      </w:r>
    </w:p>
    <w:p w:rsidR="008F3F7D" w:rsidRPr="001960B9"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P</w:t>
      </w:r>
      <w:r w:rsidRPr="001960B9">
        <w:rPr>
          <w:rFonts w:ascii="Times New Roman" w:hAnsi="Times New Roman" w:cs="Times New Roman"/>
          <w:sz w:val="24"/>
          <w:szCs w:val="24"/>
        </w:rPr>
        <w:t>romote i</w:t>
      </w:r>
      <w:r>
        <w:rPr>
          <w:rFonts w:ascii="Times New Roman" w:hAnsi="Times New Roman" w:cs="Times New Roman"/>
          <w:sz w:val="24"/>
          <w:szCs w:val="24"/>
        </w:rPr>
        <w:t>nteroperability and sharing of open government</w:t>
      </w:r>
      <w:r w:rsidRPr="001960B9">
        <w:rPr>
          <w:rFonts w:ascii="Times New Roman" w:hAnsi="Times New Roman" w:cs="Times New Roman"/>
          <w:sz w:val="24"/>
          <w:szCs w:val="24"/>
        </w:rPr>
        <w:t xml:space="preserve"> resources; that is, to be able to consolidate </w:t>
      </w:r>
      <w:r>
        <w:rPr>
          <w:rFonts w:ascii="Times New Roman" w:hAnsi="Times New Roman" w:cs="Times New Roman"/>
          <w:sz w:val="24"/>
          <w:szCs w:val="24"/>
        </w:rPr>
        <w:t>resources</w:t>
      </w:r>
      <w:r w:rsidRPr="001960B9">
        <w:rPr>
          <w:rFonts w:ascii="Times New Roman" w:hAnsi="Times New Roman" w:cs="Times New Roman"/>
          <w:sz w:val="24"/>
          <w:szCs w:val="24"/>
        </w:rPr>
        <w:t xml:space="preserve"> from </w:t>
      </w:r>
      <w:r w:rsidR="00BE7D67">
        <w:rPr>
          <w:rFonts w:ascii="Times New Roman" w:hAnsi="Times New Roman" w:cs="Times New Roman"/>
          <w:sz w:val="24"/>
          <w:szCs w:val="24"/>
        </w:rPr>
        <w:t>disparate</w:t>
      </w:r>
      <w:r w:rsidRPr="001960B9">
        <w:rPr>
          <w:rFonts w:ascii="Times New Roman" w:hAnsi="Times New Roman" w:cs="Times New Roman"/>
          <w:sz w:val="24"/>
          <w:szCs w:val="24"/>
        </w:rPr>
        <w:t xml:space="preserve"> systems</w:t>
      </w:r>
      <w:r w:rsidR="00116680">
        <w:rPr>
          <w:rFonts w:ascii="Times New Roman" w:hAnsi="Times New Roman" w:cs="Times New Roman"/>
          <w:sz w:val="24"/>
          <w:szCs w:val="24"/>
        </w:rPr>
        <w:t>;</w:t>
      </w:r>
    </w:p>
    <w:p w:rsidR="008F3F7D" w:rsidRPr="001960B9"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E</w:t>
      </w:r>
      <w:r w:rsidRPr="001960B9">
        <w:rPr>
          <w:rFonts w:ascii="Times New Roman" w:hAnsi="Times New Roman" w:cs="Times New Roman"/>
          <w:sz w:val="24"/>
          <w:szCs w:val="24"/>
        </w:rPr>
        <w:t>nsure consistent and predictable search results</w:t>
      </w:r>
      <w:r w:rsidR="00116680">
        <w:rPr>
          <w:rFonts w:ascii="Times New Roman" w:hAnsi="Times New Roman" w:cs="Times New Roman"/>
          <w:sz w:val="24"/>
          <w:szCs w:val="24"/>
        </w:rPr>
        <w:t>;</w:t>
      </w:r>
    </w:p>
    <w:p w:rsidR="008F3F7D" w:rsidRPr="001960B9" w:rsidRDefault="008F3F7D" w:rsidP="003B399D">
      <w:pPr>
        <w:pStyle w:val="ListParagraph"/>
        <w:numPr>
          <w:ilvl w:val="0"/>
          <w:numId w:val="3"/>
        </w:numPr>
        <w:spacing w:after="0"/>
        <w:ind w:left="714" w:hanging="357"/>
        <w:rPr>
          <w:rFonts w:ascii="Times New Roman" w:hAnsi="Times New Roman" w:cs="Times New Roman"/>
          <w:sz w:val="24"/>
          <w:szCs w:val="24"/>
        </w:rPr>
      </w:pPr>
      <w:r>
        <w:rPr>
          <w:rFonts w:ascii="Times New Roman" w:hAnsi="Times New Roman" w:cs="Times New Roman"/>
          <w:sz w:val="24"/>
          <w:szCs w:val="24"/>
        </w:rPr>
        <w:t>C</w:t>
      </w:r>
      <w:r w:rsidRPr="001960B9">
        <w:rPr>
          <w:rFonts w:ascii="Times New Roman" w:hAnsi="Times New Roman" w:cs="Times New Roman"/>
          <w:sz w:val="24"/>
          <w:szCs w:val="24"/>
        </w:rPr>
        <w:t>reate a co-ordinated, cost effective, approach to metadata</w:t>
      </w:r>
      <w:r w:rsidR="00116680">
        <w:rPr>
          <w:rFonts w:ascii="Times New Roman" w:hAnsi="Times New Roman" w:cs="Times New Roman"/>
          <w:sz w:val="24"/>
          <w:szCs w:val="24"/>
        </w:rPr>
        <w:t>;</w:t>
      </w:r>
    </w:p>
    <w:p w:rsidR="008F3F7D" w:rsidRDefault="008F3F7D" w:rsidP="003B399D">
      <w:pPr>
        <w:pStyle w:val="ListParagraph"/>
        <w:numPr>
          <w:ilvl w:val="0"/>
          <w:numId w:val="3"/>
        </w:numPr>
        <w:autoSpaceDE w:val="0"/>
        <w:autoSpaceDN w:val="0"/>
        <w:adjustRightInd w:val="0"/>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w:t>
      </w:r>
      <w:r w:rsidRPr="001960B9">
        <w:rPr>
          <w:rFonts w:ascii="Times New Roman" w:hAnsi="Times New Roman" w:cs="Times New Roman"/>
          <w:sz w:val="24"/>
          <w:szCs w:val="24"/>
        </w:rPr>
        <w:t xml:space="preserve">ssist in the delivery of robust, user friendly and adaptable search and browsing interfaces, with the objective of aligning with future GC html </w:t>
      </w:r>
      <w:r>
        <w:rPr>
          <w:rFonts w:ascii="Times New Roman" w:hAnsi="Times New Roman" w:cs="Times New Roman"/>
          <w:sz w:val="24"/>
          <w:szCs w:val="24"/>
        </w:rPr>
        <w:t>data and semantics initiatives</w:t>
      </w:r>
      <w:r w:rsidR="00116680">
        <w:rPr>
          <w:rFonts w:ascii="Times New Roman" w:hAnsi="Times New Roman" w:cs="Times New Roman"/>
          <w:sz w:val="24"/>
          <w:szCs w:val="24"/>
        </w:rPr>
        <w:t>;</w:t>
      </w:r>
    </w:p>
    <w:p w:rsidR="008F3F7D" w:rsidRPr="001960B9" w:rsidRDefault="008F3F7D" w:rsidP="003B399D">
      <w:pPr>
        <w:pStyle w:val="ListParagraph"/>
        <w:numPr>
          <w:ilvl w:val="0"/>
          <w:numId w:val="3"/>
        </w:numPr>
        <w:autoSpaceDE w:val="0"/>
        <w:autoSpaceDN w:val="0"/>
        <w:adjustRightInd w:val="0"/>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 xml:space="preserve">Support interoperability with the Government of Canada’s Web Renewal initiative. </w:t>
      </w:r>
    </w:p>
    <w:p w:rsidR="008F3F7D" w:rsidRPr="00B614C9" w:rsidRDefault="008F3F7D" w:rsidP="00386099">
      <w:pPr>
        <w:pStyle w:val="Heading1"/>
        <w:numPr>
          <w:ilvl w:val="0"/>
          <w:numId w:val="10"/>
        </w:numPr>
      </w:pPr>
      <w:bookmarkStart w:id="12" w:name="_Toc391480153"/>
      <w:bookmarkStart w:id="13" w:name="_Toc392162499"/>
      <w:bookmarkStart w:id="14" w:name="_Toc426283178"/>
      <w:bookmarkStart w:id="15" w:name="_Toc466365161"/>
      <w:r w:rsidRPr="00B614C9">
        <w:lastRenderedPageBreak/>
        <w:t>Requirements</w:t>
      </w:r>
      <w:bookmarkEnd w:id="12"/>
      <w:bookmarkEnd w:id="13"/>
      <w:bookmarkEnd w:id="14"/>
      <w:bookmarkEnd w:id="15"/>
      <w:r w:rsidRPr="00B614C9">
        <w:t xml:space="preserve"> </w:t>
      </w:r>
    </w:p>
    <w:p w:rsidR="008F3F7D" w:rsidRPr="001960B9" w:rsidRDefault="008F3F7D" w:rsidP="008F3F7D"/>
    <w:p w:rsidR="008F3F7D" w:rsidRPr="001960B9" w:rsidRDefault="008F3F7D" w:rsidP="008F3F7D">
      <w:r w:rsidRPr="001960B9">
        <w:t xml:space="preserve">The </w:t>
      </w:r>
      <w:r w:rsidR="00070E52">
        <w:t xml:space="preserve">Open Government Metadata Element Set, </w:t>
      </w:r>
      <w:r w:rsidR="00FB61F0">
        <w:t xml:space="preserve">including the Common Core Element Set and its extensions, </w:t>
      </w:r>
      <w:r w:rsidR="00070E52">
        <w:t xml:space="preserve">must: </w:t>
      </w:r>
      <w:r w:rsidRPr="001960B9">
        <w:t xml:space="preserve"> </w:t>
      </w:r>
    </w:p>
    <w:p w:rsidR="008F3F7D" w:rsidRPr="001960B9" w:rsidRDefault="008F3F7D" w:rsidP="00386099">
      <w:pPr>
        <w:numPr>
          <w:ilvl w:val="0"/>
          <w:numId w:val="2"/>
        </w:numPr>
        <w:spacing w:line="276" w:lineRule="auto"/>
        <w:ind w:left="760" w:hanging="357"/>
      </w:pPr>
      <w:r w:rsidRPr="001960B9">
        <w:rPr>
          <w:rFonts w:eastAsiaTheme="minorEastAsia"/>
        </w:rPr>
        <w:t>Support commitments outlined in the Government of Canada Open Government Action Plan</w:t>
      </w:r>
      <w:r w:rsidR="00116680">
        <w:rPr>
          <w:rFonts w:eastAsiaTheme="minorEastAsia"/>
        </w:rPr>
        <w:t>;</w:t>
      </w:r>
    </w:p>
    <w:p w:rsidR="008F3F7D" w:rsidRPr="001960B9" w:rsidRDefault="008F3F7D" w:rsidP="00386099">
      <w:pPr>
        <w:numPr>
          <w:ilvl w:val="0"/>
          <w:numId w:val="2"/>
        </w:numPr>
        <w:spacing w:line="276" w:lineRule="auto"/>
        <w:ind w:left="760" w:hanging="357"/>
      </w:pPr>
      <w:r w:rsidRPr="001960B9">
        <w:rPr>
          <w:rFonts w:eastAsiaTheme="minorEastAsia"/>
        </w:rPr>
        <w:t xml:space="preserve">Effectively promote the discoverability of all electronic </w:t>
      </w:r>
      <w:r w:rsidR="00070E52">
        <w:rPr>
          <w:rFonts w:eastAsiaTheme="minorEastAsia"/>
        </w:rPr>
        <w:t>open government</w:t>
      </w:r>
      <w:r>
        <w:rPr>
          <w:rFonts w:eastAsiaTheme="minorEastAsia"/>
        </w:rPr>
        <w:t xml:space="preserve"> resources; including the development of facets to allow users to refine their search</w:t>
      </w:r>
      <w:r w:rsidR="00116680">
        <w:rPr>
          <w:rFonts w:eastAsiaTheme="minorEastAsia"/>
        </w:rPr>
        <w:t>;</w:t>
      </w:r>
    </w:p>
    <w:p w:rsidR="008F3F7D" w:rsidRPr="001960B9" w:rsidRDefault="008F3F7D" w:rsidP="00386099">
      <w:pPr>
        <w:numPr>
          <w:ilvl w:val="0"/>
          <w:numId w:val="2"/>
        </w:numPr>
        <w:spacing w:line="276" w:lineRule="auto"/>
        <w:ind w:left="760" w:hanging="357"/>
      </w:pPr>
      <w:r w:rsidRPr="001960B9">
        <w:rPr>
          <w:rFonts w:eastAsiaTheme="minorEastAsia"/>
        </w:rPr>
        <w:t xml:space="preserve">Offer the ability to identify relationships, or linkages to </w:t>
      </w:r>
      <w:r w:rsidR="003009CE">
        <w:rPr>
          <w:rFonts w:eastAsiaTheme="minorEastAsia"/>
        </w:rPr>
        <w:t>other metadata records found in the Open Government Portal, for example an Open Data record to an Open Information record</w:t>
      </w:r>
      <w:r w:rsidR="00116680">
        <w:rPr>
          <w:rFonts w:eastAsiaTheme="minorEastAsia"/>
        </w:rPr>
        <w:t>;</w:t>
      </w:r>
    </w:p>
    <w:p w:rsidR="008F3F7D" w:rsidRPr="001960B9" w:rsidRDefault="008F3F7D" w:rsidP="00386099">
      <w:pPr>
        <w:pStyle w:val="ListParagraph"/>
        <w:numPr>
          <w:ilvl w:val="0"/>
          <w:numId w:val="2"/>
        </w:numPr>
        <w:spacing w:after="0"/>
        <w:ind w:left="760" w:hanging="357"/>
        <w:rPr>
          <w:rFonts w:ascii="Times New Roman" w:hAnsi="Times New Roman" w:cs="Times New Roman"/>
          <w:sz w:val="24"/>
          <w:szCs w:val="24"/>
        </w:rPr>
      </w:pPr>
      <w:r w:rsidRPr="001960B9">
        <w:rPr>
          <w:rFonts w:ascii="Times New Roman" w:hAnsi="Times New Roman" w:cs="Times New Roman"/>
          <w:sz w:val="24"/>
          <w:szCs w:val="24"/>
        </w:rPr>
        <w:t xml:space="preserve">Enable the creation of a single bilingual metadata record, in order to support bilingual requirements outlined in the </w:t>
      </w:r>
      <w:hyperlink r:id="rId17" w:history="1">
        <w:r w:rsidRPr="001960B9">
          <w:rPr>
            <w:rStyle w:val="Hyperlink"/>
            <w:rFonts w:ascii="Times New Roman" w:hAnsi="Times New Roman" w:cs="Times New Roman"/>
            <w:sz w:val="24"/>
            <w:szCs w:val="24"/>
          </w:rPr>
          <w:t>Official Languages Act</w:t>
        </w:r>
      </w:hyperlink>
      <w:r w:rsidR="00116680">
        <w:rPr>
          <w:rFonts w:ascii="Times New Roman" w:hAnsi="Times New Roman" w:cs="Times New Roman"/>
          <w:sz w:val="24"/>
          <w:szCs w:val="24"/>
        </w:rPr>
        <w:t>;</w:t>
      </w:r>
    </w:p>
    <w:p w:rsidR="008F3F7D" w:rsidRPr="001960B9" w:rsidRDefault="008F3F7D" w:rsidP="00386099">
      <w:pPr>
        <w:pStyle w:val="ListParagraph"/>
        <w:numPr>
          <w:ilvl w:val="0"/>
          <w:numId w:val="2"/>
        </w:numPr>
        <w:spacing w:after="0"/>
        <w:ind w:left="760" w:hanging="357"/>
        <w:rPr>
          <w:rFonts w:ascii="Times New Roman" w:hAnsi="Times New Roman" w:cs="Times New Roman"/>
          <w:sz w:val="24"/>
          <w:szCs w:val="24"/>
        </w:rPr>
      </w:pPr>
      <w:r w:rsidRPr="001960B9">
        <w:rPr>
          <w:rFonts w:ascii="Times New Roman" w:hAnsi="Times New Roman" w:cs="Times New Roman"/>
          <w:sz w:val="24"/>
          <w:szCs w:val="24"/>
        </w:rPr>
        <w:t xml:space="preserve">Sufficiently describe all </w:t>
      </w:r>
      <w:r w:rsidR="003009CE">
        <w:rPr>
          <w:rFonts w:ascii="Times New Roman" w:hAnsi="Times New Roman" w:cs="Times New Roman"/>
          <w:sz w:val="24"/>
          <w:szCs w:val="24"/>
        </w:rPr>
        <w:t>open government</w:t>
      </w:r>
      <w:r w:rsidRPr="001960B9">
        <w:rPr>
          <w:rFonts w:ascii="Times New Roman" w:hAnsi="Times New Roman" w:cs="Times New Roman"/>
          <w:sz w:val="24"/>
          <w:szCs w:val="24"/>
        </w:rPr>
        <w:t xml:space="preserve"> assets, in a variety of formats including but not limited to :</w:t>
      </w:r>
    </w:p>
    <w:p w:rsidR="003009CE" w:rsidRDefault="003009CE" w:rsidP="003860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Datasets</w:t>
      </w:r>
      <w:r w:rsidR="00116680">
        <w:rPr>
          <w:rFonts w:ascii="Times New Roman" w:hAnsi="Times New Roman" w:cs="Times New Roman"/>
          <w:sz w:val="24"/>
          <w:szCs w:val="24"/>
        </w:rPr>
        <w:t>;</w:t>
      </w:r>
    </w:p>
    <w:p w:rsidR="003009CE" w:rsidRDefault="003009CE" w:rsidP="003860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APIs</w:t>
      </w:r>
      <w:r w:rsidR="00116680">
        <w:rPr>
          <w:rFonts w:ascii="Times New Roman" w:hAnsi="Times New Roman" w:cs="Times New Roman"/>
          <w:sz w:val="24"/>
          <w:szCs w:val="24"/>
        </w:rPr>
        <w:t>;</w:t>
      </w:r>
    </w:p>
    <w:p w:rsidR="003009CE" w:rsidRDefault="003009CE" w:rsidP="003860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Maps and Services</w:t>
      </w:r>
      <w:r w:rsidR="00116680">
        <w:rPr>
          <w:rFonts w:ascii="Times New Roman" w:hAnsi="Times New Roman" w:cs="Times New Roman"/>
          <w:sz w:val="24"/>
          <w:szCs w:val="24"/>
        </w:rPr>
        <w:t>;</w:t>
      </w:r>
    </w:p>
    <w:p w:rsidR="008F3F7D" w:rsidRPr="001960B9" w:rsidRDefault="008F3F7D" w:rsidP="00386099">
      <w:pPr>
        <w:pStyle w:val="ListParagraph"/>
        <w:numPr>
          <w:ilvl w:val="2"/>
          <w:numId w:val="1"/>
        </w:numPr>
        <w:rPr>
          <w:rFonts w:ascii="Times New Roman" w:hAnsi="Times New Roman" w:cs="Times New Roman"/>
          <w:sz w:val="24"/>
          <w:szCs w:val="24"/>
        </w:rPr>
      </w:pPr>
      <w:r w:rsidRPr="001960B9">
        <w:rPr>
          <w:rFonts w:ascii="Times New Roman" w:hAnsi="Times New Roman" w:cs="Times New Roman"/>
          <w:sz w:val="24"/>
          <w:szCs w:val="24"/>
        </w:rPr>
        <w:t>Publications</w:t>
      </w:r>
      <w:r w:rsidR="00116680">
        <w:rPr>
          <w:rFonts w:ascii="Times New Roman" w:hAnsi="Times New Roman" w:cs="Times New Roman"/>
          <w:sz w:val="24"/>
          <w:szCs w:val="24"/>
        </w:rPr>
        <w:t>;</w:t>
      </w:r>
    </w:p>
    <w:p w:rsidR="008F3F7D" w:rsidRPr="001960B9" w:rsidRDefault="008F3F7D" w:rsidP="00386099">
      <w:pPr>
        <w:pStyle w:val="ListParagraph"/>
        <w:numPr>
          <w:ilvl w:val="2"/>
          <w:numId w:val="1"/>
        </w:numPr>
        <w:rPr>
          <w:rFonts w:ascii="Times New Roman" w:hAnsi="Times New Roman" w:cs="Times New Roman"/>
          <w:sz w:val="24"/>
          <w:szCs w:val="24"/>
        </w:rPr>
      </w:pPr>
      <w:r w:rsidRPr="001960B9">
        <w:rPr>
          <w:rFonts w:ascii="Times New Roman" w:hAnsi="Times New Roman" w:cs="Times New Roman"/>
          <w:sz w:val="24"/>
          <w:szCs w:val="24"/>
        </w:rPr>
        <w:t>Videos</w:t>
      </w:r>
      <w:r w:rsidR="00116680">
        <w:rPr>
          <w:rFonts w:ascii="Times New Roman" w:hAnsi="Times New Roman" w:cs="Times New Roman"/>
          <w:sz w:val="24"/>
          <w:szCs w:val="24"/>
        </w:rPr>
        <w:t>;</w:t>
      </w:r>
    </w:p>
    <w:p w:rsidR="008F3F7D" w:rsidRPr="001960B9" w:rsidRDefault="008F3F7D" w:rsidP="00386099">
      <w:pPr>
        <w:pStyle w:val="ListParagraph"/>
        <w:numPr>
          <w:ilvl w:val="2"/>
          <w:numId w:val="1"/>
        </w:numPr>
        <w:rPr>
          <w:rFonts w:ascii="Times New Roman" w:hAnsi="Times New Roman" w:cs="Times New Roman"/>
          <w:sz w:val="24"/>
          <w:szCs w:val="24"/>
        </w:rPr>
      </w:pPr>
      <w:r w:rsidRPr="001960B9">
        <w:rPr>
          <w:rFonts w:ascii="Times New Roman" w:hAnsi="Times New Roman" w:cs="Times New Roman"/>
          <w:sz w:val="24"/>
          <w:szCs w:val="24"/>
        </w:rPr>
        <w:t>Photographs</w:t>
      </w:r>
      <w:r w:rsidR="00116680">
        <w:rPr>
          <w:rFonts w:ascii="Times New Roman" w:hAnsi="Times New Roman" w:cs="Times New Roman"/>
          <w:sz w:val="24"/>
          <w:szCs w:val="24"/>
        </w:rPr>
        <w:t>;</w:t>
      </w:r>
    </w:p>
    <w:p w:rsidR="008F3F7D" w:rsidRPr="001960B9" w:rsidRDefault="008F3F7D" w:rsidP="00386099">
      <w:pPr>
        <w:pStyle w:val="ListParagraph"/>
        <w:numPr>
          <w:ilvl w:val="2"/>
          <w:numId w:val="1"/>
        </w:numPr>
        <w:rPr>
          <w:rFonts w:ascii="Times New Roman" w:hAnsi="Times New Roman" w:cs="Times New Roman"/>
          <w:sz w:val="24"/>
          <w:szCs w:val="24"/>
        </w:rPr>
      </w:pPr>
      <w:r w:rsidRPr="001960B9">
        <w:rPr>
          <w:rFonts w:ascii="Times New Roman" w:hAnsi="Times New Roman" w:cs="Times New Roman"/>
          <w:sz w:val="24"/>
          <w:szCs w:val="24"/>
        </w:rPr>
        <w:t>Documents</w:t>
      </w:r>
      <w:r w:rsidR="00116680">
        <w:rPr>
          <w:rFonts w:ascii="Times New Roman" w:hAnsi="Times New Roman" w:cs="Times New Roman"/>
          <w:sz w:val="24"/>
          <w:szCs w:val="24"/>
        </w:rPr>
        <w:t>;</w:t>
      </w:r>
    </w:p>
    <w:p w:rsidR="008F3F7D" w:rsidRPr="001960B9" w:rsidRDefault="008F3F7D" w:rsidP="00386099">
      <w:pPr>
        <w:pStyle w:val="ListParagraph"/>
        <w:numPr>
          <w:ilvl w:val="2"/>
          <w:numId w:val="1"/>
        </w:numPr>
        <w:rPr>
          <w:rFonts w:ascii="Times New Roman" w:hAnsi="Times New Roman" w:cs="Times New Roman"/>
          <w:sz w:val="24"/>
          <w:szCs w:val="24"/>
        </w:rPr>
      </w:pPr>
      <w:r w:rsidRPr="001960B9">
        <w:rPr>
          <w:rFonts w:ascii="Times New Roman" w:hAnsi="Times New Roman" w:cs="Times New Roman"/>
          <w:sz w:val="24"/>
          <w:szCs w:val="24"/>
        </w:rPr>
        <w:t>Presentations</w:t>
      </w:r>
      <w:r w:rsidR="00116680">
        <w:rPr>
          <w:rFonts w:ascii="Times New Roman" w:hAnsi="Times New Roman" w:cs="Times New Roman"/>
          <w:sz w:val="24"/>
          <w:szCs w:val="24"/>
        </w:rPr>
        <w:t>.</w:t>
      </w:r>
    </w:p>
    <w:p w:rsidR="008F3F7D" w:rsidRPr="001960B9" w:rsidRDefault="008F3F7D" w:rsidP="00386099">
      <w:pPr>
        <w:pStyle w:val="ListParagraph"/>
        <w:numPr>
          <w:ilvl w:val="0"/>
          <w:numId w:val="1"/>
        </w:numPr>
        <w:rPr>
          <w:rFonts w:ascii="Times New Roman" w:hAnsi="Times New Roman" w:cs="Times New Roman"/>
          <w:sz w:val="24"/>
          <w:szCs w:val="24"/>
        </w:rPr>
      </w:pPr>
      <w:r w:rsidRPr="001960B9">
        <w:rPr>
          <w:rFonts w:ascii="Times New Roman" w:hAnsi="Times New Roman" w:cs="Times New Roman"/>
          <w:sz w:val="24"/>
          <w:szCs w:val="24"/>
        </w:rPr>
        <w:t>Easy to implement, and understand by GC departments and agencies</w:t>
      </w:r>
      <w:r w:rsidR="00116680">
        <w:rPr>
          <w:rFonts w:ascii="Times New Roman" w:hAnsi="Times New Roman" w:cs="Times New Roman"/>
          <w:sz w:val="24"/>
          <w:szCs w:val="24"/>
        </w:rPr>
        <w:t>;</w:t>
      </w:r>
    </w:p>
    <w:p w:rsidR="008F3F7D" w:rsidRDefault="003009CE" w:rsidP="003860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Flexible and extensible in order to s</w:t>
      </w:r>
      <w:r w:rsidR="008F3F7D" w:rsidRPr="003009CE">
        <w:rPr>
          <w:rFonts w:ascii="Times New Roman" w:hAnsi="Times New Roman" w:cs="Times New Roman"/>
          <w:sz w:val="24"/>
          <w:szCs w:val="24"/>
        </w:rPr>
        <w:t>upport the development of further metadata extensions for specific collections</w:t>
      </w:r>
      <w:r w:rsidR="00116680">
        <w:rPr>
          <w:rFonts w:ascii="Times New Roman" w:hAnsi="Times New Roman" w:cs="Times New Roman"/>
          <w:sz w:val="24"/>
          <w:szCs w:val="24"/>
        </w:rPr>
        <w:t>;</w:t>
      </w:r>
    </w:p>
    <w:p w:rsidR="00B614C9" w:rsidRDefault="00B614C9" w:rsidP="003860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Align with </w:t>
      </w:r>
      <w:r w:rsidR="00DF5C04">
        <w:rPr>
          <w:rFonts w:ascii="Times New Roman" w:hAnsi="Times New Roman" w:cs="Times New Roman"/>
          <w:sz w:val="24"/>
          <w:szCs w:val="24"/>
        </w:rPr>
        <w:t>existing</w:t>
      </w:r>
      <w:r>
        <w:rPr>
          <w:rFonts w:ascii="Times New Roman" w:hAnsi="Times New Roman" w:cs="Times New Roman"/>
          <w:sz w:val="24"/>
          <w:szCs w:val="24"/>
        </w:rPr>
        <w:t xml:space="preserve"> best practices, including :</w:t>
      </w:r>
    </w:p>
    <w:p w:rsidR="00DF5C04" w:rsidRPr="00293D83" w:rsidRDefault="008902C4" w:rsidP="00386099">
      <w:pPr>
        <w:pStyle w:val="ListParagraph"/>
        <w:numPr>
          <w:ilvl w:val="2"/>
          <w:numId w:val="1"/>
        </w:numPr>
        <w:rPr>
          <w:rFonts w:ascii="Times New Roman" w:hAnsi="Times New Roman" w:cs="Times New Roman"/>
          <w:sz w:val="24"/>
          <w:szCs w:val="24"/>
        </w:rPr>
      </w:pPr>
      <w:hyperlink r:id="rId18" w:history="1">
        <w:r w:rsidR="00097CE6" w:rsidRPr="00293D83">
          <w:rPr>
            <w:rStyle w:val="Hyperlink"/>
            <w:rFonts w:ascii="Times New Roman" w:hAnsi="Times New Roman" w:cs="Times New Roman"/>
            <w:color w:val="auto"/>
            <w:sz w:val="24"/>
            <w:szCs w:val="24"/>
            <w:u w:val="none"/>
          </w:rPr>
          <w:t>Government of Canada Standard on Metadata</w:t>
        </w:r>
      </w:hyperlink>
      <w:r w:rsidR="00116680">
        <w:rPr>
          <w:rStyle w:val="Hyperlink"/>
          <w:rFonts w:ascii="Times New Roman" w:hAnsi="Times New Roman" w:cs="Times New Roman"/>
          <w:color w:val="auto"/>
          <w:sz w:val="24"/>
          <w:szCs w:val="24"/>
          <w:u w:val="none"/>
        </w:rPr>
        <w:t>;</w:t>
      </w:r>
    </w:p>
    <w:p w:rsidR="00DF5C04" w:rsidRPr="00293D83" w:rsidRDefault="00097CE6" w:rsidP="00386099">
      <w:pPr>
        <w:pStyle w:val="ListParagraph"/>
        <w:numPr>
          <w:ilvl w:val="2"/>
          <w:numId w:val="1"/>
        </w:numPr>
        <w:rPr>
          <w:rFonts w:ascii="Times New Roman" w:hAnsi="Times New Roman" w:cs="Times New Roman"/>
          <w:sz w:val="24"/>
          <w:szCs w:val="24"/>
        </w:rPr>
      </w:pPr>
      <w:r w:rsidRPr="00293D83">
        <w:rPr>
          <w:rFonts w:ascii="Times New Roman" w:hAnsi="Times New Roman" w:cs="Times New Roman"/>
          <w:sz w:val="24"/>
          <w:szCs w:val="24"/>
        </w:rPr>
        <w:t>North American Profile of ISO:19115</w:t>
      </w:r>
      <w:r w:rsidR="00116680">
        <w:rPr>
          <w:rFonts w:ascii="Times New Roman" w:hAnsi="Times New Roman" w:cs="Times New Roman"/>
          <w:sz w:val="24"/>
          <w:szCs w:val="24"/>
        </w:rPr>
        <w:t>;</w:t>
      </w:r>
    </w:p>
    <w:p w:rsidR="00DF5C04" w:rsidRPr="00293D83" w:rsidRDefault="00097CE6" w:rsidP="00116680">
      <w:pPr>
        <w:pStyle w:val="ListParagraph"/>
        <w:numPr>
          <w:ilvl w:val="2"/>
          <w:numId w:val="1"/>
        </w:numPr>
        <w:rPr>
          <w:rFonts w:ascii="Times New Roman" w:hAnsi="Times New Roman" w:cs="Times New Roman"/>
          <w:sz w:val="24"/>
          <w:szCs w:val="24"/>
        </w:rPr>
      </w:pPr>
      <w:r w:rsidRPr="00293D83">
        <w:rPr>
          <w:rFonts w:ascii="Times New Roman" w:hAnsi="Times New Roman" w:cs="Times New Roman"/>
          <w:sz w:val="24"/>
          <w:szCs w:val="24"/>
        </w:rPr>
        <w:t>MODS</w:t>
      </w:r>
      <w:r w:rsidR="00116680">
        <w:rPr>
          <w:rFonts w:ascii="Times New Roman" w:hAnsi="Times New Roman" w:cs="Times New Roman"/>
          <w:sz w:val="24"/>
          <w:szCs w:val="24"/>
        </w:rPr>
        <w:t xml:space="preserve"> (</w:t>
      </w:r>
      <w:r w:rsidR="00116680" w:rsidRPr="00116680">
        <w:rPr>
          <w:rFonts w:ascii="Times New Roman" w:hAnsi="Times New Roman" w:cs="Times New Roman"/>
          <w:sz w:val="24"/>
          <w:szCs w:val="24"/>
        </w:rPr>
        <w:t>Metadata Object Description Schema</w:t>
      </w:r>
      <w:r w:rsidR="00116680">
        <w:rPr>
          <w:rFonts w:ascii="Times New Roman" w:hAnsi="Times New Roman" w:cs="Times New Roman"/>
          <w:sz w:val="24"/>
          <w:szCs w:val="24"/>
        </w:rPr>
        <w:t>);</w:t>
      </w:r>
    </w:p>
    <w:p w:rsidR="00097CE6" w:rsidRPr="00293D83" w:rsidRDefault="00DF5C04" w:rsidP="00386099">
      <w:pPr>
        <w:pStyle w:val="ListParagraph"/>
        <w:numPr>
          <w:ilvl w:val="2"/>
          <w:numId w:val="1"/>
        </w:numPr>
        <w:rPr>
          <w:rFonts w:ascii="Times New Roman" w:hAnsi="Times New Roman" w:cs="Times New Roman"/>
          <w:sz w:val="24"/>
          <w:szCs w:val="24"/>
        </w:rPr>
      </w:pPr>
      <w:r w:rsidRPr="00293D83">
        <w:rPr>
          <w:rFonts w:ascii="Times New Roman" w:hAnsi="Times New Roman" w:cs="Times New Roman"/>
          <w:sz w:val="24"/>
          <w:szCs w:val="24"/>
        </w:rPr>
        <w:t xml:space="preserve">G8 Open Data Metadata Profiles, i.e.  </w:t>
      </w:r>
      <w:r w:rsidR="00097CE6" w:rsidRPr="00293D83">
        <w:rPr>
          <w:rFonts w:ascii="Times New Roman" w:hAnsi="Times New Roman" w:cs="Times New Roman"/>
          <w:sz w:val="24"/>
          <w:szCs w:val="24"/>
        </w:rPr>
        <w:t>Data.gov</w:t>
      </w:r>
      <w:r w:rsidR="00116680">
        <w:rPr>
          <w:rFonts w:ascii="Times New Roman" w:hAnsi="Times New Roman" w:cs="Times New Roman"/>
          <w:sz w:val="24"/>
          <w:szCs w:val="24"/>
        </w:rPr>
        <w:t>.</w:t>
      </w:r>
    </w:p>
    <w:p w:rsidR="00F245CF" w:rsidRDefault="00F245CF"/>
    <w:p w:rsidR="00F245CF" w:rsidRDefault="00F245CF"/>
    <w:p w:rsidR="00F245CF" w:rsidRDefault="00F245CF"/>
    <w:p w:rsidR="00F245CF" w:rsidRDefault="00F245CF"/>
    <w:p w:rsidR="00F245CF" w:rsidRDefault="00F245CF"/>
    <w:p w:rsidR="00F245CF" w:rsidRDefault="00F245CF"/>
    <w:p w:rsidR="00F245CF" w:rsidRDefault="00F245CF"/>
    <w:p w:rsidR="00F245CF" w:rsidRDefault="00F245CF"/>
    <w:p w:rsidR="00F245CF" w:rsidRDefault="00F245CF"/>
    <w:p w:rsidR="00F245CF" w:rsidRDefault="00F245CF"/>
    <w:p w:rsidR="00F245CF" w:rsidRDefault="00F245CF"/>
    <w:p w:rsidR="00F245CF" w:rsidRPr="004E5BCC" w:rsidRDefault="00F245CF" w:rsidP="00386099">
      <w:pPr>
        <w:pStyle w:val="Heading1"/>
        <w:numPr>
          <w:ilvl w:val="0"/>
          <w:numId w:val="10"/>
        </w:numPr>
      </w:pPr>
      <w:bookmarkStart w:id="16" w:name="_Toc466365162"/>
      <w:r w:rsidRPr="004E5BCC">
        <w:t>Government of Canada Foundational Metadata Schema</w:t>
      </w:r>
      <w:bookmarkEnd w:id="16"/>
    </w:p>
    <w:p w:rsidR="009C4C2A" w:rsidRDefault="009C4C2A" w:rsidP="00F245CF"/>
    <w:p w:rsidR="00F245CF" w:rsidRPr="00F245CF" w:rsidRDefault="00F245CF" w:rsidP="00F245CF">
      <w:r>
        <w:tab/>
      </w:r>
      <w:r w:rsidRPr="00F245CF">
        <w:t>The</w:t>
      </w:r>
      <w:r w:rsidRPr="00F245CF">
        <w:rPr>
          <w:i/>
        </w:rPr>
        <w:t xml:space="preserve"> Government of Canada Foundational Metadata Schema</w:t>
      </w:r>
      <w:r w:rsidR="00EE7101">
        <w:rPr>
          <w:i/>
        </w:rPr>
        <w:t xml:space="preserve"> </w:t>
      </w:r>
      <w:r w:rsidRPr="00F245CF">
        <w:t xml:space="preserve">was developed as a common metadata schema to describe all information resources created, collected, and released by the Government of Canada. </w:t>
      </w:r>
    </w:p>
    <w:p w:rsidR="00116680" w:rsidRDefault="00F245CF" w:rsidP="00F245CF">
      <w:r>
        <w:tab/>
      </w:r>
      <w:r w:rsidRPr="00F245CF">
        <w:t xml:space="preserve">The </w:t>
      </w:r>
      <w:r w:rsidRPr="00F245CF">
        <w:rPr>
          <w:i/>
        </w:rPr>
        <w:t xml:space="preserve">Government of Canada Foundational Metadata Schema </w:t>
      </w:r>
      <w:r w:rsidRPr="00F245CF">
        <w:t xml:space="preserve">is the first document in an innovative suite of Government of Canada metadata management tools. In response to departmental feedback asking for a more nimble method of achieving interoperability and enabling information-sharing, Treasury Board’s Chief Information Officer Branch, specifically the Information Management and Open Government Directorate (IMOG), will be developing an open dataset called the </w:t>
      </w:r>
      <w:r w:rsidRPr="00F245CF">
        <w:rPr>
          <w:i/>
        </w:rPr>
        <w:t>Government of Canada Metadata Suite (GC META)</w:t>
      </w:r>
      <w:r w:rsidRPr="00F245CF">
        <w:t>.</w:t>
      </w:r>
      <w:r>
        <w:tab/>
      </w:r>
    </w:p>
    <w:p w:rsidR="00B614C9" w:rsidRDefault="00F245CF" w:rsidP="001A7EEC">
      <w:pPr>
        <w:ind w:firstLine="720"/>
      </w:pPr>
      <w:r w:rsidRPr="00F245CF">
        <w:t xml:space="preserve">As part of the IMOG team’s outreach efforts, Enterprise Search Strategies (ESS), Open Government (OG), and Information Management Division (IMD) Working Group and Committee members will gather metadata requirements from departmental representatives. As well, recommendations for additions and modifications to the </w:t>
      </w:r>
      <w:r w:rsidRPr="00F245CF">
        <w:rPr>
          <w:i/>
        </w:rPr>
        <w:t>GC Metadata Schema</w:t>
      </w:r>
      <w:r w:rsidRPr="00F245CF">
        <w:t xml:space="preserve"> may be submitted to IM Division throughout the year via the </w:t>
      </w:r>
      <w:hyperlink r:id="rId19" w:history="1">
        <w:r w:rsidRPr="00F245CF">
          <w:rPr>
            <w:rStyle w:val="Hyperlink"/>
          </w:rPr>
          <w:t>IM-GI@tbs-sct.gc.ca</w:t>
        </w:r>
      </w:hyperlink>
      <w:r w:rsidRPr="00F245CF">
        <w:t xml:space="preserve"> inbox. The </w:t>
      </w:r>
      <w:r w:rsidRPr="00F245CF">
        <w:rPr>
          <w:i/>
        </w:rPr>
        <w:t>GC</w:t>
      </w:r>
      <w:r w:rsidRPr="00F245CF">
        <w:t xml:space="preserve"> </w:t>
      </w:r>
      <w:r w:rsidRPr="00F245CF">
        <w:rPr>
          <w:i/>
        </w:rPr>
        <w:t>Metadata Schema</w:t>
      </w:r>
      <w:r w:rsidRPr="00F245CF">
        <w:t xml:space="preserve"> will be updated annually using a release management approach, and will reflect accepted changes. </w:t>
      </w:r>
      <w:bookmarkStart w:id="17" w:name="_Toc356899962"/>
    </w:p>
    <w:p w:rsidR="00F245CF" w:rsidRDefault="00B614C9" w:rsidP="00F245CF">
      <w:pPr>
        <w:pStyle w:val="Heading2"/>
        <w:ind w:left="720"/>
      </w:pPr>
      <w:bookmarkStart w:id="18" w:name="_Toc466365163"/>
      <w:r>
        <w:t xml:space="preserve">4.1 </w:t>
      </w:r>
      <w:r w:rsidR="004E5BCC">
        <w:t>Instructions for Use</w:t>
      </w:r>
      <w:bookmarkEnd w:id="18"/>
    </w:p>
    <w:p w:rsidR="004E5BCC" w:rsidRPr="00014589" w:rsidRDefault="004E5BCC" w:rsidP="004E5BCC">
      <w:r w:rsidRPr="00014589">
        <w:t xml:space="preserve">The </w:t>
      </w:r>
      <w:r w:rsidRPr="00014589">
        <w:rPr>
          <w:i/>
        </w:rPr>
        <w:t>GC Metadata Schema</w:t>
      </w:r>
      <w:r w:rsidRPr="00014589">
        <w:t xml:space="preserve"> contains a foundational set of metadata elements that are common to all resources, as well as catalogue and domain extensions which further assist in describing the structure and domain of the information.</w:t>
      </w:r>
    </w:p>
    <w:p w:rsidR="004E5BCC" w:rsidRPr="00EE7101" w:rsidRDefault="004E5BCC" w:rsidP="004E5BCC">
      <w:r w:rsidRPr="00014589">
        <w:t xml:space="preserve">The goal of this common metadata schema is to provide a single and scalable approach to </w:t>
      </w:r>
      <w:r w:rsidRPr="00EE7101">
        <w:t xml:space="preserve">metadata management to enable greater search and discovery, interoperability, and public understanding of information and data. </w:t>
      </w:r>
    </w:p>
    <w:p w:rsidR="004E5BCC" w:rsidRPr="00EE7101" w:rsidRDefault="004E5BCC" w:rsidP="00386099">
      <w:pPr>
        <w:pStyle w:val="ListParagraph"/>
        <w:numPr>
          <w:ilvl w:val="1"/>
          <w:numId w:val="11"/>
        </w:numPr>
        <w:rPr>
          <w:rFonts w:ascii="Times New Roman" w:hAnsi="Times New Roman" w:cs="Times New Roman"/>
          <w:sz w:val="24"/>
          <w:szCs w:val="24"/>
        </w:rPr>
      </w:pPr>
      <w:r w:rsidRPr="00EE7101">
        <w:rPr>
          <w:rFonts w:ascii="Times New Roman" w:hAnsi="Times New Roman" w:cs="Times New Roman"/>
          <w:sz w:val="24"/>
          <w:szCs w:val="24"/>
        </w:rPr>
        <w:t>Metadata from each section specified as “Mandatory” MUST be used.</w:t>
      </w:r>
    </w:p>
    <w:p w:rsidR="004E5BCC" w:rsidRPr="00EE7101" w:rsidRDefault="004E5BCC" w:rsidP="00386099">
      <w:pPr>
        <w:pStyle w:val="ListParagraph"/>
        <w:numPr>
          <w:ilvl w:val="1"/>
          <w:numId w:val="11"/>
        </w:numPr>
        <w:rPr>
          <w:rFonts w:ascii="Times New Roman" w:hAnsi="Times New Roman" w:cs="Times New Roman"/>
          <w:sz w:val="24"/>
          <w:szCs w:val="24"/>
        </w:rPr>
      </w:pPr>
      <w:r w:rsidRPr="00EE7101">
        <w:rPr>
          <w:rFonts w:ascii="Times New Roman" w:hAnsi="Times New Roman" w:cs="Times New Roman"/>
          <w:sz w:val="24"/>
          <w:szCs w:val="24"/>
        </w:rPr>
        <w:t>Metadata from each section specified as “Recommended” MUST be used, if applicable.</w:t>
      </w:r>
    </w:p>
    <w:p w:rsidR="004E5BCC" w:rsidRPr="00EE7101" w:rsidRDefault="004E5BCC" w:rsidP="00386099">
      <w:pPr>
        <w:pStyle w:val="ListParagraph"/>
        <w:numPr>
          <w:ilvl w:val="1"/>
          <w:numId w:val="11"/>
        </w:numPr>
        <w:rPr>
          <w:rFonts w:ascii="Times New Roman" w:hAnsi="Times New Roman" w:cs="Times New Roman"/>
          <w:sz w:val="24"/>
          <w:szCs w:val="24"/>
        </w:rPr>
      </w:pPr>
      <w:r w:rsidRPr="00EE7101">
        <w:rPr>
          <w:rFonts w:ascii="Times New Roman" w:hAnsi="Times New Roman" w:cs="Times New Roman"/>
          <w:sz w:val="24"/>
          <w:szCs w:val="24"/>
          <w:u w:val="single"/>
        </w:rPr>
        <w:t>All Foundational mandatory metadata elements</w:t>
      </w:r>
      <w:r w:rsidRPr="00EE7101">
        <w:rPr>
          <w:rFonts w:ascii="Times New Roman" w:hAnsi="Times New Roman" w:cs="Times New Roman"/>
          <w:sz w:val="24"/>
          <w:szCs w:val="24"/>
        </w:rPr>
        <w:t xml:space="preserve"> MUST be used to describe information assets.</w:t>
      </w:r>
    </w:p>
    <w:p w:rsidR="004E5BCC" w:rsidRPr="00EE7101" w:rsidRDefault="004E5BCC" w:rsidP="00386099">
      <w:pPr>
        <w:pStyle w:val="ListParagraph"/>
        <w:numPr>
          <w:ilvl w:val="1"/>
          <w:numId w:val="11"/>
        </w:numPr>
        <w:rPr>
          <w:rFonts w:ascii="Times New Roman" w:hAnsi="Times New Roman" w:cs="Times New Roman"/>
          <w:sz w:val="24"/>
          <w:szCs w:val="24"/>
        </w:rPr>
      </w:pPr>
      <w:r w:rsidRPr="00EE7101">
        <w:rPr>
          <w:rFonts w:ascii="Times New Roman" w:hAnsi="Times New Roman" w:cs="Times New Roman"/>
          <w:sz w:val="24"/>
          <w:szCs w:val="24"/>
          <w:u w:val="single"/>
        </w:rPr>
        <w:t>Foundational recommended metadata elements</w:t>
      </w:r>
      <w:r w:rsidRPr="00EE7101">
        <w:rPr>
          <w:rFonts w:ascii="Times New Roman" w:hAnsi="Times New Roman" w:cs="Times New Roman"/>
          <w:sz w:val="24"/>
          <w:szCs w:val="24"/>
        </w:rPr>
        <w:t xml:space="preserve"> MAY be used to describe information assets.</w:t>
      </w:r>
    </w:p>
    <w:p w:rsidR="004E5BCC" w:rsidRPr="00EE7101" w:rsidRDefault="004E5BCC" w:rsidP="00386099">
      <w:pPr>
        <w:pStyle w:val="ListParagraph"/>
        <w:numPr>
          <w:ilvl w:val="1"/>
          <w:numId w:val="11"/>
        </w:numPr>
        <w:rPr>
          <w:rFonts w:ascii="Times New Roman" w:hAnsi="Times New Roman" w:cs="Times New Roman"/>
          <w:sz w:val="24"/>
          <w:szCs w:val="24"/>
        </w:rPr>
      </w:pPr>
      <w:r w:rsidRPr="00EE7101">
        <w:rPr>
          <w:rFonts w:ascii="Times New Roman" w:hAnsi="Times New Roman" w:cs="Times New Roman"/>
          <w:sz w:val="24"/>
          <w:szCs w:val="24"/>
          <w:u w:val="single"/>
        </w:rPr>
        <w:t>Catalogue extension metadata elements</w:t>
      </w:r>
      <w:r w:rsidRPr="00EE7101">
        <w:rPr>
          <w:rFonts w:ascii="Times New Roman" w:hAnsi="Times New Roman" w:cs="Times New Roman"/>
          <w:sz w:val="24"/>
          <w:szCs w:val="24"/>
        </w:rPr>
        <w:t xml:space="preserve"> MUST be used </w:t>
      </w:r>
      <w:r w:rsidRPr="00EE7101">
        <w:rPr>
          <w:rFonts w:ascii="Times New Roman" w:hAnsi="Times New Roman" w:cs="Times New Roman"/>
          <w:sz w:val="24"/>
          <w:szCs w:val="24"/>
          <w:u w:val="single"/>
        </w:rPr>
        <w:t>in addition to</w:t>
      </w:r>
      <w:r w:rsidRPr="00EE7101">
        <w:rPr>
          <w:rFonts w:ascii="Times New Roman" w:hAnsi="Times New Roman" w:cs="Times New Roman"/>
          <w:sz w:val="24"/>
          <w:szCs w:val="24"/>
        </w:rPr>
        <w:t xml:space="preserve"> Foundational metadata to describe asset-specific metadata features.</w:t>
      </w:r>
    </w:p>
    <w:p w:rsidR="004E5BCC" w:rsidRPr="00014589" w:rsidRDefault="004E5BCC" w:rsidP="00386099">
      <w:pPr>
        <w:pStyle w:val="ListParagraph"/>
        <w:numPr>
          <w:ilvl w:val="1"/>
          <w:numId w:val="11"/>
        </w:numPr>
        <w:rPr>
          <w:rFonts w:ascii="Times New Roman" w:hAnsi="Times New Roman" w:cs="Times New Roman"/>
          <w:sz w:val="24"/>
          <w:szCs w:val="24"/>
        </w:rPr>
      </w:pPr>
      <w:r w:rsidRPr="00014589">
        <w:rPr>
          <w:rFonts w:ascii="Times New Roman" w:hAnsi="Times New Roman" w:cs="Times New Roman"/>
          <w:sz w:val="24"/>
          <w:szCs w:val="24"/>
          <w:u w:val="single"/>
        </w:rPr>
        <w:t>One, or several, Domain extension metadata elements</w:t>
      </w:r>
      <w:r w:rsidRPr="00014589">
        <w:rPr>
          <w:rFonts w:ascii="Times New Roman" w:hAnsi="Times New Roman" w:cs="Times New Roman"/>
          <w:sz w:val="24"/>
          <w:szCs w:val="24"/>
        </w:rPr>
        <w:t xml:space="preserve"> MAY be used in addition to Foundational metadata and Catalogue Type metadata to address domain-specific metadata requirements.</w:t>
      </w:r>
    </w:p>
    <w:p w:rsidR="00F245CF" w:rsidRDefault="00F245CF" w:rsidP="00F245CF">
      <w:pPr>
        <w:pStyle w:val="Heading2"/>
        <w:ind w:left="1440"/>
      </w:pPr>
    </w:p>
    <w:p w:rsidR="004E5BCC" w:rsidRDefault="004E5BCC" w:rsidP="004E5BCC">
      <w:pPr>
        <w:rPr>
          <w:lang w:eastAsia="en-US"/>
        </w:rPr>
      </w:pPr>
    </w:p>
    <w:p w:rsidR="004E5BCC" w:rsidRDefault="004E5BCC" w:rsidP="004E5BCC">
      <w:pPr>
        <w:rPr>
          <w:lang w:eastAsia="en-US"/>
        </w:rPr>
      </w:pPr>
      <w:r>
        <w:rPr>
          <w:noProof/>
        </w:rPr>
        <w:lastRenderedPageBreak/>
        <w:drawing>
          <wp:inline distT="0" distB="0" distL="0" distR="0" wp14:anchorId="2EFA6FB6" wp14:editId="589C6BB0">
            <wp:extent cx="4714875" cy="5434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6186" cy="5435708"/>
                    </a:xfrm>
                    <a:prstGeom prst="rect">
                      <a:avLst/>
                    </a:prstGeom>
                  </pic:spPr>
                </pic:pic>
              </a:graphicData>
            </a:graphic>
          </wp:inline>
        </w:drawing>
      </w:r>
    </w:p>
    <w:p w:rsidR="004E5BCC" w:rsidRDefault="004E5BCC" w:rsidP="004E5BCC">
      <w:pPr>
        <w:rPr>
          <w:lang w:eastAsia="en-US"/>
        </w:rPr>
      </w:pPr>
    </w:p>
    <w:p w:rsidR="004E5BCC" w:rsidRDefault="004E5BCC" w:rsidP="004E5BCC">
      <w:pPr>
        <w:rPr>
          <w:lang w:eastAsia="en-US"/>
        </w:rPr>
      </w:pPr>
    </w:p>
    <w:p w:rsidR="004E5BCC" w:rsidRDefault="004E5BCC" w:rsidP="004E5BCC">
      <w:pPr>
        <w:rPr>
          <w:lang w:eastAsia="en-US"/>
        </w:rPr>
      </w:pPr>
    </w:p>
    <w:p w:rsidR="004E5BCC" w:rsidRDefault="004E5BCC" w:rsidP="004E5BCC">
      <w:pPr>
        <w:rPr>
          <w:lang w:eastAsia="en-US"/>
        </w:rPr>
      </w:pPr>
    </w:p>
    <w:p w:rsidR="004E5BCC" w:rsidRDefault="004E5BCC" w:rsidP="004E5BCC">
      <w:pPr>
        <w:rPr>
          <w:lang w:eastAsia="en-US"/>
        </w:rPr>
      </w:pPr>
    </w:p>
    <w:p w:rsidR="00EE7101" w:rsidRDefault="00EE7101">
      <w:pPr>
        <w:rPr>
          <w:lang w:eastAsia="en-US"/>
        </w:rPr>
      </w:pPr>
      <w:r>
        <w:rPr>
          <w:lang w:eastAsia="en-US"/>
        </w:rPr>
        <w:br w:type="page"/>
      </w:r>
    </w:p>
    <w:p w:rsidR="004E5BCC" w:rsidRDefault="004E5BCC" w:rsidP="00386099">
      <w:pPr>
        <w:pStyle w:val="Heading1"/>
        <w:numPr>
          <w:ilvl w:val="0"/>
          <w:numId w:val="10"/>
        </w:numPr>
      </w:pPr>
      <w:bookmarkStart w:id="19" w:name="_Toc466365164"/>
      <w:r>
        <w:lastRenderedPageBreak/>
        <w:t>Foundational Metadata</w:t>
      </w:r>
      <w:bookmarkEnd w:id="19"/>
    </w:p>
    <w:p w:rsidR="004E5BCC" w:rsidRDefault="004E5BCC" w:rsidP="004E5BCC"/>
    <w:p w:rsidR="004E5BCC" w:rsidRPr="00197E12" w:rsidRDefault="004E5BCC" w:rsidP="004E5BCC">
      <w:pPr>
        <w:rPr>
          <w:lang w:val="en" w:eastAsia="ja-JP"/>
        </w:rPr>
      </w:pPr>
      <w:r w:rsidRPr="00197E12">
        <w:t>F</w:t>
      </w:r>
      <w:r w:rsidRPr="00197E12">
        <w:rPr>
          <w:lang w:eastAsia="ja-JP"/>
        </w:rPr>
        <w:t xml:space="preserve">oundational metadata </w:t>
      </w:r>
      <w:r w:rsidRPr="00197E12">
        <w:rPr>
          <w:lang w:val="en" w:eastAsia="ja-JP"/>
        </w:rPr>
        <w:t>is the basic building block upon which all other Government of Canada (GC) metadata is based. The consistent use of this key metadata strengthens the ability to manage and report on Government of Canada programs and services, and helps to ensure privacy, security, language and legal requirements are met, and it enables smooth operational processes.</w:t>
      </w:r>
    </w:p>
    <w:p w:rsidR="00727532" w:rsidRPr="00197E12" w:rsidRDefault="00727532" w:rsidP="004E5BCC">
      <w:pPr>
        <w:rPr>
          <w:lang w:val="en" w:eastAsia="ja-JP"/>
        </w:rPr>
      </w:pPr>
    </w:p>
    <w:p w:rsidR="00727532" w:rsidRPr="00197E12" w:rsidRDefault="00727532" w:rsidP="00727532">
      <w:pPr>
        <w:rPr>
          <w:lang w:eastAsia="ja-JP"/>
        </w:rPr>
      </w:pPr>
      <w:r w:rsidRPr="00197E12">
        <w:rPr>
          <w:lang w:eastAsia="ja-JP"/>
        </w:rPr>
        <w:t>F</w:t>
      </w:r>
      <w:r w:rsidRPr="00197E12">
        <w:rPr>
          <w:lang w:val="en" w:eastAsia="ja-JP"/>
        </w:rPr>
        <w:t>oundational mandatory metadata is used for</w:t>
      </w:r>
      <w:r w:rsidRPr="00197E12">
        <w:rPr>
          <w:lang w:eastAsia="ja-JP"/>
        </w:rPr>
        <w:t xml:space="preserve"> identifying, recording, contextualizing, and accessing information and data both within and external to the Government of Canada. Consistency is imperative for interoperability and information sharing. </w:t>
      </w:r>
    </w:p>
    <w:p w:rsidR="00727532" w:rsidRPr="00197E12" w:rsidRDefault="00727532" w:rsidP="00727532">
      <w:r w:rsidRPr="00197E12">
        <w:t xml:space="preserve">In identifying the mandatory elements for the </w:t>
      </w:r>
      <w:r w:rsidRPr="00197E12">
        <w:rPr>
          <w:i/>
        </w:rPr>
        <w:t>GC Metadata Schema</w:t>
      </w:r>
      <w:r w:rsidRPr="00197E12">
        <w:t xml:space="preserve"> several existing schemas used within the GC were carefully evaluated in order to ensure interoperability. These included, but were not limited to;  MARC21</w:t>
      </w:r>
      <w:r w:rsidR="00271CE0">
        <w:t xml:space="preserve"> (</w:t>
      </w:r>
      <w:r w:rsidR="00271CE0" w:rsidRPr="00271CE0">
        <w:t>Machine Readable Cataloging</w:t>
      </w:r>
      <w:r w:rsidR="00271CE0">
        <w:t>)</w:t>
      </w:r>
      <w:r w:rsidRPr="00197E12">
        <w:t xml:space="preserve">, Dublin Core, </w:t>
      </w:r>
      <w:r w:rsidRPr="00197E12">
        <w:rPr>
          <w:i/>
        </w:rPr>
        <w:t>Metadata Object Description Standard</w:t>
      </w:r>
      <w:r w:rsidRPr="00197E12">
        <w:t xml:space="preserve"> (MODS), </w:t>
      </w:r>
      <w:r w:rsidRPr="00197E12">
        <w:rPr>
          <w:i/>
        </w:rPr>
        <w:t>North American Profile of ISO: 19115</w:t>
      </w:r>
      <w:r w:rsidRPr="00197E12">
        <w:t xml:space="preserve">, Government of Canada </w:t>
      </w:r>
      <w:r w:rsidRPr="00197E12">
        <w:rPr>
          <w:i/>
        </w:rPr>
        <w:t>Standard on Metadata</w:t>
      </w:r>
      <w:r w:rsidRPr="00197E12">
        <w:t xml:space="preserve">, the Government of Canada </w:t>
      </w:r>
      <w:r w:rsidRPr="00197E12">
        <w:rPr>
          <w:i/>
        </w:rPr>
        <w:t>Standard on Geospatial Data, Standard on Metadata,</w:t>
      </w:r>
      <w:r w:rsidRPr="00197E12">
        <w:t xml:space="preserve"> and </w:t>
      </w:r>
      <w:r w:rsidRPr="00197E12">
        <w:rPr>
          <w:i/>
        </w:rPr>
        <w:t>Government of Canada (GC) Recordkeeping Metadata Element Set (RKMES)</w:t>
      </w:r>
      <w:r w:rsidRPr="00197E12">
        <w:t>.</w:t>
      </w:r>
    </w:p>
    <w:p w:rsidR="00727532" w:rsidRPr="00727532" w:rsidRDefault="00727532" w:rsidP="004E5BCC">
      <w:pPr>
        <w:rPr>
          <w:rFonts w:ascii="Calibri" w:hAnsi="Calibri"/>
          <w:sz w:val="20"/>
          <w:szCs w:val="20"/>
          <w:lang w:eastAsia="ja-JP"/>
        </w:rPr>
      </w:pPr>
    </w:p>
    <w:p w:rsidR="004E5BCC" w:rsidRDefault="004E5BCC" w:rsidP="004E5BCC">
      <w:pPr>
        <w:rPr>
          <w:rFonts w:ascii="Calibri" w:hAnsi="Calibri"/>
          <w:sz w:val="20"/>
          <w:szCs w:val="20"/>
          <w:lang w:val="en" w:eastAsia="ja-JP"/>
        </w:rPr>
      </w:pPr>
      <w:r>
        <w:rPr>
          <w:rFonts w:ascii="Calibri" w:hAnsi="Calibri"/>
          <w:noProof/>
          <w:sz w:val="20"/>
          <w:szCs w:val="20"/>
        </w:rPr>
        <mc:AlternateContent>
          <mc:Choice Requires="wps">
            <w:drawing>
              <wp:anchor distT="0" distB="0" distL="114300" distR="114300" simplePos="0" relativeHeight="251661312" behindDoc="0" locked="0" layoutInCell="1" allowOverlap="1" wp14:anchorId="03DC1F39" wp14:editId="2EA690D8">
                <wp:simplePos x="0" y="0"/>
                <wp:positionH relativeFrom="column">
                  <wp:posOffset>409575</wp:posOffset>
                </wp:positionH>
                <wp:positionV relativeFrom="paragraph">
                  <wp:posOffset>124460</wp:posOffset>
                </wp:positionV>
                <wp:extent cx="4937760" cy="876300"/>
                <wp:effectExtent l="0" t="0" r="15240" b="19050"/>
                <wp:wrapNone/>
                <wp:docPr id="3" name="Rounded Rectangle 3"/>
                <wp:cNvGraphicFramePr/>
                <a:graphic xmlns:a="http://schemas.openxmlformats.org/drawingml/2006/main">
                  <a:graphicData uri="http://schemas.microsoft.com/office/word/2010/wordprocessingShape">
                    <wps:wsp>
                      <wps:cNvSpPr/>
                      <wps:spPr>
                        <a:xfrm>
                          <a:off x="0" y="0"/>
                          <a:ext cx="4937760" cy="876300"/>
                        </a:xfrm>
                        <a:prstGeom prst="round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85E" w:rsidRPr="00014589" w:rsidRDefault="00E8285E" w:rsidP="004E5BCC">
                            <w:pPr>
                              <w:rPr>
                                <w:color w:val="000000" w:themeColor="text1"/>
                                <w14:textOutline w14:w="9525" w14:cap="rnd" w14:cmpd="sng" w14:algn="ctr">
                                  <w14:noFill/>
                                  <w14:prstDash w14:val="solid"/>
                                  <w14:bevel/>
                                </w14:textOutline>
                              </w:rPr>
                            </w:pPr>
                            <w:r w:rsidRPr="00014589">
                              <w:rPr>
                                <w:color w:val="000000" w:themeColor="text1"/>
                                <w14:textOutline w14:w="9525" w14:cap="rnd" w14:cmpd="sng" w14:algn="ctr">
                                  <w14:noFill/>
                                  <w14:prstDash w14:val="solid"/>
                                  <w14:bevel/>
                                </w14:textOutline>
                              </w:rPr>
                              <w:t>NOTE:</w:t>
                            </w:r>
                          </w:p>
                          <w:p w:rsidR="00E8285E" w:rsidRPr="00014589" w:rsidRDefault="00E8285E" w:rsidP="004E5BCC">
                            <w:pPr>
                              <w:rPr>
                                <w:color w:val="000000" w:themeColor="text1"/>
                                <w14:textOutline w14:w="9525" w14:cap="rnd" w14:cmpd="sng" w14:algn="ctr">
                                  <w14:noFill/>
                                  <w14:prstDash w14:val="solid"/>
                                  <w14:bevel/>
                                </w14:textOutline>
                              </w:rPr>
                            </w:pPr>
                            <w:r w:rsidRPr="00014589">
                              <w:rPr>
                                <w:color w:val="000000" w:themeColor="text1"/>
                                <w:u w:val="single"/>
                                <w14:textOutline w14:w="9525" w14:cap="rnd" w14:cmpd="sng" w14:algn="ctr">
                                  <w14:noFill/>
                                  <w14:prstDash w14:val="solid"/>
                                  <w14:bevel/>
                                </w14:textOutline>
                              </w:rPr>
                              <w:t>All applicable</w:t>
                            </w:r>
                            <w:r w:rsidRPr="00014589">
                              <w:rPr>
                                <w:color w:val="000000" w:themeColor="text1"/>
                                <w14:textOutline w14:w="9525" w14:cap="rnd" w14:cmpd="sng" w14:algn="ctr">
                                  <w14:noFill/>
                                  <w14:prstDash w14:val="solid"/>
                                  <w14:bevel/>
                                </w14:textOutline>
                              </w:rPr>
                              <w:t xml:space="preserve"> Foundational Metadata </w:t>
                            </w:r>
                            <w:r w:rsidRPr="00014589">
                              <w:rPr>
                                <w:b/>
                                <w:color w:val="000000" w:themeColor="text1"/>
                                <w14:textOutline w14:w="9525" w14:cap="rnd" w14:cmpd="sng" w14:algn="ctr">
                                  <w14:noFill/>
                                  <w14:prstDash w14:val="solid"/>
                                  <w14:bevel/>
                                </w14:textOutline>
                              </w:rPr>
                              <w:t>+</w:t>
                            </w:r>
                            <w:r w:rsidRPr="00014589">
                              <w:rPr>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32.25pt;margin-top:9.8pt;width:388.8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" fillcolor="#e5b8b7 [1301]" strokecolor="#943634 [2405]" strokeweight="2pt">
                <v:textbox>
                  <w:txbxContent>
                    <w:p w:rsidR="00E8285E" w:rsidRPr="00014589" w:rsidRDefault="00E8285E" w:rsidP="004E5BCC">
                      <w:pPr>
                        <w:rPr>
                          <w:color w:val="000000" w:themeColor="text1"/>
                          <w14:textOutline w14:w="9525" w14:cap="rnd" w14:cmpd="sng" w14:algn="ctr">
                            <w14:noFill/>
                            <w14:prstDash w14:val="solid"/>
                            <w14:bevel/>
                          </w14:textOutline>
                        </w:rPr>
                      </w:pPr>
                      <w:r w:rsidRPr="00014589">
                        <w:rPr>
                          <w:color w:val="000000" w:themeColor="text1"/>
                          <w14:textOutline w14:w="9525" w14:cap="rnd" w14:cmpd="sng" w14:algn="ctr">
                            <w14:noFill/>
                            <w14:prstDash w14:val="solid"/>
                            <w14:bevel/>
                          </w14:textOutline>
                        </w:rPr>
                        <w:t>NOTE:</w:t>
                      </w:r>
                    </w:p>
                    <w:p w:rsidR="00E8285E" w:rsidRPr="00014589" w:rsidRDefault="00E8285E" w:rsidP="004E5BCC">
                      <w:pPr>
                        <w:rPr>
                          <w:color w:val="000000" w:themeColor="text1"/>
                          <w14:textOutline w14:w="9525" w14:cap="rnd" w14:cmpd="sng" w14:algn="ctr">
                            <w14:noFill/>
                            <w14:prstDash w14:val="solid"/>
                            <w14:bevel/>
                          </w14:textOutline>
                        </w:rPr>
                      </w:pPr>
                      <w:r w:rsidRPr="00014589">
                        <w:rPr>
                          <w:color w:val="000000" w:themeColor="text1"/>
                          <w:u w:val="single"/>
                          <w14:textOutline w14:w="9525" w14:cap="rnd" w14:cmpd="sng" w14:algn="ctr">
                            <w14:noFill/>
                            <w14:prstDash w14:val="solid"/>
                            <w14:bevel/>
                          </w14:textOutline>
                        </w:rPr>
                        <w:t>All applicable</w:t>
                      </w:r>
                      <w:r w:rsidRPr="00014589">
                        <w:rPr>
                          <w:color w:val="000000" w:themeColor="text1"/>
                          <w14:textOutline w14:w="9525" w14:cap="rnd" w14:cmpd="sng" w14:algn="ctr">
                            <w14:noFill/>
                            <w14:prstDash w14:val="solid"/>
                            <w14:bevel/>
                          </w14:textOutline>
                        </w:rPr>
                        <w:t xml:space="preserve"> Foundational Metadata </w:t>
                      </w:r>
                      <w:r w:rsidRPr="00014589">
                        <w:rPr>
                          <w:b/>
                          <w:color w:val="000000" w:themeColor="text1"/>
                          <w14:textOutline w14:w="9525" w14:cap="rnd" w14:cmpd="sng" w14:algn="ctr">
                            <w14:noFill/>
                            <w14:prstDash w14:val="solid"/>
                            <w14:bevel/>
                          </w14:textOutline>
                        </w:rPr>
                        <w:t>+</w:t>
                      </w:r>
                      <w:r w:rsidRPr="00014589">
                        <w:rPr>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v:textbox>
              </v:roundrect>
            </w:pict>
          </mc:Fallback>
        </mc:AlternateContent>
      </w:r>
    </w:p>
    <w:p w:rsidR="004E5BCC" w:rsidRDefault="004E5BCC" w:rsidP="004E5BCC">
      <w:pPr>
        <w:rPr>
          <w:rFonts w:ascii="Calibri" w:hAnsi="Calibri"/>
          <w:sz w:val="20"/>
          <w:szCs w:val="20"/>
          <w:lang w:val="en" w:eastAsia="ja-JP"/>
        </w:rPr>
      </w:pPr>
    </w:p>
    <w:p w:rsidR="004E5BCC" w:rsidRDefault="004E5BCC" w:rsidP="004E5BCC">
      <w:pPr>
        <w:pStyle w:val="Heading2"/>
        <w:ind w:firstLine="720"/>
        <w:rPr>
          <w:rFonts w:cstheme="majorHAnsi"/>
          <w:sz w:val="24"/>
          <w:szCs w:val="24"/>
        </w:rPr>
      </w:pPr>
    </w:p>
    <w:p w:rsidR="004E5BCC" w:rsidRDefault="004E5BCC" w:rsidP="004E5BCC">
      <w:pPr>
        <w:pStyle w:val="Heading2"/>
        <w:ind w:firstLine="720"/>
        <w:rPr>
          <w:rFonts w:cstheme="majorHAnsi"/>
          <w:sz w:val="24"/>
          <w:szCs w:val="24"/>
        </w:rPr>
      </w:pPr>
    </w:p>
    <w:p w:rsidR="004E5BCC" w:rsidRDefault="004E5BCC" w:rsidP="004E5BCC">
      <w:pPr>
        <w:pStyle w:val="Heading2"/>
        <w:ind w:firstLine="720"/>
        <w:rPr>
          <w:rFonts w:cstheme="majorHAnsi"/>
          <w:sz w:val="24"/>
          <w:szCs w:val="24"/>
        </w:rPr>
      </w:pPr>
    </w:p>
    <w:p w:rsidR="00727532" w:rsidRDefault="00727532" w:rsidP="00727532">
      <w:pPr>
        <w:pStyle w:val="Heading2"/>
      </w:pPr>
      <w:bookmarkStart w:id="20" w:name="_Toc466365165"/>
      <w:r>
        <w:t>5.1 Metadata Sections</w:t>
      </w:r>
      <w:bookmarkEnd w:id="20"/>
    </w:p>
    <w:p w:rsidR="00727532" w:rsidRPr="00EC68E9" w:rsidRDefault="00727532" w:rsidP="00727532"/>
    <w:p w:rsidR="00727532" w:rsidRPr="00EC68E9" w:rsidRDefault="00727532" w:rsidP="00727532">
      <w:r w:rsidRPr="00EC68E9">
        <w:t>The element set</w:t>
      </w:r>
      <w:r>
        <w:t>s, including the Open Government Common Core Metadata Element set, and its extensions,</w:t>
      </w:r>
      <w:r w:rsidRPr="00EC68E9">
        <w:t xml:space="preserve"> is divided into three sections: </w:t>
      </w:r>
    </w:p>
    <w:p w:rsidR="00727532" w:rsidRPr="00EC68E9" w:rsidRDefault="003400B7" w:rsidP="0038609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Describing</w:t>
      </w:r>
      <w:r w:rsidR="00727532">
        <w:rPr>
          <w:rFonts w:ascii="Times New Roman" w:hAnsi="Times New Roman" w:cs="Times New Roman"/>
          <w:sz w:val="24"/>
          <w:szCs w:val="24"/>
        </w:rPr>
        <w:t xml:space="preserve"> a Metadata Record</w:t>
      </w:r>
      <w:r w:rsidR="00727532" w:rsidRPr="00EC68E9">
        <w:rPr>
          <w:rFonts w:ascii="Times New Roman" w:hAnsi="Times New Roman" w:cs="Times New Roman"/>
          <w:sz w:val="24"/>
          <w:szCs w:val="24"/>
        </w:rPr>
        <w:t xml:space="preserve">, elements that describe the catalog the record belongs to, </w:t>
      </w:r>
    </w:p>
    <w:p w:rsidR="00727532" w:rsidRPr="00EC68E9" w:rsidRDefault="00727532" w:rsidP="0038609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Describing an Asset (File)</w:t>
      </w:r>
      <w:r w:rsidRPr="00EC68E9">
        <w:rPr>
          <w:rFonts w:ascii="Times New Roman" w:hAnsi="Times New Roman" w:cs="Times New Roman"/>
          <w:sz w:val="24"/>
          <w:szCs w:val="24"/>
        </w:rPr>
        <w:t xml:space="preserve">, elements that describe the asset itself, and </w:t>
      </w:r>
    </w:p>
    <w:p w:rsidR="00727532" w:rsidRPr="00EC68E9" w:rsidRDefault="00727532" w:rsidP="0038609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Describing a Resource (Object)</w:t>
      </w:r>
      <w:r w:rsidRPr="00EC68E9">
        <w:rPr>
          <w:rFonts w:ascii="Times New Roman" w:hAnsi="Times New Roman" w:cs="Times New Roman"/>
          <w:sz w:val="24"/>
          <w:szCs w:val="24"/>
        </w:rPr>
        <w:t>, elements that describe an accessible form of the asset or a single resource that is added to a metadata record. CKAN, the metadata catalogue for Open Government Resources, enables the addition of multiple resources to a single record. Resources can be grouped together if the content is similar; for example, various formats or languages.</w:t>
      </w:r>
    </w:p>
    <w:p w:rsidR="00727532" w:rsidRPr="00EC68E9" w:rsidRDefault="00727532" w:rsidP="00727532">
      <w:pPr>
        <w:pStyle w:val="ListParagraph"/>
        <w:rPr>
          <w:rFonts w:ascii="Times New Roman" w:hAnsi="Times New Roman" w:cs="Times New Roman"/>
          <w:sz w:val="24"/>
          <w:szCs w:val="24"/>
        </w:rPr>
      </w:pPr>
    </w:p>
    <w:p w:rsidR="00727532" w:rsidRPr="00EC68E9" w:rsidRDefault="00727532" w:rsidP="00727532">
      <w:r w:rsidRPr="00EC68E9">
        <w:t xml:space="preserve">There is no limit to the amount of resources that can be added to a metadata record, and all Distribution Metadata elements are required for each resource added. </w:t>
      </w:r>
    </w:p>
    <w:p w:rsidR="00727532" w:rsidRPr="001960B9" w:rsidRDefault="00727532" w:rsidP="00727532"/>
    <w:p w:rsidR="00727532" w:rsidRPr="00293D83" w:rsidRDefault="00727532" w:rsidP="00386099">
      <w:pPr>
        <w:pStyle w:val="Heading1"/>
        <w:numPr>
          <w:ilvl w:val="0"/>
          <w:numId w:val="10"/>
        </w:numPr>
      </w:pPr>
      <w:bookmarkStart w:id="21" w:name="_Toc466365166"/>
      <w:r w:rsidRPr="00293D83">
        <w:lastRenderedPageBreak/>
        <w:t xml:space="preserve">Overview of </w:t>
      </w:r>
      <w:r>
        <w:t>Foundational Metadata</w:t>
      </w:r>
      <w:bookmarkEnd w:id="21"/>
    </w:p>
    <w:p w:rsidR="00727532" w:rsidRPr="00F3325F" w:rsidRDefault="00727532" w:rsidP="00727532"/>
    <w:p w:rsidR="00DD13D4" w:rsidRDefault="00DD13D4" w:rsidP="00DD13D4">
      <w:pPr>
        <w:pStyle w:val="Heading2"/>
      </w:pPr>
      <w:bookmarkStart w:id="22" w:name="_Toc466365167"/>
      <w:r>
        <w:t>6.1 Mandatory Elements</w:t>
      </w:r>
      <w:bookmarkEnd w:id="22"/>
    </w:p>
    <w:p w:rsidR="00DD13D4" w:rsidRDefault="00DD13D4" w:rsidP="00727532">
      <w:pPr>
        <w:rPr>
          <w:rFonts w:ascii="Calibri" w:hAnsi="Calibri"/>
          <w:sz w:val="20"/>
          <w:szCs w:val="20"/>
        </w:rPr>
      </w:pPr>
    </w:p>
    <w:p w:rsidR="00DD13D4" w:rsidRPr="00197E12" w:rsidRDefault="00DD13D4" w:rsidP="00DD13D4">
      <w:r w:rsidRPr="00197E12">
        <w:t xml:space="preserve">Below are the mandatory metadata elements that MUST be captured for all Government of Canada assets.   </w:t>
      </w:r>
    </w:p>
    <w:p w:rsidR="00727532" w:rsidRDefault="00727532" w:rsidP="00727532"/>
    <w:tbl>
      <w:tblPr>
        <w:tblStyle w:val="LightGrid-Accent1"/>
        <w:tblW w:w="5000" w:type="pct"/>
        <w:tblLayout w:type="fixed"/>
        <w:tblLook w:val="04A0" w:firstRow="1" w:lastRow="0" w:firstColumn="1" w:lastColumn="0" w:noHBand="0" w:noVBand="1"/>
      </w:tblPr>
      <w:tblGrid>
        <w:gridCol w:w="957"/>
        <w:gridCol w:w="2273"/>
        <w:gridCol w:w="3541"/>
        <w:gridCol w:w="140"/>
        <w:gridCol w:w="1276"/>
        <w:gridCol w:w="1389"/>
      </w:tblGrid>
      <w:tr w:rsidR="009B628F" w:rsidRPr="00FC12AB" w:rsidTr="009B6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Borders>
              <w:bottom w:val="single" w:sz="4" w:space="0" w:color="auto"/>
            </w:tcBorders>
            <w:shd w:val="clear" w:color="auto" w:fill="FFFFFF" w:themeFill="background1"/>
          </w:tcPr>
          <w:p w:rsidR="009B628F" w:rsidRPr="00A57B63" w:rsidRDefault="009B628F" w:rsidP="00A57B63">
            <w:pPr>
              <w:rPr>
                <w:rFonts w:ascii="Times New Roman" w:hAnsi="Times New Roman" w:cs="Times New Roman"/>
                <w:sz w:val="20"/>
                <w:szCs w:val="20"/>
              </w:rPr>
            </w:pPr>
            <w:r w:rsidRPr="00A57B63">
              <w:rPr>
                <w:rFonts w:ascii="Times New Roman" w:hAnsi="Times New Roman" w:cs="Times New Roman"/>
                <w:sz w:val="20"/>
                <w:szCs w:val="20"/>
              </w:rPr>
              <w:t>Section. #</w:t>
            </w:r>
          </w:p>
        </w:tc>
        <w:tc>
          <w:tcPr>
            <w:tcW w:w="1187" w:type="pct"/>
            <w:tcBorders>
              <w:bottom w:val="single" w:sz="4" w:space="0" w:color="auto"/>
            </w:tcBorders>
            <w:shd w:val="clear" w:color="auto" w:fill="FFFFFF" w:themeFill="background1"/>
          </w:tcPr>
          <w:p w:rsidR="009B628F" w:rsidRPr="00A57B63" w:rsidRDefault="009B628F" w:rsidP="007275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Label</w:t>
            </w:r>
          </w:p>
        </w:tc>
        <w:tc>
          <w:tcPr>
            <w:tcW w:w="1922" w:type="pct"/>
            <w:gridSpan w:val="2"/>
            <w:tcBorders>
              <w:bottom w:val="single" w:sz="4" w:space="0" w:color="auto"/>
            </w:tcBorders>
            <w:shd w:val="clear" w:color="auto" w:fill="FFFFFF" w:themeFill="background1"/>
          </w:tcPr>
          <w:p w:rsidR="009B628F" w:rsidRPr="00A57B63" w:rsidRDefault="009B628F" w:rsidP="007275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Description</w:t>
            </w:r>
          </w:p>
        </w:tc>
        <w:tc>
          <w:tcPr>
            <w:tcW w:w="666" w:type="pct"/>
            <w:tcBorders>
              <w:bottom w:val="single" w:sz="4" w:space="0" w:color="auto"/>
            </w:tcBorders>
            <w:shd w:val="clear" w:color="auto" w:fill="FFFFFF" w:themeFill="background1"/>
          </w:tcPr>
          <w:p w:rsidR="009B628F" w:rsidRPr="00A57B63" w:rsidRDefault="009B628F" w:rsidP="007275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Single / Repeatable</w:t>
            </w:r>
          </w:p>
        </w:tc>
        <w:tc>
          <w:tcPr>
            <w:tcW w:w="725" w:type="pct"/>
            <w:tcBorders>
              <w:bottom w:val="single" w:sz="4" w:space="0" w:color="auto"/>
            </w:tcBorders>
            <w:shd w:val="clear" w:color="auto" w:fill="FFFFFF" w:themeFill="background1"/>
          </w:tcPr>
          <w:p w:rsidR="009B628F" w:rsidRPr="00A57B63" w:rsidRDefault="009B628F" w:rsidP="007275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Free text / Controlled list</w:t>
            </w:r>
          </w:p>
        </w:tc>
      </w:tr>
      <w:tr w:rsidR="0044154B" w:rsidRPr="00FC12AB" w:rsidTr="0044154B">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808080" w:themeFill="background1" w:themeFillShade="80"/>
          </w:tcPr>
          <w:p w:rsidR="0044154B" w:rsidRDefault="0044154B">
            <w:r w:rsidRPr="00967CBF">
              <w:rPr>
                <w:rFonts w:ascii="Times New Roman" w:hAnsi="Times New Roman" w:cs="Times New Roman"/>
                <w:color w:val="000000"/>
                <w:sz w:val="22"/>
                <w:szCs w:val="20"/>
              </w:rPr>
              <w:t>Describing a Metadata Record</w:t>
            </w:r>
          </w:p>
        </w:tc>
      </w:tr>
      <w:tr w:rsidR="009B628F" w:rsidRPr="00FC12AB" w:rsidTr="00E8285E">
        <w:trPr>
          <w:cnfStyle w:val="000000010000" w:firstRow="0" w:lastRow="0" w:firstColumn="0" w:lastColumn="0" w:oddVBand="0" w:evenVBand="0" w:oddHBand="0" w:evenHBand="1"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10.3</w:t>
            </w:r>
          </w:p>
        </w:tc>
        <w:tc>
          <w:tcPr>
            <w:tcW w:w="1187" w:type="pct"/>
          </w:tcPr>
          <w:p w:rsidR="009B628F" w:rsidRPr="00A57B63" w:rsidRDefault="008902C4"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3_Catalogue_Type" w:history="1">
              <w:r w:rsidR="009B628F" w:rsidRPr="00A57B63">
                <w:rPr>
                  <w:rStyle w:val="Hyperlink"/>
                  <w:b/>
                  <w:sz w:val="20"/>
                  <w:szCs w:val="20"/>
                </w:rPr>
                <w:t>Catalogue Type</w:t>
              </w:r>
            </w:hyperlink>
          </w:p>
        </w:tc>
        <w:tc>
          <w:tcPr>
            <w:tcW w:w="1849"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sz w:val="20"/>
                <w:szCs w:val="20"/>
              </w:rPr>
            </w:pPr>
            <w:r w:rsidRPr="00FC12AB">
              <w:rPr>
                <w:sz w:val="20"/>
                <w:szCs w:val="20"/>
              </w:rPr>
              <w:t>The catalogue to which the metadata record belongs.</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sz w:val="20"/>
                <w:szCs w:val="20"/>
              </w:rPr>
            </w:pPr>
            <w:r w:rsidRPr="00FC12AB">
              <w:rPr>
                <w:sz w:val="20"/>
                <w:szCs w:val="20"/>
              </w:rPr>
              <w:t xml:space="preserve"> </w:t>
            </w:r>
          </w:p>
        </w:tc>
        <w:tc>
          <w:tcPr>
            <w:tcW w:w="739" w:type="pct"/>
            <w:gridSpan w:val="2"/>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580E5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 xml:space="preserve">Text, based on vocabulary encoding scheme </w:t>
            </w:r>
          </w:p>
        </w:tc>
      </w:tr>
      <w:tr w:rsidR="009B628F" w:rsidRPr="00FC12AB" w:rsidTr="00E8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10.45</w:t>
            </w:r>
          </w:p>
        </w:tc>
        <w:tc>
          <w:tcPr>
            <w:tcW w:w="1187" w:type="pct"/>
          </w:tcPr>
          <w:p w:rsidR="009B628F" w:rsidRPr="00A57B63" w:rsidRDefault="008902C4"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49_Metadata_Scheme" w:history="1">
              <w:r w:rsidR="009B628F" w:rsidRPr="00A57B63">
                <w:rPr>
                  <w:rStyle w:val="Hyperlink"/>
                  <w:b/>
                  <w:sz w:val="20"/>
                  <w:szCs w:val="20"/>
                </w:rPr>
                <w:t>Metadata Scheme</w:t>
              </w:r>
            </w:hyperlink>
            <w:r w:rsidR="009B628F" w:rsidRPr="00A57B63">
              <w:rPr>
                <w:b/>
                <w:color w:val="000000"/>
                <w:sz w:val="20"/>
                <w:szCs w:val="20"/>
              </w:rPr>
              <w:t xml:space="preserve"> </w:t>
            </w:r>
          </w:p>
        </w:tc>
        <w:tc>
          <w:tcPr>
            <w:tcW w:w="1849"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name of the metadata schema used (including profile name).</w:t>
            </w:r>
          </w:p>
        </w:tc>
        <w:tc>
          <w:tcPr>
            <w:tcW w:w="739" w:type="pct"/>
            <w:gridSpan w:val="2"/>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Single </w:t>
            </w:r>
          </w:p>
        </w:tc>
        <w:tc>
          <w:tcPr>
            <w:tcW w:w="725" w:type="pct"/>
          </w:tcPr>
          <w:p w:rsidR="009B628F" w:rsidRPr="00FC12AB" w:rsidRDefault="00580E5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 xml:space="preserve">Text, based on vocabulary encoding scheme </w:t>
            </w:r>
          </w:p>
        </w:tc>
      </w:tr>
      <w:tr w:rsidR="009B628F" w:rsidRPr="00FC12AB" w:rsidTr="00E828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10.46</w:t>
            </w:r>
          </w:p>
        </w:tc>
        <w:tc>
          <w:tcPr>
            <w:tcW w:w="1187" w:type="pct"/>
          </w:tcPr>
          <w:p w:rsidR="009B628F" w:rsidRPr="00A57B63" w:rsidRDefault="008902C4" w:rsidP="00727532">
            <w:pPr>
              <w:cnfStyle w:val="000000010000" w:firstRow="0" w:lastRow="0" w:firstColumn="0" w:lastColumn="0" w:oddVBand="0" w:evenVBand="0" w:oddHBand="0" w:evenHBand="1" w:firstRowFirstColumn="0" w:firstRowLastColumn="0" w:lastRowFirstColumn="0" w:lastRowLastColumn="0"/>
              <w:rPr>
                <w:b/>
                <w:sz w:val="20"/>
                <w:szCs w:val="20"/>
              </w:rPr>
            </w:pPr>
            <w:hyperlink w:anchor="_10.50_Metadata_Scheme" w:history="1">
              <w:r w:rsidR="009B628F" w:rsidRPr="00A57B63">
                <w:rPr>
                  <w:rStyle w:val="Hyperlink"/>
                  <w:b/>
                  <w:sz w:val="20"/>
                  <w:szCs w:val="20"/>
                </w:rPr>
                <w:t>Metadata Scheme Version</w:t>
              </w:r>
            </w:hyperlink>
          </w:p>
          <w:p w:rsidR="009B628F" w:rsidRPr="00A57B63" w:rsidRDefault="009B628F"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p>
        </w:tc>
        <w:tc>
          <w:tcPr>
            <w:tcW w:w="1849"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version of the metadata schema used (version of the profile).</w:t>
            </w:r>
          </w:p>
        </w:tc>
        <w:tc>
          <w:tcPr>
            <w:tcW w:w="739" w:type="pct"/>
            <w:gridSpan w:val="2"/>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 xml:space="preserve">Single </w:t>
            </w:r>
          </w:p>
        </w:tc>
        <w:tc>
          <w:tcPr>
            <w:tcW w:w="725" w:type="pct"/>
          </w:tcPr>
          <w:p w:rsidR="009B628F" w:rsidRPr="00FC12AB" w:rsidRDefault="004E5843"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 </w:t>
            </w:r>
          </w:p>
        </w:tc>
      </w:tr>
      <w:tr w:rsidR="009B628F" w:rsidRPr="00FC12AB" w:rsidTr="00E8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10.41</w:t>
            </w:r>
          </w:p>
        </w:tc>
        <w:tc>
          <w:tcPr>
            <w:tcW w:w="1187" w:type="pct"/>
          </w:tcPr>
          <w:p w:rsidR="009B628F" w:rsidRPr="00A57B63" w:rsidRDefault="008902C4"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46_Metadata_Record" w:history="1">
              <w:r w:rsidR="009B628F" w:rsidRPr="00A57B63">
                <w:rPr>
                  <w:rStyle w:val="Hyperlink"/>
                  <w:b/>
                  <w:sz w:val="20"/>
                  <w:szCs w:val="20"/>
                </w:rPr>
                <w:t>Metadata Record Identifier</w:t>
              </w:r>
            </w:hyperlink>
          </w:p>
        </w:tc>
        <w:tc>
          <w:tcPr>
            <w:tcW w:w="1849"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 unique phrase or string which identifies the metadata record.</w:t>
            </w:r>
          </w:p>
        </w:tc>
        <w:tc>
          <w:tcPr>
            <w:tcW w:w="739" w:type="pct"/>
            <w:gridSpan w:val="2"/>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Single </w:t>
            </w:r>
          </w:p>
        </w:tc>
        <w:tc>
          <w:tcPr>
            <w:tcW w:w="725" w:type="pct"/>
          </w:tcPr>
          <w:p w:rsidR="009B628F" w:rsidRPr="00FC12AB" w:rsidRDefault="004E5843"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9B628F" w:rsidRPr="00FC12AB" w:rsidTr="00E828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10.40</w:t>
            </w:r>
          </w:p>
        </w:tc>
        <w:tc>
          <w:tcPr>
            <w:tcW w:w="1187" w:type="pct"/>
          </w:tcPr>
          <w:p w:rsidR="009B628F" w:rsidRPr="00A57B63" w:rsidRDefault="008902C4" w:rsidP="00727532">
            <w:pPr>
              <w:cnfStyle w:val="000000010000" w:firstRow="0" w:lastRow="0" w:firstColumn="0" w:lastColumn="0" w:oddVBand="0" w:evenVBand="0" w:oddHBand="0" w:evenHBand="1" w:firstRowFirstColumn="0" w:firstRowLastColumn="0" w:lastRowFirstColumn="0" w:lastRowLastColumn="0"/>
              <w:rPr>
                <w:b/>
                <w:color w:val="000000"/>
                <w:sz w:val="20"/>
                <w:szCs w:val="20"/>
                <w:highlight w:val="green"/>
              </w:rPr>
            </w:pPr>
            <w:hyperlink w:anchor="_10.45_Metadata_Record" w:history="1">
              <w:r w:rsidR="009B628F" w:rsidRPr="00A57B63">
                <w:rPr>
                  <w:rStyle w:val="Hyperlink"/>
                  <w:b/>
                  <w:sz w:val="20"/>
                  <w:szCs w:val="20"/>
                </w:rPr>
                <w:t>Metadata Record Creator</w:t>
              </w:r>
            </w:hyperlink>
          </w:p>
        </w:tc>
        <w:tc>
          <w:tcPr>
            <w:tcW w:w="1849"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individual person responsible for creating the metadata record.</w:t>
            </w:r>
          </w:p>
        </w:tc>
        <w:tc>
          <w:tcPr>
            <w:tcW w:w="739" w:type="pct"/>
            <w:gridSpan w:val="2"/>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E8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10.42</w:t>
            </w:r>
          </w:p>
        </w:tc>
        <w:tc>
          <w:tcPr>
            <w:tcW w:w="1187" w:type="pct"/>
          </w:tcPr>
          <w:p w:rsidR="009B628F" w:rsidRPr="00A57B63" w:rsidRDefault="008902C4"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47_Metadata_Record" w:history="1">
              <w:r w:rsidR="009B628F" w:rsidRPr="00A57B63">
                <w:rPr>
                  <w:rStyle w:val="Hyperlink"/>
                  <w:b/>
                  <w:sz w:val="20"/>
                  <w:szCs w:val="20"/>
                </w:rPr>
                <w:t>Metadata Record Organization</w:t>
              </w:r>
            </w:hyperlink>
          </w:p>
        </w:tc>
        <w:tc>
          <w:tcPr>
            <w:tcW w:w="1849"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organization responsible for creating the metadata record.</w:t>
            </w:r>
          </w:p>
        </w:tc>
        <w:tc>
          <w:tcPr>
            <w:tcW w:w="739" w:type="pct"/>
            <w:gridSpan w:val="2"/>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580E5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 xml:space="preserve">Text, based on vocabulary encoding scheme </w:t>
            </w:r>
          </w:p>
        </w:tc>
      </w:tr>
      <w:tr w:rsidR="009B628F" w:rsidRPr="00FC12AB" w:rsidTr="00E828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10.39</w:t>
            </w:r>
          </w:p>
        </w:tc>
        <w:tc>
          <w:tcPr>
            <w:tcW w:w="1187" w:type="pct"/>
          </w:tcPr>
          <w:p w:rsidR="009B628F" w:rsidRPr="00A57B63" w:rsidRDefault="008902C4"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44_Metadata_Record" w:history="1">
              <w:r w:rsidR="009B628F" w:rsidRPr="00A57B63">
                <w:rPr>
                  <w:rStyle w:val="Hyperlink"/>
                  <w:b/>
                  <w:sz w:val="20"/>
                  <w:szCs w:val="20"/>
                </w:rPr>
                <w:t>Metadata Record Creation Date</w:t>
              </w:r>
            </w:hyperlink>
          </w:p>
        </w:tc>
        <w:tc>
          <w:tcPr>
            <w:tcW w:w="1849"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date and time the metadata record was created in the system.</w:t>
            </w:r>
          </w:p>
        </w:tc>
        <w:tc>
          <w:tcPr>
            <w:tcW w:w="739" w:type="pct"/>
            <w:gridSpan w:val="2"/>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4E5843" w:rsidP="00727532">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 </w:t>
            </w:r>
          </w:p>
        </w:tc>
      </w:tr>
      <w:tr w:rsidR="009B628F" w:rsidRPr="00FC12AB" w:rsidTr="00E82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44154B" w:rsidRPr="00807327" w:rsidRDefault="0044154B" w:rsidP="00727532">
            <w:pPr>
              <w:rPr>
                <w:rFonts w:ascii="Times New Roman" w:hAnsi="Times New Roman" w:cs="Times New Roman"/>
                <w:sz w:val="20"/>
                <w:szCs w:val="20"/>
              </w:rPr>
            </w:pPr>
            <w:r w:rsidRPr="00807327">
              <w:rPr>
                <w:rFonts w:ascii="Times New Roman" w:hAnsi="Times New Roman" w:cs="Times New Roman"/>
                <w:sz w:val="20"/>
                <w:szCs w:val="20"/>
              </w:rPr>
              <w:t>10.44</w:t>
            </w:r>
          </w:p>
          <w:p w:rsidR="009B628F" w:rsidRPr="00807327" w:rsidRDefault="009B628F" w:rsidP="0044154B">
            <w:pPr>
              <w:rPr>
                <w:rFonts w:ascii="Times New Roman" w:hAnsi="Times New Roman" w:cs="Times New Roman"/>
                <w:sz w:val="20"/>
                <w:szCs w:val="20"/>
              </w:rPr>
            </w:pPr>
          </w:p>
        </w:tc>
        <w:tc>
          <w:tcPr>
            <w:tcW w:w="1187" w:type="pct"/>
          </w:tcPr>
          <w:p w:rsidR="009B628F" w:rsidRPr="00A57B63" w:rsidRDefault="008902C4"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48_Metadata_Record" w:history="1">
              <w:r w:rsidR="009B628F" w:rsidRPr="00A57B63">
                <w:rPr>
                  <w:rStyle w:val="Hyperlink"/>
                  <w:b/>
                  <w:sz w:val="20"/>
                  <w:szCs w:val="20"/>
                </w:rPr>
                <w:t>Metadata Record Update Date</w:t>
              </w:r>
            </w:hyperlink>
          </w:p>
        </w:tc>
        <w:tc>
          <w:tcPr>
            <w:tcW w:w="1849"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date and time the metadata record was updated in the system.</w:t>
            </w:r>
          </w:p>
        </w:tc>
        <w:tc>
          <w:tcPr>
            <w:tcW w:w="739" w:type="pct"/>
            <w:gridSpan w:val="2"/>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4E5843" w:rsidP="00FC12AB">
            <w:pPr>
              <w:cnfStyle w:val="000000100000" w:firstRow="0" w:lastRow="0" w:firstColumn="0" w:lastColumn="0" w:oddVBand="0" w:evenVBand="0" w:oddHBand="1" w:evenHBand="0" w:firstRowFirstColumn="0" w:firstRowLastColumn="0" w:lastRowFirstColumn="0" w:lastRowLastColumn="0"/>
              <w:rPr>
                <w:color w:val="000000"/>
                <w:sz w:val="20"/>
                <w:szCs w:val="20"/>
                <w:highlight w:val="yellow"/>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 </w:t>
            </w:r>
          </w:p>
        </w:tc>
      </w:tr>
      <w:tr w:rsidR="0044154B" w:rsidRPr="00FC12AB" w:rsidTr="004415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808080" w:themeFill="background1" w:themeFillShade="80"/>
          </w:tcPr>
          <w:p w:rsidR="0044154B" w:rsidRPr="008C3045" w:rsidRDefault="0044154B" w:rsidP="00E6300E">
            <w:pPr>
              <w:rPr>
                <w:sz w:val="20"/>
                <w:szCs w:val="20"/>
              </w:rPr>
            </w:pPr>
            <w:r w:rsidRPr="00176708">
              <w:rPr>
                <w:rFonts w:ascii="Times New Roman" w:hAnsi="Times New Roman" w:cs="Times New Roman"/>
                <w:color w:val="000000"/>
                <w:sz w:val="22"/>
                <w:szCs w:val="20"/>
              </w:rPr>
              <w:t>Describing an Asset (File)</w:t>
            </w:r>
          </w:p>
        </w:tc>
      </w:tr>
      <w:tr w:rsidR="009B628F"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10.90</w:t>
            </w:r>
          </w:p>
        </w:tc>
        <w:tc>
          <w:tcPr>
            <w:tcW w:w="1187" w:type="pct"/>
          </w:tcPr>
          <w:p w:rsidR="009B628F" w:rsidRPr="00176708" w:rsidRDefault="008902C4"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97_Title_(English)" w:history="1">
              <w:r w:rsidR="009B628F" w:rsidRPr="00176708">
                <w:rPr>
                  <w:rStyle w:val="Hyperlink"/>
                  <w:b/>
                  <w:sz w:val="20"/>
                  <w:szCs w:val="20"/>
                </w:rPr>
                <w:t>Title (English)</w:t>
              </w:r>
            </w:hyperlink>
          </w:p>
        </w:tc>
        <w:tc>
          <w:tcPr>
            <w:tcW w:w="1849"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English name by which the asset is formally known.</w:t>
            </w:r>
          </w:p>
        </w:tc>
        <w:tc>
          <w:tcPr>
            <w:tcW w:w="739" w:type="pct"/>
            <w:gridSpan w:val="2"/>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4E58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10.91</w:t>
            </w:r>
          </w:p>
        </w:tc>
        <w:tc>
          <w:tcPr>
            <w:tcW w:w="1187" w:type="pct"/>
          </w:tcPr>
          <w:p w:rsidR="009B628F" w:rsidRPr="00176708" w:rsidRDefault="008902C4"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98_Title_(French)" w:history="1">
              <w:r w:rsidR="009B628F" w:rsidRPr="00176708">
                <w:rPr>
                  <w:rStyle w:val="Hyperlink"/>
                  <w:b/>
                  <w:sz w:val="20"/>
                  <w:szCs w:val="20"/>
                </w:rPr>
                <w:t>Title (French)</w:t>
              </w:r>
            </w:hyperlink>
          </w:p>
        </w:tc>
        <w:tc>
          <w:tcPr>
            <w:tcW w:w="1849"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French name by which the asset is formally known.</w:t>
            </w:r>
          </w:p>
        </w:tc>
        <w:tc>
          <w:tcPr>
            <w:tcW w:w="739" w:type="pct"/>
            <w:gridSpan w:val="2"/>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10.56</w:t>
            </w:r>
          </w:p>
        </w:tc>
        <w:tc>
          <w:tcPr>
            <w:tcW w:w="1187" w:type="pct"/>
          </w:tcPr>
          <w:p w:rsidR="009B628F" w:rsidRPr="00176708" w:rsidRDefault="008902C4"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62_Publisher_–" w:history="1">
              <w:r w:rsidR="009B628F" w:rsidRPr="00176708">
                <w:rPr>
                  <w:rStyle w:val="Hyperlink"/>
                  <w:b/>
                  <w:sz w:val="20"/>
                  <w:szCs w:val="20"/>
                </w:rPr>
                <w:t>Publisher - Current Organization Name</w:t>
              </w:r>
            </w:hyperlink>
          </w:p>
        </w:tc>
        <w:tc>
          <w:tcPr>
            <w:tcW w:w="1849"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An entity (GC Department or Agency) primarily responsible for publishing and maintaining the asset.</w:t>
            </w:r>
          </w:p>
        </w:tc>
        <w:tc>
          <w:tcPr>
            <w:tcW w:w="739" w:type="pct"/>
            <w:gridSpan w:val="2"/>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580E5F" w:rsidP="00FC12AB">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 xml:space="preserve">Text, based on vocabulary encoding scheme </w:t>
            </w:r>
          </w:p>
        </w:tc>
      </w:tr>
      <w:tr w:rsidR="009B628F" w:rsidRPr="00FC12AB" w:rsidTr="004E58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10.59</w:t>
            </w:r>
          </w:p>
          <w:p w:rsidR="00807327" w:rsidRPr="00807327" w:rsidRDefault="00807327" w:rsidP="00727532">
            <w:pPr>
              <w:rPr>
                <w:rFonts w:ascii="Times New Roman" w:hAnsi="Times New Roman" w:cs="Times New Roman"/>
                <w:sz w:val="20"/>
                <w:szCs w:val="20"/>
              </w:rPr>
            </w:pPr>
          </w:p>
        </w:tc>
        <w:tc>
          <w:tcPr>
            <w:tcW w:w="1187" w:type="pct"/>
          </w:tcPr>
          <w:p w:rsidR="009B628F" w:rsidRPr="00176708" w:rsidRDefault="008902C4"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63_Publisher_–" w:history="1">
              <w:r w:rsidR="009B628F" w:rsidRPr="00176708">
                <w:rPr>
                  <w:rStyle w:val="Hyperlink"/>
                  <w:b/>
                  <w:sz w:val="20"/>
                  <w:szCs w:val="20"/>
                </w:rPr>
                <w:t>Publisher -</w:t>
              </w:r>
              <w:r w:rsidR="009B628F" w:rsidRPr="00176708">
                <w:rPr>
                  <w:rStyle w:val="Hyperlink"/>
                  <w:b/>
                  <w:sz w:val="20"/>
                  <w:szCs w:val="20"/>
                </w:rPr>
                <w:lastRenderedPageBreak/>
                <w:t>Organization Name at Publication (English)</w:t>
              </w:r>
            </w:hyperlink>
          </w:p>
        </w:tc>
        <w:tc>
          <w:tcPr>
            <w:tcW w:w="1849" w:type="pct"/>
          </w:tcPr>
          <w:p w:rsidR="009B628F" w:rsidRPr="00FC12AB" w:rsidRDefault="009B628F" w:rsidP="00271CE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lastRenderedPageBreak/>
              <w:t xml:space="preserve">Historical name of an entity (GC </w:t>
            </w:r>
            <w:r w:rsidRPr="00FC12AB">
              <w:rPr>
                <w:color w:val="000000"/>
                <w:sz w:val="20"/>
                <w:szCs w:val="20"/>
              </w:rPr>
              <w:lastRenderedPageBreak/>
              <w:t>Department or Agency) that published the dataset or asset, in English.</w:t>
            </w:r>
          </w:p>
        </w:tc>
        <w:tc>
          <w:tcPr>
            <w:tcW w:w="739" w:type="pct"/>
            <w:gridSpan w:val="2"/>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lastRenderedPageBreak/>
              <w:t>Single</w:t>
            </w:r>
          </w:p>
        </w:tc>
        <w:tc>
          <w:tcPr>
            <w:tcW w:w="725"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9B628F"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lastRenderedPageBreak/>
              <w:t>10.60</w:t>
            </w:r>
          </w:p>
        </w:tc>
        <w:tc>
          <w:tcPr>
            <w:tcW w:w="1187" w:type="pct"/>
          </w:tcPr>
          <w:p w:rsidR="009B628F" w:rsidRPr="00176708" w:rsidRDefault="008902C4" w:rsidP="0072753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66_Publisher_–" w:history="1">
              <w:r w:rsidR="009B628F" w:rsidRPr="00176708">
                <w:rPr>
                  <w:rStyle w:val="Hyperlink"/>
                  <w:b/>
                  <w:sz w:val="20"/>
                  <w:szCs w:val="20"/>
                </w:rPr>
                <w:t>Publisher - Organization Name at Publication (French)</w:t>
              </w:r>
            </w:hyperlink>
          </w:p>
        </w:tc>
        <w:tc>
          <w:tcPr>
            <w:tcW w:w="1849" w:type="pct"/>
          </w:tcPr>
          <w:p w:rsidR="009B628F" w:rsidRPr="00FC12AB" w:rsidRDefault="009B628F" w:rsidP="00271CE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Historical name of an entity (GC Department or Agency) that published the asset, in French.</w:t>
            </w:r>
          </w:p>
        </w:tc>
        <w:tc>
          <w:tcPr>
            <w:tcW w:w="739" w:type="pct"/>
            <w:gridSpan w:val="2"/>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72753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4E58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727532">
            <w:pPr>
              <w:rPr>
                <w:rFonts w:ascii="Times New Roman" w:hAnsi="Times New Roman" w:cs="Times New Roman"/>
                <w:sz w:val="20"/>
                <w:szCs w:val="20"/>
              </w:rPr>
            </w:pPr>
            <w:r w:rsidRPr="00807327">
              <w:rPr>
                <w:rFonts w:ascii="Times New Roman" w:hAnsi="Times New Roman" w:cs="Times New Roman"/>
                <w:sz w:val="20"/>
                <w:szCs w:val="20"/>
              </w:rPr>
              <w:t>10.5</w:t>
            </w:r>
          </w:p>
        </w:tc>
        <w:tc>
          <w:tcPr>
            <w:tcW w:w="1187" w:type="pct"/>
          </w:tcPr>
          <w:p w:rsidR="009B628F" w:rsidRPr="00176708" w:rsidRDefault="008902C4" w:rsidP="0072753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5_Contact_Email" w:history="1">
              <w:r w:rsidR="009B628F" w:rsidRPr="00176708">
                <w:rPr>
                  <w:rStyle w:val="Hyperlink"/>
                  <w:b/>
                  <w:sz w:val="20"/>
                  <w:szCs w:val="20"/>
                </w:rPr>
                <w:t>Contact Email</w:t>
              </w:r>
            </w:hyperlink>
          </w:p>
        </w:tc>
        <w:tc>
          <w:tcPr>
            <w:tcW w:w="1849" w:type="pct"/>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contact person's email address, or generic email address, for enquiries about the asset.</w:t>
            </w:r>
          </w:p>
        </w:tc>
        <w:tc>
          <w:tcPr>
            <w:tcW w:w="739" w:type="pct"/>
            <w:gridSpan w:val="2"/>
          </w:tcPr>
          <w:p w:rsidR="009B628F" w:rsidRPr="00FC12AB" w:rsidRDefault="009B628F"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 xml:space="preserve">Single </w:t>
            </w:r>
          </w:p>
        </w:tc>
        <w:tc>
          <w:tcPr>
            <w:tcW w:w="725" w:type="pct"/>
          </w:tcPr>
          <w:p w:rsidR="009B628F" w:rsidRPr="00FC12AB" w:rsidRDefault="004E5843" w:rsidP="0072753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9B628F"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10.16</w:t>
            </w:r>
          </w:p>
        </w:tc>
        <w:tc>
          <w:tcPr>
            <w:tcW w:w="1187" w:type="pct"/>
          </w:tcPr>
          <w:p w:rsidR="009B628F" w:rsidRPr="00176708" w:rsidRDefault="008902C4"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19_Description_(English)" w:history="1">
              <w:r w:rsidR="009B628F" w:rsidRPr="00176708">
                <w:rPr>
                  <w:rStyle w:val="Hyperlink"/>
                  <w:b/>
                  <w:sz w:val="20"/>
                  <w:szCs w:val="20"/>
                </w:rPr>
                <w:t>Description (English)</w:t>
              </w:r>
            </w:hyperlink>
          </w:p>
        </w:tc>
        <w:tc>
          <w:tcPr>
            <w:tcW w:w="1849"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An account of the asset, in English.</w:t>
            </w:r>
          </w:p>
        </w:tc>
        <w:tc>
          <w:tcPr>
            <w:tcW w:w="739" w:type="pct"/>
            <w:gridSpan w:val="2"/>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4E58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10.17</w:t>
            </w:r>
          </w:p>
        </w:tc>
        <w:tc>
          <w:tcPr>
            <w:tcW w:w="1187" w:type="pct"/>
          </w:tcPr>
          <w:p w:rsidR="009B628F" w:rsidRPr="00176708" w:rsidRDefault="008902C4"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20_Description_(French)" w:history="1">
              <w:r w:rsidR="009B628F" w:rsidRPr="00176708">
                <w:rPr>
                  <w:rStyle w:val="Hyperlink"/>
                  <w:b/>
                  <w:sz w:val="20"/>
                  <w:szCs w:val="20"/>
                </w:rPr>
                <w:t>Description (French)</w:t>
              </w:r>
            </w:hyperlink>
          </w:p>
        </w:tc>
        <w:tc>
          <w:tcPr>
            <w:tcW w:w="1849"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An account of the asset, in French.</w:t>
            </w:r>
          </w:p>
        </w:tc>
        <w:tc>
          <w:tcPr>
            <w:tcW w:w="739" w:type="pct"/>
            <w:gridSpan w:val="2"/>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10.33</w:t>
            </w:r>
          </w:p>
        </w:tc>
        <w:tc>
          <w:tcPr>
            <w:tcW w:w="1187" w:type="pct"/>
          </w:tcPr>
          <w:p w:rsidR="009B628F" w:rsidRPr="00176708" w:rsidRDefault="008902C4"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37_Keywords_(English)" w:history="1">
              <w:r w:rsidR="009B628F" w:rsidRPr="00176708">
                <w:rPr>
                  <w:rStyle w:val="Hyperlink"/>
                  <w:b/>
                  <w:sz w:val="20"/>
                  <w:szCs w:val="20"/>
                </w:rPr>
                <w:t>Keywords (English)</w:t>
              </w:r>
            </w:hyperlink>
          </w:p>
        </w:tc>
        <w:tc>
          <w:tcPr>
            <w:tcW w:w="1849"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Commonly used words or phrases which describe the asset, in English.</w:t>
            </w:r>
          </w:p>
        </w:tc>
        <w:tc>
          <w:tcPr>
            <w:tcW w:w="739" w:type="pct"/>
            <w:gridSpan w:val="2"/>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4E58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10.34</w:t>
            </w:r>
          </w:p>
        </w:tc>
        <w:tc>
          <w:tcPr>
            <w:tcW w:w="1187" w:type="pct"/>
          </w:tcPr>
          <w:p w:rsidR="009B628F" w:rsidRPr="00176708" w:rsidRDefault="008902C4"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38_Keywords_(French)" w:history="1">
              <w:r w:rsidR="009B628F" w:rsidRPr="00176708">
                <w:rPr>
                  <w:rStyle w:val="Hyperlink"/>
                  <w:b/>
                  <w:sz w:val="20"/>
                  <w:szCs w:val="20"/>
                </w:rPr>
                <w:t>Keywords (French)</w:t>
              </w:r>
            </w:hyperlink>
          </w:p>
        </w:tc>
        <w:tc>
          <w:tcPr>
            <w:tcW w:w="1849"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Commonly used words or phrases which describe the asset, in French.</w:t>
            </w:r>
          </w:p>
        </w:tc>
        <w:tc>
          <w:tcPr>
            <w:tcW w:w="739" w:type="pct"/>
            <w:gridSpan w:val="2"/>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10.87</w:t>
            </w:r>
          </w:p>
        </w:tc>
        <w:tc>
          <w:tcPr>
            <w:tcW w:w="1187" w:type="pct"/>
          </w:tcPr>
          <w:p w:rsidR="009B628F" w:rsidRPr="00176708" w:rsidRDefault="008902C4"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94_Subject" w:history="1">
              <w:r w:rsidR="009B628F" w:rsidRPr="00176708">
                <w:rPr>
                  <w:rStyle w:val="Hyperlink"/>
                  <w:b/>
                  <w:sz w:val="20"/>
                  <w:szCs w:val="20"/>
                </w:rPr>
                <w:t>Subject</w:t>
              </w:r>
            </w:hyperlink>
          </w:p>
        </w:tc>
        <w:tc>
          <w:tcPr>
            <w:tcW w:w="1849"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topic of the content of the asset.</w:t>
            </w:r>
          </w:p>
        </w:tc>
        <w:tc>
          <w:tcPr>
            <w:tcW w:w="739" w:type="pct"/>
            <w:gridSpan w:val="2"/>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580E5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Text, based on vocabulary encoding scheme</w:t>
            </w:r>
          </w:p>
        </w:tc>
      </w:tr>
      <w:tr w:rsidR="009B628F" w:rsidRPr="00FC12AB" w:rsidTr="004E58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10.4</w:t>
            </w:r>
          </w:p>
        </w:tc>
        <w:tc>
          <w:tcPr>
            <w:tcW w:w="1187" w:type="pct"/>
          </w:tcPr>
          <w:p w:rsidR="009B628F" w:rsidRPr="00176708" w:rsidRDefault="008902C4"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11_Date_Published" w:history="1">
              <w:r w:rsidR="009B628F" w:rsidRPr="00176708">
                <w:rPr>
                  <w:rStyle w:val="Hyperlink"/>
                  <w:b/>
                  <w:sz w:val="20"/>
                  <w:szCs w:val="20"/>
                </w:rPr>
                <w:t>Date Published</w:t>
              </w:r>
            </w:hyperlink>
          </w:p>
        </w:tc>
        <w:tc>
          <w:tcPr>
            <w:tcW w:w="1849"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sz w:val="20"/>
                <w:szCs w:val="20"/>
              </w:rPr>
            </w:pPr>
            <w:r w:rsidRPr="00FC12AB">
              <w:rPr>
                <w:sz w:val="20"/>
                <w:szCs w:val="20"/>
              </w:rPr>
              <w:t>The date of issuance (e.g., publication) of the information asset.</w:t>
            </w:r>
          </w:p>
        </w:tc>
        <w:tc>
          <w:tcPr>
            <w:tcW w:w="739" w:type="pct"/>
            <w:gridSpan w:val="2"/>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4E5843"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 </w:t>
            </w:r>
          </w:p>
        </w:tc>
      </w:tr>
      <w:tr w:rsidR="009B628F"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10.3</w:t>
            </w:r>
          </w:p>
        </w:tc>
        <w:tc>
          <w:tcPr>
            <w:tcW w:w="1187" w:type="pct"/>
          </w:tcPr>
          <w:p w:rsidR="009B628F" w:rsidRPr="00176708" w:rsidRDefault="008902C4"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13_Date_Modified" w:history="1">
              <w:r w:rsidR="009B628F" w:rsidRPr="00176708">
                <w:rPr>
                  <w:rStyle w:val="Hyperlink"/>
                  <w:b/>
                  <w:sz w:val="20"/>
                  <w:szCs w:val="20"/>
                </w:rPr>
                <w:t>Date Modified</w:t>
              </w:r>
            </w:hyperlink>
          </w:p>
        </w:tc>
        <w:tc>
          <w:tcPr>
            <w:tcW w:w="1849"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sz w:val="20"/>
                <w:szCs w:val="20"/>
              </w:rPr>
            </w:pPr>
            <w:r w:rsidRPr="00FC12AB">
              <w:rPr>
                <w:sz w:val="20"/>
                <w:szCs w:val="20"/>
              </w:rPr>
              <w:t>The date on which the information asset was changed, updated or modified.</w:t>
            </w:r>
          </w:p>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sz w:val="20"/>
                <w:szCs w:val="20"/>
              </w:rPr>
            </w:pPr>
          </w:p>
        </w:tc>
        <w:tc>
          <w:tcPr>
            <w:tcW w:w="739" w:type="pct"/>
            <w:gridSpan w:val="2"/>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4E5843" w:rsidP="004E584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 </w:t>
            </w:r>
          </w:p>
        </w:tc>
      </w:tr>
      <w:tr w:rsidR="009B628F" w:rsidRPr="00FC12AB" w:rsidTr="004E58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10.1</w:t>
            </w:r>
          </w:p>
        </w:tc>
        <w:tc>
          <w:tcPr>
            <w:tcW w:w="1187" w:type="pct"/>
          </w:tcPr>
          <w:p w:rsidR="009B628F" w:rsidRPr="00176708" w:rsidRDefault="008902C4"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1_Access_Restrictions" w:history="1">
              <w:r w:rsidR="009B628F" w:rsidRPr="00176708">
                <w:rPr>
                  <w:rStyle w:val="Hyperlink"/>
                  <w:b/>
                  <w:sz w:val="20"/>
                  <w:szCs w:val="20"/>
                </w:rPr>
                <w:t>Access Restrictions</w:t>
              </w:r>
            </w:hyperlink>
          </w:p>
        </w:tc>
        <w:tc>
          <w:tcPr>
            <w:tcW w:w="1849"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sz w:val="20"/>
                <w:szCs w:val="20"/>
              </w:rPr>
              <w:t>Permissions assigned to an information resource that govern or restrict the ability of users to locate or take actions on the resource.</w:t>
            </w:r>
          </w:p>
        </w:tc>
        <w:tc>
          <w:tcPr>
            <w:tcW w:w="739" w:type="pct"/>
            <w:gridSpan w:val="2"/>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580E5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 xml:space="preserve">Text, based on vocabulary encoding scheme </w:t>
            </w:r>
          </w:p>
        </w:tc>
      </w:tr>
      <w:tr w:rsidR="009B628F"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9B628F" w:rsidP="00E6300E">
            <w:pPr>
              <w:rPr>
                <w:rFonts w:ascii="Times New Roman" w:hAnsi="Times New Roman" w:cs="Times New Roman"/>
                <w:sz w:val="20"/>
                <w:szCs w:val="20"/>
              </w:rPr>
            </w:pPr>
            <w:r w:rsidRPr="00807327">
              <w:rPr>
                <w:rFonts w:ascii="Times New Roman" w:hAnsi="Times New Roman" w:cs="Times New Roman"/>
                <w:sz w:val="20"/>
                <w:szCs w:val="20"/>
              </w:rPr>
              <w:t>10.35</w:t>
            </w:r>
          </w:p>
        </w:tc>
        <w:tc>
          <w:tcPr>
            <w:tcW w:w="1187" w:type="pct"/>
          </w:tcPr>
          <w:p w:rsidR="009B628F" w:rsidRPr="00176708" w:rsidRDefault="008902C4"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9_Licence" w:history="1">
              <w:r w:rsidR="009B628F" w:rsidRPr="00176708">
                <w:rPr>
                  <w:rStyle w:val="Hyperlink"/>
                  <w:b/>
                  <w:sz w:val="20"/>
                  <w:szCs w:val="20"/>
                </w:rPr>
                <w:t>Licence</w:t>
              </w:r>
            </w:hyperlink>
          </w:p>
        </w:tc>
        <w:tc>
          <w:tcPr>
            <w:tcW w:w="1849"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licence applied to the asset.</w:t>
            </w:r>
          </w:p>
        </w:tc>
        <w:tc>
          <w:tcPr>
            <w:tcW w:w="739" w:type="pct"/>
            <w:gridSpan w:val="2"/>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4E5843"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 xml:space="preserve">Text, based on vocabulary encoding scheme </w:t>
            </w:r>
          </w:p>
        </w:tc>
      </w:tr>
      <w:tr w:rsidR="0044154B" w:rsidRPr="00FC12AB" w:rsidTr="004415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808080" w:themeFill="background1" w:themeFillShade="80"/>
          </w:tcPr>
          <w:p w:rsidR="0044154B" w:rsidRPr="00FC12AB" w:rsidRDefault="0044154B" w:rsidP="00E6300E">
            <w:pPr>
              <w:rPr>
                <w:color w:val="000000"/>
                <w:sz w:val="20"/>
                <w:szCs w:val="20"/>
              </w:rPr>
            </w:pPr>
            <w:r w:rsidRPr="004B01C9">
              <w:rPr>
                <w:rFonts w:ascii="Times New Roman" w:hAnsi="Times New Roman" w:cs="Times New Roman"/>
                <w:color w:val="000000" w:themeColor="text1"/>
                <w:sz w:val="22"/>
                <w:szCs w:val="20"/>
              </w:rPr>
              <w:t>Describing a Resource (Item)</w:t>
            </w:r>
          </w:p>
        </w:tc>
      </w:tr>
      <w:tr w:rsidR="0044154B"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807327"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10.74</w:t>
            </w:r>
          </w:p>
        </w:tc>
        <w:tc>
          <w:tcPr>
            <w:tcW w:w="1187" w:type="pct"/>
          </w:tcPr>
          <w:p w:rsidR="009B628F" w:rsidRPr="00176708" w:rsidRDefault="008902C4"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80_Resource_–" w:history="1">
              <w:r w:rsidR="009B628F" w:rsidRPr="00176708">
                <w:rPr>
                  <w:rStyle w:val="Hyperlink"/>
                  <w:b/>
                  <w:sz w:val="20"/>
                  <w:szCs w:val="20"/>
                </w:rPr>
                <w:t>Resource - Title (English)</w:t>
              </w:r>
            </w:hyperlink>
          </w:p>
        </w:tc>
        <w:tc>
          <w:tcPr>
            <w:tcW w:w="1849"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An English name given to the resource.</w:t>
            </w:r>
          </w:p>
        </w:tc>
        <w:tc>
          <w:tcPr>
            <w:tcW w:w="739" w:type="pct"/>
            <w:gridSpan w:val="2"/>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44154B" w:rsidRPr="00FC12AB" w:rsidTr="004E58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10.75</w:t>
            </w:r>
          </w:p>
        </w:tc>
        <w:tc>
          <w:tcPr>
            <w:tcW w:w="1187" w:type="pct"/>
          </w:tcPr>
          <w:p w:rsidR="009B628F" w:rsidRPr="00176708" w:rsidRDefault="008902C4"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81_Resource_–" w:history="1">
              <w:r w:rsidR="009B628F" w:rsidRPr="00176708">
                <w:rPr>
                  <w:rStyle w:val="Hyperlink"/>
                  <w:b/>
                  <w:sz w:val="20"/>
                  <w:szCs w:val="20"/>
                </w:rPr>
                <w:t>Resource -  Title (French)</w:t>
              </w:r>
            </w:hyperlink>
          </w:p>
        </w:tc>
        <w:tc>
          <w:tcPr>
            <w:tcW w:w="1849"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A French name given to the resource.</w:t>
            </w:r>
          </w:p>
        </w:tc>
        <w:tc>
          <w:tcPr>
            <w:tcW w:w="739" w:type="pct"/>
            <w:gridSpan w:val="2"/>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44154B"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10.76</w:t>
            </w:r>
          </w:p>
        </w:tc>
        <w:tc>
          <w:tcPr>
            <w:tcW w:w="1187" w:type="pct"/>
          </w:tcPr>
          <w:p w:rsidR="009B628F" w:rsidRPr="00176708" w:rsidRDefault="008902C4"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82_Resource_–" w:history="1">
              <w:r w:rsidR="009B628F" w:rsidRPr="00176708">
                <w:rPr>
                  <w:rStyle w:val="Hyperlink"/>
                  <w:b/>
                  <w:sz w:val="20"/>
                  <w:szCs w:val="20"/>
                </w:rPr>
                <w:t>Resource -Type</w:t>
              </w:r>
            </w:hyperlink>
          </w:p>
        </w:tc>
        <w:tc>
          <w:tcPr>
            <w:tcW w:w="1849"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nature or genre of the content of the resource.</w:t>
            </w:r>
          </w:p>
        </w:tc>
        <w:tc>
          <w:tcPr>
            <w:tcW w:w="739" w:type="pct"/>
            <w:gridSpan w:val="2"/>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580E5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Text, based on vocabulary encoding scheme</w:t>
            </w:r>
          </w:p>
        </w:tc>
      </w:tr>
      <w:tr w:rsidR="0044154B" w:rsidRPr="00FC12AB" w:rsidTr="004E58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44154B" w:rsidP="00E6300E">
            <w:pPr>
              <w:rPr>
                <w:rFonts w:ascii="Times New Roman" w:hAnsi="Times New Roman" w:cs="Times New Roman"/>
                <w:sz w:val="20"/>
                <w:szCs w:val="20"/>
              </w:rPr>
            </w:pPr>
            <w:r w:rsidRPr="00807327">
              <w:rPr>
                <w:rFonts w:ascii="Times New Roman" w:hAnsi="Times New Roman" w:cs="Times New Roman"/>
                <w:sz w:val="20"/>
                <w:szCs w:val="20"/>
              </w:rPr>
              <w:t>10.70</w:t>
            </w:r>
          </w:p>
        </w:tc>
        <w:tc>
          <w:tcPr>
            <w:tcW w:w="1187" w:type="pct"/>
          </w:tcPr>
          <w:p w:rsidR="009B628F" w:rsidRPr="00176708" w:rsidRDefault="008902C4"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6_Resource_–" w:history="1">
              <w:r w:rsidR="009B628F" w:rsidRPr="00176708">
                <w:rPr>
                  <w:rStyle w:val="Hyperlink"/>
                  <w:b/>
                  <w:sz w:val="20"/>
                  <w:szCs w:val="20"/>
                </w:rPr>
                <w:t>Resource - Format</w:t>
              </w:r>
            </w:hyperlink>
          </w:p>
        </w:tc>
        <w:tc>
          <w:tcPr>
            <w:tcW w:w="1849"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file format, physical medium, or dimensions of the resource.</w:t>
            </w:r>
          </w:p>
        </w:tc>
        <w:tc>
          <w:tcPr>
            <w:tcW w:w="739" w:type="pct"/>
            <w:gridSpan w:val="2"/>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580E5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Text, based on vocabulary encoding scheme</w:t>
            </w:r>
          </w:p>
        </w:tc>
      </w:tr>
      <w:tr w:rsidR="0044154B" w:rsidRPr="00FC12AB" w:rsidTr="004E5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10.72</w:t>
            </w:r>
          </w:p>
        </w:tc>
        <w:tc>
          <w:tcPr>
            <w:tcW w:w="1187" w:type="pct"/>
          </w:tcPr>
          <w:p w:rsidR="009B628F" w:rsidRPr="00176708" w:rsidRDefault="008902C4" w:rsidP="00E6300E">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8__Resource" w:history="1">
              <w:r w:rsidR="009B628F" w:rsidRPr="00176708">
                <w:rPr>
                  <w:rStyle w:val="Hyperlink"/>
                  <w:b/>
                  <w:sz w:val="20"/>
                  <w:szCs w:val="20"/>
                </w:rPr>
                <w:t>Resource - Language</w:t>
              </w:r>
            </w:hyperlink>
          </w:p>
        </w:tc>
        <w:tc>
          <w:tcPr>
            <w:tcW w:w="1849" w:type="pct"/>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language of the resource.</w:t>
            </w:r>
          </w:p>
        </w:tc>
        <w:tc>
          <w:tcPr>
            <w:tcW w:w="739" w:type="pct"/>
            <w:gridSpan w:val="2"/>
          </w:tcPr>
          <w:p w:rsidR="009B628F" w:rsidRPr="00FC12AB" w:rsidRDefault="009B628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580E5F" w:rsidP="00E6300E">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 xml:space="preserve">Text, based on vocabulary encoding scheme </w:t>
            </w:r>
          </w:p>
        </w:tc>
      </w:tr>
      <w:tr w:rsidR="0044154B" w:rsidRPr="00FC12AB" w:rsidTr="004E58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9B628F" w:rsidRPr="00807327" w:rsidRDefault="00807327" w:rsidP="00E6300E">
            <w:pPr>
              <w:rPr>
                <w:rFonts w:ascii="Times New Roman" w:hAnsi="Times New Roman" w:cs="Times New Roman"/>
                <w:sz w:val="20"/>
                <w:szCs w:val="20"/>
              </w:rPr>
            </w:pPr>
            <w:r w:rsidRPr="00807327">
              <w:rPr>
                <w:rFonts w:ascii="Times New Roman" w:hAnsi="Times New Roman" w:cs="Times New Roman"/>
                <w:sz w:val="20"/>
                <w:szCs w:val="20"/>
              </w:rPr>
              <w:t>10.77</w:t>
            </w:r>
          </w:p>
        </w:tc>
        <w:tc>
          <w:tcPr>
            <w:tcW w:w="1187" w:type="pct"/>
          </w:tcPr>
          <w:p w:rsidR="009B628F" w:rsidRPr="00176708" w:rsidRDefault="008902C4" w:rsidP="00E6300E">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83_Resource_-" w:history="1">
              <w:r w:rsidR="009B628F" w:rsidRPr="00176708">
                <w:rPr>
                  <w:rStyle w:val="Hyperlink"/>
                  <w:b/>
                  <w:sz w:val="20"/>
                  <w:szCs w:val="20"/>
                </w:rPr>
                <w:t>Resource - URL</w:t>
              </w:r>
            </w:hyperlink>
          </w:p>
        </w:tc>
        <w:tc>
          <w:tcPr>
            <w:tcW w:w="1849" w:type="pct"/>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themeColor="text1"/>
                <w:sz w:val="20"/>
                <w:szCs w:val="20"/>
              </w:rPr>
              <w:t xml:space="preserve">The download URL (for online access to </w:t>
            </w:r>
            <w:r w:rsidRPr="00FC12AB">
              <w:rPr>
                <w:color w:val="000000" w:themeColor="text1"/>
                <w:sz w:val="20"/>
                <w:szCs w:val="20"/>
              </w:rPr>
              <w:lastRenderedPageBreak/>
              <w:t>the resource) or physical location of the resource.</w:t>
            </w:r>
          </w:p>
        </w:tc>
        <w:tc>
          <w:tcPr>
            <w:tcW w:w="739" w:type="pct"/>
            <w:gridSpan w:val="2"/>
          </w:tcPr>
          <w:p w:rsidR="009B628F" w:rsidRPr="00FC12AB" w:rsidRDefault="009B628F"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lastRenderedPageBreak/>
              <w:t>Single</w:t>
            </w:r>
          </w:p>
        </w:tc>
        <w:tc>
          <w:tcPr>
            <w:tcW w:w="725" w:type="pct"/>
          </w:tcPr>
          <w:p w:rsidR="009B628F" w:rsidRPr="00FC12AB" w:rsidRDefault="004E5843" w:rsidP="00E6300E">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4E5843">
              <w:rPr>
                <w:color w:val="000000"/>
                <w:sz w:val="20"/>
                <w:szCs w:val="20"/>
              </w:rPr>
              <w:t xml:space="preserve">Text, based on </w:t>
            </w:r>
            <w:r w:rsidRPr="004E5843">
              <w:rPr>
                <w:color w:val="000000"/>
                <w:sz w:val="20"/>
                <w:szCs w:val="20"/>
              </w:rPr>
              <w:lastRenderedPageBreak/>
              <w:t>syntax encoding scheme</w:t>
            </w:r>
            <w:r w:rsidRPr="00FC12AB">
              <w:rPr>
                <w:color w:val="000000"/>
                <w:sz w:val="20"/>
                <w:szCs w:val="20"/>
              </w:rPr>
              <w:t xml:space="preserve"> </w:t>
            </w:r>
          </w:p>
        </w:tc>
      </w:tr>
    </w:tbl>
    <w:p w:rsidR="00727532" w:rsidRDefault="00727532" w:rsidP="00727532"/>
    <w:p w:rsidR="00DD13D4" w:rsidRPr="00DB6276" w:rsidRDefault="00DD13D4" w:rsidP="004E5843">
      <w:pPr>
        <w:pStyle w:val="Heading3"/>
      </w:pPr>
      <w:bookmarkStart w:id="23" w:name="_Toc448232716"/>
      <w:bookmarkStart w:id="24" w:name="_Toc450076397"/>
      <w:bookmarkStart w:id="25" w:name="_Toc466365168"/>
      <w:r>
        <w:t>6</w:t>
      </w:r>
      <w:r w:rsidRPr="00DB6276">
        <w:t>.2 Recommended</w:t>
      </w:r>
      <w:bookmarkEnd w:id="23"/>
      <w:r w:rsidRPr="00DB6276">
        <w:t xml:space="preserve"> metadata</w:t>
      </w:r>
      <w:bookmarkEnd w:id="24"/>
      <w:bookmarkEnd w:id="25"/>
    </w:p>
    <w:p w:rsidR="00DD13D4" w:rsidRPr="008B5392" w:rsidRDefault="00DD13D4" w:rsidP="00DD13D4">
      <w:pPr>
        <w:rPr>
          <w:rFonts w:ascii="Calibri" w:hAnsi="Calibri"/>
          <w:sz w:val="20"/>
          <w:szCs w:val="20"/>
        </w:rPr>
      </w:pPr>
    </w:p>
    <w:p w:rsidR="00DD13D4" w:rsidRPr="00197E12" w:rsidRDefault="00DD13D4" w:rsidP="00DD13D4">
      <w:r w:rsidRPr="00197E12">
        <w:t xml:space="preserve">The following foundational metadata elements are </w:t>
      </w:r>
      <w:r w:rsidRPr="00197E12">
        <w:rPr>
          <w:b/>
        </w:rPr>
        <w:t>highly recommended</w:t>
      </w:r>
      <w:r w:rsidRPr="00197E12">
        <w:t xml:space="preserve"> for use when they pertain to information resources being described. The population of these elements will improve the search and discovery of content, as well as providing users with additional context for the resource. </w:t>
      </w:r>
    </w:p>
    <w:p w:rsidR="00DD13D4" w:rsidRPr="00197E12" w:rsidRDefault="00DD13D4" w:rsidP="00DD13D4"/>
    <w:tbl>
      <w:tblPr>
        <w:tblStyle w:val="LightGrid-Accent1"/>
        <w:tblW w:w="5000" w:type="pct"/>
        <w:tblLayout w:type="fixed"/>
        <w:tblLook w:val="04A0" w:firstRow="1" w:lastRow="0" w:firstColumn="1" w:lastColumn="0" w:noHBand="0" w:noVBand="1"/>
      </w:tblPr>
      <w:tblGrid>
        <w:gridCol w:w="959"/>
        <w:gridCol w:w="2279"/>
        <w:gridCol w:w="3673"/>
        <w:gridCol w:w="1276"/>
        <w:gridCol w:w="1389"/>
      </w:tblGrid>
      <w:tr w:rsidR="009B628F" w:rsidRPr="00FC12AB" w:rsidTr="009B6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A57B63" w:rsidRDefault="009B628F" w:rsidP="00AC0CD0">
            <w:pPr>
              <w:rPr>
                <w:rFonts w:ascii="Times New Roman" w:hAnsi="Times New Roman" w:cs="Times New Roman"/>
                <w:sz w:val="20"/>
                <w:szCs w:val="20"/>
              </w:rPr>
            </w:pPr>
            <w:r w:rsidRPr="00A57B63">
              <w:rPr>
                <w:rFonts w:ascii="Times New Roman" w:hAnsi="Times New Roman" w:cs="Times New Roman"/>
                <w:sz w:val="20"/>
                <w:szCs w:val="20"/>
              </w:rPr>
              <w:t>Section #</w:t>
            </w:r>
          </w:p>
        </w:tc>
        <w:tc>
          <w:tcPr>
            <w:tcW w:w="1190" w:type="pct"/>
          </w:tcPr>
          <w:p w:rsidR="009B628F" w:rsidRPr="00A57B63" w:rsidRDefault="009B628F"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Label</w:t>
            </w:r>
          </w:p>
        </w:tc>
        <w:tc>
          <w:tcPr>
            <w:tcW w:w="1918" w:type="pct"/>
          </w:tcPr>
          <w:p w:rsidR="009B628F" w:rsidRPr="00A57B63" w:rsidRDefault="009B628F"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Description</w:t>
            </w:r>
          </w:p>
        </w:tc>
        <w:tc>
          <w:tcPr>
            <w:tcW w:w="666" w:type="pct"/>
          </w:tcPr>
          <w:p w:rsidR="009B628F" w:rsidRPr="00A57B63" w:rsidRDefault="009B628F"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Single / Repeatable</w:t>
            </w:r>
          </w:p>
        </w:tc>
        <w:tc>
          <w:tcPr>
            <w:tcW w:w="725" w:type="pct"/>
          </w:tcPr>
          <w:p w:rsidR="009B628F" w:rsidRPr="00A57B63" w:rsidRDefault="009B628F"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7B63">
              <w:rPr>
                <w:rFonts w:ascii="Times New Roman" w:hAnsi="Times New Roman" w:cs="Times New Roman"/>
                <w:sz w:val="20"/>
                <w:szCs w:val="20"/>
              </w:rPr>
              <w:t>Free text / Controlled list</w:t>
            </w:r>
          </w:p>
        </w:tc>
      </w:tr>
      <w:tr w:rsidR="00807327" w:rsidRPr="00FC12AB" w:rsidTr="0080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808080" w:themeFill="background1" w:themeFillShade="80"/>
          </w:tcPr>
          <w:p w:rsidR="00807327" w:rsidRPr="00A57B63" w:rsidRDefault="00807327" w:rsidP="00AC0CD0">
            <w:pPr>
              <w:rPr>
                <w:sz w:val="20"/>
                <w:szCs w:val="20"/>
              </w:rPr>
            </w:pPr>
            <w:r w:rsidRPr="00176708">
              <w:rPr>
                <w:rFonts w:ascii="Times New Roman" w:hAnsi="Times New Roman" w:cs="Times New Roman"/>
                <w:color w:val="000000"/>
                <w:sz w:val="22"/>
                <w:szCs w:val="20"/>
              </w:rPr>
              <w:t>Describing an Asset (File)</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Pr>
                <w:rFonts w:ascii="Times New Roman" w:hAnsi="Times New Roman" w:cs="Times New Roman"/>
                <w:sz w:val="20"/>
                <w:szCs w:val="20"/>
              </w:rPr>
              <w:t>10.4</w:t>
            </w:r>
          </w:p>
        </w:tc>
        <w:tc>
          <w:tcPr>
            <w:tcW w:w="1190" w:type="pct"/>
          </w:tcPr>
          <w:p w:rsidR="009B628F" w:rsidRPr="00176708" w:rsidRDefault="008902C4"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4_Collection_Type" w:history="1">
              <w:r w:rsidR="009B628F" w:rsidRPr="00176708">
                <w:rPr>
                  <w:rStyle w:val="Hyperlink"/>
                  <w:b/>
                  <w:sz w:val="20"/>
                  <w:szCs w:val="20"/>
                </w:rPr>
                <w:t>Collection Type</w:t>
              </w:r>
            </w:hyperlink>
            <w:r w:rsidR="009B628F" w:rsidRPr="00176708">
              <w:rPr>
                <w:b/>
                <w:color w:val="000000"/>
                <w:sz w:val="20"/>
                <w:szCs w:val="20"/>
              </w:rPr>
              <w:t xml:space="preserve"> </w:t>
            </w:r>
          </w:p>
        </w:tc>
        <w:tc>
          <w:tcPr>
            <w:tcW w:w="1918"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domain-specific collection to which the metadata record belongs.</w:t>
            </w:r>
          </w:p>
        </w:tc>
        <w:tc>
          <w:tcPr>
            <w:tcW w:w="666"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 xml:space="preserve">Single </w:t>
            </w:r>
          </w:p>
        </w:tc>
        <w:tc>
          <w:tcPr>
            <w:tcW w:w="725" w:type="pct"/>
          </w:tcPr>
          <w:p w:rsidR="009B628F" w:rsidRPr="00FC12AB" w:rsidRDefault="00580E5F" w:rsidP="008F321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Text, based on vocabulary encoding scheme</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Pr>
                <w:rFonts w:ascii="Times New Roman" w:hAnsi="Times New Roman" w:cs="Times New Roman"/>
                <w:sz w:val="20"/>
                <w:szCs w:val="20"/>
              </w:rPr>
              <w:t>10.57</w:t>
            </w:r>
          </w:p>
        </w:tc>
        <w:tc>
          <w:tcPr>
            <w:tcW w:w="1190" w:type="pct"/>
          </w:tcPr>
          <w:p w:rsidR="009B628F" w:rsidRPr="00176708" w:rsidRDefault="008902C4"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63_Publisher_–" w:history="1">
              <w:r w:rsidR="009B628F" w:rsidRPr="00176708">
                <w:rPr>
                  <w:rStyle w:val="Hyperlink"/>
                  <w:b/>
                  <w:sz w:val="20"/>
                  <w:szCs w:val="20"/>
                </w:rPr>
                <w:t>Publisher Organization - Section Name (English)</w:t>
              </w:r>
            </w:hyperlink>
          </w:p>
        </w:tc>
        <w:tc>
          <w:tcPr>
            <w:tcW w:w="1918"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name of the work group, unit of work, business unit, etc. of the organization that publishes the asset, in English</w:t>
            </w:r>
          </w:p>
        </w:tc>
        <w:tc>
          <w:tcPr>
            <w:tcW w:w="666"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Free text </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Pr>
                <w:rFonts w:ascii="Times New Roman" w:hAnsi="Times New Roman" w:cs="Times New Roman"/>
                <w:sz w:val="20"/>
                <w:szCs w:val="20"/>
              </w:rPr>
              <w:t>10.58</w:t>
            </w:r>
          </w:p>
        </w:tc>
        <w:tc>
          <w:tcPr>
            <w:tcW w:w="1190" w:type="pct"/>
          </w:tcPr>
          <w:p w:rsidR="009B628F" w:rsidRPr="00176708" w:rsidRDefault="008902C4"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64_Publisher_–" w:history="1">
              <w:r w:rsidR="009B628F" w:rsidRPr="00176708">
                <w:rPr>
                  <w:rStyle w:val="Hyperlink"/>
                  <w:b/>
                  <w:sz w:val="20"/>
                  <w:szCs w:val="20"/>
                </w:rPr>
                <w:t>Publisher Organization - Section Name (French)</w:t>
              </w:r>
            </w:hyperlink>
          </w:p>
        </w:tc>
        <w:tc>
          <w:tcPr>
            <w:tcW w:w="1918"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name of the work group, unit of work, business unit, etc. of the organization that publishes the asset, in French</w:t>
            </w:r>
          </w:p>
        </w:tc>
        <w:tc>
          <w:tcPr>
            <w:tcW w:w="666"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 xml:space="preserve">Free text </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Pr>
                <w:rFonts w:ascii="Times New Roman" w:hAnsi="Times New Roman" w:cs="Times New Roman"/>
                <w:sz w:val="20"/>
                <w:szCs w:val="20"/>
              </w:rPr>
              <w:t>10.10</w:t>
            </w:r>
          </w:p>
        </w:tc>
        <w:tc>
          <w:tcPr>
            <w:tcW w:w="1190" w:type="pct"/>
          </w:tcPr>
          <w:p w:rsidR="009B628F" w:rsidRPr="00176708" w:rsidRDefault="008902C4"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10_Creator" w:history="1">
              <w:r w:rsidR="009B628F" w:rsidRPr="00176708">
                <w:rPr>
                  <w:rStyle w:val="Hyperlink"/>
                  <w:b/>
                  <w:sz w:val="20"/>
                  <w:szCs w:val="20"/>
                </w:rPr>
                <w:t>Creator</w:t>
              </w:r>
            </w:hyperlink>
          </w:p>
        </w:tc>
        <w:tc>
          <w:tcPr>
            <w:tcW w:w="1918"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An individual entity (person or software) primarily responsible for making the asset.</w:t>
            </w:r>
          </w:p>
        </w:tc>
        <w:tc>
          <w:tcPr>
            <w:tcW w:w="666"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501" w:type="pct"/>
          </w:tcPr>
          <w:p w:rsidR="00807327" w:rsidRPr="00923005" w:rsidRDefault="00807327" w:rsidP="00AC0CD0">
            <w:pPr>
              <w:rPr>
                <w:bCs w:val="0"/>
                <w:sz w:val="20"/>
                <w:szCs w:val="20"/>
              </w:rPr>
            </w:pPr>
            <w:r w:rsidRPr="00923005">
              <w:rPr>
                <w:bCs w:val="0"/>
                <w:sz w:val="20"/>
                <w:szCs w:val="20"/>
              </w:rPr>
              <w:t>10.8</w:t>
            </w:r>
          </w:p>
          <w:p w:rsidR="009B628F" w:rsidRPr="00807327" w:rsidRDefault="009B628F" w:rsidP="00807327">
            <w:pPr>
              <w:rPr>
                <w:rFonts w:ascii="Times New Roman" w:hAnsi="Times New Roman" w:cs="Times New Roman"/>
                <w:sz w:val="20"/>
                <w:szCs w:val="20"/>
              </w:rPr>
            </w:pPr>
          </w:p>
        </w:tc>
        <w:tc>
          <w:tcPr>
            <w:tcW w:w="1190" w:type="pct"/>
          </w:tcPr>
          <w:p w:rsidR="009B628F" w:rsidRPr="00176708" w:rsidRDefault="008902C4"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8_Contributor_(English)" w:history="1">
              <w:r w:rsidR="009B628F" w:rsidRPr="00176708">
                <w:rPr>
                  <w:rStyle w:val="Hyperlink"/>
                  <w:b/>
                  <w:sz w:val="20"/>
                  <w:szCs w:val="20"/>
                </w:rPr>
                <w:t>Contributor (English)</w:t>
              </w:r>
            </w:hyperlink>
          </w:p>
        </w:tc>
        <w:tc>
          <w:tcPr>
            <w:tcW w:w="1918"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An entity (person, group, or GC Department or Agency) that made contributions to the asset, in English.</w:t>
            </w:r>
          </w:p>
        </w:tc>
        <w:tc>
          <w:tcPr>
            <w:tcW w:w="666"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10.9</w:t>
            </w:r>
          </w:p>
        </w:tc>
        <w:tc>
          <w:tcPr>
            <w:tcW w:w="1190" w:type="pct"/>
          </w:tcPr>
          <w:p w:rsidR="009B628F" w:rsidRPr="00176708" w:rsidRDefault="008902C4"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9_Contributor_(French)" w:history="1">
              <w:r w:rsidR="009B628F" w:rsidRPr="00176708">
                <w:rPr>
                  <w:rStyle w:val="Hyperlink"/>
                  <w:b/>
                  <w:sz w:val="20"/>
                  <w:szCs w:val="20"/>
                </w:rPr>
                <w:t>Contributor (French)</w:t>
              </w:r>
            </w:hyperlink>
          </w:p>
        </w:tc>
        <w:tc>
          <w:tcPr>
            <w:tcW w:w="1918"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An entity (person, group, or GC Department or Agency) that made contributions to the asset, in French.</w:t>
            </w:r>
          </w:p>
        </w:tc>
        <w:tc>
          <w:tcPr>
            <w:tcW w:w="666"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10.2</w:t>
            </w:r>
          </w:p>
        </w:tc>
        <w:tc>
          <w:tcPr>
            <w:tcW w:w="1190" w:type="pct"/>
          </w:tcPr>
          <w:p w:rsidR="009B628F" w:rsidRPr="00176708" w:rsidRDefault="008902C4"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2_Audience" w:history="1">
              <w:r w:rsidR="009B628F" w:rsidRPr="00176708">
                <w:rPr>
                  <w:rStyle w:val="Hyperlink"/>
                  <w:b/>
                  <w:sz w:val="20"/>
                  <w:szCs w:val="20"/>
                </w:rPr>
                <w:t>Audience</w:t>
              </w:r>
            </w:hyperlink>
          </w:p>
        </w:tc>
        <w:tc>
          <w:tcPr>
            <w:tcW w:w="1918"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A description of the audience or group of people for whom the described asset is intended or useful.</w:t>
            </w:r>
          </w:p>
        </w:tc>
        <w:tc>
          <w:tcPr>
            <w:tcW w:w="666"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580E5F" w:rsidP="008F321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 xml:space="preserve">Text, based on vocabulary encoding scheme </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10.49</w:t>
            </w:r>
          </w:p>
        </w:tc>
        <w:tc>
          <w:tcPr>
            <w:tcW w:w="1190" w:type="pct"/>
          </w:tcPr>
          <w:p w:rsidR="009B628F" w:rsidRPr="00176708" w:rsidRDefault="008902C4"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54_Place_of" w:history="1">
              <w:r w:rsidR="009B628F" w:rsidRPr="00176708">
                <w:rPr>
                  <w:rStyle w:val="Hyperlink"/>
                  <w:b/>
                  <w:sz w:val="20"/>
                  <w:szCs w:val="20"/>
                </w:rPr>
                <w:t>Place of Publication</w:t>
              </w:r>
            </w:hyperlink>
            <w:r w:rsidR="009B628F" w:rsidRPr="00176708">
              <w:rPr>
                <w:b/>
                <w:color w:val="000000"/>
                <w:sz w:val="20"/>
                <w:szCs w:val="20"/>
              </w:rPr>
              <w:t xml:space="preserve"> </w:t>
            </w:r>
          </w:p>
        </w:tc>
        <w:tc>
          <w:tcPr>
            <w:tcW w:w="1918"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place where the asset was originally published, in English.</w:t>
            </w:r>
          </w:p>
        </w:tc>
        <w:tc>
          <w:tcPr>
            <w:tcW w:w="666"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580E5F" w:rsidP="008F3212">
            <w:pPr>
              <w:spacing w:before="60" w:after="60"/>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Text, based on vocabulary encoding scheme</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10.84</w:t>
            </w:r>
          </w:p>
        </w:tc>
        <w:tc>
          <w:tcPr>
            <w:tcW w:w="1190" w:type="pct"/>
          </w:tcPr>
          <w:p w:rsidR="009B628F" w:rsidRPr="00176708" w:rsidDel="00D66A18" w:rsidRDefault="008902C4"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91_Spatial" w:history="1">
              <w:r w:rsidR="009B628F" w:rsidRPr="00176708">
                <w:rPr>
                  <w:rStyle w:val="Hyperlink"/>
                  <w:b/>
                  <w:sz w:val="20"/>
                  <w:szCs w:val="20"/>
                </w:rPr>
                <w:t>Spatial</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range of spatial applicability of an asset. This element could include either a bounding box, or GeoJson string.</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4E5843"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4E5843">
              <w:rPr>
                <w:color w:val="000000"/>
                <w:sz w:val="20"/>
                <w:szCs w:val="20"/>
              </w:rPr>
              <w:t>Text, based on syntax encoding scheme</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9B628F" w:rsidP="00AC0CD0">
            <w:pPr>
              <w:rPr>
                <w:rFonts w:ascii="Times New Roman" w:hAnsi="Times New Roman" w:cs="Times New Roman"/>
                <w:sz w:val="20"/>
                <w:szCs w:val="20"/>
              </w:rPr>
            </w:pPr>
            <w:r w:rsidRPr="00807327">
              <w:rPr>
                <w:rFonts w:ascii="Times New Roman" w:hAnsi="Times New Roman" w:cs="Times New Roman"/>
                <w:sz w:val="20"/>
                <w:szCs w:val="20"/>
              </w:rPr>
              <w:t>10.24</w:t>
            </w:r>
          </w:p>
        </w:tc>
        <w:tc>
          <w:tcPr>
            <w:tcW w:w="1190" w:type="pct"/>
          </w:tcPr>
          <w:p w:rsidR="009B628F" w:rsidRPr="00176708" w:rsidDel="00D66A18" w:rsidRDefault="008902C4"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27_Geographic_Region" w:history="1">
              <w:r w:rsidR="009B628F" w:rsidRPr="00176708">
                <w:rPr>
                  <w:rStyle w:val="Hyperlink"/>
                  <w:b/>
                  <w:sz w:val="20"/>
                  <w:szCs w:val="20"/>
                </w:rPr>
                <w:t>Geographic Region Name</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region name which best reflects the geographic scope of an asset. This element will be a region name.</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580E5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 xml:space="preserve">Text, based on vocabulary encoding scheme </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9B628F" w:rsidP="00AC0CD0">
            <w:pPr>
              <w:rPr>
                <w:rFonts w:ascii="Times New Roman" w:hAnsi="Times New Roman" w:cs="Times New Roman"/>
                <w:sz w:val="20"/>
                <w:szCs w:val="20"/>
              </w:rPr>
            </w:pPr>
            <w:r w:rsidRPr="00807327">
              <w:rPr>
                <w:rFonts w:ascii="Times New Roman" w:hAnsi="Times New Roman" w:cs="Times New Roman"/>
                <w:sz w:val="20"/>
                <w:szCs w:val="20"/>
              </w:rPr>
              <w:t>10.37</w:t>
            </w:r>
          </w:p>
        </w:tc>
        <w:tc>
          <w:tcPr>
            <w:tcW w:w="1190" w:type="pct"/>
          </w:tcPr>
          <w:p w:rsidR="009B628F" w:rsidRPr="00176708" w:rsidDel="00D66A18" w:rsidRDefault="008902C4"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41_Maintenance_and" w:history="1">
              <w:r w:rsidR="009B628F" w:rsidRPr="00176708">
                <w:rPr>
                  <w:rStyle w:val="Hyperlink"/>
                  <w:b/>
                  <w:sz w:val="20"/>
                  <w:szCs w:val="20"/>
                </w:rPr>
                <w:t>Maintenance and Update Frequency</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 xml:space="preserve">The frequency with which changes and additions are made to the asset after the </w:t>
            </w:r>
            <w:r w:rsidRPr="00FC12AB">
              <w:rPr>
                <w:color w:val="000000"/>
                <w:sz w:val="20"/>
                <w:szCs w:val="20"/>
              </w:rPr>
              <w:lastRenderedPageBreak/>
              <w:t>initial resource is completed.</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lastRenderedPageBreak/>
              <w:t>Single</w:t>
            </w:r>
          </w:p>
        </w:tc>
        <w:tc>
          <w:tcPr>
            <w:tcW w:w="725" w:type="pct"/>
          </w:tcPr>
          <w:p w:rsidR="009B628F" w:rsidRPr="00FC12AB" w:rsidRDefault="00580E5F" w:rsidP="008F321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 xml:space="preserve">Text, based on vocabulary </w:t>
            </w:r>
            <w:r w:rsidRPr="00580E5F">
              <w:rPr>
                <w:color w:val="000000"/>
                <w:sz w:val="20"/>
                <w:szCs w:val="20"/>
              </w:rPr>
              <w:lastRenderedPageBreak/>
              <w:t>encoding scheme</w:t>
            </w:r>
            <w:r w:rsidR="009B628F" w:rsidRPr="00FC12AB">
              <w:rPr>
                <w:sz w:val="20"/>
                <w:szCs w:val="20"/>
              </w:rPr>
              <w:br/>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lastRenderedPageBreak/>
              <w:t>10.82</w:t>
            </w:r>
          </w:p>
        </w:tc>
        <w:tc>
          <w:tcPr>
            <w:tcW w:w="1190" w:type="pct"/>
          </w:tcPr>
          <w:p w:rsidR="009B628F" w:rsidRPr="00176708" w:rsidDel="00D66A18" w:rsidRDefault="008902C4"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89_Series_Title" w:history="1">
              <w:r w:rsidR="009B628F" w:rsidRPr="00176708">
                <w:rPr>
                  <w:rStyle w:val="Hyperlink"/>
                  <w:b/>
                  <w:sz w:val="20"/>
                  <w:szCs w:val="20"/>
                </w:rPr>
                <w:t>Series Title (English)</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name of the series of which the asset is a part, in English.</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10.83</w:t>
            </w:r>
          </w:p>
        </w:tc>
        <w:tc>
          <w:tcPr>
            <w:tcW w:w="1190" w:type="pct"/>
          </w:tcPr>
          <w:p w:rsidR="009B628F" w:rsidRPr="00176708" w:rsidDel="00D66A18" w:rsidRDefault="008902C4"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90_Series_Title" w:history="1">
              <w:r w:rsidR="009B628F" w:rsidRPr="00176708">
                <w:rPr>
                  <w:rStyle w:val="Hyperlink"/>
                  <w:b/>
                  <w:sz w:val="20"/>
                  <w:szCs w:val="20"/>
                </w:rPr>
                <w:t>Series Title (French)</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name of the series of which the asset is a part, in French.</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10.80</w:t>
            </w:r>
          </w:p>
        </w:tc>
        <w:tc>
          <w:tcPr>
            <w:tcW w:w="1190" w:type="pct"/>
          </w:tcPr>
          <w:p w:rsidR="009B628F" w:rsidRPr="00176708" w:rsidDel="00D66A18" w:rsidRDefault="008902C4"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87_Series_Issue" w:history="1">
              <w:r w:rsidR="009B628F" w:rsidRPr="00176708">
                <w:rPr>
                  <w:rStyle w:val="Hyperlink"/>
                  <w:b/>
                  <w:sz w:val="20"/>
                  <w:szCs w:val="20"/>
                </w:rPr>
                <w:t>Series Issue Identification (English)</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identification of the series' issue information of the asset, in English.</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sz w:val="20"/>
                <w:szCs w:val="20"/>
              </w:rPr>
            </w:pPr>
          </w:p>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10.81</w:t>
            </w:r>
          </w:p>
        </w:tc>
        <w:tc>
          <w:tcPr>
            <w:tcW w:w="1190" w:type="pct"/>
          </w:tcPr>
          <w:p w:rsidR="009B628F" w:rsidRPr="00176708" w:rsidDel="00D66A18" w:rsidRDefault="008902C4"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88_Series_Issue" w:history="1">
              <w:r w:rsidR="009B628F" w:rsidRPr="00176708">
                <w:rPr>
                  <w:rStyle w:val="Hyperlink"/>
                  <w:b/>
                  <w:sz w:val="20"/>
                  <w:szCs w:val="20"/>
                </w:rPr>
                <w:t>Series Issue Identification (French)</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The identification of the series' issue information of the asset, in French.</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Repeatable</w:t>
            </w:r>
          </w:p>
        </w:tc>
        <w:tc>
          <w:tcPr>
            <w:tcW w:w="725" w:type="pct"/>
          </w:tcPr>
          <w:p w:rsidR="009B628F" w:rsidRPr="00FC12AB"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F54368" w:rsidP="00AC0CD0">
            <w:pPr>
              <w:rPr>
                <w:rFonts w:ascii="Times New Roman" w:hAnsi="Times New Roman" w:cs="Times New Roman"/>
                <w:sz w:val="20"/>
                <w:szCs w:val="20"/>
              </w:rPr>
            </w:pPr>
            <w:r>
              <w:rPr>
                <w:rFonts w:ascii="Times New Roman" w:hAnsi="Times New Roman" w:cs="Times New Roman"/>
                <w:sz w:val="20"/>
                <w:szCs w:val="20"/>
              </w:rPr>
              <w:t>10.18</w:t>
            </w:r>
          </w:p>
        </w:tc>
        <w:tc>
          <w:tcPr>
            <w:tcW w:w="1190" w:type="pct"/>
          </w:tcPr>
          <w:p w:rsidR="009B628F" w:rsidRPr="00176708" w:rsidDel="00D66A18" w:rsidRDefault="008902C4"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21_Digital_Object" w:history="1">
              <w:r w:rsidR="009B628F" w:rsidRPr="00176708">
                <w:rPr>
                  <w:rStyle w:val="Hyperlink"/>
                  <w:b/>
                  <w:sz w:val="20"/>
                  <w:szCs w:val="20"/>
                </w:rPr>
                <w:t>Digital Object Identifier (DOI)</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 xml:space="preserve">The identification of the asset’s Digital Object Identifier  </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4E5843"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4E5843">
              <w:rPr>
                <w:color w:val="000000"/>
                <w:sz w:val="20"/>
                <w:szCs w:val="20"/>
              </w:rPr>
              <w:t>Text, based on syntax encoding scheme</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9B628F" w:rsidP="00AC0CD0">
            <w:pPr>
              <w:rPr>
                <w:rFonts w:ascii="Times New Roman" w:hAnsi="Times New Roman" w:cs="Times New Roman"/>
                <w:sz w:val="20"/>
                <w:szCs w:val="20"/>
              </w:rPr>
            </w:pPr>
            <w:r w:rsidRPr="00807327">
              <w:rPr>
                <w:rFonts w:ascii="Times New Roman" w:hAnsi="Times New Roman" w:cs="Times New Roman"/>
                <w:sz w:val="20"/>
                <w:szCs w:val="20"/>
              </w:rPr>
              <w:t>10.27</w:t>
            </w:r>
          </w:p>
        </w:tc>
        <w:tc>
          <w:tcPr>
            <w:tcW w:w="1190" w:type="pct"/>
          </w:tcPr>
          <w:p w:rsidR="009B628F" w:rsidRPr="00176708" w:rsidDel="00D66A18" w:rsidRDefault="008902C4"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29_Homepage_URL" w:history="1">
              <w:r w:rsidR="009B628F" w:rsidRPr="00176708">
                <w:rPr>
                  <w:rStyle w:val="Hyperlink"/>
                  <w:b/>
                  <w:sz w:val="20"/>
                  <w:szCs w:val="20"/>
                </w:rPr>
                <w:t>Homepage URL (English)</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A program or homepage that can be navigated to gain additional or contextual information about the asset, in English.</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4E5843"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4E5843">
              <w:rPr>
                <w:color w:val="000000"/>
                <w:sz w:val="20"/>
                <w:szCs w:val="20"/>
              </w:rPr>
              <w:t>Text, based on syntax encoding scheme</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9B628F" w:rsidP="00AC0CD0">
            <w:pPr>
              <w:rPr>
                <w:rFonts w:ascii="Times New Roman" w:hAnsi="Times New Roman" w:cs="Times New Roman"/>
                <w:sz w:val="20"/>
                <w:szCs w:val="20"/>
              </w:rPr>
            </w:pPr>
            <w:r w:rsidRPr="00807327">
              <w:rPr>
                <w:rFonts w:ascii="Times New Roman" w:hAnsi="Times New Roman" w:cs="Times New Roman"/>
                <w:sz w:val="20"/>
                <w:szCs w:val="20"/>
              </w:rPr>
              <w:t>10.28</w:t>
            </w:r>
          </w:p>
        </w:tc>
        <w:tc>
          <w:tcPr>
            <w:tcW w:w="1190" w:type="pct"/>
          </w:tcPr>
          <w:p w:rsidR="009B628F" w:rsidRPr="00176708" w:rsidDel="00D66A18" w:rsidRDefault="008902C4"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30_Homepage_URL" w:history="1">
              <w:r w:rsidR="009B628F" w:rsidRPr="00176708">
                <w:rPr>
                  <w:rStyle w:val="Hyperlink"/>
                  <w:b/>
                  <w:sz w:val="20"/>
                  <w:szCs w:val="20"/>
                </w:rPr>
                <w:t>Homepage URL (French)</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 program or homepage that can be navigated to gain additional or contextual information about the asset, in French.</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4E5843"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4E5843">
              <w:rPr>
                <w:color w:val="000000"/>
                <w:sz w:val="20"/>
                <w:szCs w:val="20"/>
              </w:rPr>
              <w:t>Text, based on syntax encoding scheme</w:t>
            </w:r>
            <w:r w:rsidRPr="00FC12AB">
              <w:rPr>
                <w:color w:val="000000"/>
                <w:sz w:val="20"/>
                <w:szCs w:val="20"/>
              </w:rPr>
              <w:t xml:space="preserve"> </w:t>
            </w:r>
          </w:p>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807327" w:rsidRPr="00FC12AB" w:rsidTr="0080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808080" w:themeFill="background1" w:themeFillShade="80"/>
          </w:tcPr>
          <w:p w:rsidR="00807327" w:rsidRPr="00807327" w:rsidRDefault="00807327" w:rsidP="00AC0CD0">
            <w:pPr>
              <w:rPr>
                <w:rFonts w:ascii="Times New Roman" w:hAnsi="Times New Roman" w:cs="Times New Roman"/>
                <w:color w:val="000000"/>
                <w:sz w:val="20"/>
                <w:szCs w:val="20"/>
              </w:rPr>
            </w:pPr>
            <w:r w:rsidRPr="00807327">
              <w:rPr>
                <w:rFonts w:ascii="Times New Roman" w:hAnsi="Times New Roman" w:cs="Times New Roman"/>
                <w:color w:val="000000" w:themeColor="text1"/>
                <w:sz w:val="20"/>
                <w:szCs w:val="20"/>
              </w:rPr>
              <w:t>Describing a Resource (Item)</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EE7101">
            <w:pPr>
              <w:rPr>
                <w:rFonts w:ascii="Times New Roman" w:hAnsi="Times New Roman" w:cs="Times New Roman"/>
                <w:sz w:val="20"/>
                <w:szCs w:val="20"/>
              </w:rPr>
            </w:pPr>
            <w:r w:rsidRPr="00807327">
              <w:rPr>
                <w:rFonts w:ascii="Times New Roman" w:hAnsi="Times New Roman" w:cs="Times New Roman"/>
                <w:sz w:val="20"/>
                <w:szCs w:val="20"/>
              </w:rPr>
              <w:t>10.71</w:t>
            </w:r>
          </w:p>
        </w:tc>
        <w:tc>
          <w:tcPr>
            <w:tcW w:w="1190" w:type="pct"/>
          </w:tcPr>
          <w:p w:rsidR="009B628F" w:rsidRPr="00176708" w:rsidDel="00D66A18" w:rsidRDefault="008902C4" w:rsidP="00EE7101">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7_Resource_–" w:history="1">
              <w:r w:rsidR="009B628F" w:rsidRPr="00176708">
                <w:rPr>
                  <w:rStyle w:val="Hyperlink"/>
                  <w:b/>
                  <w:sz w:val="20"/>
                  <w:szCs w:val="20"/>
                </w:rPr>
                <w:t>Resource - Identifier</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A unique phrase or string which identifies the resource.</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r w:rsidR="009B628F" w:rsidRPr="00FC12AB" w:rsidTr="009B62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sidRPr="00807327">
              <w:rPr>
                <w:rFonts w:ascii="Times New Roman" w:hAnsi="Times New Roman" w:cs="Times New Roman"/>
                <w:sz w:val="20"/>
                <w:szCs w:val="20"/>
              </w:rPr>
              <w:t>10.69</w:t>
            </w:r>
          </w:p>
        </w:tc>
        <w:tc>
          <w:tcPr>
            <w:tcW w:w="1190" w:type="pct"/>
          </w:tcPr>
          <w:p w:rsidR="009B628F" w:rsidRPr="00176708" w:rsidDel="00D66A18" w:rsidRDefault="008902C4" w:rsidP="00AC0CD0">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5_Resource_–" w:history="1">
              <w:r w:rsidR="009B628F" w:rsidRPr="00176708">
                <w:rPr>
                  <w:rStyle w:val="Hyperlink"/>
                  <w:b/>
                  <w:sz w:val="20"/>
                  <w:szCs w:val="20"/>
                </w:rPr>
                <w:t>Resource – Date Published</w:t>
              </w:r>
            </w:hyperlink>
          </w:p>
        </w:tc>
        <w:tc>
          <w:tcPr>
            <w:tcW w:w="1918"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Date of formal issuance (e.g., publication) of the resource.</w:t>
            </w:r>
          </w:p>
        </w:tc>
        <w:tc>
          <w:tcPr>
            <w:tcW w:w="666" w:type="pct"/>
          </w:tcPr>
          <w:p w:rsidR="009B628F" w:rsidRPr="00FC12AB" w:rsidDel="00D66A18" w:rsidRDefault="009B628F"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8F3212" w:rsidRDefault="004E5843" w:rsidP="00AC0CD0">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r w:rsidRPr="004E5843">
              <w:rPr>
                <w:color w:val="000000"/>
                <w:sz w:val="20"/>
                <w:szCs w:val="20"/>
              </w:rPr>
              <w:t>Text, based on syntax encoding scheme</w:t>
            </w:r>
            <w:r w:rsidRPr="008F3212">
              <w:rPr>
                <w:color w:val="000000"/>
                <w:sz w:val="20"/>
                <w:szCs w:val="20"/>
                <w:highlight w:val="yellow"/>
              </w:rPr>
              <w:t xml:space="preserve"> </w:t>
            </w:r>
          </w:p>
        </w:tc>
      </w:tr>
      <w:tr w:rsidR="009B628F" w:rsidRPr="00FC12AB" w:rsidTr="009B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 w:type="pct"/>
          </w:tcPr>
          <w:p w:rsidR="009B628F" w:rsidRPr="00807327" w:rsidRDefault="00807327" w:rsidP="00AC0CD0">
            <w:pPr>
              <w:rPr>
                <w:rFonts w:ascii="Times New Roman" w:hAnsi="Times New Roman" w:cs="Times New Roman"/>
                <w:sz w:val="20"/>
                <w:szCs w:val="20"/>
              </w:rPr>
            </w:pPr>
            <w:r w:rsidRPr="00807327">
              <w:rPr>
                <w:rFonts w:ascii="Times New Roman" w:hAnsi="Times New Roman" w:cs="Times New Roman"/>
                <w:sz w:val="20"/>
                <w:szCs w:val="20"/>
              </w:rPr>
              <w:t>10.73</w:t>
            </w:r>
          </w:p>
        </w:tc>
        <w:tc>
          <w:tcPr>
            <w:tcW w:w="1190" w:type="pct"/>
          </w:tcPr>
          <w:p w:rsidR="009B628F" w:rsidRPr="00176708" w:rsidDel="00D66A18" w:rsidRDefault="008902C4" w:rsidP="00AC0CD0">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9_Resource_–" w:history="1">
              <w:r w:rsidR="009B628F" w:rsidRPr="00176708">
                <w:rPr>
                  <w:rStyle w:val="Hyperlink"/>
                  <w:b/>
                  <w:sz w:val="20"/>
                  <w:szCs w:val="20"/>
                </w:rPr>
                <w:t>Resource - Size</w:t>
              </w:r>
            </w:hyperlink>
          </w:p>
        </w:tc>
        <w:tc>
          <w:tcPr>
            <w:tcW w:w="1918"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The [estimated] size of a resource in bytes.</w:t>
            </w:r>
          </w:p>
        </w:tc>
        <w:tc>
          <w:tcPr>
            <w:tcW w:w="666" w:type="pct"/>
          </w:tcPr>
          <w:p w:rsidR="009B628F" w:rsidRPr="00FC12AB" w:rsidDel="00D66A18"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Single</w:t>
            </w:r>
          </w:p>
        </w:tc>
        <w:tc>
          <w:tcPr>
            <w:tcW w:w="725" w:type="pct"/>
          </w:tcPr>
          <w:p w:rsidR="009B628F" w:rsidRPr="00FC12AB" w:rsidRDefault="009B62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FC12AB">
              <w:rPr>
                <w:color w:val="000000"/>
                <w:sz w:val="20"/>
                <w:szCs w:val="20"/>
              </w:rPr>
              <w:t>Free text</w:t>
            </w:r>
          </w:p>
        </w:tc>
      </w:tr>
    </w:tbl>
    <w:p w:rsidR="00A57B63" w:rsidRDefault="00A57B63">
      <w:pPr>
        <w:rPr>
          <w:rFonts w:asciiTheme="majorHAnsi" w:eastAsiaTheme="majorEastAsia" w:hAnsiTheme="majorHAnsi" w:cstheme="majorHAnsi"/>
          <w:b/>
          <w:bCs/>
          <w:color w:val="365F91" w:themeColor="accent1" w:themeShade="BF"/>
          <w:sz w:val="28"/>
          <w:szCs w:val="28"/>
        </w:rPr>
      </w:pPr>
      <w:r>
        <w:rPr>
          <w:rFonts w:cstheme="majorHAnsi"/>
        </w:rPr>
        <w:br w:type="page"/>
      </w:r>
    </w:p>
    <w:p w:rsidR="00DD13D4" w:rsidRDefault="00DD13D4" w:rsidP="00DD13D4">
      <w:pPr>
        <w:pStyle w:val="Heading1"/>
        <w:rPr>
          <w:rFonts w:asciiTheme="minorHAnsi" w:eastAsiaTheme="minorHAnsi" w:hAnsiTheme="minorHAnsi" w:cstheme="minorBidi"/>
          <w:b w:val="0"/>
          <w:bCs w:val="0"/>
          <w:color w:val="auto"/>
          <w:sz w:val="22"/>
          <w:szCs w:val="22"/>
        </w:rPr>
      </w:pPr>
      <w:bookmarkStart w:id="26" w:name="_Toc466365169"/>
      <w:r>
        <w:rPr>
          <w:rFonts w:cstheme="majorHAnsi"/>
        </w:rPr>
        <w:lastRenderedPageBreak/>
        <w:t>7</w:t>
      </w:r>
      <w:r w:rsidRPr="003107A8">
        <w:rPr>
          <w:rFonts w:cstheme="majorHAnsi"/>
        </w:rPr>
        <w:t>.0 Catalogue Extensions</w:t>
      </w:r>
      <w:bookmarkEnd w:id="26"/>
    </w:p>
    <w:p w:rsidR="00DD13D4" w:rsidRPr="00197E12" w:rsidRDefault="00DD13D4" w:rsidP="00DD13D4">
      <w:r w:rsidRPr="00197E12">
        <w:t>Catalogue extensions highlight features and characteristics related to the structure of the resource. The obligation (</w:t>
      </w:r>
      <w:r w:rsidR="005962CA">
        <w:t>Obligat.</w:t>
      </w:r>
      <w:r w:rsidRPr="00197E12">
        <w:t>), column indicates which elements are mandatory (M) or optional (O).</w:t>
      </w:r>
    </w:p>
    <w:p w:rsidR="00DD13D4" w:rsidRPr="00197E12" w:rsidRDefault="00DD13D4" w:rsidP="00DD13D4">
      <w:r w:rsidRPr="00197E12">
        <w:rPr>
          <w:noProof/>
        </w:rPr>
        <mc:AlternateContent>
          <mc:Choice Requires="wps">
            <w:drawing>
              <wp:anchor distT="0" distB="0" distL="114300" distR="114300" simplePos="0" relativeHeight="251665408" behindDoc="0" locked="0" layoutInCell="1" allowOverlap="1" wp14:anchorId="470F7EB8" wp14:editId="387D20ED">
                <wp:simplePos x="0" y="0"/>
                <wp:positionH relativeFrom="column">
                  <wp:posOffset>428625</wp:posOffset>
                </wp:positionH>
                <wp:positionV relativeFrom="paragraph">
                  <wp:posOffset>82550</wp:posOffset>
                </wp:positionV>
                <wp:extent cx="4937760" cy="876300"/>
                <wp:effectExtent l="0" t="0" r="15240" b="19050"/>
                <wp:wrapNone/>
                <wp:docPr id="12" name="Rounded Rectangle 12"/>
                <wp:cNvGraphicFramePr/>
                <a:graphic xmlns:a="http://schemas.openxmlformats.org/drawingml/2006/main">
                  <a:graphicData uri="http://schemas.microsoft.com/office/word/2010/wordprocessingShape">
                    <wps:wsp>
                      <wps:cNvSpPr/>
                      <wps:spPr>
                        <a:xfrm>
                          <a:off x="0" y="0"/>
                          <a:ext cx="4937760" cy="876300"/>
                        </a:xfrm>
                        <a:prstGeom prst="round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85E" w:rsidRPr="00B256E2" w:rsidRDefault="00E8285E" w:rsidP="00DD13D4">
                            <w:pPr>
                              <w:rPr>
                                <w:color w:val="000000" w:themeColor="text1"/>
                                <w14:textOutline w14:w="9525" w14:cap="rnd" w14:cmpd="sng" w14:algn="ctr">
                                  <w14:noFill/>
                                  <w14:prstDash w14:val="solid"/>
                                  <w14:bevel/>
                                </w14:textOutline>
                              </w:rPr>
                            </w:pPr>
                            <w:r w:rsidRPr="00B256E2">
                              <w:rPr>
                                <w:color w:val="000000" w:themeColor="text1"/>
                                <w14:textOutline w14:w="9525" w14:cap="rnd" w14:cmpd="sng" w14:algn="ctr">
                                  <w14:noFill/>
                                  <w14:prstDash w14:val="solid"/>
                                  <w14:bevel/>
                                </w14:textOutline>
                              </w:rPr>
                              <w:t>NOTE:</w:t>
                            </w:r>
                          </w:p>
                          <w:p w:rsidR="00E8285E" w:rsidRPr="00B256E2" w:rsidRDefault="00E8285E" w:rsidP="00DD13D4">
                            <w:pPr>
                              <w:rPr>
                                <w:color w:val="000000" w:themeColor="text1"/>
                                <w14:textOutline w14:w="9525" w14:cap="rnd" w14:cmpd="sng" w14:algn="ctr">
                                  <w14:noFill/>
                                  <w14:prstDash w14:val="solid"/>
                                  <w14:bevel/>
                                </w14:textOutline>
                              </w:rPr>
                            </w:pPr>
                            <w:r w:rsidRPr="00B256E2">
                              <w:rPr>
                                <w:color w:val="000000" w:themeColor="text1"/>
                                <w:u w:val="single"/>
                                <w14:textOutline w14:w="9525" w14:cap="rnd" w14:cmpd="sng" w14:algn="ctr">
                                  <w14:noFill/>
                                  <w14:prstDash w14:val="solid"/>
                                  <w14:bevel/>
                                </w14:textOutline>
                              </w:rPr>
                              <w:t>All applicable</w:t>
                            </w:r>
                            <w:r w:rsidRPr="00B256E2">
                              <w:rPr>
                                <w:color w:val="000000" w:themeColor="text1"/>
                                <w14:textOutline w14:w="9525" w14:cap="rnd" w14:cmpd="sng" w14:algn="ctr">
                                  <w14:noFill/>
                                  <w14:prstDash w14:val="solid"/>
                                  <w14:bevel/>
                                </w14:textOutline>
                              </w:rPr>
                              <w:t xml:space="preserve"> Foundational Metadata </w:t>
                            </w:r>
                            <w:r w:rsidRPr="00B256E2">
                              <w:rPr>
                                <w:b/>
                                <w:color w:val="000000" w:themeColor="text1"/>
                                <w14:textOutline w14:w="9525" w14:cap="rnd" w14:cmpd="sng" w14:algn="ctr">
                                  <w14:noFill/>
                                  <w14:prstDash w14:val="solid"/>
                                  <w14:bevel/>
                                </w14:textOutline>
                              </w:rPr>
                              <w:t>+</w:t>
                            </w:r>
                            <w:r w:rsidRPr="00B256E2">
                              <w:rPr>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7" style="position:absolute;margin-left:33.75pt;margin-top:6.5pt;width:388.8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" fillcolor="#e5b8b7 [1301]" strokecolor="#943634 [2405]" strokeweight="2pt">
                <v:textbox>
                  <w:txbxContent>
                    <w:p w:rsidR="00E8285E" w:rsidRPr="00B256E2" w:rsidRDefault="00E8285E" w:rsidP="00DD13D4">
                      <w:pPr>
                        <w:rPr>
                          <w:color w:val="000000" w:themeColor="text1"/>
                          <w14:textOutline w14:w="9525" w14:cap="rnd" w14:cmpd="sng" w14:algn="ctr">
                            <w14:noFill/>
                            <w14:prstDash w14:val="solid"/>
                            <w14:bevel/>
                          </w14:textOutline>
                        </w:rPr>
                      </w:pPr>
                      <w:r w:rsidRPr="00B256E2">
                        <w:rPr>
                          <w:color w:val="000000" w:themeColor="text1"/>
                          <w14:textOutline w14:w="9525" w14:cap="rnd" w14:cmpd="sng" w14:algn="ctr">
                            <w14:noFill/>
                            <w14:prstDash w14:val="solid"/>
                            <w14:bevel/>
                          </w14:textOutline>
                        </w:rPr>
                        <w:t>NOTE:</w:t>
                      </w:r>
                    </w:p>
                    <w:p w:rsidR="00E8285E" w:rsidRPr="00B256E2" w:rsidRDefault="00E8285E" w:rsidP="00DD13D4">
                      <w:pPr>
                        <w:rPr>
                          <w:color w:val="000000" w:themeColor="text1"/>
                          <w14:textOutline w14:w="9525" w14:cap="rnd" w14:cmpd="sng" w14:algn="ctr">
                            <w14:noFill/>
                            <w14:prstDash w14:val="solid"/>
                            <w14:bevel/>
                          </w14:textOutline>
                        </w:rPr>
                      </w:pPr>
                      <w:r w:rsidRPr="00B256E2">
                        <w:rPr>
                          <w:color w:val="000000" w:themeColor="text1"/>
                          <w:u w:val="single"/>
                          <w14:textOutline w14:w="9525" w14:cap="rnd" w14:cmpd="sng" w14:algn="ctr">
                            <w14:noFill/>
                            <w14:prstDash w14:val="solid"/>
                            <w14:bevel/>
                          </w14:textOutline>
                        </w:rPr>
                        <w:t>All applicable</w:t>
                      </w:r>
                      <w:r w:rsidRPr="00B256E2">
                        <w:rPr>
                          <w:color w:val="000000" w:themeColor="text1"/>
                          <w14:textOutline w14:w="9525" w14:cap="rnd" w14:cmpd="sng" w14:algn="ctr">
                            <w14:noFill/>
                            <w14:prstDash w14:val="solid"/>
                            <w14:bevel/>
                          </w14:textOutline>
                        </w:rPr>
                        <w:t xml:space="preserve"> Foundational Metadata </w:t>
                      </w:r>
                      <w:r w:rsidRPr="00B256E2">
                        <w:rPr>
                          <w:b/>
                          <w:color w:val="000000" w:themeColor="text1"/>
                          <w14:textOutline w14:w="9525" w14:cap="rnd" w14:cmpd="sng" w14:algn="ctr">
                            <w14:noFill/>
                            <w14:prstDash w14:val="solid"/>
                            <w14:bevel/>
                          </w14:textOutline>
                        </w:rPr>
                        <w:t>+</w:t>
                      </w:r>
                      <w:r w:rsidRPr="00B256E2">
                        <w:rPr>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v:textbox>
              </v:roundrect>
            </w:pict>
          </mc:Fallback>
        </mc:AlternateContent>
      </w:r>
    </w:p>
    <w:p w:rsidR="00DD13D4" w:rsidRPr="00197E12" w:rsidRDefault="00DD13D4" w:rsidP="00DD13D4"/>
    <w:p w:rsidR="00DD13D4" w:rsidRPr="00197E12" w:rsidRDefault="00DD13D4" w:rsidP="00DD13D4"/>
    <w:p w:rsidR="00DD13D4" w:rsidRPr="00197E12" w:rsidRDefault="00DD13D4" w:rsidP="00DD13D4">
      <w:pPr>
        <w:pStyle w:val="Heading2"/>
        <w:ind w:firstLine="720"/>
        <w:rPr>
          <w:rFonts w:ascii="Times New Roman" w:hAnsi="Times New Roman" w:cs="Times New Roman"/>
          <w:sz w:val="24"/>
          <w:szCs w:val="24"/>
        </w:rPr>
      </w:pPr>
      <w:bookmarkStart w:id="27" w:name="_Toc448232718"/>
    </w:p>
    <w:p w:rsidR="00DD13D4" w:rsidRPr="00197E12" w:rsidRDefault="00DD13D4" w:rsidP="00DD13D4">
      <w:pPr>
        <w:pStyle w:val="Heading2"/>
        <w:ind w:firstLine="720"/>
        <w:rPr>
          <w:rFonts w:ascii="Times New Roman" w:hAnsi="Times New Roman" w:cs="Times New Roman"/>
          <w:sz w:val="24"/>
          <w:szCs w:val="24"/>
        </w:rPr>
      </w:pPr>
    </w:p>
    <w:p w:rsidR="005571AF" w:rsidRPr="005571AF" w:rsidRDefault="00DD13D4" w:rsidP="004E5843">
      <w:pPr>
        <w:pStyle w:val="Heading2"/>
      </w:pPr>
      <w:bookmarkStart w:id="28" w:name="_Toc450076399"/>
      <w:bookmarkStart w:id="29" w:name="_Toc466365170"/>
      <w:r w:rsidRPr="00DD13D4">
        <w:t>7.1 Open Information</w:t>
      </w:r>
      <w:bookmarkEnd w:id="27"/>
      <w:bookmarkEnd w:id="28"/>
      <w:bookmarkEnd w:id="29"/>
    </w:p>
    <w:tbl>
      <w:tblPr>
        <w:tblStyle w:val="LightGrid-Accent1"/>
        <w:tblpPr w:leftFromText="180" w:rightFromText="180" w:vertAnchor="text" w:horzAnchor="margin" w:tblpY="212"/>
        <w:tblW w:w="5000" w:type="pct"/>
        <w:tblLayout w:type="fixed"/>
        <w:tblLook w:val="04A0" w:firstRow="1" w:lastRow="0" w:firstColumn="1" w:lastColumn="0" w:noHBand="0" w:noVBand="1"/>
      </w:tblPr>
      <w:tblGrid>
        <w:gridCol w:w="1102"/>
        <w:gridCol w:w="1802"/>
        <w:gridCol w:w="2735"/>
        <w:gridCol w:w="1030"/>
        <w:gridCol w:w="1314"/>
        <w:gridCol w:w="1593"/>
      </w:tblGrid>
      <w:tr w:rsidR="00A57B63" w:rsidRPr="008C3045" w:rsidTr="00EA74DB">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A57B63" w:rsidRDefault="00A57B63" w:rsidP="00AC0CD0">
            <w:pPr>
              <w:rPr>
                <w:rFonts w:ascii="Times New Roman" w:hAnsi="Times New Roman" w:cs="Times New Roman"/>
                <w:sz w:val="20"/>
                <w:szCs w:val="20"/>
              </w:rPr>
            </w:pPr>
            <w:r w:rsidRPr="00A57B63">
              <w:rPr>
                <w:rFonts w:ascii="Times New Roman" w:hAnsi="Times New Roman" w:cs="Times New Roman"/>
                <w:sz w:val="20"/>
                <w:szCs w:val="20"/>
              </w:rPr>
              <w:t>Section #</w:t>
            </w:r>
          </w:p>
        </w:tc>
        <w:tc>
          <w:tcPr>
            <w:tcW w:w="941" w:type="pct"/>
          </w:tcPr>
          <w:p w:rsidR="00A57B63" w:rsidRPr="00A57B63" w:rsidRDefault="00A57B63"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sz w:val="20"/>
                <w:szCs w:val="20"/>
              </w:rPr>
              <w:t>Label</w:t>
            </w:r>
          </w:p>
        </w:tc>
        <w:tc>
          <w:tcPr>
            <w:tcW w:w="1428" w:type="pct"/>
          </w:tcPr>
          <w:p w:rsidR="00A57B63" w:rsidRPr="00A57B63" w:rsidRDefault="00A57B63"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sz w:val="20"/>
                <w:szCs w:val="20"/>
              </w:rPr>
              <w:t>Description</w:t>
            </w:r>
          </w:p>
        </w:tc>
        <w:tc>
          <w:tcPr>
            <w:tcW w:w="538" w:type="pct"/>
          </w:tcPr>
          <w:p w:rsidR="00A57B63" w:rsidRPr="00A57B63" w:rsidRDefault="00EA74DB"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Obligat.</w:t>
            </w:r>
          </w:p>
        </w:tc>
        <w:tc>
          <w:tcPr>
            <w:tcW w:w="686" w:type="pct"/>
          </w:tcPr>
          <w:p w:rsidR="00A57B63" w:rsidRPr="00A57B63" w:rsidRDefault="00A57B63"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sz w:val="20"/>
                <w:szCs w:val="20"/>
              </w:rPr>
              <w:t>Single / Repeatable</w:t>
            </w:r>
          </w:p>
        </w:tc>
        <w:tc>
          <w:tcPr>
            <w:tcW w:w="833" w:type="pct"/>
          </w:tcPr>
          <w:p w:rsidR="00A57B63" w:rsidRPr="00A57B63" w:rsidRDefault="00A57B63" w:rsidP="00AC0C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sz w:val="20"/>
                <w:szCs w:val="20"/>
              </w:rPr>
              <w:t>Free text / Controlled list</w:t>
            </w:r>
          </w:p>
        </w:tc>
      </w:tr>
      <w:tr w:rsidR="00A57B63" w:rsidRPr="008C3045" w:rsidTr="00A57B6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4B01C9" w:rsidRDefault="00A57B63" w:rsidP="00AC0CD0">
            <w:pPr>
              <w:rPr>
                <w:color w:val="000000"/>
                <w:sz w:val="22"/>
                <w:szCs w:val="20"/>
              </w:rPr>
            </w:pPr>
            <w:r w:rsidRPr="004B01C9">
              <w:rPr>
                <w:rFonts w:ascii="Times New Roman" w:hAnsi="Times New Roman" w:cs="Times New Roman"/>
                <w:color w:val="000000"/>
                <w:sz w:val="22"/>
                <w:szCs w:val="20"/>
              </w:rPr>
              <w:t>Describing a Metadata Record</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AC0CD0">
            <w:pPr>
              <w:rPr>
                <w:rFonts w:ascii="Times New Roman" w:hAnsi="Times New Roman" w:cs="Times New Roman"/>
                <w:sz w:val="20"/>
                <w:szCs w:val="20"/>
              </w:rPr>
            </w:pPr>
            <w:r w:rsidRPr="00F54368">
              <w:rPr>
                <w:rFonts w:ascii="Times New Roman" w:hAnsi="Times New Roman" w:cs="Times New Roman"/>
                <w:sz w:val="20"/>
                <w:szCs w:val="20"/>
              </w:rPr>
              <w:t>10.43</w:t>
            </w:r>
          </w:p>
        </w:tc>
        <w:tc>
          <w:tcPr>
            <w:tcW w:w="941" w:type="pct"/>
          </w:tcPr>
          <w:p w:rsidR="00A57B63" w:rsidRPr="00176708" w:rsidRDefault="008902C4" w:rsidP="00AC0CD0">
            <w:pPr>
              <w:cnfStyle w:val="000000010000" w:firstRow="0" w:lastRow="0" w:firstColumn="0" w:lastColumn="0" w:oddVBand="0" w:evenVBand="0" w:oddHBand="0" w:evenHBand="1" w:firstRowFirstColumn="0" w:firstRowLastColumn="0" w:lastRowFirstColumn="0" w:lastRowLastColumn="0"/>
              <w:rPr>
                <w:b/>
                <w:color w:val="000000" w:themeColor="text1"/>
                <w:sz w:val="20"/>
                <w:szCs w:val="20"/>
              </w:rPr>
            </w:pPr>
            <w:hyperlink w:anchor="_10.18_Metadata_Record" w:history="1">
              <w:r w:rsidR="00A57B63" w:rsidRPr="00176708">
                <w:rPr>
                  <w:rStyle w:val="Hyperlink"/>
                  <w:b/>
                  <w:sz w:val="20"/>
                  <w:szCs w:val="20"/>
                </w:rPr>
                <w:t>Metadata Record Release Date</w:t>
              </w:r>
            </w:hyperlink>
          </w:p>
        </w:tc>
        <w:tc>
          <w:tcPr>
            <w:tcW w:w="1428" w:type="pct"/>
          </w:tcPr>
          <w:p w:rsidR="00A57B63" w:rsidRPr="00C72942" w:rsidRDefault="00A57B63" w:rsidP="00AC0CD0">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C72942">
              <w:rPr>
                <w:color w:val="000000"/>
                <w:sz w:val="20"/>
                <w:szCs w:val="20"/>
              </w:rPr>
              <w:t>The date on which the metadata record was released, made available.</w:t>
            </w:r>
          </w:p>
        </w:tc>
        <w:tc>
          <w:tcPr>
            <w:tcW w:w="537" w:type="pct"/>
          </w:tcPr>
          <w:p w:rsidR="00A57B63" w:rsidRPr="00C72942" w:rsidRDefault="00A57B63"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AC0CD0">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A57B63" w:rsidRPr="00C72942" w:rsidRDefault="004E5843" w:rsidP="009B628F">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10.51</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57_Public_Value" w:history="1">
              <w:r w:rsidR="00A57B63" w:rsidRPr="00176708">
                <w:rPr>
                  <w:rStyle w:val="Hyperlink"/>
                  <w:b/>
                  <w:sz w:val="20"/>
                  <w:szCs w:val="20"/>
                </w:rPr>
                <w:t>Public Value Disposition Action</w:t>
              </w:r>
            </w:hyperlink>
          </w:p>
        </w:tc>
        <w:tc>
          <w:tcPr>
            <w:tcW w:w="1428"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72942">
              <w:rPr>
                <w:color w:val="000000"/>
                <w:sz w:val="20"/>
                <w:szCs w:val="20"/>
              </w:rPr>
              <w:t>The action that will be taken on a resource upon the expiry of its retention period.</w:t>
            </w:r>
          </w:p>
        </w:tc>
        <w:tc>
          <w:tcPr>
            <w:tcW w:w="537"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A57B63" w:rsidRPr="00C72942" w:rsidRDefault="00580E5F"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sz w:val="20"/>
                <w:szCs w:val="20"/>
              </w:rPr>
              <w:t xml:space="preserve">Text, based on vocabulary encoding scheme </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10.52</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58_Public_Value" w:history="1">
              <w:r w:rsidR="00A57B63" w:rsidRPr="00176708">
                <w:rPr>
                  <w:rStyle w:val="Hyperlink"/>
                  <w:b/>
                  <w:sz w:val="20"/>
                  <w:szCs w:val="20"/>
                </w:rPr>
                <w:t>Public Value Disposition Authority</w:t>
              </w:r>
            </w:hyperlink>
          </w:p>
        </w:tc>
        <w:tc>
          <w:tcPr>
            <w:tcW w:w="1428"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C72942">
              <w:rPr>
                <w:sz w:val="20"/>
                <w:szCs w:val="20"/>
              </w:rPr>
              <w:t>The legal instrument issued by Library and Archives Canada (LAC) that authorizes the transfer, destruction, or alienation outside the control of the Government of Canada, of an information resource.</w:t>
            </w:r>
          </w:p>
        </w:tc>
        <w:tc>
          <w:tcPr>
            <w:tcW w:w="537"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A57B63" w:rsidRPr="00C72942" w:rsidRDefault="00580E5F" w:rsidP="003C0A09">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sz w:val="20"/>
                <w:szCs w:val="20"/>
              </w:rPr>
              <w:t xml:space="preserve">Text, based on vocabulary encoding scheme </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10.53</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59_Public_Value" w:history="1">
              <w:r w:rsidR="00A57B63" w:rsidRPr="00176708">
                <w:rPr>
                  <w:rStyle w:val="Hyperlink"/>
                  <w:b/>
                  <w:sz w:val="20"/>
                  <w:szCs w:val="20"/>
                </w:rPr>
                <w:t>Public Value Retention Period</w:t>
              </w:r>
            </w:hyperlink>
          </w:p>
        </w:tc>
        <w:tc>
          <w:tcPr>
            <w:tcW w:w="1428"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72942">
              <w:rPr>
                <w:sz w:val="20"/>
                <w:szCs w:val="20"/>
              </w:rPr>
              <w:t>The period of time an information resource should be retained before authorized disposition.</w:t>
            </w:r>
          </w:p>
        </w:tc>
        <w:tc>
          <w:tcPr>
            <w:tcW w:w="537"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A57B63" w:rsidRPr="00C72942" w:rsidRDefault="00580E5F" w:rsidP="003C0A09">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sz w:val="20"/>
                <w:szCs w:val="20"/>
              </w:rPr>
              <w:t xml:space="preserve">Text, based on vocabulary encoding scheme </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10.54</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60_Public_Value" w:history="1">
              <w:r w:rsidR="00A57B63" w:rsidRPr="00176708">
                <w:rPr>
                  <w:rStyle w:val="Hyperlink"/>
                  <w:b/>
                  <w:sz w:val="20"/>
                  <w:szCs w:val="20"/>
                </w:rPr>
                <w:t>Public Value Retention Trigger</w:t>
              </w:r>
            </w:hyperlink>
          </w:p>
        </w:tc>
        <w:tc>
          <w:tcPr>
            <w:tcW w:w="1428"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C72942">
              <w:rPr>
                <w:sz w:val="20"/>
                <w:szCs w:val="20"/>
              </w:rPr>
              <w:t>A description of a condition that should be met to initiate the retention period countdown.</w:t>
            </w:r>
          </w:p>
        </w:tc>
        <w:tc>
          <w:tcPr>
            <w:tcW w:w="537"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A57B63" w:rsidRPr="00C72942" w:rsidRDefault="00580E5F"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sz w:val="20"/>
                <w:szCs w:val="20"/>
              </w:rPr>
              <w:t xml:space="preserve">Text, based on vocabulary encoding scheme </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10.55</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61_Public_Value" w:history="1">
              <w:r w:rsidR="00A57B63" w:rsidRPr="00176708">
                <w:rPr>
                  <w:rStyle w:val="Hyperlink"/>
                  <w:b/>
                  <w:sz w:val="20"/>
                  <w:szCs w:val="20"/>
                </w:rPr>
                <w:t>Public Value Retention Trigger Date</w:t>
              </w:r>
            </w:hyperlink>
          </w:p>
        </w:tc>
        <w:tc>
          <w:tcPr>
            <w:tcW w:w="1428"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C72942">
              <w:rPr>
                <w:sz w:val="20"/>
                <w:szCs w:val="20"/>
              </w:rPr>
              <w:t>The date that initiates the retention period countdown.</w:t>
            </w:r>
          </w:p>
        </w:tc>
        <w:tc>
          <w:tcPr>
            <w:tcW w:w="537"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72942">
              <w:rPr>
                <w:color w:val="000000"/>
                <w:sz w:val="20"/>
                <w:szCs w:val="20"/>
              </w:rPr>
              <w:t>M</w:t>
            </w:r>
          </w:p>
        </w:tc>
        <w:tc>
          <w:tcPr>
            <w:tcW w:w="686" w:type="pct"/>
          </w:tcPr>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72942">
              <w:rPr>
                <w:color w:val="000000"/>
                <w:sz w:val="20"/>
                <w:szCs w:val="20"/>
              </w:rPr>
              <w:t>Single</w:t>
            </w:r>
          </w:p>
        </w:tc>
        <w:tc>
          <w:tcPr>
            <w:tcW w:w="833" w:type="pct"/>
          </w:tcPr>
          <w:p w:rsidR="00A57B63" w:rsidRDefault="004E584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 </w:t>
            </w:r>
          </w:p>
          <w:p w:rsidR="00A57B63" w:rsidRPr="00C7294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A57B63" w:rsidRPr="008C3045" w:rsidTr="00A57B63">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176708" w:rsidRDefault="00A57B63" w:rsidP="00C72942">
            <w:pPr>
              <w:rPr>
                <w:color w:val="000000"/>
                <w:sz w:val="22"/>
                <w:szCs w:val="20"/>
              </w:rPr>
            </w:pPr>
            <w:r w:rsidRPr="00176708">
              <w:rPr>
                <w:rFonts w:ascii="Times New Roman" w:hAnsi="Times New Roman" w:cs="Times New Roman"/>
                <w:color w:val="000000"/>
                <w:sz w:val="22"/>
                <w:szCs w:val="20"/>
              </w:rPr>
              <w:t>Describing an Asset (File)</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10.32</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34_Jurisdiction" w:history="1">
              <w:r w:rsidR="00A57B63" w:rsidRPr="00176708">
                <w:rPr>
                  <w:rStyle w:val="Hyperlink"/>
                  <w:b/>
                  <w:sz w:val="20"/>
                  <w:szCs w:val="20"/>
                </w:rPr>
                <w:t>Jurisdiction</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The extent or range of judicial, law, of enforcement, or other authority (i.e. the level of government that has contributed to the asset)</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M</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580E5F" w:rsidP="003C0A09">
            <w:pPr>
              <w:cnfStyle w:val="000000100000" w:firstRow="0" w:lastRow="0" w:firstColumn="0" w:lastColumn="0" w:oddVBand="0" w:evenVBand="0" w:oddHBand="1" w:evenHBand="0" w:firstRowFirstColumn="0" w:firstRowLastColumn="0" w:lastRowFirstColumn="0" w:lastRowLastColumn="0"/>
              <w:rPr>
                <w:sz w:val="20"/>
                <w:szCs w:val="20"/>
              </w:rPr>
            </w:pPr>
            <w:r w:rsidRPr="00580E5F">
              <w:rPr>
                <w:sz w:val="20"/>
                <w:szCs w:val="20"/>
              </w:rPr>
              <w:t xml:space="preserve">Text, based on vocabulary encoding scheme </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lastRenderedPageBreak/>
              <w:t>10.78</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85_Series_Dates" w:history="1">
              <w:r w:rsidR="00A57B63" w:rsidRPr="00176708">
                <w:rPr>
                  <w:rStyle w:val="Hyperlink"/>
                  <w:b/>
                  <w:sz w:val="20"/>
                  <w:szCs w:val="20"/>
                </w:rPr>
                <w:t>Series Dates of Publication and / or Sequential Designation (English)</w:t>
              </w:r>
            </w:hyperlink>
          </w:p>
        </w:tc>
        <w:tc>
          <w:tcPr>
            <w:tcW w:w="1428"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 xml:space="preserve">The beginning/ending date(s) of publication and/or sequential designations used on items in a series, in English. </w:t>
            </w:r>
          </w:p>
        </w:tc>
        <w:tc>
          <w:tcPr>
            <w:tcW w:w="537"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Free text</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10.79</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86_Series_Dates" w:history="1">
              <w:r w:rsidR="00A57B63" w:rsidRPr="00176708">
                <w:rPr>
                  <w:rStyle w:val="Hyperlink"/>
                  <w:b/>
                  <w:sz w:val="20"/>
                  <w:szCs w:val="20"/>
                </w:rPr>
                <w:t>Series Dates of Publication and / or Sequential Designation (French)</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 xml:space="preserve">The beginning/ending date(s) of publication and/or sequential designations used on items in a series, in French. </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Free text</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10.29</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31_ISBN" w:history="1">
              <w:r w:rsidR="00A57B63" w:rsidRPr="00176708">
                <w:rPr>
                  <w:rStyle w:val="Hyperlink"/>
                  <w:b/>
                  <w:sz w:val="20"/>
                  <w:szCs w:val="20"/>
                </w:rPr>
                <w:t>ISBN</w:t>
              </w:r>
            </w:hyperlink>
          </w:p>
        </w:tc>
        <w:tc>
          <w:tcPr>
            <w:tcW w:w="1428"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 xml:space="preserve">The identification of the asset’s International Standard Book Number, a unique identifier assigned </w:t>
            </w:r>
            <w:proofErr w:type="gramStart"/>
            <w:r w:rsidRPr="008C3045">
              <w:rPr>
                <w:sz w:val="20"/>
                <w:szCs w:val="20"/>
              </w:rPr>
              <w:t>to</w:t>
            </w:r>
            <w:proofErr w:type="gramEnd"/>
            <w:r w:rsidRPr="008C3045">
              <w:rPr>
                <w:sz w:val="20"/>
                <w:szCs w:val="20"/>
              </w:rPr>
              <w:t xml:space="preserve"> many types of publications (except serials) by a registration agency.</w:t>
            </w:r>
          </w:p>
        </w:tc>
        <w:tc>
          <w:tcPr>
            <w:tcW w:w="537"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4E5843" w:rsidP="00C72942">
            <w:pPr>
              <w:cnfStyle w:val="000000010000" w:firstRow="0" w:lastRow="0" w:firstColumn="0" w:lastColumn="0" w:oddVBand="0" w:evenVBand="0" w:oddHBand="0" w:evenHBand="1" w:firstRowFirstColumn="0" w:firstRowLastColumn="0" w:lastRowFirstColumn="0" w:lastRowLastColumn="0"/>
              <w:rPr>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10.30</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32_ISSN" w:history="1">
              <w:r w:rsidR="00A57B63" w:rsidRPr="00176708">
                <w:rPr>
                  <w:rStyle w:val="Hyperlink"/>
                  <w:b/>
                  <w:sz w:val="20"/>
                  <w:szCs w:val="20"/>
                </w:rPr>
                <w:t>ISSN</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The identification of the asset’s International Standard Serial Number, a unique identifier assigned to serial publications by a registration agency.</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4E5843" w:rsidP="00C72942">
            <w:pPr>
              <w:cnfStyle w:val="000000100000" w:firstRow="0" w:lastRow="0" w:firstColumn="0" w:lastColumn="0" w:oddVBand="0" w:evenVBand="0" w:oddHBand="1" w:evenHBand="0" w:firstRowFirstColumn="0" w:firstRowLastColumn="0" w:lastRowFirstColumn="0" w:lastRowLastColumn="0"/>
              <w:rPr>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10.25</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28_Government_of" w:history="1">
              <w:r w:rsidR="00A57B63" w:rsidRPr="00176708">
                <w:rPr>
                  <w:rStyle w:val="Hyperlink"/>
                  <w:b/>
                  <w:sz w:val="20"/>
                  <w:szCs w:val="20"/>
                </w:rPr>
                <w:t>Government of Canada Catalogue Number</w:t>
              </w:r>
            </w:hyperlink>
          </w:p>
        </w:tc>
        <w:tc>
          <w:tcPr>
            <w:tcW w:w="1428"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The identification of the asset’s GC Catalogue Number</w:t>
            </w:r>
          </w:p>
        </w:tc>
        <w:tc>
          <w:tcPr>
            <w:tcW w:w="537"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O</w:t>
            </w:r>
          </w:p>
        </w:tc>
        <w:tc>
          <w:tcPr>
            <w:tcW w:w="686"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Single</w:t>
            </w:r>
          </w:p>
        </w:tc>
        <w:tc>
          <w:tcPr>
            <w:tcW w:w="833" w:type="pct"/>
          </w:tcPr>
          <w:p w:rsidR="00A57B63" w:rsidRPr="0088125C" w:rsidRDefault="004E5843" w:rsidP="00C72942">
            <w:pPr>
              <w:cnfStyle w:val="000000010000" w:firstRow="0" w:lastRow="0" w:firstColumn="0" w:lastColumn="0" w:oddVBand="0" w:evenVBand="0" w:oddHBand="0" w:evenHBand="1" w:firstRowFirstColumn="0" w:firstRowLastColumn="0" w:lastRowFirstColumn="0" w:lastRowLastColumn="0"/>
              <w:rPr>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10.15</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18_Departmental_Identification" w:history="1">
              <w:r w:rsidR="00A57B63" w:rsidRPr="00176708">
                <w:rPr>
                  <w:rStyle w:val="Hyperlink"/>
                  <w:b/>
                  <w:sz w:val="20"/>
                  <w:szCs w:val="20"/>
                </w:rPr>
                <w:t>Departmental Identification Number</w:t>
              </w:r>
            </w:hyperlink>
          </w:p>
        </w:tc>
        <w:tc>
          <w:tcPr>
            <w:tcW w:w="1428" w:type="pct"/>
          </w:tcPr>
          <w:p w:rsidR="00A57B63" w:rsidRPr="0088125C" w:rsidRDefault="00A57B63" w:rsidP="001A7EEC">
            <w:pPr>
              <w:cnfStyle w:val="000000100000" w:firstRow="0" w:lastRow="0" w:firstColumn="0" w:lastColumn="0" w:oddVBand="0" w:evenVBand="0" w:oddHBand="1" w:evenHBand="0" w:firstRowFirstColumn="0" w:firstRowLastColumn="0" w:lastRowFirstColumn="0" w:lastRowLastColumn="0"/>
              <w:rPr>
                <w:sz w:val="20"/>
                <w:szCs w:val="20"/>
              </w:rPr>
            </w:pPr>
            <w:r w:rsidRPr="0088125C">
              <w:rPr>
                <w:sz w:val="20"/>
                <w:szCs w:val="20"/>
              </w:rPr>
              <w:t>The identification of th</w:t>
            </w:r>
            <w:r w:rsidR="001A7EEC">
              <w:rPr>
                <w:sz w:val="20"/>
                <w:szCs w:val="20"/>
              </w:rPr>
              <w:t>e asset’s Departmental Identification Number</w:t>
            </w:r>
          </w:p>
        </w:tc>
        <w:tc>
          <w:tcPr>
            <w:tcW w:w="537"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8125C">
              <w:rPr>
                <w:sz w:val="20"/>
                <w:szCs w:val="20"/>
              </w:rPr>
              <w:t>O</w:t>
            </w:r>
          </w:p>
        </w:tc>
        <w:tc>
          <w:tcPr>
            <w:tcW w:w="686"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8125C">
              <w:rPr>
                <w:sz w:val="20"/>
                <w:szCs w:val="20"/>
              </w:rPr>
              <w:t>Single</w:t>
            </w:r>
          </w:p>
        </w:tc>
        <w:tc>
          <w:tcPr>
            <w:tcW w:w="833" w:type="pct"/>
          </w:tcPr>
          <w:p w:rsidR="00A57B63" w:rsidRPr="0088125C" w:rsidRDefault="004E5843" w:rsidP="00C72942">
            <w:pPr>
              <w:cnfStyle w:val="000000100000" w:firstRow="0" w:lastRow="0" w:firstColumn="0" w:lastColumn="0" w:oddVBand="0" w:evenVBand="0" w:oddHBand="1" w:evenHBand="0" w:firstRowFirstColumn="0" w:firstRowLastColumn="0" w:lastRowFirstColumn="0" w:lastRowLastColumn="0"/>
              <w:rPr>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10.50</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28_PSPC_Identifier" w:history="1">
              <w:r w:rsidR="00A57B63" w:rsidRPr="00176708">
                <w:rPr>
                  <w:rStyle w:val="Hyperlink"/>
                  <w:b/>
                  <w:sz w:val="20"/>
                  <w:szCs w:val="20"/>
                </w:rPr>
                <w:t>PSPC Identifier</w:t>
              </w:r>
            </w:hyperlink>
          </w:p>
        </w:tc>
        <w:tc>
          <w:tcPr>
            <w:tcW w:w="1428"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The identification number given to the asset by Public Service and Procurement Canada</w:t>
            </w:r>
          </w:p>
        </w:tc>
        <w:tc>
          <w:tcPr>
            <w:tcW w:w="537"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O</w:t>
            </w:r>
          </w:p>
        </w:tc>
        <w:tc>
          <w:tcPr>
            <w:tcW w:w="686"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Single</w:t>
            </w:r>
          </w:p>
        </w:tc>
        <w:tc>
          <w:tcPr>
            <w:tcW w:w="833" w:type="pct"/>
          </w:tcPr>
          <w:p w:rsidR="00A57B63" w:rsidRPr="0088125C"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8125C">
              <w:rPr>
                <w:sz w:val="20"/>
                <w:szCs w:val="20"/>
              </w:rPr>
              <w:t>Free text</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10.47</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color w:val="000000" w:themeColor="text1"/>
                <w:sz w:val="20"/>
                <w:szCs w:val="20"/>
              </w:rPr>
            </w:pPr>
            <w:hyperlink w:anchor="_10.51_Note_(English)" w:history="1">
              <w:r w:rsidR="00A57B63" w:rsidRPr="00176708">
                <w:rPr>
                  <w:rStyle w:val="Hyperlink"/>
                  <w:b/>
                  <w:sz w:val="20"/>
                  <w:szCs w:val="20"/>
                </w:rPr>
                <w:t>Note (English)</w:t>
              </w:r>
            </w:hyperlink>
          </w:p>
        </w:tc>
        <w:tc>
          <w:tcPr>
            <w:tcW w:w="1428"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8125C">
              <w:rPr>
                <w:sz w:val="20"/>
                <w:szCs w:val="20"/>
              </w:rPr>
              <w:t>General information relating to an asset, in English</w:t>
            </w:r>
          </w:p>
        </w:tc>
        <w:tc>
          <w:tcPr>
            <w:tcW w:w="537"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8125C">
              <w:rPr>
                <w:sz w:val="20"/>
                <w:szCs w:val="20"/>
              </w:rPr>
              <w:t>O</w:t>
            </w:r>
          </w:p>
        </w:tc>
        <w:tc>
          <w:tcPr>
            <w:tcW w:w="686"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8125C">
              <w:rPr>
                <w:sz w:val="20"/>
                <w:szCs w:val="20"/>
              </w:rPr>
              <w:t>Single</w:t>
            </w:r>
          </w:p>
        </w:tc>
        <w:tc>
          <w:tcPr>
            <w:tcW w:w="833" w:type="pct"/>
          </w:tcPr>
          <w:p w:rsidR="00A57B63" w:rsidRPr="0088125C"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8125C">
              <w:rPr>
                <w:sz w:val="20"/>
                <w:szCs w:val="20"/>
              </w:rPr>
              <w:t>Free text</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sidRPr="00F54368">
              <w:rPr>
                <w:rFonts w:ascii="Times New Roman" w:hAnsi="Times New Roman" w:cs="Times New Roman"/>
                <w:sz w:val="20"/>
                <w:szCs w:val="20"/>
              </w:rPr>
              <w:t>10.48</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color w:val="000000" w:themeColor="text1"/>
                <w:sz w:val="20"/>
                <w:szCs w:val="20"/>
              </w:rPr>
            </w:pPr>
            <w:hyperlink w:anchor="_10.52_Note_(French)" w:history="1">
              <w:r w:rsidR="00A57B63" w:rsidRPr="00176708">
                <w:rPr>
                  <w:rStyle w:val="Hyperlink"/>
                  <w:b/>
                  <w:sz w:val="20"/>
                  <w:szCs w:val="20"/>
                </w:rPr>
                <w:t>Note (French)</w:t>
              </w:r>
            </w:hyperlink>
          </w:p>
        </w:tc>
        <w:tc>
          <w:tcPr>
            <w:tcW w:w="1428"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8C3045">
              <w:rPr>
                <w:sz w:val="20"/>
                <w:szCs w:val="20"/>
              </w:rPr>
              <w:t>General information relating to an asset, in French</w:t>
            </w:r>
          </w:p>
        </w:tc>
        <w:tc>
          <w:tcPr>
            <w:tcW w:w="537"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8C3045">
              <w:rPr>
                <w:sz w:val="20"/>
                <w:szCs w:val="20"/>
              </w:rPr>
              <w:t>Single</w:t>
            </w:r>
          </w:p>
        </w:tc>
        <w:tc>
          <w:tcPr>
            <w:tcW w:w="833"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8C3045">
              <w:rPr>
                <w:sz w:val="20"/>
                <w:szCs w:val="20"/>
              </w:rPr>
              <w:t>Free text</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10.31</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color w:val="000000" w:themeColor="text1"/>
                <w:sz w:val="20"/>
                <w:szCs w:val="20"/>
              </w:rPr>
            </w:pPr>
            <w:hyperlink w:anchor="_10.33_Issuance" w:history="1">
              <w:r w:rsidR="00A57B63" w:rsidRPr="00176708">
                <w:rPr>
                  <w:rStyle w:val="Hyperlink"/>
                  <w:b/>
                  <w:sz w:val="20"/>
                  <w:szCs w:val="20"/>
                </w:rPr>
                <w:t>Issuance</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C3045">
              <w:rPr>
                <w:sz w:val="20"/>
                <w:szCs w:val="20"/>
              </w:rPr>
              <w:t xml:space="preserve">A term that designates how the asset is issued. </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C3045">
              <w:rPr>
                <w:sz w:val="20"/>
                <w:szCs w:val="20"/>
              </w:rPr>
              <w:t>Single</w:t>
            </w:r>
          </w:p>
        </w:tc>
        <w:tc>
          <w:tcPr>
            <w:tcW w:w="833" w:type="pct"/>
          </w:tcPr>
          <w:p w:rsidR="00A57B63" w:rsidRPr="008C3045" w:rsidRDefault="00580E5F"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80E5F">
              <w:rPr>
                <w:sz w:val="20"/>
                <w:szCs w:val="20"/>
              </w:rPr>
              <w:t xml:space="preserve">Text, based on vocabulary encoding scheme </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0F0B47" w:rsidP="00C72942">
            <w:pPr>
              <w:rPr>
                <w:rFonts w:ascii="Times New Roman" w:hAnsi="Times New Roman" w:cs="Times New Roman"/>
                <w:sz w:val="20"/>
                <w:szCs w:val="20"/>
              </w:rPr>
            </w:pPr>
            <w:r w:rsidRPr="00F54368">
              <w:rPr>
                <w:rFonts w:ascii="Times New Roman" w:hAnsi="Times New Roman" w:cs="Times New Roman"/>
                <w:sz w:val="20"/>
                <w:szCs w:val="20"/>
              </w:rPr>
              <w:t>10.23</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color w:val="000000" w:themeColor="text1"/>
                <w:sz w:val="20"/>
                <w:szCs w:val="20"/>
              </w:rPr>
            </w:pPr>
            <w:hyperlink w:anchor="_10.26_Frequency_of" w:history="1">
              <w:r w:rsidR="00A57B63" w:rsidRPr="00176708">
                <w:rPr>
                  <w:rStyle w:val="Hyperlink"/>
                  <w:b/>
                  <w:sz w:val="20"/>
                  <w:szCs w:val="20"/>
                </w:rPr>
                <w:t>Frequency of Issuance</w:t>
              </w:r>
            </w:hyperlink>
          </w:p>
        </w:tc>
        <w:tc>
          <w:tcPr>
            <w:tcW w:w="1428"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color w:val="333333"/>
                <w:sz w:val="20"/>
                <w:szCs w:val="20"/>
              </w:rPr>
              <w:t>A statement of publication frequency in textual form.</w:t>
            </w:r>
          </w:p>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537"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8C3045">
              <w:rPr>
                <w:sz w:val="20"/>
                <w:szCs w:val="20"/>
              </w:rPr>
              <w:t>Single</w:t>
            </w:r>
          </w:p>
        </w:tc>
        <w:tc>
          <w:tcPr>
            <w:tcW w:w="833" w:type="pct"/>
          </w:tcPr>
          <w:p w:rsidR="00A57B63" w:rsidRPr="008C3045" w:rsidRDefault="00580E5F" w:rsidP="00C72942">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580E5F">
              <w:rPr>
                <w:sz w:val="20"/>
                <w:szCs w:val="20"/>
              </w:rPr>
              <w:t xml:space="preserve">Text, based on vocabulary encoding scheme </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Pr>
                <w:rFonts w:ascii="Times New Roman" w:hAnsi="Times New Roman" w:cs="Times New Roman"/>
                <w:sz w:val="20"/>
                <w:szCs w:val="20"/>
              </w:rPr>
              <w:t>10.12</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12_Date_Created" w:history="1">
              <w:r w:rsidR="00A57B63" w:rsidRPr="00176708">
                <w:rPr>
                  <w:rStyle w:val="Hyperlink"/>
                  <w:b/>
                  <w:sz w:val="20"/>
                  <w:szCs w:val="20"/>
                </w:rPr>
                <w:t>Date Created</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333333"/>
                <w:sz w:val="20"/>
                <w:szCs w:val="20"/>
              </w:rPr>
            </w:pPr>
            <w:r w:rsidRPr="008C3045">
              <w:rPr>
                <w:sz w:val="20"/>
                <w:szCs w:val="20"/>
              </w:rPr>
              <w:t>The date of creation of the asset.</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 xml:space="preserve">Single  </w:t>
            </w:r>
          </w:p>
        </w:tc>
        <w:tc>
          <w:tcPr>
            <w:tcW w:w="833" w:type="pct"/>
          </w:tcPr>
          <w:p w:rsidR="00A57B63" w:rsidRPr="008C3045" w:rsidRDefault="004E5843" w:rsidP="009B628F">
            <w:pPr>
              <w:cnfStyle w:val="000000100000" w:firstRow="0" w:lastRow="0" w:firstColumn="0" w:lastColumn="0" w:oddVBand="0" w:evenVBand="0" w:oddHBand="1" w:evenHBand="0" w:firstRowFirstColumn="0" w:firstRowLastColumn="0" w:lastRowFirstColumn="0" w:lastRowLastColumn="0"/>
              <w:rPr>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F54368" w:rsidP="00C72942">
            <w:pPr>
              <w:rPr>
                <w:rFonts w:ascii="Times New Roman" w:hAnsi="Times New Roman" w:cs="Times New Roman"/>
                <w:sz w:val="20"/>
                <w:szCs w:val="20"/>
              </w:rPr>
            </w:pPr>
            <w:r>
              <w:rPr>
                <w:rFonts w:ascii="Times New Roman" w:hAnsi="Times New Roman" w:cs="Times New Roman"/>
                <w:sz w:val="20"/>
                <w:szCs w:val="20"/>
              </w:rPr>
              <w:t>10.11</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11_Date_Captured" w:history="1">
              <w:r w:rsidR="00A57B63" w:rsidRPr="00176708">
                <w:rPr>
                  <w:rStyle w:val="Hyperlink"/>
                  <w:b/>
                  <w:sz w:val="20"/>
                  <w:szCs w:val="20"/>
                </w:rPr>
                <w:t>Date Captured</w:t>
              </w:r>
            </w:hyperlink>
          </w:p>
        </w:tc>
        <w:tc>
          <w:tcPr>
            <w:tcW w:w="1428"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color w:val="333333"/>
                <w:sz w:val="20"/>
                <w:szCs w:val="20"/>
              </w:rPr>
            </w:pPr>
            <w:r w:rsidRPr="008C3045">
              <w:rPr>
                <w:sz w:val="20"/>
                <w:szCs w:val="20"/>
              </w:rPr>
              <w:t>The date on which the asset was digitized or a subsequent snapshot was taken.</w:t>
            </w:r>
          </w:p>
        </w:tc>
        <w:tc>
          <w:tcPr>
            <w:tcW w:w="537"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O</w:t>
            </w:r>
          </w:p>
        </w:tc>
        <w:tc>
          <w:tcPr>
            <w:tcW w:w="686" w:type="pct"/>
          </w:tcPr>
          <w:p w:rsidR="00A57B63" w:rsidRPr="008C3045"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4E5843" w:rsidP="009B628F">
            <w:pPr>
              <w:cnfStyle w:val="000000010000" w:firstRow="0" w:lastRow="0" w:firstColumn="0" w:lastColumn="0" w:oddVBand="0" w:evenVBand="0" w:oddHBand="0" w:evenHBand="1" w:firstRowFirstColumn="0" w:firstRowLastColumn="0" w:lastRowFirstColumn="0" w:lastRowLastColumn="0"/>
              <w:rPr>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923005" w:rsidP="00C72942">
            <w:pPr>
              <w:rPr>
                <w:rFonts w:ascii="Times New Roman" w:hAnsi="Times New Roman" w:cs="Times New Roman"/>
                <w:sz w:val="20"/>
                <w:szCs w:val="20"/>
              </w:rPr>
            </w:pPr>
            <w:r>
              <w:rPr>
                <w:rFonts w:ascii="Times New Roman" w:hAnsi="Times New Roman" w:cs="Times New Roman"/>
                <w:sz w:val="20"/>
                <w:szCs w:val="20"/>
              </w:rPr>
              <w:t>10.21</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24_Edition" w:history="1">
              <w:r w:rsidR="00A57B63" w:rsidRPr="00176708">
                <w:rPr>
                  <w:rStyle w:val="Hyperlink"/>
                  <w:b/>
                  <w:sz w:val="20"/>
                  <w:szCs w:val="20"/>
                </w:rPr>
                <w:t>Edition</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333333"/>
                <w:sz w:val="20"/>
                <w:szCs w:val="20"/>
              </w:rPr>
            </w:pPr>
            <w:r w:rsidRPr="008C3045">
              <w:rPr>
                <w:sz w:val="20"/>
                <w:szCs w:val="20"/>
              </w:rPr>
              <w:t xml:space="preserve">Information identifying the edition of the asset. There </w:t>
            </w:r>
            <w:r w:rsidRPr="008C3045">
              <w:rPr>
                <w:sz w:val="20"/>
                <w:szCs w:val="20"/>
              </w:rPr>
              <w:lastRenderedPageBreak/>
              <w:t>should be another element called Version.</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lastRenderedPageBreak/>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Single</w:t>
            </w:r>
          </w:p>
        </w:tc>
        <w:tc>
          <w:tcPr>
            <w:tcW w:w="833"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8C3045">
              <w:rPr>
                <w:sz w:val="20"/>
                <w:szCs w:val="20"/>
              </w:rPr>
              <w:t>Free text</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F54368" w:rsidRDefault="00923005" w:rsidP="00C72942">
            <w:pPr>
              <w:rPr>
                <w:rFonts w:ascii="Times New Roman" w:hAnsi="Times New Roman" w:cs="Times New Roman"/>
                <w:sz w:val="20"/>
                <w:szCs w:val="20"/>
              </w:rPr>
            </w:pPr>
            <w:r>
              <w:rPr>
                <w:rFonts w:ascii="Times New Roman" w:hAnsi="Times New Roman" w:cs="Times New Roman"/>
                <w:sz w:val="20"/>
                <w:szCs w:val="20"/>
              </w:rPr>
              <w:lastRenderedPageBreak/>
              <w:t>10.89</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96_Time_Period" w:history="1">
              <w:r w:rsidR="00A57B63" w:rsidRPr="00176708">
                <w:rPr>
                  <w:rStyle w:val="Hyperlink"/>
                  <w:b/>
                  <w:sz w:val="20"/>
                  <w:szCs w:val="20"/>
                </w:rPr>
                <w:t>Time Period Coverage Start Date</w:t>
              </w:r>
            </w:hyperlink>
          </w:p>
        </w:tc>
        <w:tc>
          <w:tcPr>
            <w:tcW w:w="1428" w:type="pct"/>
          </w:tcPr>
          <w:p w:rsidR="00A57B63" w:rsidRPr="004B01C9"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The start date of the period covered by an asset (YYYY-MM-DD)</w:t>
            </w:r>
          </w:p>
        </w:tc>
        <w:tc>
          <w:tcPr>
            <w:tcW w:w="537" w:type="pct"/>
          </w:tcPr>
          <w:p w:rsidR="00A57B63" w:rsidRPr="004B01C9"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O</w:t>
            </w:r>
          </w:p>
        </w:tc>
        <w:tc>
          <w:tcPr>
            <w:tcW w:w="686" w:type="pct"/>
          </w:tcPr>
          <w:p w:rsidR="00A57B63" w:rsidRPr="004B01C9"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Single</w:t>
            </w:r>
          </w:p>
        </w:tc>
        <w:tc>
          <w:tcPr>
            <w:tcW w:w="833" w:type="pct"/>
          </w:tcPr>
          <w:p w:rsidR="00A57B63" w:rsidRPr="004B01C9" w:rsidRDefault="004E5843" w:rsidP="00C72942">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Default="00923005" w:rsidP="00C72942">
            <w:r w:rsidRPr="00923005">
              <w:rPr>
                <w:rFonts w:ascii="Times New Roman" w:hAnsi="Times New Roman" w:cs="Times New Roman"/>
                <w:sz w:val="20"/>
                <w:szCs w:val="20"/>
              </w:rPr>
              <w:t>10.88</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95_Time_Period" w:history="1">
              <w:r w:rsidR="00A57B63" w:rsidRPr="00176708">
                <w:rPr>
                  <w:rStyle w:val="Hyperlink"/>
                  <w:b/>
                  <w:sz w:val="20"/>
                  <w:szCs w:val="20"/>
                </w:rPr>
                <w:t>Time Period Coverage End Date</w:t>
              </w:r>
            </w:hyperlink>
          </w:p>
        </w:tc>
        <w:tc>
          <w:tcPr>
            <w:tcW w:w="1428" w:type="pct"/>
          </w:tcPr>
          <w:p w:rsidR="00A57B63" w:rsidRPr="004B01C9"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The end date of the period covered by an asset (YYYY-MM-DD)</w:t>
            </w:r>
          </w:p>
        </w:tc>
        <w:tc>
          <w:tcPr>
            <w:tcW w:w="537" w:type="pct"/>
          </w:tcPr>
          <w:p w:rsidR="00A57B63" w:rsidRPr="004B01C9"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O</w:t>
            </w:r>
          </w:p>
        </w:tc>
        <w:tc>
          <w:tcPr>
            <w:tcW w:w="686" w:type="pct"/>
          </w:tcPr>
          <w:p w:rsidR="00A57B63" w:rsidRPr="004B01C9"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Single</w:t>
            </w:r>
          </w:p>
        </w:tc>
        <w:tc>
          <w:tcPr>
            <w:tcW w:w="833" w:type="pct"/>
          </w:tcPr>
          <w:p w:rsidR="00A57B63" w:rsidRPr="004B01C9" w:rsidRDefault="004E5843" w:rsidP="003C0A09">
            <w:pPr>
              <w:cnfStyle w:val="000000100000" w:firstRow="0" w:lastRow="0" w:firstColumn="0" w:lastColumn="0" w:oddVBand="0" w:evenVBand="0" w:oddHBand="1" w:evenHBand="0" w:firstRowFirstColumn="0" w:firstRowLastColumn="0" w:lastRowFirstColumn="0" w:lastRowLastColumn="0"/>
              <w:rPr>
                <w:color w:val="000000"/>
                <w:sz w:val="20"/>
                <w:szCs w:val="20"/>
                <w:highlight w:val="yellow"/>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8C3045" w:rsidTr="00A57B63">
        <w:trPr>
          <w:cnfStyle w:val="000000010000" w:firstRow="0" w:lastRow="0" w:firstColumn="0" w:lastColumn="0" w:oddVBand="0" w:evenVBand="0" w:oddHBand="0" w:evenHBand="1"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8C3045" w:rsidRDefault="00A57B63" w:rsidP="00C72942">
            <w:pPr>
              <w:rPr>
                <w:sz w:val="20"/>
                <w:szCs w:val="20"/>
              </w:rPr>
            </w:pPr>
            <w:r w:rsidRPr="004B01C9">
              <w:rPr>
                <w:rFonts w:ascii="Times New Roman" w:hAnsi="Times New Roman" w:cs="Times New Roman"/>
                <w:color w:val="000000" w:themeColor="text1"/>
                <w:sz w:val="22"/>
                <w:szCs w:val="20"/>
              </w:rPr>
              <w:t>Describing a Resource (Item)</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Default="00923005" w:rsidP="00C72942">
            <w:r w:rsidRPr="00923005">
              <w:rPr>
                <w:rFonts w:ascii="Times New Roman" w:hAnsi="Times New Roman" w:cs="Times New Roman"/>
                <w:sz w:val="20"/>
                <w:szCs w:val="20"/>
              </w:rPr>
              <w:t>10.68</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color w:val="000000" w:themeColor="text1"/>
                <w:sz w:val="20"/>
                <w:szCs w:val="20"/>
              </w:rPr>
            </w:pPr>
            <w:hyperlink w:anchor="_10.74_Resource_–" w:history="1">
              <w:r w:rsidR="00A57B63" w:rsidRPr="00176708">
                <w:rPr>
                  <w:rStyle w:val="Hyperlink"/>
                  <w:b/>
                  <w:sz w:val="20"/>
                  <w:szCs w:val="20"/>
                </w:rPr>
                <w:t>Resource - Character Set</w:t>
              </w:r>
            </w:hyperlink>
          </w:p>
        </w:tc>
        <w:tc>
          <w:tcPr>
            <w:tcW w:w="1428"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C3045">
              <w:rPr>
                <w:sz w:val="20"/>
                <w:szCs w:val="20"/>
              </w:rPr>
              <w:t>Character coding standard in the metadata.</w:t>
            </w:r>
          </w:p>
        </w:tc>
        <w:tc>
          <w:tcPr>
            <w:tcW w:w="537"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O</w:t>
            </w:r>
          </w:p>
        </w:tc>
        <w:tc>
          <w:tcPr>
            <w:tcW w:w="686" w:type="pct"/>
          </w:tcPr>
          <w:p w:rsidR="00A57B63" w:rsidRPr="008C3045" w:rsidRDefault="00A57B63" w:rsidP="00C7294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C3045">
              <w:rPr>
                <w:color w:val="000000"/>
                <w:sz w:val="20"/>
                <w:szCs w:val="20"/>
              </w:rPr>
              <w:t xml:space="preserve">Single </w:t>
            </w:r>
          </w:p>
        </w:tc>
        <w:tc>
          <w:tcPr>
            <w:tcW w:w="833" w:type="pct"/>
          </w:tcPr>
          <w:p w:rsidR="00A57B63" w:rsidRPr="008C3045" w:rsidRDefault="00580E5F"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sz w:val="20"/>
                <w:szCs w:val="20"/>
              </w:rPr>
              <w:t>Text, based on vocabulary encoding scheme</w:t>
            </w:r>
          </w:p>
        </w:tc>
      </w:tr>
      <w:tr w:rsidR="00A57B63" w:rsidRPr="008C3045" w:rsidTr="00A57B63">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B256E2" w:rsidRDefault="00A57B63" w:rsidP="00C72942">
            <w:pPr>
              <w:rPr>
                <w:sz w:val="20"/>
                <w:szCs w:val="20"/>
              </w:rPr>
            </w:pPr>
            <w:r w:rsidRPr="004B01C9">
              <w:rPr>
                <w:rFonts w:ascii="Times New Roman" w:hAnsi="Times New Roman" w:cs="Times New Roman"/>
                <w:color w:val="000000" w:themeColor="text1"/>
                <w:sz w:val="22"/>
                <w:szCs w:val="20"/>
              </w:rPr>
              <w:t>Related Items</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10.65</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0_Related_Item" w:history="1">
              <w:r w:rsidR="00A57B63" w:rsidRPr="00176708">
                <w:rPr>
                  <w:rStyle w:val="Hyperlink"/>
                  <w:b/>
                  <w:sz w:val="20"/>
                  <w:szCs w:val="20"/>
                </w:rPr>
                <w:t>Related Item -Title (English)</w:t>
              </w:r>
            </w:hyperlink>
          </w:p>
        </w:tc>
        <w:tc>
          <w:tcPr>
            <w:tcW w:w="1428"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color w:val="000000"/>
                <w:sz w:val="20"/>
                <w:szCs w:val="20"/>
              </w:rPr>
              <w:t xml:space="preserve">The English title of a related asset. </w:t>
            </w:r>
          </w:p>
        </w:tc>
        <w:tc>
          <w:tcPr>
            <w:tcW w:w="537"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sz w:val="20"/>
                <w:szCs w:val="20"/>
              </w:rPr>
              <w:t>Single</w:t>
            </w:r>
          </w:p>
        </w:tc>
        <w:tc>
          <w:tcPr>
            <w:tcW w:w="833" w:type="pct"/>
          </w:tcPr>
          <w:p w:rsidR="00A57B63" w:rsidRPr="00B256E2" w:rsidRDefault="003C0A09"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10.66</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1_Related_Item" w:history="1">
              <w:r w:rsidR="00A57B63" w:rsidRPr="00176708">
                <w:rPr>
                  <w:rStyle w:val="Hyperlink"/>
                  <w:b/>
                  <w:sz w:val="20"/>
                  <w:szCs w:val="20"/>
                </w:rPr>
                <w:t>Related Item - Title (French)</w:t>
              </w:r>
            </w:hyperlink>
          </w:p>
        </w:tc>
        <w:tc>
          <w:tcPr>
            <w:tcW w:w="1428"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color w:val="000000"/>
                <w:sz w:val="20"/>
                <w:szCs w:val="20"/>
              </w:rPr>
              <w:t xml:space="preserve">The French title of a related asset. </w:t>
            </w:r>
          </w:p>
        </w:tc>
        <w:tc>
          <w:tcPr>
            <w:tcW w:w="537"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sz w:val="20"/>
                <w:szCs w:val="20"/>
              </w:rPr>
              <w:t>Single</w:t>
            </w:r>
          </w:p>
        </w:tc>
        <w:tc>
          <w:tcPr>
            <w:tcW w:w="833" w:type="pct"/>
          </w:tcPr>
          <w:p w:rsidR="00A57B63" w:rsidRPr="00B256E2" w:rsidRDefault="003C0A09"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10.72</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8__Resource" w:history="1">
              <w:r w:rsidR="00A57B63" w:rsidRPr="00176708">
                <w:rPr>
                  <w:rStyle w:val="Hyperlink"/>
                  <w:b/>
                  <w:sz w:val="20"/>
                  <w:szCs w:val="20"/>
                </w:rPr>
                <w:t>Related Item –Language</w:t>
              </w:r>
            </w:hyperlink>
          </w:p>
        </w:tc>
        <w:tc>
          <w:tcPr>
            <w:tcW w:w="1428"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sz w:val="20"/>
                <w:szCs w:val="20"/>
              </w:rPr>
              <w:t>The language of the related asset.</w:t>
            </w:r>
          </w:p>
        </w:tc>
        <w:tc>
          <w:tcPr>
            <w:tcW w:w="537"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sz w:val="20"/>
                <w:szCs w:val="20"/>
              </w:rPr>
              <w:t>Single</w:t>
            </w:r>
          </w:p>
        </w:tc>
        <w:tc>
          <w:tcPr>
            <w:tcW w:w="833" w:type="pct"/>
          </w:tcPr>
          <w:p w:rsidR="00A57B63" w:rsidRPr="00B256E2" w:rsidRDefault="00580E5F"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Text, based on vocabulary encoding scheme</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10.63</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2_Related_Item" w:history="1">
              <w:r w:rsidR="00A57B63" w:rsidRPr="00176708">
                <w:rPr>
                  <w:rStyle w:val="Hyperlink"/>
                  <w:b/>
                  <w:sz w:val="20"/>
                  <w:szCs w:val="20"/>
                </w:rPr>
                <w:t>Related Item –Record Type</w:t>
              </w:r>
            </w:hyperlink>
            <w:r w:rsidR="00A57B63" w:rsidRPr="00176708">
              <w:rPr>
                <w:b/>
                <w:color w:val="000000"/>
                <w:sz w:val="20"/>
                <w:szCs w:val="20"/>
              </w:rPr>
              <w:t xml:space="preserve"> </w:t>
            </w:r>
          </w:p>
        </w:tc>
        <w:tc>
          <w:tcPr>
            <w:tcW w:w="1428"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color w:val="000000"/>
                <w:sz w:val="20"/>
                <w:szCs w:val="20"/>
              </w:rPr>
              <w:t>The catalogue type of a related asset.</w:t>
            </w:r>
          </w:p>
        </w:tc>
        <w:tc>
          <w:tcPr>
            <w:tcW w:w="537"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sz w:val="20"/>
                <w:szCs w:val="20"/>
              </w:rPr>
              <w:t>Single</w:t>
            </w:r>
          </w:p>
        </w:tc>
        <w:tc>
          <w:tcPr>
            <w:tcW w:w="833" w:type="pct"/>
          </w:tcPr>
          <w:p w:rsidR="00A57B63" w:rsidRPr="00B256E2" w:rsidRDefault="00580E5F"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sz w:val="20"/>
                <w:szCs w:val="20"/>
              </w:rPr>
              <w:t>Text, based on vocabulary encoding scheme</w:t>
            </w:r>
          </w:p>
        </w:tc>
      </w:tr>
      <w:tr w:rsidR="00A57B63" w:rsidRPr="008C3045" w:rsidTr="00EA74D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10.64</w:t>
            </w:r>
          </w:p>
        </w:tc>
        <w:tc>
          <w:tcPr>
            <w:tcW w:w="941" w:type="pct"/>
          </w:tcPr>
          <w:p w:rsidR="00A57B63" w:rsidRPr="00176708" w:rsidRDefault="008902C4" w:rsidP="00C72942">
            <w:pPr>
              <w:cnfStyle w:val="000000100000" w:firstRow="0" w:lastRow="0" w:firstColumn="0" w:lastColumn="0" w:oddVBand="0" w:evenVBand="0" w:oddHBand="1" w:evenHBand="0" w:firstRowFirstColumn="0" w:firstRowLastColumn="0" w:lastRowFirstColumn="0" w:lastRowLastColumn="0"/>
              <w:rPr>
                <w:b/>
                <w:sz w:val="20"/>
                <w:szCs w:val="20"/>
              </w:rPr>
            </w:pPr>
            <w:hyperlink w:anchor="_10.69_Related_Item" w:history="1">
              <w:r w:rsidR="00A57B63" w:rsidRPr="00176708">
                <w:rPr>
                  <w:rStyle w:val="Hyperlink"/>
                  <w:b/>
                  <w:sz w:val="20"/>
                  <w:szCs w:val="20"/>
                </w:rPr>
                <w:t>Related Item – Relationship Type</w:t>
              </w:r>
            </w:hyperlink>
          </w:p>
        </w:tc>
        <w:tc>
          <w:tcPr>
            <w:tcW w:w="1428"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B256E2">
              <w:rPr>
                <w:color w:val="000000"/>
                <w:sz w:val="20"/>
                <w:szCs w:val="20"/>
              </w:rPr>
              <w:t>The relationship type between two assets</w:t>
            </w:r>
          </w:p>
        </w:tc>
        <w:tc>
          <w:tcPr>
            <w:tcW w:w="537"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100000" w:firstRow="0" w:lastRow="0" w:firstColumn="0" w:lastColumn="0" w:oddVBand="0" w:evenVBand="0" w:oddHBand="1" w:evenHBand="0" w:firstRowFirstColumn="0" w:firstRowLastColumn="0" w:lastRowFirstColumn="0" w:lastRowLastColumn="0"/>
              <w:rPr>
                <w:sz w:val="20"/>
                <w:szCs w:val="20"/>
              </w:rPr>
            </w:pPr>
            <w:r w:rsidRPr="00B256E2">
              <w:rPr>
                <w:sz w:val="20"/>
                <w:szCs w:val="20"/>
              </w:rPr>
              <w:t>Single</w:t>
            </w:r>
          </w:p>
        </w:tc>
        <w:tc>
          <w:tcPr>
            <w:tcW w:w="833" w:type="pct"/>
          </w:tcPr>
          <w:p w:rsidR="00A57B63" w:rsidRPr="00B256E2" w:rsidRDefault="00580E5F" w:rsidP="00C72942">
            <w:pPr>
              <w:cnfStyle w:val="000000100000" w:firstRow="0" w:lastRow="0" w:firstColumn="0" w:lastColumn="0" w:oddVBand="0" w:evenVBand="0" w:oddHBand="1" w:evenHBand="0" w:firstRowFirstColumn="0" w:firstRowLastColumn="0" w:lastRowFirstColumn="0" w:lastRowLastColumn="0"/>
              <w:rPr>
                <w:sz w:val="20"/>
                <w:szCs w:val="20"/>
              </w:rPr>
            </w:pPr>
            <w:r w:rsidRPr="00580E5F">
              <w:rPr>
                <w:sz w:val="20"/>
                <w:szCs w:val="20"/>
              </w:rPr>
              <w:t>Text, based on vocabulary encoding scheme</w:t>
            </w:r>
          </w:p>
        </w:tc>
      </w:tr>
      <w:tr w:rsidR="00A57B63" w:rsidRPr="008C3045" w:rsidTr="00EA74DB">
        <w:trPr>
          <w:cnfStyle w:val="000000010000" w:firstRow="0" w:lastRow="0" w:firstColumn="0" w:lastColumn="0" w:oddVBand="0" w:evenVBand="0" w:oddHBand="0" w:evenHBand="1"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C72942">
            <w:pPr>
              <w:rPr>
                <w:rFonts w:ascii="Times New Roman" w:hAnsi="Times New Roman" w:cs="Times New Roman"/>
                <w:sz w:val="20"/>
                <w:szCs w:val="20"/>
              </w:rPr>
            </w:pPr>
            <w:r w:rsidRPr="00923005">
              <w:rPr>
                <w:rFonts w:ascii="Times New Roman" w:hAnsi="Times New Roman" w:cs="Times New Roman"/>
                <w:sz w:val="20"/>
                <w:szCs w:val="20"/>
              </w:rPr>
              <w:t>10.67</w:t>
            </w:r>
          </w:p>
        </w:tc>
        <w:tc>
          <w:tcPr>
            <w:tcW w:w="941" w:type="pct"/>
          </w:tcPr>
          <w:p w:rsidR="00A57B63" w:rsidRPr="00176708" w:rsidRDefault="008902C4" w:rsidP="00C72942">
            <w:pPr>
              <w:cnfStyle w:val="000000010000" w:firstRow="0" w:lastRow="0" w:firstColumn="0" w:lastColumn="0" w:oddVBand="0" w:evenVBand="0" w:oddHBand="0" w:evenHBand="1" w:firstRowFirstColumn="0" w:firstRowLastColumn="0" w:lastRowFirstColumn="0" w:lastRowLastColumn="0"/>
              <w:rPr>
                <w:b/>
                <w:sz w:val="20"/>
                <w:szCs w:val="20"/>
              </w:rPr>
            </w:pPr>
            <w:hyperlink w:anchor="_10.73_Related_Item" w:history="1">
              <w:r w:rsidR="00A57B63" w:rsidRPr="00176708">
                <w:rPr>
                  <w:rStyle w:val="Hyperlink"/>
                  <w:b/>
                  <w:sz w:val="20"/>
                  <w:szCs w:val="20"/>
                </w:rPr>
                <w:t>Related Item  - URL</w:t>
              </w:r>
            </w:hyperlink>
          </w:p>
        </w:tc>
        <w:tc>
          <w:tcPr>
            <w:tcW w:w="1428"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B256E2">
              <w:rPr>
                <w:color w:val="000000"/>
                <w:sz w:val="20"/>
                <w:szCs w:val="20"/>
              </w:rPr>
              <w:t>The URL of the related asset</w:t>
            </w:r>
          </w:p>
        </w:tc>
        <w:tc>
          <w:tcPr>
            <w:tcW w:w="537"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B256E2">
              <w:rPr>
                <w:sz w:val="20"/>
                <w:szCs w:val="20"/>
              </w:rPr>
              <w:t>O</w:t>
            </w:r>
          </w:p>
        </w:tc>
        <w:tc>
          <w:tcPr>
            <w:tcW w:w="686" w:type="pct"/>
          </w:tcPr>
          <w:p w:rsidR="00A57B63" w:rsidRPr="00B256E2" w:rsidRDefault="00A57B63" w:rsidP="00C72942">
            <w:pPr>
              <w:cnfStyle w:val="000000010000" w:firstRow="0" w:lastRow="0" w:firstColumn="0" w:lastColumn="0" w:oddVBand="0" w:evenVBand="0" w:oddHBand="0" w:evenHBand="1" w:firstRowFirstColumn="0" w:firstRowLastColumn="0" w:lastRowFirstColumn="0" w:lastRowLastColumn="0"/>
              <w:rPr>
                <w:sz w:val="20"/>
                <w:szCs w:val="20"/>
              </w:rPr>
            </w:pPr>
            <w:r w:rsidRPr="00B256E2">
              <w:rPr>
                <w:sz w:val="20"/>
                <w:szCs w:val="20"/>
              </w:rPr>
              <w:t>Single</w:t>
            </w:r>
          </w:p>
        </w:tc>
        <w:tc>
          <w:tcPr>
            <w:tcW w:w="833" w:type="pct"/>
          </w:tcPr>
          <w:p w:rsidR="00A57B63" w:rsidRPr="00B256E2" w:rsidRDefault="004E5843" w:rsidP="00C72942">
            <w:pPr>
              <w:cnfStyle w:val="000000010000" w:firstRow="0" w:lastRow="0" w:firstColumn="0" w:lastColumn="0" w:oddVBand="0" w:evenVBand="0" w:oddHBand="0" w:evenHBand="1" w:firstRowFirstColumn="0" w:firstRowLastColumn="0" w:lastRowFirstColumn="0" w:lastRowLastColumn="0"/>
              <w:rPr>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bl>
    <w:p w:rsidR="004E5843" w:rsidRDefault="004E5843" w:rsidP="004B01C9">
      <w:pPr>
        <w:pStyle w:val="Heading2"/>
      </w:pPr>
      <w:bookmarkStart w:id="30" w:name="_Toc466365171"/>
    </w:p>
    <w:p w:rsidR="00727532" w:rsidRDefault="009C4C2A" w:rsidP="004B01C9">
      <w:pPr>
        <w:pStyle w:val="Heading2"/>
      </w:pPr>
      <w:r>
        <w:t>7</w:t>
      </w:r>
      <w:r w:rsidR="00DD13D4" w:rsidRPr="00DD13D4">
        <w:t>.</w:t>
      </w:r>
      <w:r w:rsidR="00DD13D4">
        <w:t>2</w:t>
      </w:r>
      <w:r w:rsidR="00DD13D4" w:rsidRPr="00DD13D4">
        <w:t xml:space="preserve"> Open </w:t>
      </w:r>
      <w:r w:rsidR="00DD13D4">
        <w:t>Dat</w:t>
      </w:r>
      <w:r w:rsidR="00EE7101">
        <w:t>a</w:t>
      </w:r>
      <w:bookmarkEnd w:id="30"/>
    </w:p>
    <w:tbl>
      <w:tblPr>
        <w:tblStyle w:val="LightGrid-Accent1"/>
        <w:tblpPr w:leftFromText="180" w:rightFromText="180" w:vertAnchor="text" w:horzAnchor="margin" w:tblpY="620"/>
        <w:tblW w:w="5000" w:type="pct"/>
        <w:tblLayout w:type="fixed"/>
        <w:tblLook w:val="04A0" w:firstRow="1" w:lastRow="0" w:firstColumn="1" w:lastColumn="0" w:noHBand="0" w:noVBand="1"/>
      </w:tblPr>
      <w:tblGrid>
        <w:gridCol w:w="1101"/>
        <w:gridCol w:w="1944"/>
        <w:gridCol w:w="2622"/>
        <w:gridCol w:w="956"/>
        <w:gridCol w:w="1310"/>
        <w:gridCol w:w="1643"/>
      </w:tblGrid>
      <w:tr w:rsidR="00A57B63" w:rsidRPr="004B01C9" w:rsidTr="00A57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A57B63" w:rsidRDefault="00A57B63" w:rsidP="00AC0CD0">
            <w:pPr>
              <w:spacing w:before="60" w:after="60"/>
              <w:rPr>
                <w:rFonts w:ascii="Times New Roman" w:hAnsi="Times New Roman" w:cs="Times New Roman"/>
                <w:color w:val="000000" w:themeColor="text1"/>
                <w:sz w:val="20"/>
                <w:szCs w:val="20"/>
              </w:rPr>
            </w:pPr>
            <w:r w:rsidRPr="00A57B63">
              <w:rPr>
                <w:rFonts w:ascii="Times New Roman" w:hAnsi="Times New Roman" w:cs="Times New Roman"/>
                <w:color w:val="000000" w:themeColor="text1"/>
                <w:sz w:val="20"/>
                <w:szCs w:val="20"/>
              </w:rPr>
              <w:t>Section #</w:t>
            </w:r>
          </w:p>
        </w:tc>
        <w:tc>
          <w:tcPr>
            <w:tcW w:w="1015" w:type="pct"/>
          </w:tcPr>
          <w:p w:rsidR="00A57B63" w:rsidRPr="00A57B63" w:rsidRDefault="00A57B63"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color w:val="000000" w:themeColor="text1"/>
                <w:sz w:val="20"/>
                <w:szCs w:val="20"/>
              </w:rPr>
              <w:t>Label</w:t>
            </w:r>
          </w:p>
        </w:tc>
        <w:tc>
          <w:tcPr>
            <w:tcW w:w="1369" w:type="pct"/>
          </w:tcPr>
          <w:p w:rsidR="00A57B63" w:rsidRPr="00A57B63" w:rsidRDefault="00A57B63"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bCs w:val="0"/>
                <w:color w:val="000000" w:themeColor="text1"/>
                <w:sz w:val="20"/>
                <w:szCs w:val="20"/>
              </w:rPr>
              <w:t>Description</w:t>
            </w:r>
          </w:p>
        </w:tc>
        <w:tc>
          <w:tcPr>
            <w:tcW w:w="499" w:type="pct"/>
          </w:tcPr>
          <w:p w:rsidR="00A57B63" w:rsidRPr="00A57B63" w:rsidRDefault="00A57B63"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sz w:val="20"/>
                <w:szCs w:val="20"/>
              </w:rPr>
              <w:t>Ob</w:t>
            </w:r>
            <w:r w:rsidR="00EA74DB">
              <w:rPr>
                <w:rFonts w:ascii="Times New Roman" w:hAnsi="Times New Roman" w:cs="Times New Roman"/>
                <w:sz w:val="20"/>
                <w:szCs w:val="20"/>
              </w:rPr>
              <w:t>ligat.</w:t>
            </w:r>
          </w:p>
        </w:tc>
        <w:tc>
          <w:tcPr>
            <w:tcW w:w="684" w:type="pct"/>
          </w:tcPr>
          <w:p w:rsidR="00A57B63" w:rsidRPr="00A57B63" w:rsidRDefault="00A57B63"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bCs w:val="0"/>
                <w:color w:val="000000" w:themeColor="text1"/>
                <w:sz w:val="20"/>
                <w:szCs w:val="20"/>
              </w:rPr>
              <w:t>Single / Repeatable</w:t>
            </w:r>
          </w:p>
        </w:tc>
        <w:tc>
          <w:tcPr>
            <w:tcW w:w="858" w:type="pct"/>
          </w:tcPr>
          <w:p w:rsidR="00A57B63" w:rsidRPr="00A57B63" w:rsidRDefault="00A57B63"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A57B63">
              <w:rPr>
                <w:rFonts w:ascii="Times New Roman" w:hAnsi="Times New Roman" w:cs="Times New Roman"/>
                <w:bCs w:val="0"/>
                <w:color w:val="000000" w:themeColor="text1"/>
                <w:sz w:val="20"/>
                <w:szCs w:val="20"/>
              </w:rPr>
              <w:t>Free text / Controlled list</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4B01C9" w:rsidRDefault="00A57B63" w:rsidP="00AC0CD0">
            <w:pPr>
              <w:spacing w:before="60" w:after="60"/>
              <w:rPr>
                <w:rFonts w:ascii="Times New Roman" w:hAnsi="Times New Roman" w:cs="Times New Roman"/>
                <w:bCs w:val="0"/>
                <w:color w:val="000000" w:themeColor="text1"/>
                <w:sz w:val="20"/>
                <w:szCs w:val="20"/>
              </w:rPr>
            </w:pPr>
            <w:r w:rsidRPr="004B01C9">
              <w:rPr>
                <w:rFonts w:ascii="Times New Roman" w:hAnsi="Times New Roman" w:cs="Times New Roman"/>
                <w:color w:val="000000" w:themeColor="text1"/>
                <w:sz w:val="22"/>
                <w:szCs w:val="20"/>
              </w:rPr>
              <w:t>Describing a Metadata Record</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Default="00923005" w:rsidP="00AC0CD0">
            <w:r w:rsidRPr="00923005">
              <w:rPr>
                <w:rFonts w:ascii="Times New Roman" w:hAnsi="Times New Roman" w:cs="Times New Roman"/>
                <w:sz w:val="20"/>
                <w:szCs w:val="20"/>
              </w:rPr>
              <w:t>10.43</w:t>
            </w:r>
          </w:p>
        </w:tc>
        <w:tc>
          <w:tcPr>
            <w:tcW w:w="1015" w:type="pct"/>
          </w:tcPr>
          <w:p w:rsidR="00A57B63" w:rsidRPr="00176708" w:rsidRDefault="008902C4" w:rsidP="00AC0CD0">
            <w:pPr>
              <w:cnfStyle w:val="000000010000" w:firstRow="0" w:lastRow="0" w:firstColumn="0" w:lastColumn="0" w:oddVBand="0" w:evenVBand="0" w:oddHBand="0" w:evenHBand="1" w:firstRowFirstColumn="0" w:firstRowLastColumn="0" w:lastRowFirstColumn="0" w:lastRowLastColumn="0"/>
              <w:rPr>
                <w:b/>
                <w:sz w:val="20"/>
                <w:szCs w:val="20"/>
              </w:rPr>
            </w:pPr>
            <w:hyperlink w:anchor="_10.18_Metadata_Record" w:history="1">
              <w:r w:rsidR="00A57B63" w:rsidRPr="00176708">
                <w:rPr>
                  <w:rStyle w:val="Hyperlink"/>
                  <w:b/>
                  <w:sz w:val="20"/>
                  <w:szCs w:val="20"/>
                </w:rPr>
                <w:t>Metadata Record Release Date</w:t>
              </w:r>
            </w:hyperlink>
          </w:p>
        </w:tc>
        <w:tc>
          <w:tcPr>
            <w:tcW w:w="1369"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sz w:val="20"/>
                <w:szCs w:val="20"/>
              </w:rPr>
            </w:pPr>
            <w:r w:rsidRPr="004B01C9">
              <w:rPr>
                <w:color w:val="000000"/>
                <w:sz w:val="20"/>
                <w:szCs w:val="20"/>
              </w:rPr>
              <w:t>The date on which the metadata record was released, made available.</w:t>
            </w:r>
          </w:p>
        </w:tc>
        <w:tc>
          <w:tcPr>
            <w:tcW w:w="499"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4B01C9">
              <w:rPr>
                <w:color w:val="000000"/>
                <w:sz w:val="20"/>
                <w:szCs w:val="20"/>
              </w:rPr>
              <w:t>M</w:t>
            </w:r>
          </w:p>
        </w:tc>
        <w:tc>
          <w:tcPr>
            <w:tcW w:w="684"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sz w:val="20"/>
                <w:szCs w:val="20"/>
              </w:rPr>
            </w:pPr>
            <w:r w:rsidRPr="004B01C9">
              <w:rPr>
                <w:color w:val="000000"/>
                <w:sz w:val="20"/>
                <w:szCs w:val="20"/>
              </w:rPr>
              <w:t>Single</w:t>
            </w:r>
          </w:p>
        </w:tc>
        <w:tc>
          <w:tcPr>
            <w:tcW w:w="858" w:type="pct"/>
          </w:tcPr>
          <w:p w:rsidR="00A57B63" w:rsidRPr="00EE7101" w:rsidRDefault="004E5843" w:rsidP="00AC0CD0">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4B01C9" w:rsidRDefault="00A57B63" w:rsidP="004B01C9">
            <w:pPr>
              <w:rPr>
                <w:color w:val="000000"/>
                <w:sz w:val="20"/>
                <w:szCs w:val="20"/>
              </w:rPr>
            </w:pPr>
            <w:r w:rsidRPr="004B01C9">
              <w:rPr>
                <w:rFonts w:ascii="Times New Roman" w:hAnsi="Times New Roman" w:cs="Times New Roman"/>
                <w:color w:val="000000" w:themeColor="text1"/>
                <w:sz w:val="22"/>
                <w:szCs w:val="20"/>
              </w:rPr>
              <w:t xml:space="preserve">Describing </w:t>
            </w:r>
            <w:r>
              <w:rPr>
                <w:rFonts w:ascii="Times New Roman" w:hAnsi="Times New Roman" w:cs="Times New Roman"/>
                <w:color w:val="000000" w:themeColor="text1"/>
                <w:sz w:val="22"/>
                <w:szCs w:val="20"/>
              </w:rPr>
              <w:t>an Asset</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0F0B47" w:rsidP="004B01C9">
            <w:pPr>
              <w:rPr>
                <w:rFonts w:ascii="Times New Roman" w:hAnsi="Times New Roman" w:cs="Times New Roman"/>
                <w:sz w:val="20"/>
                <w:szCs w:val="20"/>
              </w:rPr>
            </w:pPr>
            <w:r w:rsidRPr="00923005">
              <w:rPr>
                <w:rFonts w:ascii="Times New Roman" w:hAnsi="Times New Roman" w:cs="Times New Roman"/>
                <w:sz w:val="20"/>
                <w:szCs w:val="20"/>
              </w:rPr>
              <w:t>10.32</w:t>
            </w:r>
          </w:p>
        </w:tc>
        <w:tc>
          <w:tcPr>
            <w:tcW w:w="1015" w:type="pct"/>
          </w:tcPr>
          <w:p w:rsidR="00A57B63" w:rsidRPr="00176708" w:rsidRDefault="008902C4" w:rsidP="004B01C9">
            <w:pPr>
              <w:cnfStyle w:val="000000010000" w:firstRow="0" w:lastRow="0" w:firstColumn="0" w:lastColumn="0" w:oddVBand="0" w:evenVBand="0" w:oddHBand="0" w:evenHBand="1" w:firstRowFirstColumn="0" w:firstRowLastColumn="0" w:lastRowFirstColumn="0" w:lastRowLastColumn="0"/>
              <w:rPr>
                <w:b/>
                <w:sz w:val="20"/>
                <w:szCs w:val="20"/>
              </w:rPr>
            </w:pPr>
            <w:hyperlink w:anchor="_10.34_Jurisdiction" w:history="1">
              <w:r w:rsidR="00A57B63" w:rsidRPr="00176708">
                <w:rPr>
                  <w:rStyle w:val="Hyperlink"/>
                  <w:b/>
                  <w:sz w:val="20"/>
                  <w:szCs w:val="20"/>
                </w:rPr>
                <w:t>Jurisdiction</w:t>
              </w:r>
            </w:hyperlink>
          </w:p>
        </w:tc>
        <w:tc>
          <w:tcPr>
            <w:tcW w:w="1369" w:type="pct"/>
          </w:tcPr>
          <w:p w:rsidR="00A57B63" w:rsidRPr="008C3045" w:rsidRDefault="00A57B63" w:rsidP="004B01C9">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 xml:space="preserve">The extent or range of judicial, law, of enforcement, or other authority (i.e. the </w:t>
            </w:r>
            <w:r w:rsidRPr="008C3045">
              <w:rPr>
                <w:sz w:val="20"/>
                <w:szCs w:val="20"/>
              </w:rPr>
              <w:lastRenderedPageBreak/>
              <w:t>level of government that has contributed to the asset)</w:t>
            </w:r>
          </w:p>
        </w:tc>
        <w:tc>
          <w:tcPr>
            <w:tcW w:w="499" w:type="pct"/>
          </w:tcPr>
          <w:p w:rsidR="00A57B63" w:rsidRPr="008C3045" w:rsidRDefault="00A57B63" w:rsidP="004B01C9">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lastRenderedPageBreak/>
              <w:t>M</w:t>
            </w:r>
          </w:p>
        </w:tc>
        <w:tc>
          <w:tcPr>
            <w:tcW w:w="684" w:type="pct"/>
          </w:tcPr>
          <w:p w:rsidR="00A57B63" w:rsidRPr="008C3045" w:rsidRDefault="00A57B63" w:rsidP="004B01C9">
            <w:pPr>
              <w:cnfStyle w:val="000000010000" w:firstRow="0" w:lastRow="0" w:firstColumn="0" w:lastColumn="0" w:oddVBand="0" w:evenVBand="0" w:oddHBand="0" w:evenHBand="1" w:firstRowFirstColumn="0" w:firstRowLastColumn="0" w:lastRowFirstColumn="0" w:lastRowLastColumn="0"/>
              <w:rPr>
                <w:sz w:val="20"/>
                <w:szCs w:val="20"/>
              </w:rPr>
            </w:pPr>
            <w:r w:rsidRPr="008C3045">
              <w:rPr>
                <w:sz w:val="20"/>
                <w:szCs w:val="20"/>
              </w:rPr>
              <w:t>Single</w:t>
            </w:r>
          </w:p>
        </w:tc>
        <w:tc>
          <w:tcPr>
            <w:tcW w:w="858" w:type="pct"/>
          </w:tcPr>
          <w:p w:rsidR="00A57B63" w:rsidRPr="008C3045" w:rsidRDefault="00580E5F" w:rsidP="003C0A09">
            <w:pPr>
              <w:cnfStyle w:val="000000010000" w:firstRow="0" w:lastRow="0" w:firstColumn="0" w:lastColumn="0" w:oddVBand="0" w:evenVBand="0" w:oddHBand="0" w:evenHBand="1" w:firstRowFirstColumn="0" w:firstRowLastColumn="0" w:lastRowFirstColumn="0" w:lastRowLastColumn="0"/>
              <w:rPr>
                <w:sz w:val="20"/>
                <w:szCs w:val="20"/>
              </w:rPr>
            </w:pPr>
            <w:r w:rsidRPr="00580E5F">
              <w:rPr>
                <w:sz w:val="20"/>
                <w:szCs w:val="20"/>
              </w:rPr>
              <w:t>Text, based on vocabulary encoding scheme</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lastRenderedPageBreak/>
              <w:t>10.89</w:t>
            </w:r>
          </w:p>
        </w:tc>
        <w:tc>
          <w:tcPr>
            <w:tcW w:w="1015" w:type="pct"/>
          </w:tcPr>
          <w:p w:rsidR="00A57B63" w:rsidRPr="00176708" w:rsidRDefault="008902C4" w:rsidP="00EE7101">
            <w:pPr>
              <w:cnfStyle w:val="000000100000" w:firstRow="0" w:lastRow="0" w:firstColumn="0" w:lastColumn="0" w:oddVBand="0" w:evenVBand="0" w:oddHBand="1" w:evenHBand="0" w:firstRowFirstColumn="0" w:firstRowLastColumn="0" w:lastRowFirstColumn="0" w:lastRowLastColumn="0"/>
              <w:rPr>
                <w:b/>
                <w:sz w:val="20"/>
                <w:szCs w:val="20"/>
              </w:rPr>
            </w:pPr>
            <w:hyperlink w:anchor="_10.96_Time_Period" w:history="1">
              <w:r w:rsidR="00A57B63" w:rsidRPr="00176708">
                <w:rPr>
                  <w:rStyle w:val="Hyperlink"/>
                  <w:b/>
                  <w:sz w:val="20"/>
                  <w:szCs w:val="20"/>
                </w:rPr>
                <w:t>Time Period Coverage Start Date</w:t>
              </w:r>
            </w:hyperlink>
          </w:p>
        </w:tc>
        <w:tc>
          <w:tcPr>
            <w:tcW w:w="1369" w:type="pct"/>
          </w:tcPr>
          <w:p w:rsidR="00A57B63" w:rsidRPr="004B01C9" w:rsidRDefault="00A57B63" w:rsidP="009B628F">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 xml:space="preserve">The start date of the period covered by an asset </w:t>
            </w:r>
          </w:p>
        </w:tc>
        <w:tc>
          <w:tcPr>
            <w:tcW w:w="499" w:type="pct"/>
          </w:tcPr>
          <w:p w:rsidR="00A57B63" w:rsidRPr="004B01C9"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O</w:t>
            </w:r>
          </w:p>
        </w:tc>
        <w:tc>
          <w:tcPr>
            <w:tcW w:w="684" w:type="pct"/>
          </w:tcPr>
          <w:p w:rsidR="00A57B63" w:rsidRPr="004B01C9"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4B01C9">
              <w:rPr>
                <w:sz w:val="20"/>
                <w:szCs w:val="20"/>
              </w:rPr>
              <w:t>Single</w:t>
            </w:r>
          </w:p>
        </w:tc>
        <w:tc>
          <w:tcPr>
            <w:tcW w:w="858" w:type="pct"/>
          </w:tcPr>
          <w:p w:rsidR="00A57B63" w:rsidRPr="004B01C9" w:rsidRDefault="004E5843" w:rsidP="00EE7101">
            <w:pPr>
              <w:cnfStyle w:val="000000100000" w:firstRow="0" w:lastRow="0" w:firstColumn="0" w:lastColumn="0" w:oddVBand="0" w:evenVBand="0" w:oddHBand="1" w:evenHBand="0" w:firstRowFirstColumn="0" w:firstRowLastColumn="0" w:lastRowFirstColumn="0" w:lastRowLastColumn="0"/>
              <w:rPr>
                <w:color w:val="000000"/>
                <w:sz w:val="20"/>
                <w:szCs w:val="20"/>
                <w:highlight w:val="yellow"/>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10.88</w:t>
            </w:r>
          </w:p>
        </w:tc>
        <w:tc>
          <w:tcPr>
            <w:tcW w:w="1015" w:type="pct"/>
          </w:tcPr>
          <w:p w:rsidR="00A57B63" w:rsidRPr="00176708" w:rsidRDefault="008902C4" w:rsidP="00EE7101">
            <w:pPr>
              <w:cnfStyle w:val="000000010000" w:firstRow="0" w:lastRow="0" w:firstColumn="0" w:lastColumn="0" w:oddVBand="0" w:evenVBand="0" w:oddHBand="0" w:evenHBand="1" w:firstRowFirstColumn="0" w:firstRowLastColumn="0" w:lastRowFirstColumn="0" w:lastRowLastColumn="0"/>
              <w:rPr>
                <w:b/>
                <w:sz w:val="20"/>
                <w:szCs w:val="20"/>
              </w:rPr>
            </w:pPr>
            <w:hyperlink w:anchor="_10.95_Time_Period" w:history="1">
              <w:r w:rsidR="00A57B63" w:rsidRPr="00176708">
                <w:rPr>
                  <w:rStyle w:val="Hyperlink"/>
                  <w:b/>
                  <w:sz w:val="20"/>
                  <w:szCs w:val="20"/>
                </w:rPr>
                <w:t>Time Period Coverage End Date</w:t>
              </w:r>
            </w:hyperlink>
          </w:p>
        </w:tc>
        <w:tc>
          <w:tcPr>
            <w:tcW w:w="1369" w:type="pct"/>
          </w:tcPr>
          <w:p w:rsidR="00A57B63" w:rsidRPr="004B01C9" w:rsidRDefault="00A57B63" w:rsidP="009B628F">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 xml:space="preserve">The end date of the period covered by an asset </w:t>
            </w:r>
          </w:p>
        </w:tc>
        <w:tc>
          <w:tcPr>
            <w:tcW w:w="499" w:type="pct"/>
          </w:tcPr>
          <w:p w:rsidR="00A57B63" w:rsidRPr="004B01C9"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O</w:t>
            </w:r>
          </w:p>
        </w:tc>
        <w:tc>
          <w:tcPr>
            <w:tcW w:w="684" w:type="pct"/>
          </w:tcPr>
          <w:p w:rsidR="00A57B63" w:rsidRPr="004B01C9"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Single</w:t>
            </w:r>
          </w:p>
        </w:tc>
        <w:tc>
          <w:tcPr>
            <w:tcW w:w="858" w:type="pct"/>
          </w:tcPr>
          <w:p w:rsidR="00A57B63" w:rsidRPr="004B01C9" w:rsidRDefault="004E5843" w:rsidP="003C0A09">
            <w:pPr>
              <w:cnfStyle w:val="000000010000" w:firstRow="0" w:lastRow="0" w:firstColumn="0" w:lastColumn="0" w:oddVBand="0" w:evenVBand="0" w:oddHBand="0" w:evenHBand="1" w:firstRowFirstColumn="0" w:firstRowLastColumn="0" w:lastRowFirstColumn="0" w:lastRowLastColumn="0"/>
              <w:rPr>
                <w:color w:val="000000"/>
                <w:sz w:val="20"/>
                <w:szCs w:val="20"/>
                <w:highlight w:val="yellow"/>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4B01C9" w:rsidRDefault="00A57B63" w:rsidP="00AC0CD0">
            <w:pPr>
              <w:rPr>
                <w:rFonts w:ascii="Times New Roman" w:hAnsi="Times New Roman" w:cs="Times New Roman"/>
                <w:color w:val="000000"/>
                <w:sz w:val="20"/>
                <w:szCs w:val="20"/>
              </w:rPr>
            </w:pPr>
            <w:r w:rsidRPr="004B01C9">
              <w:rPr>
                <w:rFonts w:ascii="Times New Roman" w:hAnsi="Times New Roman" w:cs="Times New Roman"/>
                <w:color w:val="000000" w:themeColor="text1"/>
                <w:sz w:val="22"/>
                <w:szCs w:val="20"/>
              </w:rPr>
              <w:t>Describing a Resource (Item)</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Default="00923005" w:rsidP="00AC0CD0">
            <w:r w:rsidRPr="00923005">
              <w:rPr>
                <w:rFonts w:ascii="Times New Roman" w:hAnsi="Times New Roman" w:cs="Times New Roman"/>
                <w:sz w:val="20"/>
                <w:szCs w:val="20"/>
              </w:rPr>
              <w:t>10.68</w:t>
            </w:r>
          </w:p>
        </w:tc>
        <w:tc>
          <w:tcPr>
            <w:tcW w:w="1015" w:type="pct"/>
          </w:tcPr>
          <w:p w:rsidR="00A57B63" w:rsidRPr="00176708" w:rsidRDefault="008902C4" w:rsidP="00AC0CD0">
            <w:pPr>
              <w:cnfStyle w:val="000000010000" w:firstRow="0" w:lastRow="0" w:firstColumn="0" w:lastColumn="0" w:oddVBand="0" w:evenVBand="0" w:oddHBand="0" w:evenHBand="1" w:firstRowFirstColumn="0" w:firstRowLastColumn="0" w:lastRowFirstColumn="0" w:lastRowLastColumn="0"/>
              <w:rPr>
                <w:b/>
                <w:sz w:val="20"/>
                <w:szCs w:val="20"/>
              </w:rPr>
            </w:pPr>
            <w:hyperlink w:anchor="_10.74_Resource_–" w:history="1">
              <w:r w:rsidR="00A57B63" w:rsidRPr="00176708">
                <w:rPr>
                  <w:rStyle w:val="Hyperlink"/>
                  <w:b/>
                  <w:sz w:val="20"/>
                  <w:szCs w:val="20"/>
                </w:rPr>
                <w:t>Resource - Character Set</w:t>
              </w:r>
            </w:hyperlink>
          </w:p>
        </w:tc>
        <w:tc>
          <w:tcPr>
            <w:tcW w:w="1369"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sz w:val="20"/>
                <w:szCs w:val="20"/>
              </w:rPr>
            </w:pPr>
            <w:r w:rsidRPr="004B01C9">
              <w:rPr>
                <w:sz w:val="20"/>
                <w:szCs w:val="20"/>
              </w:rPr>
              <w:t>Character coding standard in the metadata.</w:t>
            </w:r>
          </w:p>
        </w:tc>
        <w:tc>
          <w:tcPr>
            <w:tcW w:w="499"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4B01C9">
              <w:rPr>
                <w:color w:val="000000"/>
                <w:sz w:val="20"/>
                <w:szCs w:val="20"/>
              </w:rPr>
              <w:t>O</w:t>
            </w:r>
          </w:p>
        </w:tc>
        <w:tc>
          <w:tcPr>
            <w:tcW w:w="684" w:type="pct"/>
          </w:tcPr>
          <w:p w:rsidR="00A57B63" w:rsidRPr="004B01C9" w:rsidRDefault="00A57B63" w:rsidP="00AC0CD0">
            <w:pPr>
              <w:cnfStyle w:val="000000010000" w:firstRow="0" w:lastRow="0" w:firstColumn="0" w:lastColumn="0" w:oddVBand="0" w:evenVBand="0" w:oddHBand="0" w:evenHBand="1" w:firstRowFirstColumn="0" w:firstRowLastColumn="0" w:lastRowFirstColumn="0" w:lastRowLastColumn="0"/>
              <w:rPr>
                <w:sz w:val="20"/>
                <w:szCs w:val="20"/>
              </w:rPr>
            </w:pPr>
            <w:r w:rsidRPr="004B01C9">
              <w:rPr>
                <w:color w:val="000000"/>
                <w:sz w:val="20"/>
                <w:szCs w:val="20"/>
              </w:rPr>
              <w:t>Single</w:t>
            </w:r>
          </w:p>
        </w:tc>
        <w:tc>
          <w:tcPr>
            <w:tcW w:w="858" w:type="pct"/>
          </w:tcPr>
          <w:p w:rsidR="00A57B63" w:rsidRPr="004B01C9" w:rsidRDefault="004E5843" w:rsidP="00AC0CD0">
            <w:pPr>
              <w:cnfStyle w:val="000000010000" w:firstRow="0" w:lastRow="0" w:firstColumn="0" w:lastColumn="0" w:oddVBand="0" w:evenVBand="0" w:oddHBand="0" w:evenHBand="1" w:firstRowFirstColumn="0" w:firstRowLastColumn="0" w:lastRowFirstColumn="0" w:lastRowLastColumn="0"/>
              <w:rPr>
                <w:sz w:val="20"/>
                <w:szCs w:val="20"/>
              </w:rPr>
            </w:pPr>
            <w:r w:rsidRPr="00580E5F">
              <w:rPr>
                <w:sz w:val="20"/>
                <w:szCs w:val="20"/>
              </w:rPr>
              <w:t>Text, based on vocabulary encoding scheme</w:t>
            </w:r>
            <w:r w:rsidRPr="004B01C9">
              <w:rPr>
                <w:sz w:val="20"/>
                <w:szCs w:val="20"/>
              </w:rPr>
              <w:t xml:space="preserve"> </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6A6A6" w:themeFill="background1" w:themeFillShade="A6"/>
          </w:tcPr>
          <w:p w:rsidR="00A57B63" w:rsidRPr="004B01C9" w:rsidRDefault="00A57B63" w:rsidP="00AC0CD0">
            <w:pPr>
              <w:rPr>
                <w:rFonts w:ascii="Times New Roman" w:hAnsi="Times New Roman" w:cs="Times New Roman"/>
                <w:color w:val="000000"/>
                <w:sz w:val="20"/>
                <w:szCs w:val="20"/>
              </w:rPr>
            </w:pPr>
            <w:r w:rsidRPr="004B01C9">
              <w:rPr>
                <w:rFonts w:ascii="Times New Roman" w:hAnsi="Times New Roman" w:cs="Times New Roman"/>
                <w:color w:val="000000" w:themeColor="text1"/>
                <w:sz w:val="22"/>
                <w:szCs w:val="20"/>
              </w:rPr>
              <w:t>Related Items</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10.65</w:t>
            </w:r>
          </w:p>
        </w:tc>
        <w:tc>
          <w:tcPr>
            <w:tcW w:w="1015" w:type="pct"/>
          </w:tcPr>
          <w:p w:rsidR="00A57B63" w:rsidRPr="000F0B47" w:rsidRDefault="008902C4" w:rsidP="00EE7101">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0_Related_Item" w:history="1">
              <w:r w:rsidR="00A57B63" w:rsidRPr="000F0B47">
                <w:rPr>
                  <w:rStyle w:val="Hyperlink"/>
                  <w:b/>
                  <w:sz w:val="20"/>
                  <w:szCs w:val="20"/>
                </w:rPr>
                <w:t>Related Item -Title (English)</w:t>
              </w:r>
            </w:hyperlink>
          </w:p>
        </w:tc>
        <w:tc>
          <w:tcPr>
            <w:tcW w:w="136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color w:val="000000"/>
                <w:sz w:val="20"/>
                <w:szCs w:val="20"/>
              </w:rPr>
              <w:t xml:space="preserve">The English title of a related asset. </w:t>
            </w:r>
          </w:p>
        </w:tc>
        <w:tc>
          <w:tcPr>
            <w:tcW w:w="49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sz w:val="20"/>
                <w:szCs w:val="20"/>
              </w:rPr>
              <w:t>Single</w:t>
            </w:r>
          </w:p>
        </w:tc>
        <w:tc>
          <w:tcPr>
            <w:tcW w:w="858" w:type="pct"/>
          </w:tcPr>
          <w:p w:rsidR="003C0A09" w:rsidRDefault="003C0A09" w:rsidP="003C0A09">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p>
        </w:tc>
      </w:tr>
      <w:tr w:rsidR="00A57B63" w:rsidRPr="004B01C9" w:rsidTr="00A57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10.66</w:t>
            </w:r>
          </w:p>
        </w:tc>
        <w:tc>
          <w:tcPr>
            <w:tcW w:w="1015" w:type="pct"/>
          </w:tcPr>
          <w:p w:rsidR="00A57B63" w:rsidRPr="000F0B47" w:rsidRDefault="008902C4" w:rsidP="00EE7101">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1_Related_Item" w:history="1">
              <w:r w:rsidR="00A57B63" w:rsidRPr="000F0B47">
                <w:rPr>
                  <w:rStyle w:val="Hyperlink"/>
                  <w:b/>
                  <w:sz w:val="20"/>
                  <w:szCs w:val="20"/>
                </w:rPr>
                <w:t>Related Item - Title (French)</w:t>
              </w:r>
            </w:hyperlink>
          </w:p>
        </w:tc>
        <w:tc>
          <w:tcPr>
            <w:tcW w:w="136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color w:val="000000"/>
                <w:sz w:val="20"/>
                <w:szCs w:val="20"/>
              </w:rPr>
              <w:t xml:space="preserve">The French title of a related asset. </w:t>
            </w:r>
          </w:p>
        </w:tc>
        <w:tc>
          <w:tcPr>
            <w:tcW w:w="49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sz w:val="20"/>
                <w:szCs w:val="20"/>
              </w:rPr>
              <w:t>Single</w:t>
            </w:r>
          </w:p>
        </w:tc>
        <w:tc>
          <w:tcPr>
            <w:tcW w:w="858" w:type="pct"/>
          </w:tcPr>
          <w:p w:rsidR="003C0A09" w:rsidRDefault="003C0A09" w:rsidP="003C0A09">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8C3045">
              <w:rPr>
                <w:sz w:val="20"/>
                <w:szCs w:val="20"/>
              </w:rPr>
              <w:t>Free text</w:t>
            </w:r>
            <w:r w:rsidRPr="004B01C9">
              <w:rPr>
                <w:color w:val="000000"/>
                <w:sz w:val="20"/>
                <w:szCs w:val="20"/>
              </w:rPr>
              <w:t xml:space="preserve"> </w:t>
            </w:r>
          </w:p>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10.62</w:t>
            </w:r>
          </w:p>
        </w:tc>
        <w:tc>
          <w:tcPr>
            <w:tcW w:w="1015" w:type="pct"/>
          </w:tcPr>
          <w:p w:rsidR="00A57B63" w:rsidRPr="000F0B47" w:rsidRDefault="008902C4" w:rsidP="00EE7101">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78__Resource" w:history="1">
              <w:r w:rsidR="00A57B63" w:rsidRPr="000F0B47">
                <w:rPr>
                  <w:rStyle w:val="Hyperlink"/>
                  <w:b/>
                  <w:sz w:val="20"/>
                  <w:szCs w:val="20"/>
                </w:rPr>
                <w:t>Related Item –Language</w:t>
              </w:r>
            </w:hyperlink>
          </w:p>
        </w:tc>
        <w:tc>
          <w:tcPr>
            <w:tcW w:w="136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sz w:val="20"/>
                <w:szCs w:val="20"/>
              </w:rPr>
              <w:t>The language of the related asset.</w:t>
            </w:r>
          </w:p>
        </w:tc>
        <w:tc>
          <w:tcPr>
            <w:tcW w:w="49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sz w:val="20"/>
                <w:szCs w:val="20"/>
              </w:rPr>
              <w:t>Single</w:t>
            </w:r>
          </w:p>
        </w:tc>
        <w:tc>
          <w:tcPr>
            <w:tcW w:w="858" w:type="pct"/>
          </w:tcPr>
          <w:p w:rsidR="00A57B63" w:rsidRPr="000F0B47" w:rsidRDefault="00580E5F"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Text, based on vocabulary encoding scheme</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10.63</w:t>
            </w:r>
          </w:p>
        </w:tc>
        <w:tc>
          <w:tcPr>
            <w:tcW w:w="1015" w:type="pct"/>
          </w:tcPr>
          <w:p w:rsidR="00A57B63" w:rsidRPr="000F0B47" w:rsidRDefault="008902C4" w:rsidP="00EE7101">
            <w:pPr>
              <w:cnfStyle w:val="000000100000" w:firstRow="0" w:lastRow="0" w:firstColumn="0" w:lastColumn="0" w:oddVBand="0" w:evenVBand="0" w:oddHBand="1" w:evenHBand="0" w:firstRowFirstColumn="0" w:firstRowLastColumn="0" w:lastRowFirstColumn="0" w:lastRowLastColumn="0"/>
              <w:rPr>
                <w:b/>
                <w:color w:val="000000"/>
                <w:sz w:val="20"/>
                <w:szCs w:val="20"/>
              </w:rPr>
            </w:pPr>
            <w:hyperlink w:anchor="_10.72_Related_Item" w:history="1">
              <w:r w:rsidR="00A57B63" w:rsidRPr="000F0B47">
                <w:rPr>
                  <w:rStyle w:val="Hyperlink"/>
                  <w:b/>
                  <w:sz w:val="20"/>
                  <w:szCs w:val="20"/>
                </w:rPr>
                <w:t>Related Item –Record Type</w:t>
              </w:r>
            </w:hyperlink>
            <w:r w:rsidR="00A57B63" w:rsidRPr="000F0B47">
              <w:rPr>
                <w:b/>
                <w:color w:val="000000"/>
                <w:sz w:val="20"/>
                <w:szCs w:val="20"/>
              </w:rPr>
              <w:t xml:space="preserve"> </w:t>
            </w:r>
          </w:p>
        </w:tc>
        <w:tc>
          <w:tcPr>
            <w:tcW w:w="136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color w:val="000000"/>
                <w:sz w:val="20"/>
                <w:szCs w:val="20"/>
              </w:rPr>
              <w:t>The catalogue type of a related asset.</w:t>
            </w:r>
          </w:p>
        </w:tc>
        <w:tc>
          <w:tcPr>
            <w:tcW w:w="49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sz w:val="20"/>
                <w:szCs w:val="20"/>
              </w:rPr>
              <w:t>Single</w:t>
            </w:r>
          </w:p>
        </w:tc>
        <w:tc>
          <w:tcPr>
            <w:tcW w:w="858" w:type="pct"/>
          </w:tcPr>
          <w:p w:rsidR="00A57B63" w:rsidRPr="000F0B47" w:rsidRDefault="00580E5F"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sz w:val="20"/>
                <w:szCs w:val="20"/>
              </w:rPr>
              <w:t>Text, based on vocabulary encoding scheme</w:t>
            </w:r>
          </w:p>
        </w:tc>
      </w:tr>
      <w:tr w:rsidR="00A57B63" w:rsidRPr="004B01C9" w:rsidTr="00A57B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10.64</w:t>
            </w:r>
          </w:p>
        </w:tc>
        <w:tc>
          <w:tcPr>
            <w:tcW w:w="1015" w:type="pct"/>
          </w:tcPr>
          <w:p w:rsidR="00A57B63" w:rsidRPr="000F0B47" w:rsidRDefault="008902C4" w:rsidP="00EE7101">
            <w:pPr>
              <w:cnfStyle w:val="000000010000" w:firstRow="0" w:lastRow="0" w:firstColumn="0" w:lastColumn="0" w:oddVBand="0" w:evenVBand="0" w:oddHBand="0" w:evenHBand="1" w:firstRowFirstColumn="0" w:firstRowLastColumn="0" w:lastRowFirstColumn="0" w:lastRowLastColumn="0"/>
              <w:rPr>
                <w:b/>
                <w:sz w:val="20"/>
                <w:szCs w:val="20"/>
              </w:rPr>
            </w:pPr>
            <w:hyperlink w:anchor="_10.69_Related_Item" w:history="1">
              <w:r w:rsidR="00A57B63" w:rsidRPr="000F0B47">
                <w:rPr>
                  <w:rStyle w:val="Hyperlink"/>
                  <w:b/>
                  <w:sz w:val="20"/>
                  <w:szCs w:val="20"/>
                </w:rPr>
                <w:t>Related Item – Relationship Type</w:t>
              </w:r>
            </w:hyperlink>
          </w:p>
        </w:tc>
        <w:tc>
          <w:tcPr>
            <w:tcW w:w="136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color w:val="000000"/>
                <w:sz w:val="20"/>
                <w:szCs w:val="20"/>
              </w:rPr>
              <w:t>The relationship type between two assets</w:t>
            </w:r>
          </w:p>
        </w:tc>
        <w:tc>
          <w:tcPr>
            <w:tcW w:w="499"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010000" w:firstRow="0" w:lastRow="0" w:firstColumn="0" w:lastColumn="0" w:oddVBand="0" w:evenVBand="0" w:oddHBand="0" w:evenHBand="1" w:firstRowFirstColumn="0" w:firstRowLastColumn="0" w:lastRowFirstColumn="0" w:lastRowLastColumn="0"/>
              <w:rPr>
                <w:sz w:val="20"/>
                <w:szCs w:val="20"/>
              </w:rPr>
            </w:pPr>
            <w:r w:rsidRPr="000F0B47">
              <w:rPr>
                <w:sz w:val="20"/>
                <w:szCs w:val="20"/>
              </w:rPr>
              <w:t>Single</w:t>
            </w:r>
          </w:p>
        </w:tc>
        <w:tc>
          <w:tcPr>
            <w:tcW w:w="858" w:type="pct"/>
          </w:tcPr>
          <w:p w:rsidR="00A57B63" w:rsidRPr="000F0B47" w:rsidRDefault="00580E5F" w:rsidP="00EE7101">
            <w:pPr>
              <w:cnfStyle w:val="000000010000" w:firstRow="0" w:lastRow="0" w:firstColumn="0" w:lastColumn="0" w:oddVBand="0" w:evenVBand="0" w:oddHBand="0" w:evenHBand="1" w:firstRowFirstColumn="0" w:firstRowLastColumn="0" w:lastRowFirstColumn="0" w:lastRowLastColumn="0"/>
              <w:rPr>
                <w:sz w:val="20"/>
                <w:szCs w:val="20"/>
              </w:rPr>
            </w:pPr>
            <w:r w:rsidRPr="00580E5F">
              <w:rPr>
                <w:sz w:val="20"/>
                <w:szCs w:val="20"/>
              </w:rPr>
              <w:t>Text, based on vocabulary encoding scheme</w:t>
            </w:r>
          </w:p>
        </w:tc>
      </w:tr>
      <w:tr w:rsidR="00A57B63" w:rsidRPr="004B01C9" w:rsidTr="00A57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rsidR="00A57B63" w:rsidRPr="00923005" w:rsidRDefault="00923005" w:rsidP="00EE7101">
            <w:pPr>
              <w:rPr>
                <w:rFonts w:ascii="Times New Roman" w:hAnsi="Times New Roman" w:cs="Times New Roman"/>
                <w:sz w:val="20"/>
                <w:szCs w:val="20"/>
              </w:rPr>
            </w:pPr>
            <w:r w:rsidRPr="00923005">
              <w:rPr>
                <w:rFonts w:ascii="Times New Roman" w:hAnsi="Times New Roman" w:cs="Times New Roman"/>
                <w:sz w:val="20"/>
                <w:szCs w:val="20"/>
              </w:rPr>
              <w:t>10.67</w:t>
            </w:r>
          </w:p>
        </w:tc>
        <w:tc>
          <w:tcPr>
            <w:tcW w:w="1015" w:type="pct"/>
          </w:tcPr>
          <w:p w:rsidR="00A57B63" w:rsidRPr="000F0B47" w:rsidRDefault="008902C4" w:rsidP="00EE7101">
            <w:pPr>
              <w:cnfStyle w:val="000000100000" w:firstRow="0" w:lastRow="0" w:firstColumn="0" w:lastColumn="0" w:oddVBand="0" w:evenVBand="0" w:oddHBand="1" w:evenHBand="0" w:firstRowFirstColumn="0" w:firstRowLastColumn="0" w:lastRowFirstColumn="0" w:lastRowLastColumn="0"/>
              <w:rPr>
                <w:b/>
                <w:sz w:val="20"/>
                <w:szCs w:val="20"/>
              </w:rPr>
            </w:pPr>
            <w:hyperlink w:anchor="_10.73_Related_Item" w:history="1">
              <w:r w:rsidR="00A57B63" w:rsidRPr="000F0B47">
                <w:rPr>
                  <w:rStyle w:val="Hyperlink"/>
                  <w:b/>
                  <w:sz w:val="20"/>
                  <w:szCs w:val="20"/>
                </w:rPr>
                <w:t>Related Item  - URL</w:t>
              </w:r>
            </w:hyperlink>
          </w:p>
        </w:tc>
        <w:tc>
          <w:tcPr>
            <w:tcW w:w="136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0F0B47">
              <w:rPr>
                <w:color w:val="000000"/>
                <w:sz w:val="20"/>
                <w:szCs w:val="20"/>
              </w:rPr>
              <w:t>The URL of the related asset</w:t>
            </w:r>
          </w:p>
        </w:tc>
        <w:tc>
          <w:tcPr>
            <w:tcW w:w="499"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0F0B47">
              <w:rPr>
                <w:sz w:val="20"/>
                <w:szCs w:val="20"/>
              </w:rPr>
              <w:t>O</w:t>
            </w:r>
          </w:p>
        </w:tc>
        <w:tc>
          <w:tcPr>
            <w:tcW w:w="684" w:type="pct"/>
          </w:tcPr>
          <w:p w:rsidR="00A57B63" w:rsidRPr="000F0B47" w:rsidRDefault="00A57B63" w:rsidP="00EE7101">
            <w:pPr>
              <w:cnfStyle w:val="000000100000" w:firstRow="0" w:lastRow="0" w:firstColumn="0" w:lastColumn="0" w:oddVBand="0" w:evenVBand="0" w:oddHBand="1" w:evenHBand="0" w:firstRowFirstColumn="0" w:firstRowLastColumn="0" w:lastRowFirstColumn="0" w:lastRowLastColumn="0"/>
              <w:rPr>
                <w:sz w:val="20"/>
                <w:szCs w:val="20"/>
              </w:rPr>
            </w:pPr>
            <w:r w:rsidRPr="000F0B47">
              <w:rPr>
                <w:sz w:val="20"/>
                <w:szCs w:val="20"/>
              </w:rPr>
              <w:t>Single</w:t>
            </w:r>
          </w:p>
        </w:tc>
        <w:tc>
          <w:tcPr>
            <w:tcW w:w="858" w:type="pct"/>
          </w:tcPr>
          <w:p w:rsidR="00A57B63" w:rsidRPr="004E5843" w:rsidRDefault="004E5843" w:rsidP="00EE710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580E5F">
              <w:rPr>
                <w:color w:val="000000"/>
                <w:sz w:val="20"/>
                <w:szCs w:val="20"/>
              </w:rPr>
              <w:t xml:space="preserve">Text, based on </w:t>
            </w:r>
            <w:r>
              <w:rPr>
                <w:color w:val="000000"/>
                <w:sz w:val="20"/>
                <w:szCs w:val="20"/>
              </w:rPr>
              <w:t>syntax</w:t>
            </w:r>
            <w:r w:rsidRPr="00580E5F">
              <w:rPr>
                <w:color w:val="000000"/>
                <w:sz w:val="20"/>
                <w:szCs w:val="20"/>
              </w:rPr>
              <w:t xml:space="preserve"> encoding scheme</w:t>
            </w:r>
          </w:p>
        </w:tc>
      </w:tr>
    </w:tbl>
    <w:p w:rsidR="004E5843" w:rsidRDefault="004E5843" w:rsidP="00DD13D4">
      <w:pPr>
        <w:pStyle w:val="Heading1"/>
      </w:pPr>
      <w:bookmarkStart w:id="31" w:name="_Toc450076401"/>
      <w:bookmarkStart w:id="32" w:name="_Toc466365172"/>
    </w:p>
    <w:p w:rsidR="004E5843" w:rsidRDefault="004E5843">
      <w:pPr>
        <w:rPr>
          <w:rFonts w:asciiTheme="majorHAnsi" w:eastAsiaTheme="majorEastAsia" w:hAnsiTheme="majorHAnsi" w:cstheme="majorBidi"/>
          <w:b/>
          <w:bCs/>
          <w:color w:val="365F91" w:themeColor="accent1" w:themeShade="BF"/>
          <w:sz w:val="28"/>
          <w:szCs w:val="28"/>
        </w:rPr>
      </w:pPr>
      <w:r>
        <w:br w:type="page"/>
      </w:r>
    </w:p>
    <w:p w:rsidR="00DD13D4" w:rsidRPr="00511E84" w:rsidRDefault="00DD13D4" w:rsidP="00DD13D4">
      <w:pPr>
        <w:pStyle w:val="Heading1"/>
      </w:pPr>
      <w:r>
        <w:lastRenderedPageBreak/>
        <w:t>8</w:t>
      </w:r>
      <w:r w:rsidRPr="00511E84">
        <w:t>.0 Domain Extensions</w:t>
      </w:r>
      <w:bookmarkEnd w:id="31"/>
      <w:bookmarkEnd w:id="32"/>
    </w:p>
    <w:p w:rsidR="00DD13D4" w:rsidRPr="00197E12" w:rsidRDefault="00DD13D4" w:rsidP="00727532"/>
    <w:p w:rsidR="00DD13D4" w:rsidRPr="00197E12" w:rsidRDefault="00DD13D4" w:rsidP="00DD13D4">
      <w:r w:rsidRPr="00197E12">
        <w:t>Domain extensions meet specific requirements of particular subject areas, business processes, industry, or internal services. Business areas within the Government of Canada are responsible for developing domain extensions related to their field of expertise in collaboration with the Information Management and Open Government Directorate (IMOG) within Treasury Board’s Chief Information Officer Branch. Governance for the development and registration of these extensions lies with the IMOG Team.</w:t>
      </w:r>
      <w:r w:rsidR="005962CA">
        <w:t xml:space="preserve"> </w:t>
      </w:r>
    </w:p>
    <w:p w:rsidR="00DD13D4" w:rsidRPr="00197E12" w:rsidRDefault="00DD13D4" w:rsidP="00DD13D4"/>
    <w:p w:rsidR="00DD13D4" w:rsidRPr="00197E12" w:rsidRDefault="00DD13D4" w:rsidP="00DD13D4">
      <w:r w:rsidRPr="00197E12">
        <w:rPr>
          <w:noProof/>
        </w:rPr>
        <mc:AlternateContent>
          <mc:Choice Requires="wps">
            <w:drawing>
              <wp:anchor distT="0" distB="0" distL="114300" distR="114300" simplePos="0" relativeHeight="251667456" behindDoc="0" locked="0" layoutInCell="1" allowOverlap="1" wp14:anchorId="3364F3E6" wp14:editId="42ED8330">
                <wp:simplePos x="0" y="0"/>
                <wp:positionH relativeFrom="column">
                  <wp:posOffset>66675</wp:posOffset>
                </wp:positionH>
                <wp:positionV relativeFrom="paragraph">
                  <wp:posOffset>-4445</wp:posOffset>
                </wp:positionV>
                <wp:extent cx="4937760" cy="876300"/>
                <wp:effectExtent l="0" t="0" r="15240" b="19050"/>
                <wp:wrapNone/>
                <wp:docPr id="14" name="Rounded Rectangle 14"/>
                <wp:cNvGraphicFramePr/>
                <a:graphic xmlns:a="http://schemas.openxmlformats.org/drawingml/2006/main">
                  <a:graphicData uri="http://schemas.microsoft.com/office/word/2010/wordprocessingShape">
                    <wps:wsp>
                      <wps:cNvSpPr/>
                      <wps:spPr>
                        <a:xfrm>
                          <a:off x="0" y="0"/>
                          <a:ext cx="4937760" cy="876300"/>
                        </a:xfrm>
                        <a:prstGeom prst="roundRect">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85E" w:rsidRPr="004E5BCC" w:rsidRDefault="00E8285E" w:rsidP="00DD13D4">
                            <w:pPr>
                              <w:rPr>
                                <w:rFonts w:asciiTheme="majorHAnsi" w:hAnsiTheme="majorHAnsi" w:cstheme="majorHAnsi"/>
                                <w:color w:val="000000" w:themeColor="text1"/>
                                <w14:textOutline w14:w="9525" w14:cap="rnd" w14:cmpd="sng" w14:algn="ctr">
                                  <w14:noFill/>
                                  <w14:prstDash w14:val="solid"/>
                                  <w14:bevel/>
                                </w14:textOutline>
                              </w:rPr>
                            </w:pPr>
                            <w:r w:rsidRPr="004E5BCC">
                              <w:rPr>
                                <w:rFonts w:asciiTheme="majorHAnsi" w:hAnsiTheme="majorHAnsi" w:cstheme="majorHAnsi"/>
                                <w:color w:val="000000" w:themeColor="text1"/>
                                <w14:textOutline w14:w="9525" w14:cap="rnd" w14:cmpd="sng" w14:algn="ctr">
                                  <w14:noFill/>
                                  <w14:prstDash w14:val="solid"/>
                                  <w14:bevel/>
                                </w14:textOutline>
                              </w:rPr>
                              <w:t>NOTE:</w:t>
                            </w:r>
                          </w:p>
                          <w:p w:rsidR="00E8285E" w:rsidRPr="00DD13D4" w:rsidRDefault="00E8285E" w:rsidP="00DD13D4">
                            <w:pPr>
                              <w:rPr>
                                <w:rFonts w:asciiTheme="majorHAnsi" w:hAnsiTheme="majorHAnsi" w:cstheme="majorHAnsi"/>
                                <w:color w:val="000000" w:themeColor="text1"/>
                                <w14:textOutline w14:w="9525" w14:cap="rnd" w14:cmpd="sng" w14:algn="ctr">
                                  <w14:noFill/>
                                  <w14:prstDash w14:val="solid"/>
                                  <w14:bevel/>
                                </w14:textOutline>
                              </w:rPr>
                            </w:pPr>
                            <w:r w:rsidRPr="004E5BCC">
                              <w:rPr>
                                <w:rFonts w:asciiTheme="majorHAnsi" w:hAnsiTheme="majorHAnsi" w:cstheme="majorHAnsi"/>
                                <w:color w:val="000000" w:themeColor="text1"/>
                                <w:u w:val="single"/>
                                <w14:textOutline w14:w="9525" w14:cap="rnd" w14:cmpd="sng" w14:algn="ctr">
                                  <w14:noFill/>
                                  <w14:prstDash w14:val="solid"/>
                                  <w14:bevel/>
                                </w14:textOutline>
                              </w:rPr>
                              <w:t>All applicable</w:t>
                            </w:r>
                            <w:r w:rsidRPr="004E5BCC">
                              <w:rPr>
                                <w:rFonts w:asciiTheme="majorHAnsi" w:hAnsiTheme="majorHAnsi" w:cstheme="majorHAnsi"/>
                                <w:color w:val="000000" w:themeColor="text1"/>
                                <w14:textOutline w14:w="9525" w14:cap="rnd" w14:cmpd="sng" w14:algn="ctr">
                                  <w14:noFill/>
                                  <w14:prstDash w14:val="solid"/>
                                  <w14:bevel/>
                                </w14:textOutline>
                              </w:rPr>
                              <w:t xml:space="preserve"> Foundational Metadata </w:t>
                            </w:r>
                            <w:r w:rsidRPr="004E5BCC">
                              <w:rPr>
                                <w:rFonts w:asciiTheme="majorHAnsi" w:hAnsiTheme="majorHAnsi" w:cstheme="majorHAnsi"/>
                                <w:b/>
                                <w:color w:val="000000" w:themeColor="text1"/>
                                <w14:textOutline w14:w="9525" w14:cap="rnd" w14:cmpd="sng" w14:algn="ctr">
                                  <w14:noFill/>
                                  <w14:prstDash w14:val="solid"/>
                                  <w14:bevel/>
                                </w14:textOutline>
                              </w:rPr>
                              <w:t>+</w:t>
                            </w:r>
                            <w:r w:rsidRPr="004E5BCC">
                              <w:rPr>
                                <w:rFonts w:asciiTheme="majorHAnsi" w:hAnsiTheme="majorHAnsi" w:cstheme="majorHAnsi"/>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8" style="position:absolute;margin-left:5.25pt;margin-top:-.35pt;width:388.8pt;height: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" fillcolor="#e5b8b7 [1301]" strokecolor="#943634 [2405]" strokeweight="2pt">
                <v:textbox>
                  <w:txbxContent>
                    <w:p w:rsidR="00E8285E" w:rsidRPr="004E5BCC" w:rsidRDefault="00E8285E" w:rsidP="00DD13D4">
                      <w:pPr>
                        <w:rPr>
                          <w:rFonts w:asciiTheme="majorHAnsi" w:hAnsiTheme="majorHAnsi" w:cstheme="majorHAnsi"/>
                          <w:color w:val="000000" w:themeColor="text1"/>
                          <w14:textOutline w14:w="9525" w14:cap="rnd" w14:cmpd="sng" w14:algn="ctr">
                            <w14:noFill/>
                            <w14:prstDash w14:val="solid"/>
                            <w14:bevel/>
                          </w14:textOutline>
                        </w:rPr>
                      </w:pPr>
                      <w:r w:rsidRPr="004E5BCC">
                        <w:rPr>
                          <w:rFonts w:asciiTheme="majorHAnsi" w:hAnsiTheme="majorHAnsi" w:cstheme="majorHAnsi"/>
                          <w:color w:val="000000" w:themeColor="text1"/>
                          <w14:textOutline w14:w="9525" w14:cap="rnd" w14:cmpd="sng" w14:algn="ctr">
                            <w14:noFill/>
                            <w14:prstDash w14:val="solid"/>
                            <w14:bevel/>
                          </w14:textOutline>
                        </w:rPr>
                        <w:t>NOTE:</w:t>
                      </w:r>
                    </w:p>
                    <w:p w:rsidR="00E8285E" w:rsidRPr="00DD13D4" w:rsidRDefault="00E8285E" w:rsidP="00DD13D4">
                      <w:pPr>
                        <w:rPr>
                          <w:rFonts w:asciiTheme="majorHAnsi" w:hAnsiTheme="majorHAnsi" w:cstheme="majorHAnsi"/>
                          <w:color w:val="000000" w:themeColor="text1"/>
                          <w14:textOutline w14:w="9525" w14:cap="rnd" w14:cmpd="sng" w14:algn="ctr">
                            <w14:noFill/>
                            <w14:prstDash w14:val="solid"/>
                            <w14:bevel/>
                          </w14:textOutline>
                        </w:rPr>
                      </w:pPr>
                      <w:r w:rsidRPr="004E5BCC">
                        <w:rPr>
                          <w:rFonts w:asciiTheme="majorHAnsi" w:hAnsiTheme="majorHAnsi" w:cstheme="majorHAnsi"/>
                          <w:color w:val="000000" w:themeColor="text1"/>
                          <w:u w:val="single"/>
                          <w14:textOutline w14:w="9525" w14:cap="rnd" w14:cmpd="sng" w14:algn="ctr">
                            <w14:noFill/>
                            <w14:prstDash w14:val="solid"/>
                            <w14:bevel/>
                          </w14:textOutline>
                        </w:rPr>
                        <w:t>All applicable</w:t>
                      </w:r>
                      <w:r w:rsidRPr="004E5BCC">
                        <w:rPr>
                          <w:rFonts w:asciiTheme="majorHAnsi" w:hAnsiTheme="majorHAnsi" w:cstheme="majorHAnsi"/>
                          <w:color w:val="000000" w:themeColor="text1"/>
                          <w14:textOutline w14:w="9525" w14:cap="rnd" w14:cmpd="sng" w14:algn="ctr">
                            <w14:noFill/>
                            <w14:prstDash w14:val="solid"/>
                            <w14:bevel/>
                          </w14:textOutline>
                        </w:rPr>
                        <w:t xml:space="preserve"> Foundational Metadata </w:t>
                      </w:r>
                      <w:r w:rsidRPr="004E5BCC">
                        <w:rPr>
                          <w:rFonts w:asciiTheme="majorHAnsi" w:hAnsiTheme="majorHAnsi" w:cstheme="majorHAnsi"/>
                          <w:b/>
                          <w:color w:val="000000" w:themeColor="text1"/>
                          <w14:textOutline w14:w="9525" w14:cap="rnd" w14:cmpd="sng" w14:algn="ctr">
                            <w14:noFill/>
                            <w14:prstDash w14:val="solid"/>
                            <w14:bevel/>
                          </w14:textOutline>
                        </w:rPr>
                        <w:t>+</w:t>
                      </w:r>
                      <w:r w:rsidRPr="004E5BCC">
                        <w:rPr>
                          <w:rFonts w:asciiTheme="majorHAnsi" w:hAnsiTheme="majorHAnsi" w:cstheme="majorHAnsi"/>
                          <w:color w:val="000000" w:themeColor="text1"/>
                          <w14:textOutline w14:w="9525" w14:cap="rnd" w14:cmpd="sng" w14:algn="ctr">
                            <w14:noFill/>
                            <w14:prstDash w14:val="solid"/>
                            <w14:bevel/>
                          </w14:textOutline>
                        </w:rPr>
                        <w:t xml:space="preserve"> Catalogue Extensions (Information OR Data) MUST be used in addition to Domain extension metadata elements.</w:t>
                      </w:r>
                    </w:p>
                  </w:txbxContent>
                </v:textbox>
              </v:roundrect>
            </w:pict>
          </mc:Fallback>
        </mc:AlternateContent>
      </w:r>
    </w:p>
    <w:p w:rsidR="00DD13D4" w:rsidRPr="00197E12" w:rsidRDefault="00DD13D4" w:rsidP="00DD13D4"/>
    <w:p w:rsidR="00DD13D4" w:rsidRPr="00197E12" w:rsidRDefault="00DD13D4" w:rsidP="00DD13D4">
      <w:pPr>
        <w:pStyle w:val="Heading2"/>
        <w:ind w:firstLine="720"/>
        <w:rPr>
          <w:rFonts w:ascii="Times New Roman" w:hAnsi="Times New Roman" w:cs="Times New Roman"/>
          <w:sz w:val="24"/>
          <w:szCs w:val="24"/>
        </w:rPr>
      </w:pPr>
    </w:p>
    <w:p w:rsidR="00DD13D4" w:rsidRDefault="00DD13D4" w:rsidP="00DD13D4">
      <w:pPr>
        <w:pStyle w:val="Heading2"/>
        <w:ind w:firstLine="720"/>
        <w:rPr>
          <w:rFonts w:cstheme="majorHAnsi"/>
          <w:sz w:val="24"/>
          <w:szCs w:val="24"/>
        </w:rPr>
      </w:pPr>
    </w:p>
    <w:p w:rsidR="00DD13D4" w:rsidRPr="00DD13D4" w:rsidRDefault="00DD13D4" w:rsidP="00DD13D4">
      <w:pPr>
        <w:pStyle w:val="Heading2"/>
      </w:pPr>
      <w:bookmarkStart w:id="33" w:name="_Toc450076402"/>
      <w:bookmarkStart w:id="34" w:name="_Toc466365173"/>
      <w:r>
        <w:t>8</w:t>
      </w:r>
      <w:r w:rsidRPr="00DD13D4">
        <w:t>.1 Geospatial</w:t>
      </w:r>
      <w:bookmarkEnd w:id="33"/>
      <w:bookmarkEnd w:id="34"/>
    </w:p>
    <w:p w:rsidR="00DD13D4" w:rsidRDefault="00DD13D4" w:rsidP="00DD13D4">
      <w:pPr>
        <w:rPr>
          <w:rFonts w:ascii="Calibri" w:hAnsi="Calibri"/>
          <w:sz w:val="20"/>
          <w:szCs w:val="20"/>
        </w:rPr>
      </w:pPr>
    </w:p>
    <w:p w:rsidR="00DD13D4" w:rsidRPr="00197E12" w:rsidRDefault="00DD13D4" w:rsidP="00DD13D4">
      <w:r w:rsidRPr="00197E12">
        <w:t>Geospatial metadata supports geographic data producers in their efforts to inventory, organize and manage geographic data and services, and allows them to publish their information internationally. By implementing standardized geospatial metadata, geographic data consumers can easily discover and access geographic data and services, assess the quality and usability of the information.</w:t>
      </w:r>
    </w:p>
    <w:p w:rsidR="00DD13D4" w:rsidRPr="00197E12" w:rsidRDefault="00DD13D4" w:rsidP="00DD13D4">
      <w:r w:rsidRPr="00197E12">
        <w:t>For those who require the full range of granular geospatial metadata, the following tools are available:</w:t>
      </w:r>
    </w:p>
    <w:p w:rsidR="00DD13D4" w:rsidRPr="00197E12" w:rsidRDefault="008902C4" w:rsidP="00386099">
      <w:pPr>
        <w:pStyle w:val="ListParagraph"/>
        <w:numPr>
          <w:ilvl w:val="0"/>
          <w:numId w:val="12"/>
        </w:numPr>
        <w:rPr>
          <w:rFonts w:ascii="Times New Roman" w:hAnsi="Times New Roman" w:cs="Times New Roman"/>
          <w:sz w:val="24"/>
          <w:szCs w:val="24"/>
          <w:lang w:val="en"/>
        </w:rPr>
      </w:pPr>
      <w:hyperlink r:id="rId21" w:history="1">
        <w:r w:rsidR="00DD13D4" w:rsidRPr="00197E12">
          <w:rPr>
            <w:rStyle w:val="Hyperlink"/>
            <w:rFonts w:ascii="Times New Roman" w:hAnsi="Times New Roman" w:cs="Times New Roman"/>
            <w:i/>
            <w:color w:val="auto"/>
            <w:sz w:val="24"/>
            <w:szCs w:val="24"/>
          </w:rPr>
          <w:t>North American Profile of ISO19115:2003 Metadata Register</w:t>
        </w:r>
      </w:hyperlink>
    </w:p>
    <w:p w:rsidR="00DD13D4" w:rsidRPr="00197E12" w:rsidRDefault="008902C4" w:rsidP="00386099">
      <w:pPr>
        <w:pStyle w:val="ListParagraph"/>
        <w:numPr>
          <w:ilvl w:val="0"/>
          <w:numId w:val="12"/>
        </w:numPr>
        <w:rPr>
          <w:rFonts w:ascii="Times New Roman" w:hAnsi="Times New Roman" w:cs="Times New Roman"/>
          <w:sz w:val="24"/>
          <w:szCs w:val="24"/>
          <w:lang w:val="en"/>
        </w:rPr>
      </w:pPr>
      <w:hyperlink r:id="rId22" w:tooltip="HNAP Conditions, Guidance and Examples v2.3 .docx" w:history="1">
        <w:r w:rsidR="00DD13D4" w:rsidRPr="00197E12">
          <w:rPr>
            <w:rStyle w:val="Hyperlink"/>
            <w:rFonts w:ascii="Times New Roman" w:hAnsi="Times New Roman" w:cs="Times New Roman"/>
            <w:color w:val="auto"/>
            <w:sz w:val="24"/>
            <w:szCs w:val="24"/>
            <w:lang w:val="en"/>
          </w:rPr>
          <w:t>Harmonized NAP Conditions, Guidelines and Examples v2.3</w:t>
        </w:r>
      </w:hyperlink>
    </w:p>
    <w:p w:rsidR="00DD13D4" w:rsidRPr="00197E12" w:rsidRDefault="008902C4" w:rsidP="00386099">
      <w:pPr>
        <w:pStyle w:val="ListParagraph"/>
        <w:numPr>
          <w:ilvl w:val="0"/>
          <w:numId w:val="12"/>
        </w:numPr>
        <w:rPr>
          <w:rFonts w:ascii="Times New Roman" w:hAnsi="Times New Roman" w:cs="Times New Roman"/>
          <w:sz w:val="24"/>
          <w:szCs w:val="24"/>
        </w:rPr>
      </w:pPr>
      <w:hyperlink r:id="rId23" w:tooltip="HNAP v2 3 Metadata Examples.zip" w:history="1">
        <w:r w:rsidR="00DD13D4" w:rsidRPr="00197E12">
          <w:rPr>
            <w:rStyle w:val="Hyperlink"/>
            <w:rFonts w:ascii="Times New Roman" w:hAnsi="Times New Roman" w:cs="Times New Roman"/>
            <w:color w:val="auto"/>
            <w:sz w:val="24"/>
            <w:szCs w:val="24"/>
            <w:lang w:val="en"/>
          </w:rPr>
          <w:t>HNAP v2.3 Metadata Examples</w:t>
        </w:r>
      </w:hyperlink>
    </w:p>
    <w:p w:rsidR="00DD13D4" w:rsidRPr="00197E12" w:rsidRDefault="00DD13D4" w:rsidP="00DD13D4">
      <w:r w:rsidRPr="00197E12">
        <w:t>For the purposes of Government of Canada search and discovery, and in addition to foundational and catalogue extension metadata elements already implemented, departments that produce, use, or consume geospatial data MUST use these minimum mandatory metadata elements.</w:t>
      </w:r>
    </w:p>
    <w:p w:rsidR="00DD13D4" w:rsidRDefault="00DD13D4" w:rsidP="00DD13D4"/>
    <w:p w:rsidR="0044154B" w:rsidRDefault="0044154B" w:rsidP="00DD13D4"/>
    <w:p w:rsidR="0044154B" w:rsidRPr="00197E12" w:rsidRDefault="0044154B" w:rsidP="00DD13D4"/>
    <w:tbl>
      <w:tblPr>
        <w:tblStyle w:val="LightGrid-Accent1"/>
        <w:tblpPr w:leftFromText="180" w:rightFromText="180" w:vertAnchor="text" w:horzAnchor="margin" w:tblpY="212"/>
        <w:tblW w:w="5000" w:type="pct"/>
        <w:tblLayout w:type="fixed"/>
        <w:tblLook w:val="04A0" w:firstRow="1" w:lastRow="0" w:firstColumn="1" w:lastColumn="0" w:noHBand="0" w:noVBand="1"/>
      </w:tblPr>
      <w:tblGrid>
        <w:gridCol w:w="1089"/>
        <w:gridCol w:w="1406"/>
        <w:gridCol w:w="165"/>
        <w:gridCol w:w="3120"/>
        <w:gridCol w:w="848"/>
        <w:gridCol w:w="142"/>
        <w:gridCol w:w="1343"/>
        <w:gridCol w:w="1463"/>
      </w:tblGrid>
      <w:tr w:rsidR="00EA74DB" w:rsidRPr="00914EDA" w:rsidTr="00E63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rPr>
                <w:color w:val="000000" w:themeColor="text1"/>
                <w:sz w:val="20"/>
                <w:szCs w:val="20"/>
              </w:rPr>
            </w:pPr>
            <w:r>
              <w:rPr>
                <w:color w:val="000000" w:themeColor="text1"/>
                <w:sz w:val="20"/>
                <w:szCs w:val="20"/>
              </w:rPr>
              <w:t>Section #</w:t>
            </w:r>
          </w:p>
        </w:tc>
        <w:tc>
          <w:tcPr>
            <w:tcW w:w="734" w:type="pct"/>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14EDA">
              <w:rPr>
                <w:rFonts w:ascii="Times New Roman" w:hAnsi="Times New Roman" w:cs="Times New Roman"/>
                <w:color w:val="000000" w:themeColor="text1"/>
                <w:sz w:val="20"/>
                <w:szCs w:val="20"/>
              </w:rPr>
              <w:t>Label</w:t>
            </w:r>
          </w:p>
        </w:tc>
        <w:tc>
          <w:tcPr>
            <w:tcW w:w="1715" w:type="pct"/>
            <w:gridSpan w:val="2"/>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14EDA">
              <w:rPr>
                <w:rFonts w:ascii="Times New Roman" w:hAnsi="Times New Roman" w:cs="Times New Roman"/>
                <w:color w:val="000000" w:themeColor="text1"/>
                <w:sz w:val="20"/>
                <w:szCs w:val="20"/>
              </w:rPr>
              <w:t>Description</w:t>
            </w:r>
          </w:p>
        </w:tc>
        <w:tc>
          <w:tcPr>
            <w:tcW w:w="517" w:type="pct"/>
            <w:gridSpan w:val="2"/>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Obligat.</w:t>
            </w:r>
          </w:p>
        </w:tc>
        <w:tc>
          <w:tcPr>
            <w:tcW w:w="701" w:type="pct"/>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14EDA">
              <w:rPr>
                <w:rFonts w:ascii="Times New Roman" w:hAnsi="Times New Roman" w:cs="Times New Roman"/>
                <w:color w:val="000000" w:themeColor="text1"/>
                <w:sz w:val="20"/>
                <w:szCs w:val="20"/>
              </w:rPr>
              <w:t>Single / Repeatable</w:t>
            </w:r>
          </w:p>
        </w:tc>
        <w:tc>
          <w:tcPr>
            <w:tcW w:w="764" w:type="pct"/>
            <w:tcBorders>
              <w:top w:val="none" w:sz="0" w:space="0" w:color="auto"/>
              <w:left w:val="none" w:sz="0" w:space="0" w:color="auto"/>
              <w:bottom w:val="none" w:sz="0" w:space="0" w:color="auto"/>
              <w:right w:val="none" w:sz="0" w:space="0" w:color="auto"/>
            </w:tcBorders>
          </w:tcPr>
          <w:p w:rsidR="00EA74DB" w:rsidRPr="00914EDA" w:rsidRDefault="00EA74DB" w:rsidP="00AC0CD0">
            <w:pPr>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14EDA">
              <w:rPr>
                <w:rFonts w:ascii="Times New Roman" w:hAnsi="Times New Roman" w:cs="Times New Roman"/>
                <w:color w:val="000000" w:themeColor="text1"/>
                <w:sz w:val="20"/>
                <w:szCs w:val="20"/>
              </w:rPr>
              <w:t>Free text / Controlled list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none" w:sz="0" w:space="0" w:color="auto"/>
              <w:left w:val="none" w:sz="0" w:space="0" w:color="auto"/>
              <w:bottom w:val="none" w:sz="0" w:space="0" w:color="auto"/>
              <w:right w:val="none" w:sz="0" w:space="0" w:color="auto"/>
            </w:tcBorders>
            <w:shd w:val="clear" w:color="auto" w:fill="808080" w:themeFill="background1" w:themeFillShade="80"/>
          </w:tcPr>
          <w:p w:rsidR="00EA74DB" w:rsidRPr="00914EDA" w:rsidRDefault="00EA74DB" w:rsidP="00EA74DB">
            <w:pPr>
              <w:rPr>
                <w:sz w:val="20"/>
                <w:szCs w:val="20"/>
              </w:rPr>
            </w:pPr>
            <w:r w:rsidRPr="004B01C9">
              <w:rPr>
                <w:rFonts w:ascii="Times New Roman" w:hAnsi="Times New Roman" w:cs="Times New Roman"/>
                <w:color w:val="000000" w:themeColor="text1"/>
                <w:sz w:val="22"/>
                <w:szCs w:val="20"/>
              </w:rPr>
              <w:t>Describing a Metadata Record</w:t>
            </w:r>
          </w:p>
        </w:tc>
      </w:tr>
      <w:tr w:rsidR="00EA74DB" w:rsidRPr="00914EDA" w:rsidTr="00580E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EA74DB" w:rsidP="00AC0CD0">
            <w:pPr>
              <w:spacing w:before="60" w:after="60"/>
              <w:rPr>
                <w:rFonts w:ascii="Times New Roman" w:hAnsi="Times New Roman" w:cs="Times New Roman"/>
                <w:color w:val="000000" w:themeColor="text1"/>
                <w:sz w:val="20"/>
                <w:szCs w:val="20"/>
              </w:rPr>
            </w:pPr>
            <w:r w:rsidRPr="00EA74DB">
              <w:rPr>
                <w:rFonts w:ascii="Times New Roman" w:hAnsi="Times New Roman" w:cs="Times New Roman"/>
                <w:color w:val="000000" w:themeColor="text1"/>
                <w:sz w:val="20"/>
                <w:szCs w:val="20"/>
              </w:rPr>
              <w:t>10.38</w:t>
            </w:r>
          </w:p>
        </w:tc>
        <w:tc>
          <w:tcPr>
            <w:tcW w:w="734" w:type="pct"/>
            <w:tcBorders>
              <w:top w:val="none" w:sz="0" w:space="0" w:color="auto"/>
              <w:left w:val="none" w:sz="0" w:space="0" w:color="auto"/>
              <w:bottom w:val="none" w:sz="0" w:space="0" w:color="auto"/>
              <w:right w:val="none" w:sz="0" w:space="0" w:color="auto"/>
            </w:tcBorders>
          </w:tcPr>
          <w:p w:rsidR="00EA74DB" w:rsidRPr="00EA74DB" w:rsidRDefault="008902C4" w:rsidP="00AC0CD0">
            <w:pPr>
              <w:spacing w:before="60" w:after="60"/>
              <w:cnfStyle w:val="000000010000" w:firstRow="0" w:lastRow="0" w:firstColumn="0" w:lastColumn="0" w:oddVBand="0" w:evenVBand="0" w:oddHBand="0" w:evenHBand="1" w:firstRowFirstColumn="0" w:firstRowLastColumn="0" w:lastRowFirstColumn="0" w:lastRowLastColumn="0"/>
              <w:rPr>
                <w:b/>
                <w:color w:val="000000" w:themeColor="text1"/>
                <w:sz w:val="20"/>
                <w:szCs w:val="20"/>
              </w:rPr>
            </w:pPr>
            <w:hyperlink w:anchor="_10.38_Metadata_Record" w:history="1">
              <w:r w:rsidR="00EA74DB" w:rsidRPr="00EA74DB">
                <w:rPr>
                  <w:rStyle w:val="Hyperlink"/>
                  <w:b/>
                  <w:sz w:val="20"/>
                  <w:szCs w:val="20"/>
                </w:rPr>
                <w:t>Metadata Record Contact</w:t>
              </w:r>
            </w:hyperlink>
          </w:p>
        </w:tc>
        <w:tc>
          <w:tcPr>
            <w:tcW w:w="1715" w:type="pct"/>
            <w:gridSpan w:val="2"/>
            <w:tcBorders>
              <w:top w:val="none" w:sz="0" w:space="0" w:color="auto"/>
              <w:left w:val="none" w:sz="0" w:space="0" w:color="auto"/>
              <w:bottom w:val="none" w:sz="0" w:space="0" w:color="auto"/>
              <w:right w:val="none" w:sz="0" w:space="0" w:color="auto"/>
            </w:tcBorders>
          </w:tcPr>
          <w:p w:rsidR="00EA74DB" w:rsidRPr="00EA74DB" w:rsidRDefault="00EA74DB" w:rsidP="00AC0CD0">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A74DB">
              <w:rPr>
                <w:sz w:val="20"/>
                <w:szCs w:val="20"/>
              </w:rPr>
              <w:t>The email address of the individual who created the metadata record.</w:t>
            </w:r>
          </w:p>
        </w:tc>
        <w:tc>
          <w:tcPr>
            <w:tcW w:w="443" w:type="pct"/>
            <w:tcBorders>
              <w:top w:val="none" w:sz="0" w:space="0" w:color="auto"/>
              <w:left w:val="none" w:sz="0" w:space="0" w:color="auto"/>
              <w:bottom w:val="none" w:sz="0" w:space="0" w:color="auto"/>
              <w:right w:val="none" w:sz="0" w:space="0" w:color="auto"/>
            </w:tcBorders>
          </w:tcPr>
          <w:p w:rsidR="00EA74DB" w:rsidRPr="00EA74DB" w:rsidRDefault="00EA74DB" w:rsidP="00AC0CD0">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A74DB">
              <w:rPr>
                <w:color w:val="000000" w:themeColor="text1"/>
                <w:sz w:val="20"/>
                <w:szCs w:val="20"/>
              </w:rPr>
              <w:t>M</w:t>
            </w:r>
          </w:p>
        </w:tc>
        <w:tc>
          <w:tcPr>
            <w:tcW w:w="775" w:type="pct"/>
            <w:gridSpan w:val="2"/>
            <w:tcBorders>
              <w:top w:val="none" w:sz="0" w:space="0" w:color="auto"/>
              <w:left w:val="none" w:sz="0" w:space="0" w:color="auto"/>
              <w:bottom w:val="none" w:sz="0" w:space="0" w:color="auto"/>
              <w:right w:val="none" w:sz="0" w:space="0" w:color="auto"/>
            </w:tcBorders>
          </w:tcPr>
          <w:p w:rsidR="00EA74DB" w:rsidRPr="00EA74DB" w:rsidRDefault="00EA74DB" w:rsidP="00AC0CD0">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A74DB">
              <w:rPr>
                <w:color w:val="000000" w:themeColor="text1"/>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A74DB">
              <w:rPr>
                <w:color w:val="000000" w:themeColor="text1"/>
                <w:sz w:val="20"/>
                <w:szCs w:val="20"/>
              </w:rPr>
              <w:t>Free text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none" w:sz="0" w:space="0" w:color="auto"/>
              <w:left w:val="none" w:sz="0" w:space="0" w:color="auto"/>
              <w:bottom w:val="none" w:sz="0" w:space="0" w:color="auto"/>
              <w:right w:val="none" w:sz="0" w:space="0" w:color="auto"/>
            </w:tcBorders>
            <w:shd w:val="clear" w:color="auto" w:fill="808080" w:themeFill="background1" w:themeFillShade="80"/>
          </w:tcPr>
          <w:p w:rsidR="00EA74DB" w:rsidRPr="00914EDA" w:rsidRDefault="00EA74DB" w:rsidP="00AC0CD0">
            <w:pPr>
              <w:rPr>
                <w:sz w:val="20"/>
                <w:szCs w:val="20"/>
              </w:rPr>
            </w:pPr>
            <w:r w:rsidRPr="004B01C9">
              <w:rPr>
                <w:rFonts w:ascii="Times New Roman" w:hAnsi="Times New Roman" w:cs="Times New Roman"/>
                <w:color w:val="000000" w:themeColor="text1"/>
                <w:sz w:val="22"/>
                <w:szCs w:val="20"/>
              </w:rPr>
              <w:t xml:space="preserve">Describing </w:t>
            </w:r>
            <w:r>
              <w:rPr>
                <w:rFonts w:ascii="Times New Roman" w:hAnsi="Times New Roman" w:cs="Times New Roman"/>
                <w:color w:val="000000" w:themeColor="text1"/>
                <w:sz w:val="22"/>
                <w:szCs w:val="20"/>
              </w:rPr>
              <w:t>an Asset</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EA74DB" w:rsidP="00EA74DB">
            <w:pPr>
              <w:rPr>
                <w:rFonts w:ascii="Times New Roman" w:hAnsi="Times New Roman" w:cs="Times New Roman"/>
                <w:sz w:val="20"/>
                <w:szCs w:val="20"/>
              </w:rPr>
            </w:pPr>
            <w:r w:rsidRPr="00EA74DB">
              <w:rPr>
                <w:rFonts w:ascii="Times New Roman" w:hAnsi="Times New Roman" w:cs="Times New Roman"/>
                <w:sz w:val="20"/>
                <w:szCs w:val="20"/>
              </w:rPr>
              <w:t>10.22</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8902C4" w:rsidP="00EA74DB">
            <w:pPr>
              <w:cnfStyle w:val="000000010000" w:firstRow="0" w:lastRow="0" w:firstColumn="0" w:lastColumn="0" w:oddVBand="0" w:evenVBand="0" w:oddHBand="0" w:evenHBand="1" w:firstRowFirstColumn="0" w:firstRowLastColumn="0" w:lastRowFirstColumn="0" w:lastRowLastColumn="0"/>
              <w:rPr>
                <w:b/>
                <w:sz w:val="20"/>
                <w:szCs w:val="20"/>
              </w:rPr>
            </w:pPr>
            <w:hyperlink w:anchor="_10.22_File_Identifier" w:history="1">
              <w:r w:rsidR="00EA74DB" w:rsidRPr="00EA74DB">
                <w:rPr>
                  <w:rStyle w:val="Hyperlink"/>
                  <w:b/>
                  <w:sz w:val="20"/>
                  <w:szCs w:val="20"/>
                </w:rPr>
                <w:t>File Identifier</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EA74DB">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A unique phrase or string which uniquely identifies the metadata file.</w:t>
            </w:r>
          </w:p>
          <w:p w:rsidR="00EA74DB" w:rsidRPr="00EA74DB" w:rsidRDefault="00EA74DB" w:rsidP="00EA74DB">
            <w:pPr>
              <w:cnfStyle w:val="000000010000" w:firstRow="0" w:lastRow="0" w:firstColumn="0" w:lastColumn="0" w:oddVBand="0" w:evenVBand="0" w:oddHBand="0" w:evenHBand="1" w:firstRowFirstColumn="0" w:firstRowLastColumn="0" w:lastRowFirstColumn="0" w:lastRowLastColumn="0"/>
              <w:rPr>
                <w:sz w:val="20"/>
                <w:szCs w:val="20"/>
              </w:rPr>
            </w:pPr>
          </w:p>
        </w:tc>
        <w:tc>
          <w:tcPr>
            <w:tcW w:w="517" w:type="pct"/>
            <w:gridSpan w:val="2"/>
            <w:tcBorders>
              <w:top w:val="none" w:sz="0" w:space="0" w:color="auto"/>
              <w:left w:val="none" w:sz="0" w:space="0" w:color="auto"/>
              <w:bottom w:val="none" w:sz="0" w:space="0" w:color="auto"/>
              <w:right w:val="none" w:sz="0" w:space="0" w:color="auto"/>
            </w:tcBorders>
          </w:tcPr>
          <w:p w:rsidR="00EA74DB" w:rsidRPr="00EA74DB" w:rsidRDefault="00EA74DB" w:rsidP="00EA74DB">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EA74DB">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4E5843" w:rsidP="004E5843">
            <w:pPr>
              <w:cnfStyle w:val="000000010000" w:firstRow="0" w:lastRow="0" w:firstColumn="0" w:lastColumn="0" w:oddVBand="0" w:evenVBand="0" w:oddHBand="0" w:evenHBand="1" w:firstRowFirstColumn="0" w:firstRowLastColumn="0" w:lastRowFirstColumn="0" w:lastRowLastColumn="0"/>
              <w:rPr>
                <w:sz w:val="20"/>
                <w:szCs w:val="20"/>
              </w:rPr>
            </w:pPr>
            <w:r w:rsidRPr="00580E5F">
              <w:rPr>
                <w:sz w:val="20"/>
                <w:szCs w:val="20"/>
              </w:rPr>
              <w:t xml:space="preserve">Text, based on </w:t>
            </w:r>
            <w:r>
              <w:rPr>
                <w:sz w:val="20"/>
                <w:szCs w:val="20"/>
              </w:rPr>
              <w:t xml:space="preserve">syntax </w:t>
            </w:r>
            <w:r w:rsidRPr="00580E5F">
              <w:rPr>
                <w:sz w:val="20"/>
                <w:szCs w:val="20"/>
              </w:rPr>
              <w:t>encoding scheme</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EA74DB" w:rsidP="00AC0CD0">
            <w:pPr>
              <w:rPr>
                <w:rFonts w:ascii="Times New Roman" w:hAnsi="Times New Roman" w:cs="Times New Roman"/>
                <w:sz w:val="20"/>
                <w:szCs w:val="20"/>
              </w:rPr>
            </w:pPr>
            <w:r w:rsidRPr="00EA74DB">
              <w:rPr>
                <w:rFonts w:ascii="Times New Roman" w:hAnsi="Times New Roman" w:cs="Times New Roman"/>
                <w:sz w:val="20"/>
                <w:szCs w:val="20"/>
              </w:rPr>
              <w:lastRenderedPageBreak/>
              <w:t>10.36</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8902C4" w:rsidP="00AC0CD0">
            <w:pPr>
              <w:cnfStyle w:val="000000100000" w:firstRow="0" w:lastRow="0" w:firstColumn="0" w:lastColumn="0" w:oddVBand="0" w:evenVBand="0" w:oddHBand="1" w:evenHBand="0" w:firstRowFirstColumn="0" w:firstRowLastColumn="0" w:lastRowFirstColumn="0" w:lastRowLastColumn="0"/>
              <w:rPr>
                <w:b/>
                <w:sz w:val="20"/>
                <w:szCs w:val="20"/>
              </w:rPr>
            </w:pPr>
            <w:hyperlink w:anchor="_10.40_Locale" w:history="1">
              <w:r w:rsidR="00EA74DB" w:rsidRPr="00EA74DB">
                <w:rPr>
                  <w:rStyle w:val="Hyperlink"/>
                  <w:b/>
                  <w:sz w:val="20"/>
                  <w:szCs w:val="20"/>
                </w:rPr>
                <w:t>Locale</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Other languages used in metadata free text description.</w:t>
            </w:r>
          </w:p>
        </w:tc>
        <w:tc>
          <w:tcPr>
            <w:tcW w:w="517" w:type="pct"/>
            <w:gridSpan w:val="2"/>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O</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4E5843" w:rsidP="00AC0CD0">
            <w:pPr>
              <w:cnfStyle w:val="000000100000" w:firstRow="0" w:lastRow="0" w:firstColumn="0" w:lastColumn="0" w:oddVBand="0" w:evenVBand="0" w:oddHBand="1" w:evenHBand="0" w:firstRowFirstColumn="0" w:firstRowLastColumn="0" w:lastRowFirstColumn="0" w:lastRowLastColumn="0"/>
              <w:rPr>
                <w:sz w:val="20"/>
                <w:szCs w:val="20"/>
              </w:rPr>
            </w:pPr>
            <w:r w:rsidRPr="00580E5F">
              <w:rPr>
                <w:sz w:val="20"/>
                <w:szCs w:val="20"/>
              </w:rPr>
              <w:t>Text, based on vocabulary encoding scheme</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EA74DB" w:rsidP="00AC0CD0">
            <w:pPr>
              <w:rPr>
                <w:rFonts w:ascii="Times New Roman" w:hAnsi="Times New Roman" w:cs="Times New Roman"/>
                <w:sz w:val="20"/>
                <w:szCs w:val="20"/>
              </w:rPr>
            </w:pPr>
            <w:r w:rsidRPr="00EA74DB">
              <w:rPr>
                <w:rFonts w:ascii="Times New Roman" w:hAnsi="Times New Roman" w:cs="Times New Roman"/>
                <w:sz w:val="20"/>
                <w:szCs w:val="20"/>
              </w:rPr>
              <w:t>10.26</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8902C4" w:rsidP="00AC0CD0">
            <w:pPr>
              <w:cnfStyle w:val="000000010000" w:firstRow="0" w:lastRow="0" w:firstColumn="0" w:lastColumn="0" w:oddVBand="0" w:evenVBand="0" w:oddHBand="0" w:evenHBand="1" w:firstRowFirstColumn="0" w:firstRowLastColumn="0" w:lastRowFirstColumn="0" w:lastRowLastColumn="0"/>
              <w:rPr>
                <w:b/>
                <w:sz w:val="20"/>
                <w:szCs w:val="20"/>
              </w:rPr>
            </w:pPr>
            <w:hyperlink w:anchor="_10.28_Hierarchy_Level" w:history="1">
              <w:r w:rsidR="00EA74DB" w:rsidRPr="00EA74DB">
                <w:rPr>
                  <w:rStyle w:val="Hyperlink"/>
                  <w:b/>
                  <w:sz w:val="20"/>
                  <w:szCs w:val="20"/>
                </w:rPr>
                <w:t>Hierarchy level</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Level to which the metadata applies.</w:t>
            </w:r>
          </w:p>
        </w:tc>
        <w:tc>
          <w:tcPr>
            <w:tcW w:w="517" w:type="pct"/>
            <w:gridSpan w:val="2"/>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4E5843" w:rsidP="00AC0CD0">
            <w:pPr>
              <w:cnfStyle w:val="000000010000" w:firstRow="0" w:lastRow="0" w:firstColumn="0" w:lastColumn="0" w:oddVBand="0" w:evenVBand="0" w:oddHBand="0" w:evenHBand="1" w:firstRowFirstColumn="0" w:firstRowLastColumn="0" w:lastRowFirstColumn="0" w:lastRowLastColumn="0"/>
              <w:rPr>
                <w:sz w:val="20"/>
                <w:szCs w:val="20"/>
              </w:rPr>
            </w:pPr>
            <w:r w:rsidRPr="00580E5F">
              <w:rPr>
                <w:sz w:val="20"/>
                <w:szCs w:val="20"/>
              </w:rPr>
              <w:t>Text, based on vocabulary encoding scheme</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AC0CD0">
            <w:pPr>
              <w:rPr>
                <w:rFonts w:ascii="Times New Roman" w:hAnsi="Times New Roman" w:cs="Times New Roman"/>
                <w:sz w:val="20"/>
                <w:szCs w:val="20"/>
              </w:rPr>
            </w:pPr>
            <w:r>
              <w:rPr>
                <w:rFonts w:ascii="Times New Roman" w:hAnsi="Times New Roman" w:cs="Times New Roman"/>
                <w:sz w:val="20"/>
                <w:szCs w:val="20"/>
              </w:rPr>
              <w:t>10.92</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8902C4" w:rsidP="00AC0CD0">
            <w:pPr>
              <w:cnfStyle w:val="000000100000" w:firstRow="0" w:lastRow="0" w:firstColumn="0" w:lastColumn="0" w:oddVBand="0" w:evenVBand="0" w:oddHBand="1" w:evenHBand="0" w:firstRowFirstColumn="0" w:firstRowLastColumn="0" w:lastRowFirstColumn="0" w:lastRowLastColumn="0"/>
              <w:rPr>
                <w:b/>
                <w:sz w:val="20"/>
                <w:szCs w:val="20"/>
              </w:rPr>
            </w:pPr>
            <w:hyperlink w:anchor="_10.99_Topic_Category" w:history="1">
              <w:r w:rsidR="00EA74DB" w:rsidRPr="00EA74DB">
                <w:rPr>
                  <w:rStyle w:val="Hyperlink"/>
                  <w:b/>
                  <w:sz w:val="20"/>
                  <w:szCs w:val="20"/>
                </w:rPr>
                <w:t>Topic Category</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The main theme(s) of the dataset.</w:t>
            </w:r>
          </w:p>
        </w:tc>
        <w:tc>
          <w:tcPr>
            <w:tcW w:w="517" w:type="pct"/>
            <w:gridSpan w:val="2"/>
            <w:tcBorders>
              <w:top w:val="none" w:sz="0" w:space="0" w:color="auto"/>
              <w:left w:val="none" w:sz="0" w:space="0" w:color="auto"/>
              <w:bottom w:val="none" w:sz="0" w:space="0" w:color="auto"/>
              <w:right w:val="none" w:sz="0" w:space="0" w:color="auto"/>
            </w:tcBorders>
          </w:tcPr>
          <w:p w:rsidR="00EA74DB" w:rsidRPr="00EA74DB" w:rsidRDefault="00A6018F" w:rsidP="00AC0CD0">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color w:val="000000"/>
                <w:sz w:val="20"/>
                <w:szCs w:val="20"/>
              </w:rPr>
              <w:t>Repeatable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580E5F" w:rsidP="00AC0CD0">
            <w:pPr>
              <w:cnfStyle w:val="000000100000" w:firstRow="0" w:lastRow="0" w:firstColumn="0" w:lastColumn="0" w:oddVBand="0" w:evenVBand="0" w:oddHBand="1" w:evenHBand="0" w:firstRowFirstColumn="0" w:firstRowLastColumn="0" w:lastRowFirstColumn="0" w:lastRowLastColumn="0"/>
              <w:rPr>
                <w:sz w:val="20"/>
                <w:szCs w:val="20"/>
              </w:rPr>
            </w:pPr>
            <w:r w:rsidRPr="00580E5F">
              <w:rPr>
                <w:sz w:val="20"/>
                <w:szCs w:val="20"/>
              </w:rPr>
              <w:t>Text, based on vocabulary encoding scheme</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AC0CD0">
            <w:pPr>
              <w:rPr>
                <w:rFonts w:ascii="Times New Roman" w:hAnsi="Times New Roman" w:cs="Times New Roman"/>
                <w:sz w:val="20"/>
                <w:szCs w:val="20"/>
              </w:rPr>
            </w:pPr>
            <w:r>
              <w:rPr>
                <w:rFonts w:ascii="Times New Roman" w:hAnsi="Times New Roman" w:cs="Times New Roman"/>
                <w:sz w:val="20"/>
                <w:szCs w:val="20"/>
              </w:rPr>
              <w:t>10.61</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8902C4" w:rsidP="00AC0CD0">
            <w:pPr>
              <w:cnfStyle w:val="000000010000" w:firstRow="0" w:lastRow="0" w:firstColumn="0" w:lastColumn="0" w:oddVBand="0" w:evenVBand="0" w:oddHBand="0" w:evenHBand="1" w:firstRowFirstColumn="0" w:firstRowLastColumn="0" w:lastRowFirstColumn="0" w:lastRowLastColumn="0"/>
              <w:rPr>
                <w:b/>
                <w:sz w:val="20"/>
                <w:szCs w:val="20"/>
              </w:rPr>
            </w:pPr>
            <w:hyperlink w:anchor="_10.67_Reference_System" w:history="1">
              <w:r w:rsidR="00EA74DB" w:rsidRPr="00EA74DB">
                <w:rPr>
                  <w:rStyle w:val="Hyperlink"/>
                  <w:b/>
                  <w:sz w:val="20"/>
                  <w:szCs w:val="20"/>
                </w:rPr>
                <w:t>Reference System Information</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Name of reference system (includes code, codespace and version).</w:t>
            </w:r>
          </w:p>
        </w:tc>
        <w:tc>
          <w:tcPr>
            <w:tcW w:w="517" w:type="pct"/>
            <w:gridSpan w:val="2"/>
            <w:tcBorders>
              <w:top w:val="none" w:sz="0" w:space="0" w:color="auto"/>
              <w:left w:val="none" w:sz="0" w:space="0" w:color="auto"/>
              <w:bottom w:val="none" w:sz="0" w:space="0" w:color="auto"/>
              <w:right w:val="none" w:sz="0" w:space="0" w:color="auto"/>
            </w:tcBorders>
          </w:tcPr>
          <w:p w:rsidR="00EA74DB" w:rsidRPr="00EA74DB" w:rsidRDefault="00A6018F" w:rsidP="00AC0CD0">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AC0CD0">
            <w:pPr>
              <w:rPr>
                <w:rFonts w:ascii="Times New Roman" w:hAnsi="Times New Roman" w:cs="Times New Roman"/>
                <w:sz w:val="20"/>
                <w:szCs w:val="20"/>
              </w:rPr>
            </w:pPr>
            <w:r>
              <w:rPr>
                <w:rFonts w:ascii="Times New Roman" w:hAnsi="Times New Roman" w:cs="Times New Roman"/>
                <w:sz w:val="20"/>
                <w:szCs w:val="20"/>
              </w:rPr>
              <w:t>10.6</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8902C4" w:rsidP="00AC0CD0">
            <w:pPr>
              <w:cnfStyle w:val="000000100000" w:firstRow="0" w:lastRow="0" w:firstColumn="0" w:lastColumn="0" w:oddVBand="0" w:evenVBand="0" w:oddHBand="1" w:evenHBand="0" w:firstRowFirstColumn="0" w:firstRowLastColumn="0" w:lastRowFirstColumn="0" w:lastRowLastColumn="0"/>
              <w:rPr>
                <w:b/>
                <w:sz w:val="20"/>
                <w:szCs w:val="20"/>
              </w:rPr>
            </w:pPr>
            <w:hyperlink w:anchor="_10.6_Contact_Information" w:history="1">
              <w:r w:rsidR="00EA74DB" w:rsidRPr="00EA74DB">
                <w:rPr>
                  <w:rStyle w:val="Hyperlink"/>
                  <w:b/>
                  <w:sz w:val="20"/>
                  <w:szCs w:val="20"/>
                </w:rPr>
                <w:t>Contact Information (English)</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 xml:space="preserve">Information required </w:t>
            </w:r>
            <w:proofErr w:type="gramStart"/>
            <w:r w:rsidRPr="00EA74DB">
              <w:rPr>
                <w:sz w:val="20"/>
                <w:szCs w:val="20"/>
              </w:rPr>
              <w:t>to enable</w:t>
            </w:r>
            <w:proofErr w:type="gramEnd"/>
            <w:r w:rsidRPr="00EA74DB">
              <w:rPr>
                <w:sz w:val="20"/>
                <w:szCs w:val="20"/>
              </w:rPr>
              <w:t xml:space="preserve"> contact with the responsible person and/or organization, in English.</w:t>
            </w:r>
          </w:p>
        </w:tc>
        <w:tc>
          <w:tcPr>
            <w:tcW w:w="517" w:type="pct"/>
            <w:gridSpan w:val="2"/>
            <w:tcBorders>
              <w:top w:val="none" w:sz="0" w:space="0" w:color="auto"/>
              <w:left w:val="none" w:sz="0" w:space="0" w:color="auto"/>
              <w:bottom w:val="none" w:sz="0" w:space="0" w:color="auto"/>
              <w:right w:val="none" w:sz="0" w:space="0" w:color="auto"/>
            </w:tcBorders>
          </w:tcPr>
          <w:p w:rsidR="00EA74DB" w:rsidRPr="00EA74DB" w:rsidRDefault="00A6018F" w:rsidP="00AC0C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AC0CD0">
            <w:pPr>
              <w:rPr>
                <w:rFonts w:ascii="Times New Roman" w:hAnsi="Times New Roman" w:cs="Times New Roman"/>
                <w:sz w:val="20"/>
                <w:szCs w:val="20"/>
              </w:rPr>
            </w:pPr>
            <w:r>
              <w:rPr>
                <w:rFonts w:ascii="Times New Roman" w:hAnsi="Times New Roman" w:cs="Times New Roman"/>
                <w:sz w:val="20"/>
                <w:szCs w:val="20"/>
              </w:rPr>
              <w:t>10.7</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8902C4" w:rsidP="00AC0CD0">
            <w:pPr>
              <w:cnfStyle w:val="000000010000" w:firstRow="0" w:lastRow="0" w:firstColumn="0" w:lastColumn="0" w:oddVBand="0" w:evenVBand="0" w:oddHBand="0" w:evenHBand="1" w:firstRowFirstColumn="0" w:firstRowLastColumn="0" w:lastRowFirstColumn="0" w:lastRowLastColumn="0"/>
              <w:rPr>
                <w:b/>
                <w:sz w:val="20"/>
                <w:szCs w:val="20"/>
              </w:rPr>
            </w:pPr>
            <w:hyperlink w:anchor="_10.7_Contact_Information" w:history="1">
              <w:r w:rsidR="00EA74DB" w:rsidRPr="00EA74DB">
                <w:rPr>
                  <w:rStyle w:val="Hyperlink"/>
                  <w:b/>
                  <w:sz w:val="20"/>
                  <w:szCs w:val="20"/>
                </w:rPr>
                <w:t>Contact Information (French)</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 xml:space="preserve">Information required </w:t>
            </w:r>
            <w:proofErr w:type="gramStart"/>
            <w:r w:rsidRPr="00EA74DB">
              <w:rPr>
                <w:sz w:val="20"/>
                <w:szCs w:val="20"/>
              </w:rPr>
              <w:t>to enable</w:t>
            </w:r>
            <w:proofErr w:type="gramEnd"/>
            <w:r w:rsidRPr="00EA74DB">
              <w:rPr>
                <w:sz w:val="20"/>
                <w:szCs w:val="20"/>
              </w:rPr>
              <w:t xml:space="preserve"> contact with the responsible person and/or organization, in French.</w:t>
            </w:r>
          </w:p>
        </w:tc>
        <w:tc>
          <w:tcPr>
            <w:tcW w:w="517" w:type="pct"/>
            <w:gridSpan w:val="2"/>
            <w:tcBorders>
              <w:top w:val="none" w:sz="0" w:space="0" w:color="auto"/>
              <w:left w:val="none" w:sz="0" w:space="0" w:color="auto"/>
              <w:bottom w:val="none" w:sz="0" w:space="0" w:color="auto"/>
              <w:right w:val="none" w:sz="0" w:space="0" w:color="auto"/>
            </w:tcBorders>
          </w:tcPr>
          <w:p w:rsidR="00EA74DB" w:rsidRPr="00EA74DB" w:rsidRDefault="00A6018F" w:rsidP="00AC0CD0">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AC0CD0">
            <w:pPr>
              <w:rPr>
                <w:rFonts w:ascii="Times New Roman" w:hAnsi="Times New Roman" w:cs="Times New Roman"/>
                <w:sz w:val="20"/>
                <w:szCs w:val="20"/>
              </w:rPr>
            </w:pPr>
            <w:r>
              <w:rPr>
                <w:rFonts w:ascii="Times New Roman" w:hAnsi="Times New Roman" w:cs="Times New Roman"/>
                <w:sz w:val="20"/>
                <w:szCs w:val="20"/>
              </w:rPr>
              <w:t>10.86</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8902C4" w:rsidP="00AC0CD0">
            <w:pPr>
              <w:cnfStyle w:val="000000100000" w:firstRow="0" w:lastRow="0" w:firstColumn="0" w:lastColumn="0" w:oddVBand="0" w:evenVBand="0" w:oddHBand="1" w:evenHBand="0" w:firstRowFirstColumn="0" w:firstRowLastColumn="0" w:lastRowFirstColumn="0" w:lastRowLastColumn="0"/>
              <w:rPr>
                <w:b/>
                <w:sz w:val="20"/>
                <w:szCs w:val="20"/>
              </w:rPr>
            </w:pPr>
            <w:hyperlink w:anchor="_10.93_Status" w:history="1">
              <w:r w:rsidR="00EA74DB" w:rsidRPr="00EA74DB">
                <w:rPr>
                  <w:rStyle w:val="Hyperlink"/>
                  <w:b/>
                  <w:sz w:val="20"/>
                  <w:szCs w:val="20"/>
                </w:rPr>
                <w:t>Status</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 xml:space="preserve">The development phase of the dataset. </w:t>
            </w:r>
          </w:p>
        </w:tc>
        <w:tc>
          <w:tcPr>
            <w:tcW w:w="517" w:type="pct"/>
            <w:gridSpan w:val="2"/>
            <w:tcBorders>
              <w:top w:val="none" w:sz="0" w:space="0" w:color="auto"/>
              <w:left w:val="none" w:sz="0" w:space="0" w:color="auto"/>
              <w:bottom w:val="none" w:sz="0" w:space="0" w:color="auto"/>
              <w:right w:val="none" w:sz="0" w:space="0" w:color="auto"/>
            </w:tcBorders>
          </w:tcPr>
          <w:p w:rsidR="00EA74DB" w:rsidRPr="00EA74DB" w:rsidRDefault="00BC027C" w:rsidP="00AC0C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AC0CD0">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580E5F" w:rsidP="00AC0CD0">
            <w:pPr>
              <w:cnfStyle w:val="000000100000" w:firstRow="0" w:lastRow="0" w:firstColumn="0" w:lastColumn="0" w:oddVBand="0" w:evenVBand="0" w:oddHBand="1" w:evenHBand="0" w:firstRowFirstColumn="0" w:firstRowLastColumn="0" w:lastRowFirstColumn="0" w:lastRowLastColumn="0"/>
              <w:rPr>
                <w:sz w:val="20"/>
                <w:szCs w:val="20"/>
              </w:rPr>
            </w:pPr>
            <w:r w:rsidRPr="00580E5F">
              <w:rPr>
                <w:sz w:val="20"/>
                <w:szCs w:val="20"/>
              </w:rPr>
              <w:t>Text, based on vocabulary encoding scheme</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27725D">
            <w:pPr>
              <w:rPr>
                <w:rFonts w:ascii="Times New Roman" w:hAnsi="Times New Roman" w:cs="Times New Roman"/>
                <w:sz w:val="20"/>
                <w:szCs w:val="20"/>
              </w:rPr>
            </w:pPr>
            <w:r>
              <w:rPr>
                <w:rFonts w:ascii="Times New Roman" w:hAnsi="Times New Roman" w:cs="Times New Roman"/>
                <w:sz w:val="20"/>
                <w:szCs w:val="20"/>
              </w:rPr>
              <w:t>10.19</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Del="00423480" w:rsidRDefault="008902C4" w:rsidP="0027725D">
            <w:pPr>
              <w:cnfStyle w:val="000000010000" w:firstRow="0" w:lastRow="0" w:firstColumn="0" w:lastColumn="0" w:oddVBand="0" w:evenVBand="0" w:oddHBand="0" w:evenHBand="1" w:firstRowFirstColumn="0" w:firstRowLastColumn="0" w:lastRowFirstColumn="0" w:lastRowLastColumn="0"/>
              <w:rPr>
                <w:b/>
                <w:sz w:val="20"/>
                <w:szCs w:val="20"/>
              </w:rPr>
            </w:pPr>
            <w:hyperlink w:anchor="_10.22_Distributor_(English)" w:history="1">
              <w:r w:rsidR="00EA74DB" w:rsidRPr="00EA74DB">
                <w:rPr>
                  <w:rStyle w:val="Hyperlink"/>
                  <w:b/>
                  <w:sz w:val="20"/>
                  <w:szCs w:val="20"/>
                </w:rPr>
                <w:t>Distributor (English)</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Del="00423480" w:rsidRDefault="00EA74DB" w:rsidP="0027725D">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Information on party responsible for dataset distribution, in English.</w:t>
            </w:r>
          </w:p>
        </w:tc>
        <w:tc>
          <w:tcPr>
            <w:tcW w:w="517" w:type="pct"/>
            <w:gridSpan w:val="2"/>
            <w:tcBorders>
              <w:top w:val="none" w:sz="0" w:space="0" w:color="auto"/>
              <w:left w:val="none" w:sz="0" w:space="0" w:color="auto"/>
              <w:bottom w:val="none" w:sz="0" w:space="0" w:color="auto"/>
              <w:right w:val="none" w:sz="0" w:space="0" w:color="auto"/>
            </w:tcBorders>
          </w:tcPr>
          <w:p w:rsidR="00EA74DB" w:rsidRPr="00EA74DB" w:rsidRDefault="00A6018F" w:rsidP="002772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Del="00423480" w:rsidRDefault="00EA74DB" w:rsidP="0027725D">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Del="00423480" w:rsidRDefault="00EA74DB" w:rsidP="0027725D">
            <w:pPr>
              <w:cnfStyle w:val="000000010000" w:firstRow="0" w:lastRow="0" w:firstColumn="0" w:lastColumn="0" w:oddVBand="0" w:evenVBand="0" w:oddHBand="0" w:evenHBand="1"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Pr="00EA74DB" w:rsidRDefault="00BC027C" w:rsidP="0027725D">
            <w:pPr>
              <w:rPr>
                <w:rFonts w:ascii="Times New Roman" w:hAnsi="Times New Roman" w:cs="Times New Roman"/>
                <w:sz w:val="20"/>
                <w:szCs w:val="20"/>
              </w:rPr>
            </w:pPr>
            <w:r>
              <w:rPr>
                <w:rFonts w:ascii="Times New Roman" w:hAnsi="Times New Roman" w:cs="Times New Roman"/>
                <w:sz w:val="20"/>
                <w:szCs w:val="20"/>
              </w:rPr>
              <w:t>10.20</w:t>
            </w:r>
          </w:p>
        </w:tc>
        <w:tc>
          <w:tcPr>
            <w:tcW w:w="820" w:type="pct"/>
            <w:gridSpan w:val="2"/>
            <w:tcBorders>
              <w:top w:val="none" w:sz="0" w:space="0" w:color="auto"/>
              <w:left w:val="none" w:sz="0" w:space="0" w:color="auto"/>
              <w:bottom w:val="none" w:sz="0" w:space="0" w:color="auto"/>
              <w:right w:val="none" w:sz="0" w:space="0" w:color="auto"/>
            </w:tcBorders>
          </w:tcPr>
          <w:p w:rsidR="00EA74DB" w:rsidRPr="00EA74DB" w:rsidRDefault="008902C4" w:rsidP="0027725D">
            <w:pPr>
              <w:cnfStyle w:val="000000100000" w:firstRow="0" w:lastRow="0" w:firstColumn="0" w:lastColumn="0" w:oddVBand="0" w:evenVBand="0" w:oddHBand="1" w:evenHBand="0" w:firstRowFirstColumn="0" w:firstRowLastColumn="0" w:lastRowFirstColumn="0" w:lastRowLastColumn="0"/>
              <w:rPr>
                <w:b/>
                <w:sz w:val="20"/>
                <w:szCs w:val="20"/>
              </w:rPr>
            </w:pPr>
            <w:hyperlink w:anchor="_10.23_Distributor_(French)" w:history="1">
              <w:r w:rsidR="00EA74DB" w:rsidRPr="00EA74DB">
                <w:rPr>
                  <w:rStyle w:val="Hyperlink"/>
                  <w:b/>
                  <w:sz w:val="20"/>
                  <w:szCs w:val="20"/>
                </w:rPr>
                <w:t>Distributor (French)</w:t>
              </w:r>
            </w:hyperlink>
          </w:p>
        </w:tc>
        <w:tc>
          <w:tcPr>
            <w:tcW w:w="1629" w:type="pct"/>
            <w:tcBorders>
              <w:top w:val="none" w:sz="0" w:space="0" w:color="auto"/>
              <w:left w:val="none" w:sz="0" w:space="0" w:color="auto"/>
              <w:bottom w:val="none" w:sz="0" w:space="0" w:color="auto"/>
              <w:right w:val="none" w:sz="0" w:space="0" w:color="auto"/>
            </w:tcBorders>
          </w:tcPr>
          <w:p w:rsidR="00EA74DB" w:rsidRPr="00EA74DB" w:rsidRDefault="00EA74DB" w:rsidP="0027725D">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Information on party responsible for dataset distribution, in French.</w:t>
            </w:r>
          </w:p>
        </w:tc>
        <w:tc>
          <w:tcPr>
            <w:tcW w:w="517" w:type="pct"/>
            <w:gridSpan w:val="2"/>
            <w:tcBorders>
              <w:top w:val="none" w:sz="0" w:space="0" w:color="auto"/>
              <w:left w:val="none" w:sz="0" w:space="0" w:color="auto"/>
              <w:bottom w:val="none" w:sz="0" w:space="0" w:color="auto"/>
              <w:right w:val="none" w:sz="0" w:space="0" w:color="auto"/>
            </w:tcBorders>
          </w:tcPr>
          <w:p w:rsidR="00EA74DB" w:rsidRPr="00EA74DB" w:rsidRDefault="00A6018F" w:rsidP="002772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EA74DB" w:rsidRDefault="00EA74DB" w:rsidP="0027725D">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Single</w:t>
            </w:r>
          </w:p>
        </w:tc>
        <w:tc>
          <w:tcPr>
            <w:tcW w:w="764" w:type="pct"/>
            <w:tcBorders>
              <w:top w:val="none" w:sz="0" w:space="0" w:color="auto"/>
              <w:left w:val="none" w:sz="0" w:space="0" w:color="auto"/>
              <w:bottom w:val="none" w:sz="0" w:space="0" w:color="auto"/>
              <w:right w:val="none" w:sz="0" w:space="0" w:color="auto"/>
            </w:tcBorders>
          </w:tcPr>
          <w:p w:rsidR="00EA74DB" w:rsidRPr="00EA74DB" w:rsidRDefault="00EA74DB" w:rsidP="0027725D">
            <w:pPr>
              <w:cnfStyle w:val="000000100000" w:firstRow="0" w:lastRow="0" w:firstColumn="0" w:lastColumn="0" w:oddVBand="0" w:evenVBand="0" w:oddHBand="1" w:evenHBand="0" w:firstRowFirstColumn="0" w:firstRowLastColumn="0" w:lastRowFirstColumn="0" w:lastRowLastColumn="0"/>
              <w:rPr>
                <w:sz w:val="20"/>
                <w:szCs w:val="20"/>
              </w:rPr>
            </w:pPr>
            <w:r w:rsidRPr="00EA74DB">
              <w:rPr>
                <w:sz w:val="20"/>
                <w:szCs w:val="20"/>
              </w:rPr>
              <w:t>Free text</w:t>
            </w:r>
          </w:p>
        </w:tc>
      </w:tr>
      <w:tr w:rsidR="00EA74DB" w:rsidRPr="00914EDA" w:rsidTr="00E63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none" w:sz="0" w:space="0" w:color="auto"/>
              <w:left w:val="none" w:sz="0" w:space="0" w:color="auto"/>
              <w:bottom w:val="none" w:sz="0" w:space="0" w:color="auto"/>
              <w:right w:val="none" w:sz="0" w:space="0" w:color="auto"/>
            </w:tcBorders>
          </w:tcPr>
          <w:p w:rsidR="00EA74DB" w:rsidRDefault="00BC027C" w:rsidP="0027725D">
            <w:r w:rsidRPr="00BC027C">
              <w:rPr>
                <w:rFonts w:ascii="Times New Roman" w:hAnsi="Times New Roman" w:cs="Times New Roman"/>
                <w:sz w:val="20"/>
                <w:szCs w:val="20"/>
              </w:rPr>
              <w:t>10.85</w:t>
            </w:r>
          </w:p>
        </w:tc>
        <w:tc>
          <w:tcPr>
            <w:tcW w:w="820" w:type="pct"/>
            <w:gridSpan w:val="2"/>
            <w:tcBorders>
              <w:top w:val="none" w:sz="0" w:space="0" w:color="auto"/>
              <w:left w:val="none" w:sz="0" w:space="0" w:color="auto"/>
              <w:bottom w:val="none" w:sz="0" w:space="0" w:color="auto"/>
              <w:right w:val="none" w:sz="0" w:space="0" w:color="auto"/>
            </w:tcBorders>
          </w:tcPr>
          <w:p w:rsidR="00EA74DB" w:rsidRPr="000F0B47" w:rsidRDefault="008902C4" w:rsidP="0027725D">
            <w:pPr>
              <w:cnfStyle w:val="000000010000" w:firstRow="0" w:lastRow="0" w:firstColumn="0" w:lastColumn="0" w:oddVBand="0" w:evenVBand="0" w:oddHBand="0" w:evenHBand="1" w:firstRowFirstColumn="0" w:firstRowLastColumn="0" w:lastRowFirstColumn="0" w:lastRowLastColumn="0"/>
              <w:rPr>
                <w:b/>
                <w:color w:val="000000"/>
                <w:sz w:val="20"/>
                <w:szCs w:val="20"/>
              </w:rPr>
            </w:pPr>
            <w:hyperlink w:anchor="_10.92_Spatial_Representation" w:history="1">
              <w:r w:rsidR="00EA74DB" w:rsidRPr="000F0B47">
                <w:rPr>
                  <w:rStyle w:val="Hyperlink"/>
                  <w:b/>
                  <w:sz w:val="20"/>
                  <w:szCs w:val="20"/>
                </w:rPr>
                <w:t>Spatial Representation Type</w:t>
              </w:r>
            </w:hyperlink>
          </w:p>
        </w:tc>
        <w:tc>
          <w:tcPr>
            <w:tcW w:w="1629" w:type="pct"/>
            <w:tcBorders>
              <w:top w:val="none" w:sz="0" w:space="0" w:color="auto"/>
              <w:left w:val="none" w:sz="0" w:space="0" w:color="auto"/>
              <w:bottom w:val="none" w:sz="0" w:space="0" w:color="auto"/>
              <w:right w:val="none" w:sz="0" w:space="0" w:color="auto"/>
            </w:tcBorders>
          </w:tcPr>
          <w:p w:rsidR="00EA74DB" w:rsidRPr="000F0B47" w:rsidRDefault="00EA74DB" w:rsidP="0027725D">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color w:val="000000"/>
                <w:sz w:val="20"/>
                <w:szCs w:val="20"/>
              </w:rPr>
              <w:t>The object(s) used to represent the</w:t>
            </w:r>
            <w:r w:rsidRPr="000F0B47">
              <w:rPr>
                <w:color w:val="000000"/>
                <w:sz w:val="20"/>
                <w:szCs w:val="20"/>
              </w:rPr>
              <w:br/>
              <w:t xml:space="preserve">geographic information. </w:t>
            </w:r>
          </w:p>
        </w:tc>
        <w:tc>
          <w:tcPr>
            <w:tcW w:w="517" w:type="pct"/>
            <w:gridSpan w:val="2"/>
            <w:tcBorders>
              <w:top w:val="none" w:sz="0" w:space="0" w:color="auto"/>
              <w:left w:val="none" w:sz="0" w:space="0" w:color="auto"/>
              <w:bottom w:val="none" w:sz="0" w:space="0" w:color="auto"/>
              <w:right w:val="none" w:sz="0" w:space="0" w:color="auto"/>
            </w:tcBorders>
          </w:tcPr>
          <w:p w:rsidR="00EA74DB" w:rsidRPr="000F0B47" w:rsidRDefault="00A6018F" w:rsidP="0027725D">
            <w:pPr>
              <w:cnfStyle w:val="000000010000" w:firstRow="0" w:lastRow="0" w:firstColumn="0" w:lastColumn="0" w:oddVBand="0" w:evenVBand="0" w:oddHBand="0" w:evenHBand="1" w:firstRowFirstColumn="0" w:firstRowLastColumn="0" w:lastRowFirstColumn="0" w:lastRowLastColumn="0"/>
              <w:rPr>
                <w:color w:val="000000"/>
                <w:sz w:val="20"/>
                <w:szCs w:val="20"/>
              </w:rPr>
            </w:pPr>
            <w:r>
              <w:rPr>
                <w:color w:val="000000"/>
                <w:sz w:val="20"/>
                <w:szCs w:val="20"/>
              </w:rPr>
              <w:t>M</w:t>
            </w:r>
          </w:p>
        </w:tc>
        <w:tc>
          <w:tcPr>
            <w:tcW w:w="701" w:type="pct"/>
            <w:tcBorders>
              <w:top w:val="none" w:sz="0" w:space="0" w:color="auto"/>
              <w:left w:val="none" w:sz="0" w:space="0" w:color="auto"/>
              <w:bottom w:val="none" w:sz="0" w:space="0" w:color="auto"/>
              <w:right w:val="none" w:sz="0" w:space="0" w:color="auto"/>
            </w:tcBorders>
          </w:tcPr>
          <w:p w:rsidR="00EA74DB" w:rsidRPr="000F0B47" w:rsidRDefault="00EA74DB" w:rsidP="0027725D">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0F0B47">
              <w:rPr>
                <w:color w:val="000000"/>
                <w:sz w:val="20"/>
                <w:szCs w:val="20"/>
              </w:rPr>
              <w:t>Repeatable</w:t>
            </w:r>
          </w:p>
        </w:tc>
        <w:tc>
          <w:tcPr>
            <w:tcW w:w="764" w:type="pct"/>
            <w:tcBorders>
              <w:top w:val="none" w:sz="0" w:space="0" w:color="auto"/>
              <w:left w:val="none" w:sz="0" w:space="0" w:color="auto"/>
              <w:bottom w:val="none" w:sz="0" w:space="0" w:color="auto"/>
              <w:right w:val="none" w:sz="0" w:space="0" w:color="auto"/>
            </w:tcBorders>
          </w:tcPr>
          <w:p w:rsidR="00EA74DB" w:rsidRPr="000F0B47" w:rsidRDefault="00580E5F" w:rsidP="0027725D">
            <w:pPr>
              <w:cnfStyle w:val="000000010000" w:firstRow="0" w:lastRow="0" w:firstColumn="0" w:lastColumn="0" w:oddVBand="0" w:evenVBand="0" w:oddHBand="0" w:evenHBand="1" w:firstRowFirstColumn="0" w:firstRowLastColumn="0" w:lastRowFirstColumn="0" w:lastRowLastColumn="0"/>
              <w:rPr>
                <w:color w:val="000000"/>
                <w:sz w:val="20"/>
                <w:szCs w:val="20"/>
              </w:rPr>
            </w:pPr>
            <w:r w:rsidRPr="00580E5F">
              <w:rPr>
                <w:color w:val="000000"/>
                <w:sz w:val="20"/>
                <w:szCs w:val="20"/>
              </w:rPr>
              <w:t>Text, based on vocabulary encoding scheme</w:t>
            </w:r>
          </w:p>
        </w:tc>
      </w:tr>
    </w:tbl>
    <w:p w:rsidR="00DD13D4" w:rsidRDefault="00DD13D4" w:rsidP="00DD13D4">
      <w:r>
        <w:tab/>
      </w:r>
    </w:p>
    <w:p w:rsidR="00752450" w:rsidRPr="00B614C9" w:rsidRDefault="00DD13D4" w:rsidP="00580E5F">
      <w:pPr>
        <w:pStyle w:val="Heading2"/>
      </w:pPr>
      <w:r>
        <w:br w:type="page"/>
      </w:r>
      <w:bookmarkStart w:id="35" w:name="_Toc466365174"/>
      <w:r w:rsidR="00D354F8">
        <w:lastRenderedPageBreak/>
        <w:t xml:space="preserve">9.0 </w:t>
      </w:r>
      <w:r w:rsidR="00752450" w:rsidRPr="00B614C9">
        <w:t>Description Tables</w:t>
      </w:r>
      <w:bookmarkEnd w:id="17"/>
      <w:bookmarkEnd w:id="35"/>
    </w:p>
    <w:p w:rsidR="00752450" w:rsidRPr="00F3325F" w:rsidRDefault="00752450" w:rsidP="00752450"/>
    <w:p w:rsidR="00752450" w:rsidRPr="00F3325F" w:rsidRDefault="00752450" w:rsidP="00752450">
      <w:r w:rsidRPr="00F3325F">
        <w:t>Each metadata element is described in a table, adapted from the Comité Européen de Normalisation (CEN) Workshop Agreement 14855:2003.</w:t>
      </w:r>
      <w:r w:rsidRPr="00F3325F">
        <w:rPr>
          <w:rStyle w:val="FootnoteReference"/>
          <w:rFonts w:eastAsia="SimSun"/>
        </w:rPr>
        <w:footnoteReference w:id="1"/>
      </w:r>
      <w:r w:rsidRPr="00F3325F">
        <w:t xml:space="preserve"> The attributes for each element are presented in the following format:</w:t>
      </w:r>
    </w:p>
    <w:p w:rsidR="00752450" w:rsidRPr="00F3325F" w:rsidRDefault="00752450" w:rsidP="00752450"/>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752450" w:rsidRPr="00F3325F" w:rsidTr="006B6F0C">
        <w:trPr>
          <w:cantSplit/>
          <w:tblHeader/>
        </w:trPr>
        <w:tc>
          <w:tcPr>
            <w:tcW w:w="2268" w:type="dxa"/>
            <w:shd w:val="clear" w:color="auto" w:fill="808080" w:themeFill="background1" w:themeFillShade="80"/>
          </w:tcPr>
          <w:p w:rsidR="00752450" w:rsidRPr="006B6F0C" w:rsidRDefault="00752450" w:rsidP="007A651A">
            <w:pPr>
              <w:keepNext/>
              <w:jc w:val="center"/>
              <w:rPr>
                <w:b/>
                <w:color w:val="000000"/>
              </w:rPr>
            </w:pPr>
            <w:r w:rsidRPr="006B6F0C">
              <w:rPr>
                <w:b/>
                <w:color w:val="000000"/>
              </w:rPr>
              <w:t>Attribute</w:t>
            </w:r>
          </w:p>
        </w:tc>
        <w:tc>
          <w:tcPr>
            <w:tcW w:w="6660" w:type="dxa"/>
            <w:gridSpan w:val="2"/>
            <w:shd w:val="clear" w:color="auto" w:fill="808080" w:themeFill="background1" w:themeFillShade="80"/>
          </w:tcPr>
          <w:p w:rsidR="00752450" w:rsidRPr="006B6F0C" w:rsidRDefault="00752450" w:rsidP="007A651A">
            <w:pPr>
              <w:keepNext/>
              <w:jc w:val="center"/>
              <w:rPr>
                <w:b/>
                <w:color w:val="000000"/>
              </w:rPr>
            </w:pPr>
            <w:r w:rsidRPr="006B6F0C">
              <w:rPr>
                <w:b/>
                <w:color w:val="000000"/>
              </w:rPr>
              <w:t>Attribute Description</w:t>
            </w:r>
          </w:p>
        </w:tc>
      </w:tr>
      <w:tr w:rsidR="00752450" w:rsidRPr="00F3325F" w:rsidTr="006B6F0C">
        <w:trPr>
          <w:cantSplit/>
        </w:trPr>
        <w:tc>
          <w:tcPr>
            <w:tcW w:w="8928" w:type="dxa"/>
            <w:gridSpan w:val="3"/>
            <w:shd w:val="clear" w:color="auto" w:fill="A6A6A6" w:themeFill="background1" w:themeFillShade="A6"/>
          </w:tcPr>
          <w:p w:rsidR="00752450" w:rsidRPr="006B6F0C" w:rsidRDefault="00752450" w:rsidP="007A651A">
            <w:pPr>
              <w:keepNext/>
              <w:jc w:val="center"/>
              <w:rPr>
                <w:b/>
              </w:rPr>
            </w:pPr>
            <w:r w:rsidRPr="006B6F0C">
              <w:rPr>
                <w:b/>
                <w:color w:val="000000"/>
              </w:rPr>
              <w:t>Identification</w:t>
            </w:r>
          </w:p>
        </w:tc>
      </w:tr>
      <w:tr w:rsidR="00752450" w:rsidRPr="00F3325F" w:rsidTr="007A651A">
        <w:trPr>
          <w:cantSplit/>
        </w:trPr>
        <w:tc>
          <w:tcPr>
            <w:tcW w:w="2268" w:type="dxa"/>
          </w:tcPr>
          <w:p w:rsidR="00752450" w:rsidRPr="006B6F0C" w:rsidRDefault="00752450" w:rsidP="007A651A">
            <w:pPr>
              <w:keepNext/>
              <w:rPr>
                <w:b/>
                <w:color w:val="000000"/>
              </w:rPr>
            </w:pPr>
            <w:r w:rsidRPr="006B6F0C">
              <w:rPr>
                <w:b/>
                <w:color w:val="000000"/>
              </w:rPr>
              <w:t>Term Name</w:t>
            </w:r>
          </w:p>
        </w:tc>
        <w:tc>
          <w:tcPr>
            <w:tcW w:w="6660" w:type="dxa"/>
            <w:gridSpan w:val="2"/>
          </w:tcPr>
          <w:p w:rsidR="00752450" w:rsidRPr="00F3325F" w:rsidRDefault="00752450" w:rsidP="007A651A">
            <w:pPr>
              <w:keepNext/>
              <w:rPr>
                <w:color w:val="000000"/>
              </w:rPr>
            </w:pPr>
            <w:r w:rsidRPr="00F3325F">
              <w:rPr>
                <w:color w:val="000000"/>
              </w:rPr>
              <w:t>A un</w:t>
            </w:r>
            <w:r>
              <w:rPr>
                <w:color w:val="000000"/>
              </w:rPr>
              <w:t>ique token assigned to the term</w:t>
            </w:r>
          </w:p>
        </w:tc>
      </w:tr>
      <w:tr w:rsidR="00752450" w:rsidRPr="00F3325F" w:rsidTr="007A651A">
        <w:trPr>
          <w:cantSplit/>
        </w:trPr>
        <w:tc>
          <w:tcPr>
            <w:tcW w:w="2268" w:type="dxa"/>
          </w:tcPr>
          <w:p w:rsidR="00752450" w:rsidRPr="006B6F0C" w:rsidRDefault="00752450" w:rsidP="007A651A">
            <w:pPr>
              <w:keepNext/>
              <w:rPr>
                <w:b/>
                <w:color w:val="000000"/>
              </w:rPr>
            </w:pPr>
            <w:r w:rsidRPr="006B6F0C">
              <w:rPr>
                <w:b/>
                <w:color w:val="000000"/>
              </w:rPr>
              <w:t>CKAN Term Name</w:t>
            </w:r>
          </w:p>
        </w:tc>
        <w:tc>
          <w:tcPr>
            <w:tcW w:w="6660" w:type="dxa"/>
            <w:gridSpan w:val="2"/>
          </w:tcPr>
          <w:p w:rsidR="00752450" w:rsidRPr="00F3325F" w:rsidRDefault="00752450" w:rsidP="007A651A">
            <w:pPr>
              <w:keepNext/>
              <w:rPr>
                <w:color w:val="000000"/>
              </w:rPr>
            </w:pPr>
            <w:r w:rsidRPr="00F3325F">
              <w:rPr>
                <w:color w:val="000000"/>
              </w:rPr>
              <w:t>A unique token in which</w:t>
            </w:r>
            <w:r>
              <w:rPr>
                <w:color w:val="000000"/>
              </w:rPr>
              <w:t xml:space="preserve"> CKAN has assigned to the term.</w:t>
            </w:r>
          </w:p>
        </w:tc>
      </w:tr>
      <w:tr w:rsidR="00752450" w:rsidRPr="00F3325F" w:rsidTr="007A651A">
        <w:trPr>
          <w:cantSplit/>
        </w:trPr>
        <w:tc>
          <w:tcPr>
            <w:tcW w:w="2268" w:type="dxa"/>
          </w:tcPr>
          <w:p w:rsidR="00752450" w:rsidRPr="006B6F0C" w:rsidRDefault="00752450" w:rsidP="007A651A">
            <w:pPr>
              <w:keepNext/>
              <w:rPr>
                <w:b/>
                <w:color w:val="000000"/>
              </w:rPr>
            </w:pPr>
            <w:r w:rsidRPr="006B6F0C">
              <w:rPr>
                <w:b/>
                <w:color w:val="000000"/>
              </w:rPr>
              <w:t>URI</w:t>
            </w:r>
          </w:p>
        </w:tc>
        <w:tc>
          <w:tcPr>
            <w:tcW w:w="6660" w:type="dxa"/>
            <w:gridSpan w:val="2"/>
          </w:tcPr>
          <w:p w:rsidR="00752450" w:rsidRPr="00F3325F" w:rsidRDefault="00752450" w:rsidP="007A651A">
            <w:pPr>
              <w:pStyle w:val="BodyText2"/>
              <w:keepNext/>
              <w:rPr>
                <w:rFonts w:ascii="Times New Roman" w:eastAsia="Times New Roman" w:hAnsi="Times New Roman" w:cs="Times New Roman"/>
                <w:color w:val="000000"/>
                <w:sz w:val="24"/>
                <w:lang w:eastAsia="en-CA"/>
              </w:rPr>
            </w:pPr>
            <w:r w:rsidRPr="00F3325F">
              <w:rPr>
                <w:rFonts w:ascii="Times New Roman" w:hAnsi="Times New Roman" w:cs="Times New Roman"/>
                <w:sz w:val="24"/>
              </w:rPr>
              <w:t>A Uniform Resource Ident</w:t>
            </w:r>
            <w:r>
              <w:rPr>
                <w:rFonts w:ascii="Times New Roman" w:hAnsi="Times New Roman" w:cs="Times New Roman"/>
                <w:sz w:val="24"/>
              </w:rPr>
              <w:t>ifier used to identify the term</w:t>
            </w:r>
          </w:p>
        </w:tc>
      </w:tr>
      <w:tr w:rsidR="00752450" w:rsidRPr="00F3325F" w:rsidTr="007A651A">
        <w:trPr>
          <w:cantSplit/>
        </w:trPr>
        <w:tc>
          <w:tcPr>
            <w:tcW w:w="2268" w:type="dxa"/>
          </w:tcPr>
          <w:p w:rsidR="00752450" w:rsidRPr="006B6F0C" w:rsidRDefault="00752450" w:rsidP="007A651A">
            <w:pPr>
              <w:rPr>
                <w:b/>
                <w:color w:val="000000"/>
              </w:rPr>
            </w:pPr>
            <w:r w:rsidRPr="006B6F0C">
              <w:rPr>
                <w:b/>
                <w:color w:val="000000"/>
              </w:rPr>
              <w:t>Defined By</w:t>
            </w:r>
          </w:p>
        </w:tc>
        <w:tc>
          <w:tcPr>
            <w:tcW w:w="6660" w:type="dxa"/>
            <w:gridSpan w:val="2"/>
          </w:tcPr>
          <w:p w:rsidR="00752450" w:rsidRPr="00F3325F" w:rsidRDefault="00752450" w:rsidP="007A651A">
            <w:pPr>
              <w:rPr>
                <w:color w:val="000000"/>
              </w:rPr>
            </w:pPr>
            <w:r w:rsidRPr="00F3325F">
              <w:rPr>
                <w:color w:val="000000"/>
              </w:rPr>
              <w:t>An identifier of a namespace, a pointer to a schema, or a reference for a document within which the element is defined. Use this in combination with the name and/or label to identif</w:t>
            </w:r>
            <w:r>
              <w:rPr>
                <w:color w:val="000000"/>
              </w:rPr>
              <w:t>y an element if there is no URI</w:t>
            </w:r>
          </w:p>
        </w:tc>
      </w:tr>
      <w:tr w:rsidR="00AC0CD0" w:rsidRPr="00F3325F" w:rsidTr="007A651A">
        <w:trPr>
          <w:cantSplit/>
        </w:trPr>
        <w:tc>
          <w:tcPr>
            <w:tcW w:w="2268" w:type="dxa"/>
          </w:tcPr>
          <w:p w:rsidR="00AC0CD0" w:rsidRPr="006B6F0C" w:rsidRDefault="00841E31" w:rsidP="007A651A">
            <w:pPr>
              <w:rPr>
                <w:b/>
                <w:color w:val="000000"/>
              </w:rPr>
            </w:pPr>
            <w:r>
              <w:rPr>
                <w:b/>
                <w:color w:val="000000"/>
              </w:rPr>
              <w:t xml:space="preserve">English </w:t>
            </w:r>
            <w:r w:rsidR="00AC0CD0" w:rsidRPr="006B6F0C">
              <w:rPr>
                <w:b/>
                <w:color w:val="000000"/>
              </w:rPr>
              <w:t>Label</w:t>
            </w:r>
          </w:p>
        </w:tc>
        <w:tc>
          <w:tcPr>
            <w:tcW w:w="6660" w:type="dxa"/>
            <w:gridSpan w:val="2"/>
          </w:tcPr>
          <w:p w:rsidR="00AC0CD0" w:rsidRPr="00F3325F" w:rsidRDefault="00AC0CD0" w:rsidP="007A651A">
            <w:pPr>
              <w:rPr>
                <w:color w:val="000000"/>
              </w:rPr>
            </w:pPr>
            <w:r w:rsidRPr="00F3325F">
              <w:rPr>
                <w:color w:val="000000"/>
              </w:rPr>
              <w:t>A human-read</w:t>
            </w:r>
            <w:r>
              <w:rPr>
                <w:color w:val="000000"/>
              </w:rPr>
              <w:t>able label assigned to the term</w:t>
            </w:r>
            <w:r w:rsidR="004E5843">
              <w:rPr>
                <w:color w:val="000000"/>
              </w:rPr>
              <w:t>, in English</w:t>
            </w:r>
          </w:p>
        </w:tc>
      </w:tr>
      <w:tr w:rsidR="00841E31" w:rsidRPr="00F3325F" w:rsidTr="007A651A">
        <w:trPr>
          <w:cantSplit/>
        </w:trPr>
        <w:tc>
          <w:tcPr>
            <w:tcW w:w="2268" w:type="dxa"/>
          </w:tcPr>
          <w:p w:rsidR="00841E31" w:rsidRPr="006B6F0C" w:rsidRDefault="00841E31" w:rsidP="007A651A">
            <w:pPr>
              <w:rPr>
                <w:b/>
                <w:color w:val="000000"/>
              </w:rPr>
            </w:pPr>
            <w:r>
              <w:rPr>
                <w:b/>
                <w:color w:val="000000"/>
              </w:rPr>
              <w:t>French Label</w:t>
            </w:r>
          </w:p>
        </w:tc>
        <w:tc>
          <w:tcPr>
            <w:tcW w:w="6660" w:type="dxa"/>
            <w:gridSpan w:val="2"/>
          </w:tcPr>
          <w:p w:rsidR="00841E31" w:rsidRPr="00F3325F" w:rsidRDefault="004E5843" w:rsidP="007A651A">
            <w:pPr>
              <w:rPr>
                <w:color w:val="000000"/>
              </w:rPr>
            </w:pPr>
            <w:r w:rsidRPr="00F3325F">
              <w:rPr>
                <w:color w:val="000000"/>
              </w:rPr>
              <w:t>A human-read</w:t>
            </w:r>
            <w:r>
              <w:rPr>
                <w:color w:val="000000"/>
              </w:rPr>
              <w:t>able label assigned to the term, in French</w:t>
            </w:r>
          </w:p>
        </w:tc>
      </w:tr>
      <w:tr w:rsidR="00752450" w:rsidRPr="00F3325F" w:rsidTr="006B6F0C">
        <w:trPr>
          <w:cantSplit/>
        </w:trPr>
        <w:tc>
          <w:tcPr>
            <w:tcW w:w="8928" w:type="dxa"/>
            <w:gridSpan w:val="3"/>
            <w:shd w:val="clear" w:color="auto" w:fill="A6A6A6" w:themeFill="background1" w:themeFillShade="A6"/>
          </w:tcPr>
          <w:p w:rsidR="00752450" w:rsidRPr="006B6F0C" w:rsidRDefault="00752450" w:rsidP="007A651A">
            <w:pPr>
              <w:jc w:val="center"/>
              <w:rPr>
                <w:b/>
                <w:color w:val="000000"/>
              </w:rPr>
            </w:pPr>
            <w:r w:rsidRPr="006B6F0C">
              <w:rPr>
                <w:b/>
                <w:color w:val="000000"/>
              </w:rPr>
              <w:t>Definition</w:t>
            </w:r>
          </w:p>
        </w:tc>
      </w:tr>
      <w:tr w:rsidR="00752450" w:rsidRPr="00F3325F" w:rsidTr="007A651A">
        <w:trPr>
          <w:cantSplit/>
        </w:trPr>
        <w:tc>
          <w:tcPr>
            <w:tcW w:w="2268" w:type="dxa"/>
          </w:tcPr>
          <w:p w:rsidR="00752450" w:rsidRPr="006B6F0C" w:rsidRDefault="00752450" w:rsidP="007A651A">
            <w:pPr>
              <w:rPr>
                <w:b/>
                <w:color w:val="000000"/>
              </w:rPr>
            </w:pPr>
            <w:r w:rsidRPr="006B6F0C">
              <w:rPr>
                <w:b/>
                <w:color w:val="000000"/>
              </w:rPr>
              <w:t xml:space="preserve">Definition </w:t>
            </w:r>
          </w:p>
        </w:tc>
        <w:tc>
          <w:tcPr>
            <w:tcW w:w="6660" w:type="dxa"/>
            <w:gridSpan w:val="2"/>
          </w:tcPr>
          <w:p w:rsidR="00752450" w:rsidRPr="00F3325F" w:rsidRDefault="00752450" w:rsidP="007A651A">
            <w:pPr>
              <w:pStyle w:val="Header"/>
              <w:rPr>
                <w:color w:val="000000"/>
                <w:lang w:eastAsia="en-CA"/>
              </w:rPr>
            </w:pPr>
            <w:r w:rsidRPr="00F3325F">
              <w:rPr>
                <w:color w:val="000000"/>
                <w:lang w:eastAsia="en-CA"/>
              </w:rPr>
              <w:t>A statement that represents the concept a</w:t>
            </w:r>
            <w:r>
              <w:rPr>
                <w:color w:val="000000"/>
                <w:lang w:eastAsia="en-CA"/>
              </w:rPr>
              <w:t>nd essential nature of the term</w:t>
            </w:r>
          </w:p>
        </w:tc>
      </w:tr>
      <w:tr w:rsidR="00280B35" w:rsidRPr="00F3325F" w:rsidTr="007A651A">
        <w:trPr>
          <w:cantSplit/>
        </w:trPr>
        <w:tc>
          <w:tcPr>
            <w:tcW w:w="2268" w:type="dxa"/>
          </w:tcPr>
          <w:p w:rsidR="00280B35" w:rsidRPr="006B6F0C" w:rsidRDefault="00280B35" w:rsidP="007A651A">
            <w:pPr>
              <w:rPr>
                <w:b/>
                <w:color w:val="000000"/>
              </w:rPr>
            </w:pPr>
            <w:r w:rsidRPr="006B6F0C">
              <w:rPr>
                <w:b/>
                <w:color w:val="000000"/>
              </w:rPr>
              <w:t>Description</w:t>
            </w:r>
            <w:r w:rsidR="00AC0CD0" w:rsidRPr="006B6F0C">
              <w:rPr>
                <w:b/>
                <w:color w:val="000000"/>
              </w:rPr>
              <w:t xml:space="preserve"> (Open Government Specific)</w:t>
            </w:r>
          </w:p>
        </w:tc>
        <w:tc>
          <w:tcPr>
            <w:tcW w:w="6660" w:type="dxa"/>
            <w:gridSpan w:val="2"/>
          </w:tcPr>
          <w:p w:rsidR="00280B35" w:rsidRPr="00F3325F" w:rsidRDefault="00502AE3" w:rsidP="007A651A">
            <w:pPr>
              <w:pStyle w:val="Header"/>
              <w:rPr>
                <w:color w:val="000000"/>
                <w:lang w:eastAsia="en-CA"/>
              </w:rPr>
            </w:pPr>
            <w:r>
              <w:rPr>
                <w:color w:val="000000"/>
                <w:lang w:eastAsia="en-CA"/>
              </w:rPr>
              <w:t>A statement that</w:t>
            </w:r>
            <w:r w:rsidR="006B6F0C">
              <w:rPr>
                <w:color w:val="000000"/>
                <w:lang w:eastAsia="en-CA"/>
              </w:rPr>
              <w:t xml:space="preserve"> represents the concept and essential nature as the term, within the content of the Open Government Portal.</w:t>
            </w:r>
          </w:p>
        </w:tc>
      </w:tr>
      <w:tr w:rsidR="00752450" w:rsidRPr="00F3325F" w:rsidTr="007A651A">
        <w:trPr>
          <w:cantSplit/>
        </w:trPr>
        <w:tc>
          <w:tcPr>
            <w:tcW w:w="2268" w:type="dxa"/>
          </w:tcPr>
          <w:p w:rsidR="00752450" w:rsidRPr="006B6F0C" w:rsidRDefault="00752450" w:rsidP="007A651A">
            <w:pPr>
              <w:rPr>
                <w:b/>
                <w:color w:val="000000"/>
              </w:rPr>
            </w:pPr>
            <w:r w:rsidRPr="006B6F0C">
              <w:rPr>
                <w:b/>
                <w:color w:val="000000"/>
              </w:rPr>
              <w:t>Comment</w:t>
            </w:r>
            <w:r w:rsidR="00AC0CD0" w:rsidRPr="006B6F0C">
              <w:rPr>
                <w:b/>
                <w:color w:val="000000"/>
              </w:rPr>
              <w:t xml:space="preserve"> (Implementation Notes)</w:t>
            </w:r>
          </w:p>
        </w:tc>
        <w:tc>
          <w:tcPr>
            <w:tcW w:w="6660" w:type="dxa"/>
            <w:gridSpan w:val="2"/>
          </w:tcPr>
          <w:p w:rsidR="00752450" w:rsidRPr="00F3325F" w:rsidRDefault="00752450" w:rsidP="007A651A">
            <w:r w:rsidRPr="00F3325F">
              <w:t>Additional information ab</w:t>
            </w:r>
            <w:r>
              <w:t>out the term or its application</w:t>
            </w:r>
          </w:p>
        </w:tc>
      </w:tr>
      <w:tr w:rsidR="00752450" w:rsidRPr="00F3325F" w:rsidTr="007A651A">
        <w:trPr>
          <w:cantSplit/>
        </w:trPr>
        <w:tc>
          <w:tcPr>
            <w:tcW w:w="2268" w:type="dxa"/>
          </w:tcPr>
          <w:p w:rsidR="00752450" w:rsidRPr="006B6F0C" w:rsidRDefault="00752450" w:rsidP="007A651A">
            <w:pPr>
              <w:rPr>
                <w:b/>
                <w:color w:val="000000"/>
              </w:rPr>
            </w:pPr>
            <w:r w:rsidRPr="006B6F0C">
              <w:rPr>
                <w:b/>
                <w:color w:val="000000"/>
              </w:rPr>
              <w:t>Example</w:t>
            </w:r>
          </w:p>
        </w:tc>
        <w:tc>
          <w:tcPr>
            <w:tcW w:w="6660" w:type="dxa"/>
            <w:gridSpan w:val="2"/>
          </w:tcPr>
          <w:p w:rsidR="00752450" w:rsidRPr="00F3325F" w:rsidRDefault="00752450" w:rsidP="007A651A">
            <w:r w:rsidRPr="00F3325F">
              <w:t>Provides implementati</w:t>
            </w:r>
            <w:r>
              <w:t>on recommendations and examples</w:t>
            </w:r>
          </w:p>
        </w:tc>
      </w:tr>
      <w:tr w:rsidR="0068442C" w:rsidRPr="00F3325F" w:rsidTr="007A651A">
        <w:trPr>
          <w:cantSplit/>
        </w:trPr>
        <w:tc>
          <w:tcPr>
            <w:tcW w:w="2268" w:type="dxa"/>
          </w:tcPr>
          <w:p w:rsidR="0068442C" w:rsidRPr="006B6F0C" w:rsidRDefault="0068442C" w:rsidP="007A651A">
            <w:pPr>
              <w:rPr>
                <w:b/>
                <w:color w:val="000000"/>
              </w:rPr>
            </w:pPr>
            <w:r w:rsidRPr="006B6F0C">
              <w:rPr>
                <w:b/>
                <w:color w:val="000000"/>
              </w:rPr>
              <w:t>Mapping</w:t>
            </w:r>
          </w:p>
        </w:tc>
        <w:tc>
          <w:tcPr>
            <w:tcW w:w="6660" w:type="dxa"/>
            <w:gridSpan w:val="2"/>
          </w:tcPr>
          <w:p w:rsidR="0068442C" w:rsidRPr="00F3325F" w:rsidRDefault="0068442C" w:rsidP="007A651A">
            <w:r>
              <w:t>Related element found in other metadata profiles</w:t>
            </w:r>
            <w:r w:rsidR="00064C1D">
              <w:t xml:space="preserve"> (including : Data Catalog Vocabulary (DCAT), Metadata Object Description Schema (MODS), </w:t>
            </w:r>
            <w:r w:rsidR="00064C1D" w:rsidRPr="009D289F">
              <w:rPr>
                <w:iCs/>
              </w:rPr>
              <w:t>Government of Canada Recordkeeping Metadata</w:t>
            </w:r>
            <w:r w:rsidR="00064C1D">
              <w:rPr>
                <w:iCs/>
              </w:rPr>
              <w:t xml:space="preserve"> Element Set, </w:t>
            </w:r>
            <w:r w:rsidR="00064C1D">
              <w:t>North American Profile ISO 19115, Schema.org</w:t>
            </w:r>
          </w:p>
        </w:tc>
      </w:tr>
      <w:tr w:rsidR="00AC0CD0" w:rsidRPr="00F3325F" w:rsidTr="007A651A">
        <w:trPr>
          <w:cantSplit/>
        </w:trPr>
        <w:tc>
          <w:tcPr>
            <w:tcW w:w="2268" w:type="dxa"/>
          </w:tcPr>
          <w:p w:rsidR="00AC0CD0" w:rsidRPr="006B6F0C" w:rsidRDefault="00AC0CD0" w:rsidP="007A651A">
            <w:pPr>
              <w:rPr>
                <w:b/>
                <w:color w:val="000000"/>
              </w:rPr>
            </w:pPr>
            <w:r w:rsidRPr="006B6F0C">
              <w:rPr>
                <w:b/>
                <w:color w:val="000000"/>
              </w:rPr>
              <w:t>Application</w:t>
            </w:r>
          </w:p>
        </w:tc>
        <w:tc>
          <w:tcPr>
            <w:tcW w:w="6660" w:type="dxa"/>
            <w:gridSpan w:val="2"/>
          </w:tcPr>
          <w:p w:rsidR="00AC0CD0" w:rsidRDefault="00281815" w:rsidP="00281815">
            <w:r>
              <w:t>The scheme that the element belongs to, or should be applied to.</w:t>
            </w:r>
          </w:p>
        </w:tc>
      </w:tr>
      <w:tr w:rsidR="00752450" w:rsidRPr="00F3325F" w:rsidTr="006B6F0C">
        <w:trPr>
          <w:cantSplit/>
        </w:trPr>
        <w:tc>
          <w:tcPr>
            <w:tcW w:w="8928" w:type="dxa"/>
            <w:gridSpan w:val="3"/>
            <w:shd w:val="clear" w:color="auto" w:fill="A6A6A6" w:themeFill="background1" w:themeFillShade="A6"/>
          </w:tcPr>
          <w:p w:rsidR="00752450" w:rsidRPr="006B6F0C" w:rsidRDefault="00752450" w:rsidP="007A651A">
            <w:pPr>
              <w:jc w:val="center"/>
              <w:rPr>
                <w:b/>
                <w:color w:val="000000"/>
              </w:rPr>
            </w:pPr>
            <w:r w:rsidRPr="006B6F0C">
              <w:rPr>
                <w:b/>
                <w:color w:val="000000"/>
              </w:rPr>
              <w:t>Relations</w:t>
            </w:r>
          </w:p>
        </w:tc>
      </w:tr>
      <w:tr w:rsidR="00752450" w:rsidRPr="00F3325F" w:rsidTr="007A651A">
        <w:trPr>
          <w:cantSplit/>
        </w:trPr>
        <w:tc>
          <w:tcPr>
            <w:tcW w:w="2268" w:type="dxa"/>
          </w:tcPr>
          <w:p w:rsidR="00752450" w:rsidRPr="006B6F0C" w:rsidRDefault="00752450" w:rsidP="007A651A">
            <w:pPr>
              <w:pStyle w:val="FootnoteText"/>
              <w:rPr>
                <w:b/>
                <w:sz w:val="24"/>
                <w:szCs w:val="24"/>
              </w:rPr>
            </w:pPr>
            <w:r w:rsidRPr="006B6F0C">
              <w:rPr>
                <w:b/>
                <w:sz w:val="24"/>
                <w:szCs w:val="24"/>
              </w:rPr>
              <w:t>Has Syntax Encoding Scheme</w:t>
            </w:r>
          </w:p>
        </w:tc>
        <w:tc>
          <w:tcPr>
            <w:tcW w:w="6660" w:type="dxa"/>
            <w:gridSpan w:val="2"/>
          </w:tcPr>
          <w:p w:rsidR="00752450" w:rsidRPr="00F3325F" w:rsidRDefault="00752450" w:rsidP="007A651A">
            <w:r w:rsidRPr="00F3325F">
              <w:t>The described term is qualified by the re</w:t>
            </w:r>
            <w:r>
              <w:t>ferenced Syntax Encoding Scheme</w:t>
            </w:r>
          </w:p>
        </w:tc>
      </w:tr>
      <w:tr w:rsidR="00752450" w:rsidRPr="00F3325F" w:rsidTr="007A651A">
        <w:trPr>
          <w:cantSplit/>
        </w:trPr>
        <w:tc>
          <w:tcPr>
            <w:tcW w:w="2268" w:type="dxa"/>
          </w:tcPr>
          <w:p w:rsidR="00752450" w:rsidRPr="006B6F0C" w:rsidRDefault="00752450" w:rsidP="007A651A">
            <w:pPr>
              <w:pStyle w:val="FootnoteText"/>
              <w:rPr>
                <w:b/>
                <w:sz w:val="24"/>
                <w:szCs w:val="24"/>
              </w:rPr>
            </w:pPr>
            <w:r w:rsidRPr="006B6F0C">
              <w:rPr>
                <w:b/>
                <w:sz w:val="24"/>
                <w:szCs w:val="24"/>
              </w:rPr>
              <w:t>Has Vocabulary Encoding Scheme</w:t>
            </w:r>
          </w:p>
        </w:tc>
        <w:tc>
          <w:tcPr>
            <w:tcW w:w="6660" w:type="dxa"/>
            <w:gridSpan w:val="2"/>
          </w:tcPr>
          <w:p w:rsidR="00752450" w:rsidRPr="00F3325F" w:rsidRDefault="00752450" w:rsidP="007A651A">
            <w:r w:rsidRPr="00F3325F">
              <w:t>The described term is qualified by the refere</w:t>
            </w:r>
            <w:r>
              <w:t>nced Vocabulary Encoding Scheme</w:t>
            </w:r>
          </w:p>
        </w:tc>
      </w:tr>
      <w:tr w:rsidR="00752450" w:rsidRPr="00F3325F" w:rsidTr="006B6F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A6A6A6" w:themeFill="background1" w:themeFillShade="A6"/>
          </w:tcPr>
          <w:p w:rsidR="00752450" w:rsidRPr="006B6F0C" w:rsidRDefault="00752450" w:rsidP="007A651A">
            <w:pPr>
              <w:jc w:val="center"/>
              <w:rPr>
                <w:b/>
              </w:rPr>
            </w:pPr>
            <w:r w:rsidRPr="006B6F0C">
              <w:rPr>
                <w:b/>
              </w:rPr>
              <w:t>Conditions of Application – File</w:t>
            </w:r>
          </w:p>
        </w:tc>
      </w:tr>
      <w:tr w:rsidR="00752450" w:rsidRPr="00F3325F" w:rsidTr="007A65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752450" w:rsidRPr="006B6F0C" w:rsidRDefault="00752450" w:rsidP="007A651A">
            <w:pPr>
              <w:rPr>
                <w:b/>
              </w:rPr>
            </w:pPr>
            <w:r w:rsidRPr="006B6F0C">
              <w:rPr>
                <w:b/>
              </w:rPr>
              <w:lastRenderedPageBreak/>
              <w:t>Format</w:t>
            </w:r>
          </w:p>
        </w:tc>
        <w:tc>
          <w:tcPr>
            <w:tcW w:w="6588" w:type="dxa"/>
            <w:tcBorders>
              <w:top w:val="single" w:sz="6" w:space="0" w:color="auto"/>
              <w:left w:val="single" w:sz="6" w:space="0" w:color="auto"/>
              <w:bottom w:val="single" w:sz="6" w:space="0" w:color="auto"/>
              <w:right w:val="single" w:sz="4" w:space="0" w:color="auto"/>
            </w:tcBorders>
          </w:tcPr>
          <w:p w:rsidR="00752450" w:rsidRPr="00F3325F" w:rsidRDefault="00752450" w:rsidP="007A651A">
            <w:pPr>
              <w:pStyle w:val="TableText"/>
              <w:spacing w:before="0" w:after="0"/>
              <w:jc w:val="left"/>
              <w:rPr>
                <w:rFonts w:ascii="Times New Roman" w:hAnsi="Times New Roman" w:cs="Times New Roman"/>
              </w:rPr>
            </w:pPr>
            <w:r w:rsidRPr="00F3325F">
              <w:rPr>
                <w:rFonts w:ascii="Times New Roman" w:hAnsi="Times New Roman" w:cs="Times New Roman"/>
              </w:rPr>
              <w:t>Indicates the required format of the values, if any, at the file level.  “Free text” indicates that the value may be input using natural language (i.e., there is no constraint) while “Text” indicates the value comes from a controlled vocabulary specified i</w:t>
            </w:r>
            <w:r>
              <w:rPr>
                <w:rFonts w:ascii="Times New Roman" w:hAnsi="Times New Roman" w:cs="Times New Roman"/>
              </w:rPr>
              <w:t>n the Encoding Scheme attribute</w:t>
            </w:r>
          </w:p>
        </w:tc>
      </w:tr>
      <w:tr w:rsidR="006B6F0C" w:rsidRPr="00F3325F" w:rsidTr="007A65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6B6F0C" w:rsidRPr="006B6F0C" w:rsidRDefault="006B6F0C" w:rsidP="007A651A">
            <w:pPr>
              <w:rPr>
                <w:b/>
              </w:rPr>
            </w:pPr>
            <w:r w:rsidRPr="006B6F0C">
              <w:rPr>
                <w:b/>
              </w:rPr>
              <w:t>Modifiable</w:t>
            </w:r>
          </w:p>
        </w:tc>
        <w:tc>
          <w:tcPr>
            <w:tcW w:w="6588" w:type="dxa"/>
            <w:tcBorders>
              <w:top w:val="single" w:sz="6" w:space="0" w:color="auto"/>
              <w:left w:val="single" w:sz="6" w:space="0" w:color="auto"/>
              <w:bottom w:val="single" w:sz="6" w:space="0" w:color="auto"/>
              <w:right w:val="single" w:sz="4" w:space="0" w:color="auto"/>
            </w:tcBorders>
          </w:tcPr>
          <w:p w:rsidR="006B6F0C" w:rsidRPr="00F3325F" w:rsidRDefault="006B6F0C" w:rsidP="007A651A">
            <w:pPr>
              <w:pStyle w:val="TableText"/>
              <w:spacing w:before="0" w:after="0"/>
              <w:jc w:val="left"/>
              <w:rPr>
                <w:rFonts w:ascii="Times New Roman" w:hAnsi="Times New Roman" w:cs="Times New Roman"/>
              </w:rPr>
            </w:pPr>
            <w:r>
              <w:rPr>
                <w:rFonts w:ascii="Times New Roman" w:hAnsi="Times New Roman" w:cs="Times New Roman"/>
              </w:rPr>
              <w:t xml:space="preserve">Indicates if the element can be modified by the individual creating the metadata record in the Open Government Registry. </w:t>
            </w:r>
          </w:p>
        </w:tc>
      </w:tr>
      <w:tr w:rsidR="00752450" w:rsidRPr="00F3325F" w:rsidTr="007A65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752450" w:rsidRPr="006B6F0C" w:rsidRDefault="00752450" w:rsidP="007A651A">
            <w:pPr>
              <w:rPr>
                <w:b/>
                <w:color w:val="000000"/>
              </w:rPr>
            </w:pPr>
            <w:r w:rsidRPr="006B6F0C">
              <w:rPr>
                <w:b/>
              </w:rPr>
              <w:t>Obligation</w:t>
            </w:r>
          </w:p>
        </w:tc>
        <w:tc>
          <w:tcPr>
            <w:tcW w:w="6588" w:type="dxa"/>
            <w:tcBorders>
              <w:top w:val="single" w:sz="6" w:space="0" w:color="auto"/>
              <w:left w:val="single" w:sz="6" w:space="0" w:color="auto"/>
              <w:bottom w:val="single" w:sz="6" w:space="0" w:color="auto"/>
              <w:right w:val="single" w:sz="4" w:space="0" w:color="auto"/>
            </w:tcBorders>
          </w:tcPr>
          <w:p w:rsidR="00752450" w:rsidRPr="00F3325F" w:rsidRDefault="00752450" w:rsidP="007A651A">
            <w:pPr>
              <w:rPr>
                <w:color w:val="000000"/>
              </w:rPr>
            </w:pPr>
            <w:r w:rsidRPr="00F3325F">
              <w:rPr>
                <w:color w:val="000000"/>
              </w:rPr>
              <w:t>Indicates whether the element is required to always or sometimes be present (i.e., contain a value). Options are:</w:t>
            </w:r>
          </w:p>
          <w:p w:rsidR="00752450" w:rsidRPr="00F3325F" w:rsidRDefault="00752450" w:rsidP="00386099">
            <w:pPr>
              <w:pStyle w:val="ListParagraph"/>
              <w:numPr>
                <w:ilvl w:val="0"/>
                <w:numId w:val="4"/>
              </w:numPr>
              <w:spacing w:after="0" w:line="240" w:lineRule="auto"/>
              <w:contextualSpacing w:val="0"/>
              <w:rPr>
                <w:rFonts w:ascii="Times New Roman" w:hAnsi="Times New Roman"/>
                <w:sz w:val="24"/>
              </w:rPr>
            </w:pPr>
            <w:r w:rsidRPr="00F3325F">
              <w:rPr>
                <w:rFonts w:ascii="Times New Roman" w:hAnsi="Times New Roman"/>
                <w:sz w:val="24"/>
              </w:rPr>
              <w:t>Mandatory</w:t>
            </w:r>
          </w:p>
          <w:p w:rsidR="00752450" w:rsidRPr="00F3325F" w:rsidRDefault="00752450" w:rsidP="00386099">
            <w:pPr>
              <w:pStyle w:val="ListParagraph"/>
              <w:numPr>
                <w:ilvl w:val="0"/>
                <w:numId w:val="4"/>
              </w:numPr>
              <w:spacing w:after="0" w:line="240" w:lineRule="auto"/>
              <w:contextualSpacing w:val="0"/>
              <w:rPr>
                <w:rFonts w:ascii="Times New Roman" w:hAnsi="Times New Roman"/>
                <w:sz w:val="24"/>
              </w:rPr>
            </w:pPr>
            <w:r w:rsidRPr="00F3325F">
              <w:rPr>
                <w:rFonts w:ascii="Times New Roman" w:hAnsi="Times New Roman"/>
                <w:sz w:val="24"/>
              </w:rPr>
              <w:t>Mandatory, conditional</w:t>
            </w:r>
          </w:p>
          <w:p w:rsidR="00752450" w:rsidRPr="00F3325F" w:rsidRDefault="00752450" w:rsidP="00386099">
            <w:pPr>
              <w:pStyle w:val="ListParagraph"/>
              <w:numPr>
                <w:ilvl w:val="0"/>
                <w:numId w:val="4"/>
              </w:numPr>
              <w:spacing w:after="0" w:line="240" w:lineRule="auto"/>
              <w:contextualSpacing w:val="0"/>
              <w:rPr>
                <w:rFonts w:ascii="Times New Roman" w:hAnsi="Times New Roman"/>
                <w:sz w:val="24"/>
              </w:rPr>
            </w:pPr>
            <w:r w:rsidRPr="00F3325F">
              <w:rPr>
                <w:rFonts w:ascii="Times New Roman" w:hAnsi="Times New Roman"/>
                <w:sz w:val="24"/>
              </w:rPr>
              <w:t>Optional</w:t>
            </w:r>
          </w:p>
        </w:tc>
      </w:tr>
      <w:tr w:rsidR="00752450" w:rsidRPr="00F3325F" w:rsidTr="007A65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752450" w:rsidRPr="006B6F0C" w:rsidRDefault="00752450" w:rsidP="007A651A">
            <w:pPr>
              <w:rPr>
                <w:b/>
              </w:rPr>
            </w:pPr>
            <w:r w:rsidRPr="006B6F0C">
              <w:rPr>
                <w:b/>
              </w:rPr>
              <w:t>Condition</w:t>
            </w:r>
          </w:p>
        </w:tc>
        <w:tc>
          <w:tcPr>
            <w:tcW w:w="6588" w:type="dxa"/>
            <w:tcBorders>
              <w:top w:val="single" w:sz="6" w:space="0" w:color="auto"/>
              <w:left w:val="single" w:sz="6" w:space="0" w:color="auto"/>
              <w:bottom w:val="single" w:sz="6" w:space="0" w:color="auto"/>
              <w:right w:val="single" w:sz="4" w:space="0" w:color="auto"/>
            </w:tcBorders>
          </w:tcPr>
          <w:p w:rsidR="00752450" w:rsidRPr="00F3325F" w:rsidRDefault="00752450" w:rsidP="007A651A">
            <w:pPr>
              <w:pStyle w:val="TableText"/>
              <w:spacing w:before="0" w:after="0"/>
              <w:jc w:val="left"/>
              <w:rPr>
                <w:rFonts w:ascii="Times New Roman" w:hAnsi="Times New Roman" w:cs="Times New Roman"/>
              </w:rPr>
            </w:pPr>
            <w:r w:rsidRPr="00F3325F">
              <w:rPr>
                <w:rFonts w:ascii="Times New Roman" w:hAnsi="Times New Roman" w:cs="Times New Roman"/>
              </w:rPr>
              <w:t>Describes the condition or conditions according to</w:t>
            </w:r>
            <w:r>
              <w:rPr>
                <w:rFonts w:ascii="Times New Roman" w:hAnsi="Times New Roman" w:cs="Times New Roman"/>
              </w:rPr>
              <w:t xml:space="preserve"> which a value shall be present</w:t>
            </w:r>
          </w:p>
        </w:tc>
      </w:tr>
      <w:tr w:rsidR="00752450" w:rsidRPr="00F3325F" w:rsidTr="007A65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752450" w:rsidRPr="006B6F0C" w:rsidRDefault="00752450" w:rsidP="007A651A">
            <w:pPr>
              <w:rPr>
                <w:b/>
              </w:rPr>
            </w:pPr>
            <w:r w:rsidRPr="006B6F0C">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752450" w:rsidRPr="00F3325F" w:rsidRDefault="00752450" w:rsidP="007A651A">
            <w:pPr>
              <w:pStyle w:val="TableText"/>
              <w:spacing w:before="0" w:after="0"/>
              <w:jc w:val="left"/>
              <w:rPr>
                <w:rFonts w:ascii="Times New Roman" w:hAnsi="Times New Roman" w:cs="Times New Roman"/>
              </w:rPr>
            </w:pPr>
            <w:r w:rsidRPr="00F3325F">
              <w:rPr>
                <w:rFonts w:ascii="Times New Roman" w:hAnsi="Times New Roman" w:cs="Times New Roman"/>
              </w:rPr>
              <w:t>Indicates any limit to the repeatability of the element at the file level</w:t>
            </w:r>
          </w:p>
        </w:tc>
      </w:tr>
    </w:tbl>
    <w:p w:rsidR="00752450" w:rsidRPr="00F3325F" w:rsidRDefault="00752450" w:rsidP="00752450">
      <w:pPr>
        <w:rPr>
          <w:b/>
          <w:bCs/>
          <w:i/>
          <w:iCs/>
        </w:rPr>
      </w:pPr>
    </w:p>
    <w:p w:rsidR="00752450" w:rsidRPr="00293D83" w:rsidRDefault="00D354F8" w:rsidP="00293D83">
      <w:pPr>
        <w:pStyle w:val="Heading2"/>
      </w:pPr>
      <w:bookmarkStart w:id="36" w:name="_Toc356899963"/>
      <w:bookmarkStart w:id="37" w:name="_Toc466365175"/>
      <w:r>
        <w:t>9</w:t>
      </w:r>
      <w:r w:rsidR="00752450" w:rsidRPr="00293D83">
        <w:t>.2 Obligation</w:t>
      </w:r>
      <w:bookmarkEnd w:id="36"/>
      <w:bookmarkEnd w:id="37"/>
    </w:p>
    <w:p w:rsidR="00752450" w:rsidRPr="00F3325F" w:rsidRDefault="00752450" w:rsidP="00752450"/>
    <w:p w:rsidR="00686016" w:rsidRPr="001960B9" w:rsidRDefault="00752450" w:rsidP="00686016">
      <w:r w:rsidRPr="00F3325F">
        <w:t>Four levels of obligation</w:t>
      </w:r>
      <w:r w:rsidR="00686016">
        <w:t xml:space="preserve"> are specified in this document. Note, a</w:t>
      </w:r>
      <w:r w:rsidR="00686016" w:rsidRPr="001960B9">
        <w:t xml:space="preserve">t a minimum, all mandatory elements (those indicated with an M) must be provided in a metadata record in order to be registered on the Open </w:t>
      </w:r>
      <w:r w:rsidR="00686016">
        <w:t>Government</w:t>
      </w:r>
      <w:r w:rsidR="00686016" w:rsidRPr="001960B9">
        <w:t xml:space="preserve"> Portal. </w:t>
      </w:r>
      <w:r w:rsidR="00686016">
        <w:t xml:space="preserve">Metadata Publishers </w:t>
      </w:r>
      <w:r w:rsidR="00686016" w:rsidRPr="001960B9">
        <w:t xml:space="preserve">may choose to use as many optional fields as possible to describe assets more effectively and clearly. </w:t>
      </w:r>
    </w:p>
    <w:p w:rsidR="00752450" w:rsidRPr="00F3325F" w:rsidRDefault="00752450" w:rsidP="00752450"/>
    <w:p w:rsidR="00752450" w:rsidRPr="00F3325F" w:rsidRDefault="00752450" w:rsidP="00752450"/>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5953"/>
      </w:tblGrid>
      <w:tr w:rsidR="006B6F0C" w:rsidRPr="00F3325F" w:rsidTr="00026E69">
        <w:tc>
          <w:tcPr>
            <w:tcW w:w="2660" w:type="dxa"/>
            <w:shd w:val="clear" w:color="auto" w:fill="A6A6A6" w:themeFill="background1" w:themeFillShade="A6"/>
          </w:tcPr>
          <w:p w:rsidR="006B6F0C" w:rsidRPr="00026E69" w:rsidRDefault="006B6F0C" w:rsidP="007A651A">
            <w:pPr>
              <w:rPr>
                <w:b/>
              </w:rPr>
            </w:pPr>
            <w:r w:rsidRPr="00026E69">
              <w:rPr>
                <w:b/>
              </w:rPr>
              <w:t>Obligation</w:t>
            </w:r>
          </w:p>
        </w:tc>
        <w:tc>
          <w:tcPr>
            <w:tcW w:w="5953" w:type="dxa"/>
            <w:shd w:val="clear" w:color="auto" w:fill="A6A6A6" w:themeFill="background1" w:themeFillShade="A6"/>
          </w:tcPr>
          <w:p w:rsidR="006B6F0C" w:rsidRPr="00026E69" w:rsidRDefault="006B6F0C" w:rsidP="007A651A">
            <w:pPr>
              <w:rPr>
                <w:b/>
              </w:rPr>
            </w:pPr>
            <w:r w:rsidRPr="00026E69">
              <w:rPr>
                <w:b/>
              </w:rPr>
              <w:t>Definition</w:t>
            </w:r>
          </w:p>
        </w:tc>
      </w:tr>
      <w:tr w:rsidR="00752450" w:rsidRPr="00F3325F" w:rsidTr="00026E69">
        <w:tc>
          <w:tcPr>
            <w:tcW w:w="2660" w:type="dxa"/>
          </w:tcPr>
          <w:p w:rsidR="00752450" w:rsidRPr="00026E69" w:rsidRDefault="00752450" w:rsidP="007A651A">
            <w:pPr>
              <w:rPr>
                <w:b/>
              </w:rPr>
            </w:pPr>
            <w:r w:rsidRPr="00026E69">
              <w:rPr>
                <w:b/>
              </w:rPr>
              <w:t xml:space="preserve">Mandatory (M)  </w:t>
            </w:r>
          </w:p>
        </w:tc>
        <w:tc>
          <w:tcPr>
            <w:tcW w:w="5953" w:type="dxa"/>
          </w:tcPr>
          <w:p w:rsidR="00752450" w:rsidRPr="00F3325F" w:rsidRDefault="00752450" w:rsidP="007A651A">
            <w:r w:rsidRPr="00F3325F">
              <w:t xml:space="preserve">The element must be used for the description of all information resources in a repository.  It is required for all information resources of business value under the </w:t>
            </w:r>
            <w:r w:rsidRPr="00F3325F">
              <w:rPr>
                <w:i/>
              </w:rPr>
              <w:t>Standard on Metadata</w:t>
            </w:r>
            <w:r w:rsidRPr="00F3325F">
              <w:t xml:space="preserve">. </w:t>
            </w:r>
          </w:p>
        </w:tc>
      </w:tr>
      <w:tr w:rsidR="00752450" w:rsidRPr="00F3325F" w:rsidTr="00026E69">
        <w:tc>
          <w:tcPr>
            <w:tcW w:w="2660" w:type="dxa"/>
          </w:tcPr>
          <w:p w:rsidR="00752450" w:rsidRPr="00026E69" w:rsidRDefault="00752450" w:rsidP="007A651A">
            <w:pPr>
              <w:rPr>
                <w:b/>
              </w:rPr>
            </w:pPr>
            <w:r w:rsidRPr="00026E69">
              <w:rPr>
                <w:b/>
              </w:rPr>
              <w:t>Mandatory, Conditional</w:t>
            </w:r>
          </w:p>
          <w:p w:rsidR="00752450" w:rsidRPr="00026E69" w:rsidRDefault="00752450" w:rsidP="007A651A">
            <w:pPr>
              <w:rPr>
                <w:b/>
              </w:rPr>
            </w:pPr>
            <w:r w:rsidRPr="00026E69">
              <w:rPr>
                <w:b/>
              </w:rPr>
              <w:t>(M, Cond.)</w:t>
            </w:r>
          </w:p>
        </w:tc>
        <w:tc>
          <w:tcPr>
            <w:tcW w:w="5953" w:type="dxa"/>
          </w:tcPr>
          <w:p w:rsidR="00752450" w:rsidRPr="00F3325F" w:rsidRDefault="00752450" w:rsidP="007A651A">
            <w:r w:rsidRPr="00F3325F">
              <w:t xml:space="preserve">The element must be used for the description of all information resources in a repository, if applicable. </w:t>
            </w:r>
          </w:p>
        </w:tc>
      </w:tr>
      <w:tr w:rsidR="00752450" w:rsidRPr="00F3325F" w:rsidTr="00026E69">
        <w:tc>
          <w:tcPr>
            <w:tcW w:w="2660" w:type="dxa"/>
          </w:tcPr>
          <w:p w:rsidR="00752450" w:rsidRPr="00026E69" w:rsidRDefault="00752450" w:rsidP="007A651A">
            <w:pPr>
              <w:rPr>
                <w:b/>
              </w:rPr>
            </w:pPr>
            <w:r w:rsidRPr="00026E69">
              <w:rPr>
                <w:b/>
              </w:rPr>
              <w:t>Optional, Highly Recommended</w:t>
            </w:r>
          </w:p>
          <w:p w:rsidR="00752450" w:rsidRPr="00026E69" w:rsidRDefault="00752450" w:rsidP="007A651A">
            <w:pPr>
              <w:rPr>
                <w:b/>
              </w:rPr>
            </w:pPr>
            <w:r w:rsidRPr="00026E69">
              <w:rPr>
                <w:b/>
              </w:rPr>
              <w:t>(O. H.R.)</w:t>
            </w:r>
          </w:p>
        </w:tc>
        <w:tc>
          <w:tcPr>
            <w:tcW w:w="5953" w:type="dxa"/>
          </w:tcPr>
          <w:p w:rsidR="00752450" w:rsidRPr="00F3325F" w:rsidRDefault="00752450" w:rsidP="007A651A">
            <w:r w:rsidRPr="00F3325F">
              <w:t xml:space="preserve">The element is not required for all information resources, but it is highly recommended </w:t>
            </w:r>
          </w:p>
        </w:tc>
      </w:tr>
      <w:tr w:rsidR="00752450" w:rsidRPr="00F3325F" w:rsidTr="00026E69">
        <w:tc>
          <w:tcPr>
            <w:tcW w:w="2660" w:type="dxa"/>
          </w:tcPr>
          <w:p w:rsidR="00752450" w:rsidRPr="00026E69" w:rsidRDefault="00752450" w:rsidP="007A651A">
            <w:pPr>
              <w:rPr>
                <w:b/>
              </w:rPr>
            </w:pPr>
            <w:r w:rsidRPr="00026E69">
              <w:rPr>
                <w:b/>
              </w:rPr>
              <w:t xml:space="preserve">Optional </w:t>
            </w:r>
          </w:p>
          <w:p w:rsidR="00752450" w:rsidRPr="00026E69" w:rsidRDefault="00752450" w:rsidP="007A651A">
            <w:pPr>
              <w:rPr>
                <w:b/>
              </w:rPr>
            </w:pPr>
            <w:r w:rsidRPr="00026E69">
              <w:rPr>
                <w:b/>
              </w:rPr>
              <w:t>(O)</w:t>
            </w:r>
          </w:p>
        </w:tc>
        <w:tc>
          <w:tcPr>
            <w:tcW w:w="5953" w:type="dxa"/>
          </w:tcPr>
          <w:p w:rsidR="00752450" w:rsidRPr="00F3325F" w:rsidRDefault="00752450" w:rsidP="007A651A">
            <w:r w:rsidRPr="00F3325F">
              <w:t xml:space="preserve">The element is not required for all information resources of business value under the </w:t>
            </w:r>
            <w:r w:rsidRPr="00F3325F">
              <w:rPr>
                <w:i/>
              </w:rPr>
              <w:t>Standard on Metadata</w:t>
            </w:r>
            <w:r w:rsidRPr="00F3325F">
              <w:t xml:space="preserve">. </w:t>
            </w:r>
          </w:p>
        </w:tc>
      </w:tr>
    </w:tbl>
    <w:p w:rsidR="00752450" w:rsidRPr="00F3325F" w:rsidRDefault="00752450" w:rsidP="00752450"/>
    <w:p w:rsidR="000B71D6" w:rsidRDefault="000B71D6" w:rsidP="00293D83">
      <w:pPr>
        <w:pStyle w:val="Heading1"/>
      </w:pPr>
    </w:p>
    <w:p w:rsidR="00506340" w:rsidRDefault="00506340">
      <w:r>
        <w:br w:type="page"/>
      </w:r>
    </w:p>
    <w:p w:rsidR="00752450" w:rsidRDefault="00D87E9D" w:rsidP="00386099">
      <w:pPr>
        <w:pStyle w:val="Heading1"/>
        <w:numPr>
          <w:ilvl w:val="0"/>
          <w:numId w:val="13"/>
        </w:numPr>
      </w:pPr>
      <w:bookmarkStart w:id="38" w:name="_Toc466365176"/>
      <w:r>
        <w:lastRenderedPageBreak/>
        <w:t>Metadata Element Set</w:t>
      </w:r>
      <w:r w:rsidR="00293D83">
        <w:t xml:space="preserve"> Description</w:t>
      </w:r>
      <w:bookmarkEnd w:id="38"/>
    </w:p>
    <w:p w:rsidR="00D87E9D" w:rsidRDefault="00D87E9D" w:rsidP="00D87E9D"/>
    <w:p w:rsidR="00FB61F0" w:rsidRDefault="00D87E9D" w:rsidP="00FB61F0">
      <w:r w:rsidRPr="00F3325F">
        <w:t xml:space="preserve">The following section contains the complete </w:t>
      </w:r>
      <w:r>
        <w:t xml:space="preserve">Open Government </w:t>
      </w:r>
      <w:r w:rsidR="000B71D6">
        <w:t>M</w:t>
      </w:r>
      <w:r w:rsidRPr="00F3325F">
        <w:t xml:space="preserve">etadata </w:t>
      </w:r>
      <w:r w:rsidR="000B71D6">
        <w:t>A</w:t>
      </w:r>
      <w:r w:rsidRPr="00F3325F">
        <w:t xml:space="preserve">pplication </w:t>
      </w:r>
      <w:r w:rsidR="000B71D6">
        <w:t>P</w:t>
      </w:r>
      <w:r w:rsidRPr="00F3325F">
        <w:t>rofile properties, and descriptions for each of the properties.</w:t>
      </w:r>
      <w:r w:rsidR="00FB61F0">
        <w:t xml:space="preserve"> </w:t>
      </w:r>
      <w:r w:rsidR="000B71D6">
        <w:t xml:space="preserve">All elements are organized in alphabetical order. </w:t>
      </w:r>
    </w:p>
    <w:p w:rsidR="00661D5F" w:rsidRDefault="00661D5F" w:rsidP="00661D5F">
      <w:pPr>
        <w:pStyle w:val="Heading2"/>
      </w:pPr>
      <w:bookmarkStart w:id="39" w:name="_10.1_Access_Restrictions"/>
      <w:bookmarkStart w:id="40" w:name="_Toc466365177"/>
      <w:bookmarkEnd w:id="39"/>
      <w:r>
        <w:t xml:space="preserve">10.1 </w:t>
      </w:r>
      <w:r w:rsidR="00386099">
        <w:t>Access Restrictions</w:t>
      </w:r>
      <w:bookmarkEnd w:id="40"/>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5059" w:rsidRPr="00F3325F" w:rsidTr="00D15DD2">
        <w:trPr>
          <w:cantSplit/>
        </w:trPr>
        <w:tc>
          <w:tcPr>
            <w:tcW w:w="8928" w:type="dxa"/>
            <w:gridSpan w:val="2"/>
            <w:shd w:val="clear" w:color="auto" w:fill="E0E0E0"/>
          </w:tcPr>
          <w:p w:rsidR="00605059" w:rsidRPr="00605059" w:rsidRDefault="00386099" w:rsidP="00D15DD2">
            <w:pPr>
              <w:keepNext/>
              <w:jc w:val="center"/>
              <w:rPr>
                <w:b/>
              </w:rPr>
            </w:pPr>
            <w:r>
              <w:rPr>
                <w:b/>
                <w:color w:val="000000"/>
              </w:rPr>
              <w:t>I</w:t>
            </w:r>
            <w:r w:rsidR="00605059" w:rsidRPr="00605059">
              <w:rPr>
                <w:b/>
                <w:color w:val="000000"/>
              </w:rPr>
              <w:t>dentification</w:t>
            </w:r>
          </w:p>
        </w:tc>
      </w:tr>
      <w:tr w:rsidR="00605059" w:rsidRPr="00F3325F" w:rsidTr="00D15DD2">
        <w:trPr>
          <w:cantSplit/>
        </w:trPr>
        <w:tc>
          <w:tcPr>
            <w:tcW w:w="2268" w:type="dxa"/>
          </w:tcPr>
          <w:p w:rsidR="00605059" w:rsidRPr="00605059" w:rsidRDefault="00605059" w:rsidP="00D15DD2">
            <w:pPr>
              <w:keepNext/>
              <w:rPr>
                <w:b/>
                <w:color w:val="000000"/>
              </w:rPr>
            </w:pPr>
            <w:r w:rsidRPr="00605059">
              <w:rPr>
                <w:b/>
                <w:color w:val="000000"/>
              </w:rPr>
              <w:t>Term Name</w:t>
            </w:r>
          </w:p>
        </w:tc>
        <w:tc>
          <w:tcPr>
            <w:tcW w:w="6660" w:type="dxa"/>
          </w:tcPr>
          <w:p w:rsidR="00605059" w:rsidRPr="00F3325F" w:rsidRDefault="008C0957" w:rsidP="00D15DD2">
            <w:pPr>
              <w:keepNext/>
              <w:rPr>
                <w:color w:val="000000"/>
              </w:rPr>
            </w:pPr>
            <w:r>
              <w:rPr>
                <w:color w:val="000000"/>
              </w:rPr>
              <w:t>access</w:t>
            </w:r>
            <w:r w:rsidR="00345CBD">
              <w:rPr>
                <w:color w:val="000000"/>
              </w:rPr>
              <w:t xml:space="preserve">Restrictions </w:t>
            </w:r>
          </w:p>
        </w:tc>
      </w:tr>
      <w:tr w:rsidR="00605059" w:rsidRPr="00F3325F" w:rsidTr="00D15DD2">
        <w:trPr>
          <w:cantSplit/>
        </w:trPr>
        <w:tc>
          <w:tcPr>
            <w:tcW w:w="2268" w:type="dxa"/>
          </w:tcPr>
          <w:p w:rsidR="00605059" w:rsidRPr="00605059" w:rsidRDefault="00605059" w:rsidP="00D15DD2">
            <w:pPr>
              <w:keepNext/>
              <w:rPr>
                <w:b/>
                <w:color w:val="000000"/>
              </w:rPr>
            </w:pPr>
            <w:r w:rsidRPr="00605059">
              <w:rPr>
                <w:b/>
                <w:color w:val="000000"/>
              </w:rPr>
              <w:t>CKAN Term Name</w:t>
            </w:r>
          </w:p>
        </w:tc>
        <w:tc>
          <w:tcPr>
            <w:tcW w:w="6660" w:type="dxa"/>
          </w:tcPr>
          <w:p w:rsidR="00605059" w:rsidRPr="00F3325F" w:rsidRDefault="003B399D" w:rsidP="00D15DD2">
            <w:pPr>
              <w:keepNext/>
              <w:rPr>
                <w:color w:val="000000"/>
              </w:rPr>
            </w:pPr>
            <w:r>
              <w:rPr>
                <w:color w:val="000000"/>
              </w:rPr>
              <w:t>R</w:t>
            </w:r>
            <w:r w:rsidR="006E5DB5">
              <w:rPr>
                <w:color w:val="000000"/>
              </w:rPr>
              <w:t>estrictions</w:t>
            </w:r>
          </w:p>
        </w:tc>
      </w:tr>
      <w:tr w:rsidR="00605059" w:rsidRPr="00F3325F" w:rsidTr="00D15DD2">
        <w:trPr>
          <w:cantSplit/>
        </w:trPr>
        <w:tc>
          <w:tcPr>
            <w:tcW w:w="2268" w:type="dxa"/>
          </w:tcPr>
          <w:p w:rsidR="00605059" w:rsidRPr="00605059" w:rsidRDefault="00605059" w:rsidP="00D15DD2">
            <w:pPr>
              <w:keepNext/>
              <w:rPr>
                <w:b/>
                <w:color w:val="000000"/>
              </w:rPr>
            </w:pPr>
            <w:r w:rsidRPr="00605059">
              <w:rPr>
                <w:b/>
                <w:color w:val="000000"/>
              </w:rPr>
              <w:t>URI</w:t>
            </w:r>
          </w:p>
        </w:tc>
        <w:tc>
          <w:tcPr>
            <w:tcW w:w="6660" w:type="dxa"/>
          </w:tcPr>
          <w:p w:rsidR="00605059" w:rsidRPr="00BC46C2" w:rsidRDefault="00041FF5" w:rsidP="00BC46C2">
            <w:r>
              <w:t>To be determined</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Defined By</w:t>
            </w:r>
          </w:p>
        </w:tc>
        <w:tc>
          <w:tcPr>
            <w:tcW w:w="6660" w:type="dxa"/>
          </w:tcPr>
          <w:p w:rsidR="00605059" w:rsidRPr="00BC46C2" w:rsidRDefault="00041FF5" w:rsidP="00D15DD2">
            <w:r>
              <w:t>Government of Canada Recordkeeping Metadata Element Set.</w:t>
            </w:r>
          </w:p>
        </w:tc>
      </w:tr>
      <w:tr w:rsidR="00605059" w:rsidRPr="00F3325F" w:rsidTr="00D15DD2">
        <w:trPr>
          <w:cantSplit/>
        </w:trPr>
        <w:tc>
          <w:tcPr>
            <w:tcW w:w="2268" w:type="dxa"/>
          </w:tcPr>
          <w:p w:rsidR="00605059" w:rsidRPr="00605059" w:rsidRDefault="002F1F7C" w:rsidP="00D15DD2">
            <w:pPr>
              <w:rPr>
                <w:b/>
                <w:color w:val="000000"/>
              </w:rPr>
            </w:pPr>
            <w:r>
              <w:rPr>
                <w:b/>
                <w:color w:val="000000"/>
              </w:rPr>
              <w:t>English Label</w:t>
            </w:r>
          </w:p>
        </w:tc>
        <w:tc>
          <w:tcPr>
            <w:tcW w:w="6660" w:type="dxa"/>
          </w:tcPr>
          <w:p w:rsidR="00605059" w:rsidRPr="00BC46C2" w:rsidRDefault="00041FF5" w:rsidP="00D15DD2">
            <w:r>
              <w:t>Access Restrictions</w:t>
            </w:r>
          </w:p>
        </w:tc>
      </w:tr>
      <w:tr w:rsidR="002F1F7C" w:rsidRPr="00F3325F" w:rsidTr="00D15DD2">
        <w:trPr>
          <w:cantSplit/>
        </w:trPr>
        <w:tc>
          <w:tcPr>
            <w:tcW w:w="2268" w:type="dxa"/>
          </w:tcPr>
          <w:p w:rsidR="002F1F7C" w:rsidRDefault="002F1F7C" w:rsidP="00D15DD2">
            <w:pPr>
              <w:rPr>
                <w:b/>
                <w:color w:val="000000"/>
              </w:rPr>
            </w:pPr>
            <w:r>
              <w:rPr>
                <w:b/>
                <w:color w:val="000000"/>
              </w:rPr>
              <w:t>French Label</w:t>
            </w:r>
          </w:p>
        </w:tc>
        <w:tc>
          <w:tcPr>
            <w:tcW w:w="6660" w:type="dxa"/>
          </w:tcPr>
          <w:p w:rsidR="002F1F7C" w:rsidRDefault="00FC7F34" w:rsidP="00D15DD2">
            <w:r w:rsidRPr="00FC7F34">
              <w:t>Restrictions d'accès</w:t>
            </w:r>
          </w:p>
        </w:tc>
      </w:tr>
      <w:tr w:rsidR="00605059" w:rsidRPr="00F3325F" w:rsidTr="00D15DD2">
        <w:trPr>
          <w:cantSplit/>
        </w:trPr>
        <w:tc>
          <w:tcPr>
            <w:tcW w:w="8928" w:type="dxa"/>
            <w:gridSpan w:val="2"/>
            <w:shd w:val="clear" w:color="auto" w:fill="E0E0E0"/>
          </w:tcPr>
          <w:p w:rsidR="00605059" w:rsidRPr="00605059" w:rsidRDefault="00605059" w:rsidP="00D15DD2">
            <w:pPr>
              <w:jc w:val="center"/>
              <w:rPr>
                <w:b/>
                <w:color w:val="000000"/>
              </w:rPr>
            </w:pPr>
            <w:r w:rsidRPr="00605059">
              <w:rPr>
                <w:b/>
                <w:color w:val="000000"/>
              </w:rPr>
              <w:t>Definition</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 xml:space="preserve">Definition </w:t>
            </w:r>
          </w:p>
        </w:tc>
        <w:tc>
          <w:tcPr>
            <w:tcW w:w="6660" w:type="dxa"/>
          </w:tcPr>
          <w:p w:rsidR="00605059" w:rsidRPr="00BC46C2" w:rsidRDefault="00041FF5" w:rsidP="00BC46C2">
            <w:r>
              <w:t>Permissions assigned to an information resource that govern or restrict the ability of users to locate or take actions on the resource.</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Description (Open Government Specific)</w:t>
            </w:r>
          </w:p>
        </w:tc>
        <w:tc>
          <w:tcPr>
            <w:tcW w:w="6660" w:type="dxa"/>
          </w:tcPr>
          <w:p w:rsidR="00041FF5" w:rsidRDefault="00041FF5" w:rsidP="00041FF5">
            <w:r>
              <w:t>Permissions assigned to an information resource that govern or restrict the ability of users to locate or take actions on the resource.</w:t>
            </w:r>
          </w:p>
          <w:p w:rsidR="00605059" w:rsidRPr="00F3325F" w:rsidRDefault="00605059" w:rsidP="00D15DD2">
            <w:pPr>
              <w:pStyle w:val="Header"/>
              <w:rPr>
                <w:color w:val="000000"/>
                <w:lang w:eastAsia="en-CA"/>
              </w:rPr>
            </w:pP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Comment (Implementation Notes)</w:t>
            </w:r>
          </w:p>
        </w:tc>
        <w:tc>
          <w:tcPr>
            <w:tcW w:w="6660" w:type="dxa"/>
          </w:tcPr>
          <w:p w:rsidR="00605059" w:rsidRPr="00F3325F" w:rsidRDefault="00041FF5" w:rsidP="00374726">
            <w:r>
              <w:t>The purpose of this element is to facilitate or restrict access to specific information resources based on operational requirements or a need to know basis, to facilitate the management of access to information resources: includes alerting individuals to restrictions on access and to facilitate compliance with legal, security and other requirements. Note that this element will be prepopulated with '</w:t>
            </w:r>
            <w:r w:rsidR="00D32EFA">
              <w:t>Unrestricted</w:t>
            </w:r>
            <w:r>
              <w:t>', as there should be no access restrictions on assets added to the Open Government Portal.</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Example</w:t>
            </w:r>
          </w:p>
        </w:tc>
        <w:tc>
          <w:tcPr>
            <w:tcW w:w="6660" w:type="dxa"/>
          </w:tcPr>
          <w:p w:rsidR="00605059" w:rsidRPr="00F3325F" w:rsidRDefault="00041FF5" w:rsidP="00BC46C2">
            <w:r>
              <w:t>Unrestricted</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Mapping</w:t>
            </w:r>
          </w:p>
        </w:tc>
        <w:tc>
          <w:tcPr>
            <w:tcW w:w="6660" w:type="dxa"/>
          </w:tcPr>
          <w:p w:rsidR="00605059" w:rsidRPr="00F3325F" w:rsidRDefault="00041FF5" w:rsidP="00D15DD2">
            <w:r>
              <w:t xml:space="preserve">North American Profile ISO 19115 </w:t>
            </w:r>
            <w:r w:rsidR="003B399D">
              <w:t>–</w:t>
            </w:r>
            <w:r>
              <w:t xml:space="preserve"> useContstraints</w:t>
            </w:r>
          </w:p>
        </w:tc>
      </w:tr>
      <w:tr w:rsidR="00605059" w:rsidRPr="00F3325F" w:rsidTr="00D15DD2">
        <w:trPr>
          <w:cantSplit/>
        </w:trPr>
        <w:tc>
          <w:tcPr>
            <w:tcW w:w="2268" w:type="dxa"/>
          </w:tcPr>
          <w:p w:rsidR="00605059" w:rsidRPr="00605059" w:rsidRDefault="00605059" w:rsidP="00D15DD2">
            <w:pPr>
              <w:rPr>
                <w:b/>
                <w:color w:val="000000"/>
              </w:rPr>
            </w:pPr>
            <w:r w:rsidRPr="00605059">
              <w:rPr>
                <w:b/>
                <w:color w:val="000000"/>
              </w:rPr>
              <w:t>Application</w:t>
            </w:r>
          </w:p>
        </w:tc>
        <w:tc>
          <w:tcPr>
            <w:tcW w:w="6660" w:type="dxa"/>
          </w:tcPr>
          <w:p w:rsidR="00605059" w:rsidRDefault="000B615F" w:rsidP="00D15DD2">
            <w:r>
              <w:t>Government of Canada Foundational Metadata Element Set, Government of Canada Open Government Metadata Element Set –Open Data and Open Information Catalogue Extension</w:t>
            </w:r>
          </w:p>
        </w:tc>
      </w:tr>
      <w:tr w:rsidR="00605059" w:rsidRPr="00F3325F" w:rsidTr="00D15DD2">
        <w:trPr>
          <w:cantSplit/>
        </w:trPr>
        <w:tc>
          <w:tcPr>
            <w:tcW w:w="8928" w:type="dxa"/>
            <w:gridSpan w:val="2"/>
            <w:shd w:val="clear" w:color="auto" w:fill="E0E0E0"/>
          </w:tcPr>
          <w:p w:rsidR="00605059" w:rsidRPr="00605059" w:rsidRDefault="00605059" w:rsidP="00D15DD2">
            <w:pPr>
              <w:jc w:val="center"/>
              <w:rPr>
                <w:b/>
                <w:color w:val="000000"/>
              </w:rPr>
            </w:pPr>
            <w:r w:rsidRPr="00605059">
              <w:rPr>
                <w:b/>
                <w:color w:val="000000"/>
              </w:rPr>
              <w:t>Relations</w:t>
            </w:r>
          </w:p>
        </w:tc>
      </w:tr>
      <w:tr w:rsidR="00605059" w:rsidRPr="00F3325F" w:rsidTr="00D15DD2">
        <w:trPr>
          <w:cantSplit/>
        </w:trPr>
        <w:tc>
          <w:tcPr>
            <w:tcW w:w="2268" w:type="dxa"/>
          </w:tcPr>
          <w:p w:rsidR="00605059" w:rsidRPr="00605059" w:rsidRDefault="00605059" w:rsidP="00D15DD2">
            <w:pPr>
              <w:pStyle w:val="FootnoteText"/>
              <w:rPr>
                <w:b/>
                <w:sz w:val="24"/>
                <w:szCs w:val="24"/>
              </w:rPr>
            </w:pPr>
            <w:r w:rsidRPr="00605059">
              <w:rPr>
                <w:b/>
                <w:sz w:val="24"/>
                <w:szCs w:val="24"/>
              </w:rPr>
              <w:t>Has Syntax Encoding Scheme</w:t>
            </w:r>
          </w:p>
        </w:tc>
        <w:tc>
          <w:tcPr>
            <w:tcW w:w="6660" w:type="dxa"/>
          </w:tcPr>
          <w:p w:rsidR="00605059" w:rsidRPr="00F3325F" w:rsidRDefault="00605059" w:rsidP="00D15DD2"/>
        </w:tc>
      </w:tr>
      <w:tr w:rsidR="00605059" w:rsidRPr="00F3325F" w:rsidTr="00D15DD2">
        <w:trPr>
          <w:cantSplit/>
        </w:trPr>
        <w:tc>
          <w:tcPr>
            <w:tcW w:w="2268" w:type="dxa"/>
          </w:tcPr>
          <w:p w:rsidR="00605059" w:rsidRPr="00605059" w:rsidRDefault="00605059" w:rsidP="00D15DD2">
            <w:pPr>
              <w:pStyle w:val="FootnoteText"/>
              <w:rPr>
                <w:b/>
                <w:sz w:val="24"/>
                <w:szCs w:val="24"/>
              </w:rPr>
            </w:pPr>
            <w:r w:rsidRPr="00605059">
              <w:rPr>
                <w:b/>
                <w:sz w:val="24"/>
                <w:szCs w:val="24"/>
              </w:rPr>
              <w:t>Has Vocabulary Encoding Scheme</w:t>
            </w:r>
          </w:p>
        </w:tc>
        <w:tc>
          <w:tcPr>
            <w:tcW w:w="6660" w:type="dxa"/>
          </w:tcPr>
          <w:p w:rsidR="00605059" w:rsidRPr="004E5843" w:rsidRDefault="004E5843" w:rsidP="00D15DD2">
            <w:r w:rsidRPr="004E5843">
              <w:t>To be defined. Defaulted to ‘Unrestricted’</w:t>
            </w:r>
          </w:p>
        </w:tc>
      </w:tr>
      <w:tr w:rsidR="0060505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5059" w:rsidRPr="004E5843" w:rsidRDefault="00605059" w:rsidP="00D15DD2">
            <w:pPr>
              <w:jc w:val="center"/>
              <w:rPr>
                <w:b/>
                <w:color w:val="000000"/>
              </w:rPr>
            </w:pPr>
            <w:r w:rsidRPr="004E5843">
              <w:rPr>
                <w:b/>
                <w:color w:val="000000"/>
              </w:rPr>
              <w:t>Conditions of Application – File</w:t>
            </w:r>
          </w:p>
        </w:tc>
      </w:tr>
      <w:tr w:rsidR="0060505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5059" w:rsidRPr="00605059" w:rsidRDefault="00605059"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5059" w:rsidRPr="004E5843" w:rsidRDefault="004E5843" w:rsidP="00D15DD2">
            <w:pPr>
              <w:pStyle w:val="TableText"/>
              <w:spacing w:before="0" w:after="0"/>
              <w:jc w:val="left"/>
              <w:rPr>
                <w:rFonts w:ascii="Times New Roman" w:hAnsi="Times New Roman" w:cs="Times New Roman"/>
              </w:rPr>
            </w:pPr>
            <w:r w:rsidRPr="004E5843">
              <w:rPr>
                <w:rFonts w:ascii="Times New Roman" w:hAnsi="Times New Roman" w:cs="Times New Roman"/>
                <w:color w:val="000000"/>
              </w:rPr>
              <w:t>Text, based on vocabulary encoding scheme</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Pr="004E5843" w:rsidRDefault="00265EE7" w:rsidP="00D15DD2">
            <w:pPr>
              <w:pStyle w:val="TableText"/>
              <w:spacing w:before="0" w:after="0"/>
              <w:jc w:val="left"/>
              <w:rPr>
                <w:rFonts w:ascii="Times New Roman" w:hAnsi="Times New Roman" w:cs="Times New Roman"/>
              </w:rPr>
            </w:pPr>
            <w:r w:rsidRPr="004E5843">
              <w:rPr>
                <w:rFonts w:ascii="Times New Roman" w:hAnsi="Times New Roman" w:cs="Times New Roman"/>
              </w:rPr>
              <w:t>No, this element will be system generated</w:t>
            </w:r>
          </w:p>
        </w:tc>
      </w:tr>
      <w:tr w:rsidR="0060505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5059" w:rsidRPr="00605059" w:rsidRDefault="00605059"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5059" w:rsidRPr="004E5843" w:rsidRDefault="00041FF5" w:rsidP="000B615F">
            <w:r w:rsidRPr="004E5843">
              <w:t>Mandatory</w:t>
            </w:r>
          </w:p>
        </w:tc>
      </w:tr>
      <w:tr w:rsidR="0060505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5059" w:rsidRPr="00605059" w:rsidRDefault="00605059"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5059" w:rsidRPr="004E5843" w:rsidRDefault="00605059" w:rsidP="00D15DD2">
            <w:pPr>
              <w:pStyle w:val="TableText"/>
              <w:spacing w:before="0" w:after="0"/>
              <w:jc w:val="left"/>
              <w:rPr>
                <w:rFonts w:ascii="Times New Roman" w:hAnsi="Times New Roman" w:cs="Times New Roman"/>
              </w:rPr>
            </w:pPr>
          </w:p>
        </w:tc>
      </w:tr>
      <w:tr w:rsidR="0060505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05059" w:rsidRPr="00605059" w:rsidRDefault="00605059"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05059" w:rsidRPr="004E5843" w:rsidRDefault="00041FF5" w:rsidP="00D15DD2">
            <w:pPr>
              <w:pStyle w:val="TableText"/>
              <w:spacing w:before="0" w:after="0"/>
              <w:jc w:val="left"/>
              <w:rPr>
                <w:rFonts w:ascii="Times New Roman" w:hAnsi="Times New Roman" w:cs="Times New Roman"/>
              </w:rPr>
            </w:pPr>
            <w:r w:rsidRPr="004E5843">
              <w:rPr>
                <w:rFonts w:ascii="Times New Roman" w:hAnsi="Times New Roman" w:cs="Times New Roman"/>
              </w:rPr>
              <w:t>Single</w:t>
            </w:r>
          </w:p>
        </w:tc>
      </w:tr>
    </w:tbl>
    <w:p w:rsidR="00661D5F" w:rsidRPr="00661D5F" w:rsidRDefault="00661D5F" w:rsidP="00661D5F">
      <w:pPr>
        <w:pStyle w:val="Heading2"/>
      </w:pPr>
      <w:bookmarkStart w:id="41" w:name="_10.2_Audience"/>
      <w:bookmarkStart w:id="42" w:name="_Toc466365178"/>
      <w:bookmarkEnd w:id="41"/>
      <w:r>
        <w:lastRenderedPageBreak/>
        <w:t>10.</w:t>
      </w:r>
      <w:r w:rsidR="00A94108">
        <w:t>2</w:t>
      </w:r>
      <w:r>
        <w:t xml:space="preserve"> Audience</w:t>
      </w:r>
      <w:bookmarkEnd w:id="42"/>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A10A68" w:rsidRDefault="003B399D" w:rsidP="00A10A68">
            <w:r>
              <w:t>A</w:t>
            </w:r>
            <w:r w:rsidR="00041FF5">
              <w:t>udience</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1A2DC2" w:rsidRDefault="003B399D" w:rsidP="00D15DD2">
            <w:pPr>
              <w:keepNext/>
            </w:pPr>
            <w:r w:rsidRPr="001A2DC2">
              <w:t>A</w:t>
            </w:r>
            <w:r w:rsidR="001A2DC2" w:rsidRPr="001A2DC2">
              <w:t>udience</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661D5F" w:rsidRPr="000B615F" w:rsidRDefault="008902C4" w:rsidP="000B615F">
            <w:pPr>
              <w:rPr>
                <w:u w:val="single"/>
              </w:rPr>
            </w:pPr>
            <w:hyperlink r:id="rId24" w:history="1">
              <w:r w:rsidR="00041FF5">
                <w:rPr>
                  <w:rStyle w:val="Hyperlink"/>
                </w:rPr>
                <w:t xml:space="preserve">http://purl.org/dc/terms/audience </w:t>
              </w:r>
            </w:hyperlink>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041FF5" w:rsidRPr="00F3325F" w:rsidRDefault="00041FF5" w:rsidP="00D15DD2">
            <w:pPr>
              <w:rPr>
                <w:color w:val="000000"/>
              </w:rPr>
            </w:pPr>
            <w:r>
              <w:rPr>
                <w:color w:val="000000"/>
              </w:rPr>
              <w:t xml:space="preserve">Dublin Core  </w:t>
            </w:r>
          </w:p>
          <w:p w:rsidR="00661D5F" w:rsidRPr="000B615F" w:rsidRDefault="00041FF5" w:rsidP="00D15DD2">
            <w:r>
              <w:t>http://dublincore.org/</w:t>
            </w:r>
          </w:p>
        </w:tc>
      </w:tr>
      <w:tr w:rsidR="00661D5F" w:rsidRPr="00F3325F" w:rsidTr="00D15DD2">
        <w:trPr>
          <w:cantSplit/>
        </w:trPr>
        <w:tc>
          <w:tcPr>
            <w:tcW w:w="2268" w:type="dxa"/>
          </w:tcPr>
          <w:p w:rsidR="00661D5F" w:rsidRPr="00605059" w:rsidRDefault="00FC7F34" w:rsidP="00D15DD2">
            <w:pPr>
              <w:rPr>
                <w:b/>
                <w:color w:val="000000"/>
              </w:rPr>
            </w:pPr>
            <w:r>
              <w:rPr>
                <w:b/>
                <w:color w:val="000000"/>
              </w:rPr>
              <w:t>English Label</w:t>
            </w:r>
          </w:p>
        </w:tc>
        <w:tc>
          <w:tcPr>
            <w:tcW w:w="6660" w:type="dxa"/>
          </w:tcPr>
          <w:p w:rsidR="00661D5F" w:rsidRPr="000B615F" w:rsidRDefault="00041FF5" w:rsidP="00D15DD2">
            <w:r>
              <w:t>Audience</w:t>
            </w:r>
          </w:p>
        </w:tc>
      </w:tr>
      <w:tr w:rsidR="00FC7F34" w:rsidRPr="00F3325F" w:rsidTr="00D15DD2">
        <w:trPr>
          <w:cantSplit/>
        </w:trPr>
        <w:tc>
          <w:tcPr>
            <w:tcW w:w="2268" w:type="dxa"/>
          </w:tcPr>
          <w:p w:rsidR="00FC7F34" w:rsidRDefault="00FC7F34" w:rsidP="00D15DD2">
            <w:pPr>
              <w:rPr>
                <w:b/>
                <w:color w:val="000000"/>
              </w:rPr>
            </w:pPr>
            <w:r>
              <w:rPr>
                <w:b/>
                <w:color w:val="000000"/>
              </w:rPr>
              <w:t>French Label</w:t>
            </w:r>
          </w:p>
        </w:tc>
        <w:tc>
          <w:tcPr>
            <w:tcW w:w="6660" w:type="dxa"/>
          </w:tcPr>
          <w:p w:rsidR="00FC7F34" w:rsidRDefault="00FC7F34" w:rsidP="00D15DD2">
            <w:r>
              <w:t>Audience</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BC46C2" w:rsidRDefault="00041FF5" w:rsidP="00BC46C2">
            <w:r>
              <w:t>A class of entity for whom the resource is intended or useful.</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041FF5" w:rsidRDefault="00041FF5" w:rsidP="00041FF5">
            <w:pPr>
              <w:rPr>
                <w:color w:val="000000"/>
              </w:rPr>
            </w:pPr>
            <w:r>
              <w:rPr>
                <w:color w:val="000000"/>
              </w:rPr>
              <w:t>A description of the audience or group of people for whom the described asset is intended or useful.</w:t>
            </w:r>
          </w:p>
          <w:p w:rsidR="00661D5F" w:rsidRPr="00F3325F" w:rsidRDefault="00661D5F" w:rsidP="00D15DD2">
            <w:pPr>
              <w:pStyle w:val="Header"/>
              <w:rPr>
                <w:color w:val="000000"/>
                <w:lang w:eastAsia="en-CA"/>
              </w:rPr>
            </w:pP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661D5F" w:rsidRPr="00F3325F" w:rsidRDefault="00041FF5" w:rsidP="00D15DD2">
            <w:r>
              <w:t xml:space="preserve">The audience element facilitates searching by allowing users to include or exclude records expected to be of </w:t>
            </w:r>
            <w:r w:rsidR="009D289F">
              <w:t>interest</w:t>
            </w:r>
            <w:r>
              <w:t xml:space="preserve"> to a particular sector of the public.</w:t>
            </w:r>
            <w:r w:rsidR="001A2DC2">
              <w:t xml:space="preserve"> Select the appropriate audience types from the controlled list. Multiple values may be selected by using ‘CTRL’ + ‘Click’</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661D5F" w:rsidRPr="00F3325F" w:rsidRDefault="00470E56" w:rsidP="00D15DD2">
            <w:r>
              <w:t>Seniors</w:t>
            </w:r>
          </w:p>
        </w:tc>
      </w:tr>
      <w:tr w:rsidR="001F07D2" w:rsidRPr="00F3325F" w:rsidTr="00D15DD2">
        <w:trPr>
          <w:cantSplit/>
        </w:trPr>
        <w:tc>
          <w:tcPr>
            <w:tcW w:w="2268" w:type="dxa"/>
            <w:vMerge w:val="restart"/>
          </w:tcPr>
          <w:p w:rsidR="001F07D2" w:rsidRPr="00605059" w:rsidRDefault="001F07D2" w:rsidP="00D15DD2">
            <w:pPr>
              <w:rPr>
                <w:b/>
                <w:color w:val="000000"/>
              </w:rPr>
            </w:pPr>
            <w:r w:rsidRPr="00605059">
              <w:rPr>
                <w:b/>
                <w:color w:val="000000"/>
              </w:rPr>
              <w:t>Mapping</w:t>
            </w:r>
          </w:p>
        </w:tc>
        <w:tc>
          <w:tcPr>
            <w:tcW w:w="6660" w:type="dxa"/>
          </w:tcPr>
          <w:p w:rsidR="001F07D2" w:rsidRPr="00F3325F" w:rsidRDefault="001F07D2" w:rsidP="00D15DD2">
            <w:r>
              <w:t xml:space="preserve">Metadata Object Description Schema (MODS) -  targetAudience </w:t>
            </w:r>
          </w:p>
        </w:tc>
      </w:tr>
      <w:tr w:rsidR="001F07D2" w:rsidRPr="00F3325F" w:rsidTr="00D15DD2">
        <w:trPr>
          <w:cantSplit/>
        </w:trPr>
        <w:tc>
          <w:tcPr>
            <w:tcW w:w="2268" w:type="dxa"/>
            <w:vMerge/>
          </w:tcPr>
          <w:p w:rsidR="001F07D2" w:rsidRPr="00605059" w:rsidRDefault="001F07D2" w:rsidP="00D15DD2">
            <w:pPr>
              <w:rPr>
                <w:b/>
                <w:color w:val="000000"/>
              </w:rPr>
            </w:pPr>
          </w:p>
        </w:tc>
        <w:tc>
          <w:tcPr>
            <w:tcW w:w="6660" w:type="dxa"/>
          </w:tcPr>
          <w:p w:rsidR="001F07D2" w:rsidRDefault="001F07D2" w:rsidP="00041FF5">
            <w:r w:rsidRPr="009D289F">
              <w:rPr>
                <w:iCs/>
              </w:rPr>
              <w:t>Government of Canada Recordkeeping Metadata</w:t>
            </w:r>
            <w:r>
              <w:rPr>
                <w:iCs/>
              </w:rPr>
              <w:t xml:space="preserve"> Element Set – Audience</w:t>
            </w:r>
          </w:p>
        </w:tc>
      </w:tr>
      <w:tr w:rsidR="001F07D2" w:rsidRPr="00F3325F" w:rsidTr="00D15DD2">
        <w:trPr>
          <w:cantSplit/>
        </w:trPr>
        <w:tc>
          <w:tcPr>
            <w:tcW w:w="2268" w:type="dxa"/>
            <w:vMerge/>
          </w:tcPr>
          <w:p w:rsidR="001F07D2" w:rsidRPr="00605059" w:rsidRDefault="001F07D2" w:rsidP="00D15DD2">
            <w:pPr>
              <w:rPr>
                <w:b/>
                <w:color w:val="000000"/>
              </w:rPr>
            </w:pPr>
          </w:p>
        </w:tc>
        <w:tc>
          <w:tcPr>
            <w:tcW w:w="6660" w:type="dxa"/>
          </w:tcPr>
          <w:p w:rsidR="001F07D2" w:rsidRDefault="001F07D2" w:rsidP="00041FF5">
            <w:r>
              <w:t xml:space="preserve">Schema.org – Thing &gt; Creative Work &gt; Audience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D15DD2">
            <w:r>
              <w:t xml:space="preserve">Government of Canada Foundational Metadata Element Set, Government of Canada Open Government Metadata Element Set –Open Data and Open Information Catalogue Extension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661D5F" w:rsidP="00D15DD2"/>
        </w:tc>
      </w:tr>
      <w:tr w:rsidR="00661D5F" w:rsidRPr="00F3325F" w:rsidTr="00CE60F5">
        <w:trPr>
          <w:cantSplit/>
          <w:trHeight w:val="1373"/>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041FF5" w:rsidP="009D289F">
            <w:pPr>
              <w:spacing w:after="240"/>
            </w:pPr>
            <w:r>
              <w:t>Audience</w:t>
            </w:r>
            <w:r w:rsidR="00BC46C2">
              <w:t xml:space="preserve"> Codelist (</w:t>
            </w:r>
            <w:hyperlink w:anchor="_1.21_Audience" w:history="1">
              <w:r w:rsidR="00BC46C2" w:rsidRPr="00BC46C2">
                <w:rPr>
                  <w:rStyle w:val="Hyperlink"/>
                </w:rPr>
                <w:t>see Appendix 1.21</w:t>
              </w:r>
            </w:hyperlink>
            <w:r w:rsidR="00BC46C2">
              <w:t>)</w:t>
            </w:r>
            <w:r>
              <w:br/>
            </w:r>
            <w:r>
              <w:br/>
              <w:t>Source : Library and Archives Canada Audience Type</w:t>
            </w:r>
            <w:r>
              <w:br/>
            </w:r>
            <w:hyperlink r:id="rId25" w:history="1">
              <w:r w:rsidR="003B399D" w:rsidRPr="009236E1">
                <w:rPr>
                  <w:rStyle w:val="Hyperlink"/>
                </w:rPr>
                <w:t>http://www.collectionscanada.gc.ca/government/controlled-vocabularies/007004-110.01-e.php?q1=audience</w:t>
              </w:r>
            </w:hyperlink>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4E5843" w:rsidP="000B615F">
            <w:r w:rsidRPr="004E5843">
              <w:rPr>
                <w:color w:val="000000"/>
              </w:rPr>
              <w:t>Text, based on vocabulary encoding scheme</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041FF5">
            <w:r>
              <w:t>Yes</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041FF5" w:rsidP="00041FF5">
            <w:r>
              <w:t>Optional, Highly Recommended</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1D5F" w:rsidP="00D15DD2">
            <w:pPr>
              <w:pStyle w:val="TableText"/>
              <w:spacing w:before="0" w:after="0"/>
              <w:jc w:val="left"/>
              <w:rPr>
                <w:rFonts w:ascii="Times New Roman" w:hAnsi="Times New Roman" w:cs="Times New Roman"/>
              </w:rPr>
            </w:pP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1D5F" w:rsidRPr="00F3325F" w:rsidRDefault="00041FF5" w:rsidP="000B615F">
            <w:r>
              <w:t>Repeatable</w:t>
            </w:r>
          </w:p>
        </w:tc>
      </w:tr>
    </w:tbl>
    <w:p w:rsidR="00661D5F" w:rsidRDefault="00661D5F" w:rsidP="00661D5F"/>
    <w:p w:rsidR="00661D5F" w:rsidRPr="00661D5F" w:rsidRDefault="00661D5F" w:rsidP="00661D5F">
      <w:pPr>
        <w:pStyle w:val="Heading2"/>
      </w:pPr>
      <w:bookmarkStart w:id="43" w:name="_10.3_Catalogue_Type"/>
      <w:bookmarkStart w:id="44" w:name="_Toc466365179"/>
      <w:bookmarkEnd w:id="43"/>
      <w:r>
        <w:lastRenderedPageBreak/>
        <w:t>10.</w:t>
      </w:r>
      <w:r w:rsidR="00A94108">
        <w:t>3</w:t>
      </w:r>
      <w:r>
        <w:t xml:space="preserve"> Catalogue Type</w:t>
      </w:r>
      <w:bookmarkEnd w:id="44"/>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0B615F" w:rsidRDefault="008C0957" w:rsidP="000B615F">
            <w:r>
              <w:t>catalogue</w:t>
            </w:r>
            <w:r w:rsidR="009A22A9">
              <w:t>Type</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0B615F" w:rsidRDefault="003B399D" w:rsidP="000B615F">
            <w:r>
              <w:t>T</w:t>
            </w:r>
            <w:r w:rsidR="00041FF5">
              <w:t>ype</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661D5F" w:rsidRPr="00F3325F" w:rsidRDefault="00041FF5" w:rsidP="00D15DD2">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661D5F" w:rsidRPr="00F3325F" w:rsidRDefault="0091094A" w:rsidP="00D15DD2">
            <w:pPr>
              <w:rPr>
                <w:color w:val="000000"/>
              </w:rPr>
            </w:pPr>
            <w:r>
              <w:t>Treasury Board Secretariat, Information Management and Open Government Directorate</w:t>
            </w:r>
          </w:p>
        </w:tc>
      </w:tr>
      <w:tr w:rsidR="00661D5F" w:rsidRPr="00F3325F" w:rsidTr="00D15DD2">
        <w:trPr>
          <w:cantSplit/>
        </w:trPr>
        <w:tc>
          <w:tcPr>
            <w:tcW w:w="2268" w:type="dxa"/>
          </w:tcPr>
          <w:p w:rsidR="00661D5F" w:rsidRPr="00605059" w:rsidRDefault="00FC7F34" w:rsidP="00D15DD2">
            <w:pPr>
              <w:rPr>
                <w:b/>
                <w:color w:val="000000"/>
              </w:rPr>
            </w:pPr>
            <w:r>
              <w:rPr>
                <w:b/>
                <w:color w:val="000000"/>
              </w:rPr>
              <w:t>English Label</w:t>
            </w:r>
          </w:p>
        </w:tc>
        <w:tc>
          <w:tcPr>
            <w:tcW w:w="6660" w:type="dxa"/>
          </w:tcPr>
          <w:p w:rsidR="00661D5F" w:rsidRPr="000B615F" w:rsidRDefault="009A22A9" w:rsidP="00D15DD2">
            <w:r>
              <w:t>Catalogue Type</w:t>
            </w:r>
          </w:p>
        </w:tc>
      </w:tr>
      <w:tr w:rsidR="00FC7F34" w:rsidRPr="00F3325F" w:rsidTr="00D15DD2">
        <w:trPr>
          <w:cantSplit/>
        </w:trPr>
        <w:tc>
          <w:tcPr>
            <w:tcW w:w="2268" w:type="dxa"/>
          </w:tcPr>
          <w:p w:rsidR="00FC7F34" w:rsidRDefault="00FC7F34" w:rsidP="00FC7F34">
            <w:pPr>
              <w:rPr>
                <w:b/>
                <w:color w:val="000000"/>
              </w:rPr>
            </w:pPr>
            <w:r>
              <w:rPr>
                <w:b/>
                <w:color w:val="000000"/>
              </w:rPr>
              <w:t>French Label</w:t>
            </w:r>
          </w:p>
        </w:tc>
        <w:tc>
          <w:tcPr>
            <w:tcW w:w="6660" w:type="dxa"/>
          </w:tcPr>
          <w:p w:rsidR="00FC7F34" w:rsidRDefault="00FC7F34" w:rsidP="00D15DD2">
            <w:r>
              <w:t>??</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0B615F" w:rsidRDefault="00041FF5" w:rsidP="000B615F">
            <w:pPr>
              <w:spacing w:after="240"/>
            </w:pPr>
            <w:r>
              <w:t>The catalogue to which the metadata record belongs.</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9A22A9" w:rsidRDefault="009A22A9" w:rsidP="009A22A9">
            <w:pPr>
              <w:spacing w:after="240"/>
            </w:pPr>
            <w:r>
              <w:t>The catalogue to which the metadata record belongs.</w:t>
            </w:r>
          </w:p>
          <w:p w:rsidR="00661D5F" w:rsidRPr="00F3325F" w:rsidRDefault="00661D5F" w:rsidP="00D15DD2">
            <w:pPr>
              <w:pStyle w:val="Header"/>
              <w:rPr>
                <w:color w:val="000000"/>
                <w:lang w:eastAsia="en-CA"/>
              </w:rPr>
            </w:pP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9A22A9" w:rsidRDefault="009A22A9" w:rsidP="009A22A9">
            <w:r>
              <w:t>This element will be automatically populated with either 'Open Data' or 'Open Information'</w:t>
            </w:r>
          </w:p>
          <w:p w:rsidR="00661D5F" w:rsidRPr="00F3325F" w:rsidRDefault="00661D5F" w:rsidP="00D15DD2"/>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661D5F" w:rsidRPr="00F3325F" w:rsidRDefault="009A22A9" w:rsidP="00D15DD2">
            <w:r>
              <w:t>Open Data</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Mapping</w:t>
            </w:r>
          </w:p>
        </w:tc>
        <w:tc>
          <w:tcPr>
            <w:tcW w:w="6660" w:type="dxa"/>
          </w:tcPr>
          <w:p w:rsidR="00661D5F" w:rsidRPr="00F3325F" w:rsidRDefault="00796A6B" w:rsidP="00D15DD2">
            <w:r>
              <w:t>Data Catalog Vocabulary (DCAT) – dcat:Catalog</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D15DD2">
            <w:r>
              <w:t xml:space="preserve">Government of Canada Foundational Metadata Element Set, Government of Canada Open Government Metadata Element Set –Open Data and Open Information Catalogue Extension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661D5F" w:rsidP="00D15DD2"/>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9A22A9" w:rsidP="00D15DD2">
            <w:r>
              <w:t>Catalogue Type</w:t>
            </w:r>
            <w:r w:rsidR="00BC46C2">
              <w:t xml:space="preserve"> Codelist (</w:t>
            </w:r>
            <w:hyperlink w:anchor="_1.1_Catalogue_Type" w:history="1">
              <w:r w:rsidR="00BC46C2" w:rsidRPr="00BC46C2">
                <w:rPr>
                  <w:rStyle w:val="Hyperlink"/>
                </w:rPr>
                <w:t>See Appendix 1.1</w:t>
              </w:r>
            </w:hyperlink>
            <w:r w:rsidR="00BC46C2">
              <w:t>)</w:t>
            </w:r>
            <w:r>
              <w:br/>
              <w:t xml:space="preserve">Source: </w:t>
            </w:r>
            <w:r w:rsidRPr="009A22A9">
              <w:t>Open Government Secretariat, Treasury Board of Canada Secretariat</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4E5843" w:rsidP="00D15DD2">
            <w:pPr>
              <w:pStyle w:val="TableText"/>
              <w:spacing w:before="0" w:after="0"/>
              <w:jc w:val="left"/>
              <w:rPr>
                <w:rFonts w:ascii="Times New Roman" w:hAnsi="Times New Roman" w:cs="Times New Roman"/>
              </w:rPr>
            </w:pPr>
            <w:r w:rsidRPr="004E5843">
              <w:rPr>
                <w:rFonts w:ascii="Times New Roman" w:hAnsi="Times New Roman" w:cs="Times New Roman"/>
                <w:color w:val="000000"/>
              </w:rPr>
              <w:t>Text, based on vocabulary encoding scheme</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pPr>
              <w:pStyle w:val="TableText"/>
              <w:spacing w:before="0" w:after="0"/>
              <w:jc w:val="left"/>
              <w:rPr>
                <w:rFonts w:ascii="Times New Roman" w:hAnsi="Times New Roman" w:cs="Times New Roman"/>
              </w:rPr>
            </w:pPr>
            <w:r>
              <w:rPr>
                <w:rFonts w:ascii="Times New Roman" w:hAnsi="Times New Roman" w:cs="Times New Roman"/>
              </w:rPr>
              <w:t>No, this element will be system generated</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9A22A9" w:rsidP="000B615F">
            <w:r>
              <w:t>Mandatory</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1D5F" w:rsidP="00D15DD2">
            <w:pPr>
              <w:pStyle w:val="TableText"/>
              <w:spacing w:before="0" w:after="0"/>
              <w:jc w:val="left"/>
              <w:rPr>
                <w:rFonts w:ascii="Times New Roman" w:hAnsi="Times New Roman" w:cs="Times New Roman"/>
              </w:rPr>
            </w:pP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A22A9" w:rsidRPr="00F3325F" w:rsidRDefault="009A22A9" w:rsidP="00D15DD2">
            <w:pPr>
              <w:pStyle w:val="TableText"/>
              <w:spacing w:before="0" w:after="0"/>
              <w:jc w:val="left"/>
              <w:rPr>
                <w:rFonts w:ascii="Times New Roman" w:hAnsi="Times New Roman" w:cs="Times New Roman"/>
              </w:rPr>
            </w:pPr>
            <w:r>
              <w:rPr>
                <w:rFonts w:ascii="Times New Roman" w:hAnsi="Times New Roman" w:cs="Times New Roman"/>
              </w:rPr>
              <w:t>Single</w:t>
            </w:r>
          </w:p>
        </w:tc>
      </w:tr>
    </w:tbl>
    <w:p w:rsidR="00BC46C2" w:rsidRDefault="00BC46C2" w:rsidP="00661D5F"/>
    <w:p w:rsidR="00BC46C2" w:rsidRDefault="00BC46C2">
      <w:r>
        <w:br w:type="page"/>
      </w:r>
    </w:p>
    <w:p w:rsidR="00661D5F" w:rsidRPr="00661D5F" w:rsidRDefault="00661D5F" w:rsidP="00661D5F">
      <w:pPr>
        <w:pStyle w:val="Heading2"/>
      </w:pPr>
      <w:bookmarkStart w:id="45" w:name="_10.4_Collection_Type"/>
      <w:bookmarkStart w:id="46" w:name="_Toc466365180"/>
      <w:bookmarkEnd w:id="45"/>
      <w:r>
        <w:lastRenderedPageBreak/>
        <w:t>10.</w:t>
      </w:r>
      <w:r w:rsidR="00A94108">
        <w:t>4</w:t>
      </w:r>
      <w:r>
        <w:t xml:space="preserve"> Collection Type</w:t>
      </w:r>
      <w:bookmarkEnd w:id="46"/>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F3325F" w:rsidRDefault="007836AC" w:rsidP="00D15DD2">
            <w:pPr>
              <w:keepNext/>
              <w:rPr>
                <w:color w:val="000000"/>
              </w:rPr>
            </w:pPr>
            <w:r>
              <w:rPr>
                <w:color w:val="000000"/>
              </w:rPr>
              <w:t>collectionType</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0B615F" w:rsidRDefault="003B399D" w:rsidP="000B615F">
            <w:r>
              <w:t>C</w:t>
            </w:r>
            <w:r w:rsidR="009A22A9">
              <w:t>ollection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9A22A9" w:rsidRPr="00F3325F" w:rsidRDefault="009A22A9" w:rsidP="00D15DD2">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9A22A9" w:rsidRPr="00F3325F" w:rsidRDefault="0091094A" w:rsidP="00D15DD2">
            <w:pPr>
              <w:rPr>
                <w:color w:val="000000"/>
              </w:rPr>
            </w:pPr>
            <w:r>
              <w:t>Treasury Board Secretariat, Information Management and Open Government Directorate</w:t>
            </w:r>
            <w:r w:rsidRPr="00F3325F">
              <w:rPr>
                <w:color w:val="000000"/>
              </w:rPr>
              <w:t xml:space="preserve"> </w:t>
            </w:r>
          </w:p>
        </w:tc>
      </w:tr>
      <w:tr w:rsidR="00661D5F" w:rsidRPr="00F3325F" w:rsidTr="00D15DD2">
        <w:trPr>
          <w:cantSplit/>
        </w:trPr>
        <w:tc>
          <w:tcPr>
            <w:tcW w:w="2268" w:type="dxa"/>
          </w:tcPr>
          <w:p w:rsidR="00661D5F" w:rsidRPr="00605059" w:rsidRDefault="00FC7F34" w:rsidP="00D15DD2">
            <w:pPr>
              <w:rPr>
                <w:b/>
                <w:color w:val="000000"/>
              </w:rPr>
            </w:pPr>
            <w:r>
              <w:rPr>
                <w:b/>
                <w:color w:val="000000"/>
              </w:rPr>
              <w:t xml:space="preserve">English </w:t>
            </w:r>
            <w:r w:rsidR="00661D5F" w:rsidRPr="00605059">
              <w:rPr>
                <w:b/>
                <w:color w:val="000000"/>
              </w:rPr>
              <w:t>Label</w:t>
            </w:r>
          </w:p>
        </w:tc>
        <w:tc>
          <w:tcPr>
            <w:tcW w:w="6660" w:type="dxa"/>
          </w:tcPr>
          <w:p w:rsidR="00661D5F" w:rsidRPr="000B615F" w:rsidRDefault="009A22A9" w:rsidP="00D15DD2">
            <w:r>
              <w:t xml:space="preserve">Collection Type </w:t>
            </w:r>
          </w:p>
        </w:tc>
      </w:tr>
      <w:tr w:rsidR="00FC7F34" w:rsidRPr="00F3325F" w:rsidTr="00D15DD2">
        <w:trPr>
          <w:cantSplit/>
        </w:trPr>
        <w:tc>
          <w:tcPr>
            <w:tcW w:w="2268" w:type="dxa"/>
          </w:tcPr>
          <w:p w:rsidR="00FC7F34" w:rsidRDefault="00FC7F34" w:rsidP="00D15DD2">
            <w:pPr>
              <w:rPr>
                <w:b/>
                <w:color w:val="000000"/>
              </w:rPr>
            </w:pPr>
            <w:r>
              <w:rPr>
                <w:b/>
                <w:color w:val="000000"/>
              </w:rPr>
              <w:t>French Label</w:t>
            </w:r>
          </w:p>
        </w:tc>
        <w:tc>
          <w:tcPr>
            <w:tcW w:w="6660" w:type="dxa"/>
          </w:tcPr>
          <w:p w:rsidR="00FC7F34" w:rsidRDefault="00FC7F34" w:rsidP="00FC7F34">
            <w:pPr>
              <w:tabs>
                <w:tab w:val="left" w:pos="978"/>
              </w:tabs>
            </w:pPr>
            <w:r w:rsidRPr="00FC7F34">
              <w:t>Type de collection</w:t>
            </w:r>
            <w:r>
              <w:tab/>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0B615F" w:rsidRDefault="009A22A9" w:rsidP="000B615F">
            <w:r>
              <w:t>The domain-specific collection to which the metadata record belongs.</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661D5F" w:rsidRPr="00F3325F" w:rsidRDefault="008A7ED3" w:rsidP="008A7ED3">
            <w:pPr>
              <w:pStyle w:val="Header"/>
              <w:rPr>
                <w:color w:val="000000"/>
                <w:lang w:eastAsia="en-CA"/>
              </w:rPr>
            </w:pPr>
            <w:r w:rsidRPr="006B78A8">
              <w:t>The collection (domain specific) to which the metadata record belon</w:t>
            </w:r>
            <w:r w:rsidR="00B13591">
              <w:t xml:space="preserve">gs to, for example 'Open Maps, </w:t>
            </w:r>
            <w:r w:rsidRPr="006B78A8">
              <w:t>Open Publications etc.)</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661D5F" w:rsidRPr="00F3325F" w:rsidRDefault="00B13591" w:rsidP="00D15DD2">
            <w:r w:rsidRPr="00B13591">
              <w:t xml:space="preserve">This element will be system generated, and determined by identifying the source of the metadata record.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661D5F" w:rsidRPr="00F3325F" w:rsidRDefault="009A22A9" w:rsidP="00D15DD2">
            <w:r>
              <w:t>Open Maps</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Mapping</w:t>
            </w:r>
          </w:p>
        </w:tc>
        <w:tc>
          <w:tcPr>
            <w:tcW w:w="6660" w:type="dxa"/>
          </w:tcPr>
          <w:p w:rsidR="00661D5F" w:rsidRPr="00F3325F" w:rsidRDefault="00661D5F" w:rsidP="00D15DD2"/>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D15DD2">
            <w:r>
              <w:t xml:space="preserve">Government of Canada Foundational Metadata Element Set, Government of Canada Open Government Metadata Element Set –Open Data and Open Information Catalogue Extension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661D5F" w:rsidP="00D15DD2"/>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9A22A9" w:rsidP="009A22A9">
            <w:r>
              <w:t>Collection Type</w:t>
            </w:r>
            <w:r w:rsidR="00BC46C2">
              <w:t xml:space="preserve"> Codelist (</w:t>
            </w:r>
            <w:hyperlink w:anchor="_1.2_Collection_Type" w:history="1">
              <w:r w:rsidR="00BC46C2" w:rsidRPr="00BC46C2">
                <w:rPr>
                  <w:rStyle w:val="Hyperlink"/>
                </w:rPr>
                <w:t>See Appendix 1.2</w:t>
              </w:r>
            </w:hyperlink>
            <w:r w:rsidR="00BC46C2">
              <w:t>)</w:t>
            </w:r>
            <w:r>
              <w:br/>
              <w:t>Source: Open Government Secretariat, Treasury Board of Canada Secretariat</w:t>
            </w:r>
          </w:p>
        </w:tc>
      </w:tr>
      <w:tr w:rsidR="00661D5F"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4E5843" w:rsidP="00890AB9">
            <w:r w:rsidRPr="004E5843">
              <w:rPr>
                <w:color w:val="000000"/>
              </w:rPr>
              <w:t>Text, based on vocabulary encoding scheme</w:t>
            </w:r>
          </w:p>
        </w:tc>
      </w:tr>
      <w:tr w:rsidR="00265EE7"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9A22A9">
            <w:r>
              <w:t>No, this element will be system generated</w:t>
            </w:r>
          </w:p>
        </w:tc>
      </w:tr>
      <w:tr w:rsidR="00661D5F"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9A22A9" w:rsidP="00890AB9">
            <w:r>
              <w:t>Mandatory, if applicable</w:t>
            </w:r>
          </w:p>
        </w:tc>
      </w:tr>
      <w:tr w:rsidR="00661D5F"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9A22A9" w:rsidP="00890AB9">
            <w:r>
              <w:t>This element is mandatory if an asset belongs to a collection</w:t>
            </w:r>
          </w:p>
        </w:tc>
      </w:tr>
      <w:tr w:rsidR="00661D5F" w:rsidRPr="00F3325F" w:rsidTr="009A22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1D5F" w:rsidRPr="00F3325F" w:rsidRDefault="009A22A9" w:rsidP="00890AB9">
            <w:r>
              <w:t>Single</w:t>
            </w:r>
          </w:p>
        </w:tc>
      </w:tr>
    </w:tbl>
    <w:p w:rsidR="00661D5F" w:rsidRDefault="00661D5F" w:rsidP="00661D5F"/>
    <w:p w:rsidR="00BC46C2" w:rsidRDefault="00BC46C2">
      <w:pPr>
        <w:rPr>
          <w:rFonts w:asciiTheme="majorHAnsi" w:eastAsiaTheme="majorEastAsia" w:hAnsiTheme="majorHAnsi" w:cstheme="majorBidi"/>
          <w:b/>
          <w:bCs/>
          <w:color w:val="4F81BD" w:themeColor="accent1"/>
          <w:sz w:val="26"/>
          <w:szCs w:val="26"/>
          <w:lang w:eastAsia="en-US"/>
        </w:rPr>
      </w:pPr>
      <w:r>
        <w:br w:type="page"/>
      </w:r>
    </w:p>
    <w:p w:rsidR="00661D5F" w:rsidRPr="00661D5F" w:rsidRDefault="00661D5F" w:rsidP="00661D5F">
      <w:pPr>
        <w:pStyle w:val="Heading2"/>
      </w:pPr>
      <w:bookmarkStart w:id="47" w:name="_10.5_Contact_Email"/>
      <w:bookmarkStart w:id="48" w:name="_Toc466365181"/>
      <w:bookmarkEnd w:id="47"/>
      <w:r>
        <w:lastRenderedPageBreak/>
        <w:t>10.</w:t>
      </w:r>
      <w:r w:rsidR="00A94108">
        <w:t>5</w:t>
      </w:r>
      <w:r>
        <w:t xml:space="preserve"> Contact Email</w:t>
      </w:r>
      <w:bookmarkEnd w:id="48"/>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890AB9" w:rsidRDefault="000E3949" w:rsidP="00890AB9">
            <w:r>
              <w:t>pointOfContact</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890AB9" w:rsidRDefault="000E3949" w:rsidP="00890AB9">
            <w:r>
              <w:t>maintainer_email</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661D5F" w:rsidRPr="00890AB9" w:rsidRDefault="000E3949" w:rsidP="00890AB9">
            <w:r>
              <w:t>To be determined</w:t>
            </w:r>
          </w:p>
        </w:tc>
      </w:tr>
      <w:tr w:rsidR="00661D5F" w:rsidRPr="00F3325F" w:rsidTr="00D15DD2">
        <w:trPr>
          <w:cantSplit/>
        </w:trPr>
        <w:tc>
          <w:tcPr>
            <w:tcW w:w="2268" w:type="dxa"/>
          </w:tcPr>
          <w:p w:rsidR="00FC7F34" w:rsidRDefault="00661D5F" w:rsidP="00D15DD2">
            <w:pPr>
              <w:rPr>
                <w:b/>
                <w:color w:val="000000"/>
              </w:rPr>
            </w:pPr>
            <w:r w:rsidRPr="00605059">
              <w:rPr>
                <w:b/>
                <w:color w:val="000000"/>
              </w:rPr>
              <w:t>Defined By</w:t>
            </w:r>
          </w:p>
          <w:p w:rsidR="00661D5F" w:rsidRPr="00FC7F34" w:rsidRDefault="00661D5F" w:rsidP="00FC7F34">
            <w:pPr>
              <w:jc w:val="center"/>
            </w:pPr>
          </w:p>
        </w:tc>
        <w:tc>
          <w:tcPr>
            <w:tcW w:w="6660" w:type="dxa"/>
          </w:tcPr>
          <w:p w:rsidR="00661D5F" w:rsidRPr="00890AB9" w:rsidRDefault="008902C4" w:rsidP="00D15DD2">
            <w:pPr>
              <w:rPr>
                <w:u w:val="single"/>
              </w:rPr>
            </w:pPr>
            <w:hyperlink r:id="rId26" w:history="1">
              <w:r w:rsidR="000E3949">
                <w:rPr>
                  <w:rStyle w:val="Hyperlink"/>
                </w:rPr>
                <w:t>North American Profile ISO 19115 - http://nap.geogratis.gc.ca/metadata/register/registerItems-eng.html</w:t>
              </w:r>
            </w:hyperlink>
          </w:p>
        </w:tc>
      </w:tr>
      <w:tr w:rsidR="00661D5F" w:rsidRPr="00F3325F" w:rsidTr="00D15DD2">
        <w:trPr>
          <w:cantSplit/>
        </w:trPr>
        <w:tc>
          <w:tcPr>
            <w:tcW w:w="2268" w:type="dxa"/>
          </w:tcPr>
          <w:p w:rsidR="00661D5F" w:rsidRPr="00605059" w:rsidRDefault="00FC7F34" w:rsidP="00D15DD2">
            <w:pPr>
              <w:rPr>
                <w:b/>
                <w:color w:val="000000"/>
              </w:rPr>
            </w:pPr>
            <w:r>
              <w:rPr>
                <w:b/>
                <w:color w:val="000000"/>
              </w:rPr>
              <w:t xml:space="preserve">English </w:t>
            </w:r>
            <w:r w:rsidR="00661D5F" w:rsidRPr="00605059">
              <w:rPr>
                <w:b/>
                <w:color w:val="000000"/>
              </w:rPr>
              <w:t>Label</w:t>
            </w:r>
          </w:p>
        </w:tc>
        <w:tc>
          <w:tcPr>
            <w:tcW w:w="6660" w:type="dxa"/>
          </w:tcPr>
          <w:p w:rsidR="00661D5F" w:rsidRPr="00890AB9" w:rsidRDefault="000E3949" w:rsidP="00D15DD2">
            <w:r>
              <w:t>Contact Email</w:t>
            </w:r>
          </w:p>
        </w:tc>
      </w:tr>
      <w:tr w:rsidR="00FC7F34" w:rsidRPr="00F3325F" w:rsidTr="00D15DD2">
        <w:trPr>
          <w:cantSplit/>
        </w:trPr>
        <w:tc>
          <w:tcPr>
            <w:tcW w:w="2268" w:type="dxa"/>
          </w:tcPr>
          <w:p w:rsidR="00FC7F34" w:rsidRDefault="00FC7F34" w:rsidP="00D15DD2">
            <w:pPr>
              <w:rPr>
                <w:b/>
                <w:color w:val="000000"/>
              </w:rPr>
            </w:pPr>
            <w:r>
              <w:rPr>
                <w:b/>
                <w:color w:val="000000"/>
              </w:rPr>
              <w:t>French Label</w:t>
            </w:r>
          </w:p>
        </w:tc>
        <w:tc>
          <w:tcPr>
            <w:tcW w:w="6660" w:type="dxa"/>
          </w:tcPr>
          <w:p w:rsidR="00FC7F34" w:rsidRDefault="00FC7F34" w:rsidP="00D15DD2">
            <w:r>
              <w:t>Adresse électronique du contact</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890AB9" w:rsidRDefault="000E3949" w:rsidP="00890AB9">
            <w:r>
              <w:t xml:space="preserve">The identification of, and means of communication with, person(s) and organization(s) associated with the resources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0E3949" w:rsidRDefault="000E3949" w:rsidP="000E3949">
            <w:r>
              <w:t>The contact person's email address, or generic email address, for enquiries about the asset.</w:t>
            </w:r>
          </w:p>
          <w:p w:rsidR="00661D5F" w:rsidRPr="00F3325F" w:rsidRDefault="00661D5F" w:rsidP="00D15DD2">
            <w:pPr>
              <w:pStyle w:val="Header"/>
              <w:rPr>
                <w:color w:val="000000"/>
                <w:lang w:eastAsia="en-CA"/>
              </w:rPr>
            </w:pP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661D5F" w:rsidRPr="00F3325F" w:rsidRDefault="008A7ED3" w:rsidP="00890AB9">
            <w:r w:rsidRPr="002D1152">
              <w:t xml:space="preserve">This </w:t>
            </w:r>
            <w:r w:rsidR="00890AB9">
              <w:t>will</w:t>
            </w:r>
            <w:r w:rsidRPr="002D1152">
              <w:t xml:space="preserve"> be defaulted to 'open-ouvert@tbs-sct.gc.ca', however departments will be encourage</w:t>
            </w:r>
            <w:r>
              <w:t>d</w:t>
            </w:r>
            <w:r w:rsidRPr="002D1152">
              <w:t xml:space="preserve"> to populate this with their own generic email accounts</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661D5F" w:rsidRPr="00F3325F" w:rsidRDefault="008A7ED3" w:rsidP="00D15DD2">
            <w:r>
              <w:t>od-do@statcan.gc.ca</w:t>
            </w:r>
            <w:r w:rsidRPr="00F3325F">
              <w:t xml:space="preserve">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Mapping</w:t>
            </w:r>
          </w:p>
        </w:tc>
        <w:tc>
          <w:tcPr>
            <w:tcW w:w="6660" w:type="dxa"/>
          </w:tcPr>
          <w:p w:rsidR="00661D5F" w:rsidRPr="00F3325F" w:rsidRDefault="00796A6B" w:rsidP="00796A6B">
            <w:r>
              <w:t>Data Catalog Vocabulary (DCAT) – dcat:contactPoint</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D15DD2">
            <w:r>
              <w:t>Government of Canada Foundational Metadata Element Set, Government of Canada Open Government Metadata Element Set –Open Data and Open Information Catalogue Extension</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8A7ED3" w:rsidP="00D15DD2">
            <w:r w:rsidRPr="009137F2">
              <w:t>mailto: URL</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661D5F" w:rsidP="00D15DD2"/>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4E5843" w:rsidP="004E5843">
            <w:r w:rsidRPr="004E5843">
              <w:rPr>
                <w:color w:val="000000"/>
              </w:rPr>
              <w:t xml:space="preserve">Text, based on </w:t>
            </w:r>
            <w:r>
              <w:rPr>
                <w:color w:val="000000"/>
              </w:rPr>
              <w:t>syntax</w:t>
            </w:r>
            <w:r w:rsidRPr="004E5843">
              <w:rPr>
                <w:color w:val="000000"/>
              </w:rPr>
              <w:t xml:space="preserve"> encoding scheme</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0E3949">
            <w:r>
              <w:t>Yes</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0E3949" w:rsidP="00890AB9">
            <w:r>
              <w:t>Mandatory</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1D5F" w:rsidP="00D15DD2">
            <w:pPr>
              <w:pStyle w:val="TableText"/>
              <w:spacing w:before="0" w:after="0"/>
              <w:jc w:val="left"/>
              <w:rPr>
                <w:rFonts w:ascii="Times New Roman" w:hAnsi="Times New Roman" w:cs="Times New Roman"/>
              </w:rPr>
            </w:pP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1D5F" w:rsidRPr="00F3325F" w:rsidRDefault="000E3949" w:rsidP="00890AB9">
            <w:r>
              <w:t>Single</w:t>
            </w:r>
          </w:p>
        </w:tc>
      </w:tr>
    </w:tbl>
    <w:p w:rsidR="00661D5F" w:rsidRDefault="00661D5F" w:rsidP="00661D5F"/>
    <w:p w:rsidR="00374726" w:rsidRDefault="00374726">
      <w:pPr>
        <w:rPr>
          <w:rFonts w:asciiTheme="majorHAnsi" w:eastAsiaTheme="majorEastAsia" w:hAnsiTheme="majorHAnsi" w:cstheme="majorBidi"/>
          <w:b/>
          <w:bCs/>
          <w:color w:val="4F81BD" w:themeColor="accent1"/>
          <w:sz w:val="26"/>
          <w:szCs w:val="26"/>
          <w:lang w:eastAsia="en-US"/>
        </w:rPr>
      </w:pPr>
      <w:r>
        <w:br w:type="page"/>
      </w:r>
    </w:p>
    <w:p w:rsidR="00661D5F" w:rsidRPr="00661D5F" w:rsidRDefault="00661D5F" w:rsidP="00661D5F">
      <w:pPr>
        <w:pStyle w:val="Heading2"/>
      </w:pPr>
      <w:bookmarkStart w:id="49" w:name="_10.6_Contact_Information"/>
      <w:bookmarkStart w:id="50" w:name="_Toc466365182"/>
      <w:bookmarkEnd w:id="49"/>
      <w:r>
        <w:lastRenderedPageBreak/>
        <w:t>10.</w:t>
      </w:r>
      <w:r w:rsidR="00A94108">
        <w:t>6</w:t>
      </w:r>
      <w:r>
        <w:t xml:space="preserve"> Contact Information (English)</w:t>
      </w:r>
      <w:bookmarkEnd w:id="50"/>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0B615F" w:rsidRDefault="003B399D" w:rsidP="000B615F">
            <w:r>
              <w:t>C</w:t>
            </w:r>
            <w:r w:rsidR="000E3949">
              <w:t>ontact</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0B615F" w:rsidRDefault="000E3949" w:rsidP="000B615F">
            <w:r>
              <w:t>contact_information.en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661D5F" w:rsidRPr="000B615F" w:rsidRDefault="000E3949" w:rsidP="000B615F">
            <w:r>
              <w:t>To be determined</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661D5F" w:rsidRPr="000B615F" w:rsidRDefault="008902C4" w:rsidP="00D15DD2">
            <w:pPr>
              <w:rPr>
                <w:u w:val="single"/>
              </w:rPr>
            </w:pPr>
            <w:hyperlink r:id="rId27" w:history="1">
              <w:r w:rsidR="000E3949">
                <w:rPr>
                  <w:rStyle w:val="Hyperlink"/>
                </w:rPr>
                <w:t>North American Profile ISO 19115 - http://nap.geogratis.gc.ca/metadata/register/registerItems-eng.html</w:t>
              </w:r>
            </w:hyperlink>
          </w:p>
        </w:tc>
      </w:tr>
      <w:tr w:rsidR="00661D5F" w:rsidRPr="00F3325F" w:rsidTr="00D15DD2">
        <w:trPr>
          <w:cantSplit/>
        </w:trPr>
        <w:tc>
          <w:tcPr>
            <w:tcW w:w="2268" w:type="dxa"/>
          </w:tcPr>
          <w:p w:rsidR="00661D5F" w:rsidRPr="00605059" w:rsidRDefault="00FC7F34" w:rsidP="00D15DD2">
            <w:pPr>
              <w:rPr>
                <w:b/>
                <w:color w:val="000000"/>
              </w:rPr>
            </w:pPr>
            <w:r>
              <w:rPr>
                <w:b/>
                <w:color w:val="000000"/>
              </w:rPr>
              <w:t xml:space="preserve">English </w:t>
            </w:r>
            <w:r w:rsidR="00661D5F" w:rsidRPr="00605059">
              <w:rPr>
                <w:b/>
                <w:color w:val="000000"/>
              </w:rPr>
              <w:t>Label</w:t>
            </w:r>
          </w:p>
        </w:tc>
        <w:tc>
          <w:tcPr>
            <w:tcW w:w="6660" w:type="dxa"/>
          </w:tcPr>
          <w:p w:rsidR="00661D5F" w:rsidRPr="000B615F" w:rsidRDefault="000E3949" w:rsidP="00D15DD2">
            <w:r>
              <w:t>Contact Information (English)</w:t>
            </w:r>
          </w:p>
        </w:tc>
      </w:tr>
      <w:tr w:rsidR="00FC7F34" w:rsidRPr="00F3325F" w:rsidTr="00D15DD2">
        <w:trPr>
          <w:cantSplit/>
        </w:trPr>
        <w:tc>
          <w:tcPr>
            <w:tcW w:w="2268" w:type="dxa"/>
          </w:tcPr>
          <w:p w:rsidR="00FC7F34" w:rsidRDefault="00FC7F34" w:rsidP="00D15DD2">
            <w:pPr>
              <w:rPr>
                <w:b/>
                <w:color w:val="000000"/>
              </w:rPr>
            </w:pPr>
            <w:r>
              <w:rPr>
                <w:b/>
                <w:color w:val="000000"/>
              </w:rPr>
              <w:t>French Label</w:t>
            </w:r>
          </w:p>
        </w:tc>
        <w:tc>
          <w:tcPr>
            <w:tcW w:w="6660" w:type="dxa"/>
          </w:tcPr>
          <w:p w:rsidR="00FC7F34" w:rsidRDefault="00FC7F34" w:rsidP="00D15DD2">
            <w:r>
              <w:t>??</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F3325F" w:rsidRDefault="000E3949" w:rsidP="00D15DD2">
            <w:pPr>
              <w:pStyle w:val="Header"/>
              <w:rPr>
                <w:color w:val="000000"/>
                <w:lang w:eastAsia="en-CA"/>
              </w:rPr>
            </w:pPr>
            <w:r>
              <w:rPr>
                <w:color w:val="000000"/>
                <w:lang w:eastAsia="en-CA"/>
              </w:rPr>
              <w:t xml:space="preserve">The </w:t>
            </w:r>
            <w:r>
              <w:t xml:space="preserve">party responsible for the metadata information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0E3949" w:rsidRDefault="000E3949" w:rsidP="000E3949">
            <w:r>
              <w:t xml:space="preserve">Information required </w:t>
            </w:r>
            <w:proofErr w:type="gramStart"/>
            <w:r>
              <w:t>to enable</w:t>
            </w:r>
            <w:proofErr w:type="gramEnd"/>
            <w:r>
              <w:t xml:space="preserve"> contact with the responsible person and/or organization, in English.</w:t>
            </w:r>
          </w:p>
          <w:p w:rsidR="00661D5F" w:rsidRPr="00F3325F" w:rsidRDefault="00661D5F" w:rsidP="00D15DD2">
            <w:pPr>
              <w:pStyle w:val="Header"/>
              <w:rPr>
                <w:color w:val="000000"/>
                <w:lang w:eastAsia="en-CA"/>
              </w:rPr>
            </w:pP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7B40F3" w:rsidRDefault="007B40F3" w:rsidP="007B40F3">
            <w:pPr>
              <w:rPr>
                <w:color w:val="000000"/>
              </w:rPr>
            </w:pPr>
            <w:r>
              <w:t xml:space="preserve">Indicate </w:t>
            </w:r>
            <w:r>
              <w:rPr>
                <w:color w:val="000000"/>
              </w:rPr>
              <w:t>the identification and means to contact people/organizations associated with the dataset. Or the identification and means to contact people/organizations associated with the service.</w:t>
            </w:r>
          </w:p>
          <w:p w:rsidR="00661D5F" w:rsidRPr="00F3325F" w:rsidRDefault="007B40F3" w:rsidP="007B40F3">
            <w:r>
              <w:rPr>
                <w:color w:val="000000"/>
              </w:rPr>
              <w:t xml:space="preserve">This property will capture all required elements for </w:t>
            </w:r>
            <w:hyperlink r:id="rId28" w:history="1">
              <w:r w:rsidRPr="00737B30">
                <w:rPr>
                  <w:rStyle w:val="Hyperlink"/>
                </w:rPr>
                <w:t>CI_ResponsibleParty</w:t>
              </w:r>
            </w:hyperlink>
          </w:p>
        </w:tc>
      </w:tr>
      <w:tr w:rsidR="00661D5F" w:rsidRPr="00CE60F5"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F11A77" w:rsidRPr="00291E84" w:rsidRDefault="00F11A77" w:rsidP="00F11A77">
            <w:pPr>
              <w:pStyle w:val="NormalWeb"/>
              <w:spacing w:before="0" w:beforeAutospacing="0" w:after="0" w:afterAutospacing="0"/>
              <w:rPr>
                <w:rStyle w:val="Strong"/>
                <w:b w:val="0"/>
                <w:lang w:val="en"/>
              </w:rPr>
            </w:pPr>
            <w:r w:rsidRPr="00291E84">
              <w:rPr>
                <w:rStyle w:val="Strong"/>
                <w:b w:val="0"/>
                <w:lang w:val="en"/>
              </w:rPr>
              <w:t>John Smith</w:t>
            </w:r>
          </w:p>
          <w:p w:rsidR="00CE60F5" w:rsidRDefault="00F11A77" w:rsidP="00F11A77">
            <w:pPr>
              <w:pStyle w:val="NormalWeb"/>
              <w:spacing w:before="0" w:beforeAutospacing="0" w:after="0" w:afterAutospacing="0"/>
              <w:rPr>
                <w:rStyle w:val="Strong"/>
                <w:b w:val="0"/>
                <w:lang w:val="en"/>
              </w:rPr>
            </w:pPr>
            <w:r w:rsidRPr="00291E84">
              <w:rPr>
                <w:rStyle w:val="Strong"/>
                <w:b w:val="0"/>
                <w:lang w:val="en"/>
              </w:rPr>
              <w:t>Government of Canada; Natural Resources Canada; Earth Sciences Sector</w:t>
            </w:r>
          </w:p>
          <w:p w:rsidR="00F11A77" w:rsidRPr="00291E84" w:rsidRDefault="00F11A77" w:rsidP="00F11A77">
            <w:pPr>
              <w:pStyle w:val="NormalWeb"/>
              <w:spacing w:before="0" w:beforeAutospacing="0" w:after="0" w:afterAutospacing="0"/>
              <w:rPr>
                <w:lang w:val="en"/>
              </w:rPr>
            </w:pPr>
            <w:r w:rsidRPr="00291E84">
              <w:rPr>
                <w:lang w:val="en"/>
              </w:rPr>
              <w:t>2144, King Street West, Suite 010</w:t>
            </w:r>
            <w:r w:rsidRPr="00291E84">
              <w:rPr>
                <w:lang w:val="en"/>
              </w:rPr>
              <w:br/>
              <w:t>Sherbrooke, Quebec</w:t>
            </w:r>
            <w:r w:rsidRPr="00291E84">
              <w:rPr>
                <w:lang w:val="en"/>
              </w:rPr>
              <w:br/>
              <w:t>CANADA</w:t>
            </w:r>
            <w:r w:rsidRPr="00291E84">
              <w:rPr>
                <w:lang w:val="en"/>
              </w:rPr>
              <w:br/>
              <w:t>J1J 2E8</w:t>
            </w:r>
          </w:p>
          <w:p w:rsidR="00661D5F" w:rsidRPr="00CE60F5" w:rsidRDefault="00F11A77" w:rsidP="00CE60F5">
            <w:pPr>
              <w:pStyle w:val="NormalWeb"/>
              <w:spacing w:before="0" w:beforeAutospacing="0" w:after="0" w:afterAutospacing="0"/>
            </w:pPr>
            <w:r w:rsidRPr="00291E84">
              <w:rPr>
                <w:lang w:val="en"/>
              </w:rPr>
              <w:t>Telephone: 1-819-564-4857</w:t>
            </w:r>
            <w:r w:rsidRPr="00291E84">
              <w:rPr>
                <w:lang w:val="en"/>
              </w:rPr>
              <w:br/>
            </w:r>
            <w:r w:rsidRPr="00CE60F5">
              <w:t xml:space="preserve">E-mail: </w:t>
            </w:r>
            <w:hyperlink r:id="rId29" w:history="1">
              <w:r w:rsidRPr="00CE60F5">
                <w:rPr>
                  <w:rStyle w:val="Hyperlink"/>
                </w:rPr>
                <w:t>geoginfo@NRCan.gc.ca</w:t>
              </w:r>
            </w:hyperlink>
          </w:p>
        </w:tc>
      </w:tr>
      <w:tr w:rsidR="00902177" w:rsidRPr="00F3325F" w:rsidTr="00D15DD2">
        <w:trPr>
          <w:cantSplit/>
        </w:trPr>
        <w:tc>
          <w:tcPr>
            <w:tcW w:w="2268" w:type="dxa"/>
            <w:vMerge w:val="restart"/>
          </w:tcPr>
          <w:p w:rsidR="00902177" w:rsidRPr="00605059" w:rsidRDefault="00902177" w:rsidP="00D15DD2">
            <w:pPr>
              <w:rPr>
                <w:b/>
                <w:color w:val="000000"/>
              </w:rPr>
            </w:pPr>
            <w:r w:rsidRPr="00605059">
              <w:rPr>
                <w:b/>
                <w:color w:val="000000"/>
              </w:rPr>
              <w:t>Mapping</w:t>
            </w:r>
          </w:p>
        </w:tc>
        <w:tc>
          <w:tcPr>
            <w:tcW w:w="6660" w:type="dxa"/>
          </w:tcPr>
          <w:p w:rsidR="00902177" w:rsidRPr="00902177" w:rsidRDefault="00902177" w:rsidP="00902177">
            <w:pPr>
              <w:rPr>
                <w:color w:val="0000FF"/>
                <w:u w:val="single"/>
              </w:rPr>
            </w:pPr>
            <w:r>
              <w:t xml:space="preserve">North American Profile ISO : 19115 North American Profile ISO : 19115, </w:t>
            </w:r>
            <w:r>
              <w:rPr>
                <w:rStyle w:val="Hyperlink"/>
              </w:rPr>
              <w:t>MD_Identification</w:t>
            </w:r>
            <w:r>
              <w:t xml:space="preserve"> , </w:t>
            </w:r>
            <w:hyperlink r:id="rId30" w:history="1">
              <w:r w:rsidRPr="00737B30">
                <w:rPr>
                  <w:rStyle w:val="Hyperlink"/>
                </w:rPr>
                <w:t>CI_ResponsibleParty</w:t>
              </w:r>
            </w:hyperlink>
          </w:p>
        </w:tc>
      </w:tr>
      <w:tr w:rsidR="00902177" w:rsidRPr="00F3325F" w:rsidTr="00D15DD2">
        <w:trPr>
          <w:cantSplit/>
        </w:trPr>
        <w:tc>
          <w:tcPr>
            <w:tcW w:w="2268" w:type="dxa"/>
            <w:vMerge/>
          </w:tcPr>
          <w:p w:rsidR="00902177" w:rsidRPr="00605059" w:rsidRDefault="00902177" w:rsidP="00D15DD2">
            <w:pPr>
              <w:rPr>
                <w:b/>
                <w:color w:val="000000"/>
              </w:rPr>
            </w:pPr>
          </w:p>
        </w:tc>
        <w:tc>
          <w:tcPr>
            <w:tcW w:w="6660" w:type="dxa"/>
          </w:tcPr>
          <w:p w:rsidR="00902177" w:rsidRPr="00F3325F" w:rsidRDefault="00902177" w:rsidP="007B40F3">
            <w:r>
              <w:t>Data Catalog Vocabulary (DCAT) – dcat:contactPoint</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0B615F">
            <w:r>
              <w:t xml:space="preserve">Government of Canada Open Government Metadata Element Set –Open Maps Domain Extension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661D5F" w:rsidP="00D15DD2"/>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661D5F" w:rsidP="00D15DD2"/>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2C13" w:rsidP="000B615F">
            <w:r>
              <w:t>Free text</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662C13">
            <w:r>
              <w:t>Yes</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2C13" w:rsidP="000B615F">
            <w:r>
              <w:t>Mandatory</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Height w:val="65"/>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1D5F" w:rsidP="00D15DD2">
            <w:pPr>
              <w:pStyle w:val="TableText"/>
              <w:spacing w:before="0" w:after="0"/>
              <w:jc w:val="left"/>
              <w:rPr>
                <w:rFonts w:ascii="Times New Roman" w:hAnsi="Times New Roman" w:cs="Times New Roman"/>
              </w:rPr>
            </w:pP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lastRenderedPageBreak/>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1D5F" w:rsidRPr="00F3325F" w:rsidRDefault="00662C13" w:rsidP="000B615F">
            <w:r>
              <w:t>Single</w:t>
            </w:r>
          </w:p>
        </w:tc>
      </w:tr>
    </w:tbl>
    <w:p w:rsidR="00661D5F" w:rsidRPr="00661D5F" w:rsidRDefault="00661D5F" w:rsidP="00197E12">
      <w:pPr>
        <w:pStyle w:val="Heading2"/>
      </w:pPr>
      <w:bookmarkStart w:id="51" w:name="_10.7_Contact_Information"/>
      <w:bookmarkStart w:id="52" w:name="_Toc466365183"/>
      <w:bookmarkEnd w:id="51"/>
      <w:r>
        <w:t>10.</w:t>
      </w:r>
      <w:r w:rsidR="00197E12">
        <w:t>7</w:t>
      </w:r>
      <w:r>
        <w:t xml:space="preserve"> Contact Information (French)</w:t>
      </w:r>
      <w:bookmarkEnd w:id="52"/>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1D5F" w:rsidP="00D15DD2">
            <w:pPr>
              <w:keepNext/>
              <w:jc w:val="center"/>
              <w:rPr>
                <w:b/>
              </w:rPr>
            </w:pPr>
            <w:r>
              <w:rPr>
                <w:b/>
                <w:color w:val="000000"/>
              </w:rPr>
              <w:t>I</w:t>
            </w:r>
            <w:r w:rsidRPr="00605059">
              <w:rPr>
                <w:b/>
                <w:color w:val="000000"/>
              </w:rPr>
              <w:t>dentification</w:t>
            </w:r>
          </w:p>
        </w:tc>
      </w:tr>
      <w:tr w:rsidR="00662C13" w:rsidRPr="00F3325F" w:rsidTr="00D15DD2">
        <w:trPr>
          <w:cantSplit/>
        </w:trPr>
        <w:tc>
          <w:tcPr>
            <w:tcW w:w="2268" w:type="dxa"/>
          </w:tcPr>
          <w:p w:rsidR="00662C13" w:rsidRPr="00605059" w:rsidRDefault="00662C13" w:rsidP="00D15DD2">
            <w:pPr>
              <w:keepNext/>
              <w:rPr>
                <w:b/>
                <w:color w:val="000000"/>
              </w:rPr>
            </w:pPr>
            <w:r w:rsidRPr="00605059">
              <w:rPr>
                <w:b/>
                <w:color w:val="000000"/>
              </w:rPr>
              <w:t>Term Name</w:t>
            </w:r>
          </w:p>
        </w:tc>
        <w:tc>
          <w:tcPr>
            <w:tcW w:w="6660" w:type="dxa"/>
          </w:tcPr>
          <w:p w:rsidR="00662C13" w:rsidRPr="000B615F" w:rsidRDefault="003B399D" w:rsidP="000B615F">
            <w:r>
              <w:t>C</w:t>
            </w:r>
            <w:r w:rsidR="00662C13">
              <w:t>ontact</w:t>
            </w:r>
          </w:p>
        </w:tc>
      </w:tr>
      <w:tr w:rsidR="00662C13" w:rsidRPr="00F3325F" w:rsidTr="00D15DD2">
        <w:trPr>
          <w:cantSplit/>
        </w:trPr>
        <w:tc>
          <w:tcPr>
            <w:tcW w:w="2268" w:type="dxa"/>
          </w:tcPr>
          <w:p w:rsidR="00662C13" w:rsidRPr="00605059" w:rsidRDefault="00662C13" w:rsidP="00D15DD2">
            <w:pPr>
              <w:keepNext/>
              <w:rPr>
                <w:b/>
                <w:color w:val="000000"/>
              </w:rPr>
            </w:pPr>
            <w:r w:rsidRPr="00605059">
              <w:rPr>
                <w:b/>
                <w:color w:val="000000"/>
              </w:rPr>
              <w:t>CKAN Term Name</w:t>
            </w:r>
          </w:p>
        </w:tc>
        <w:tc>
          <w:tcPr>
            <w:tcW w:w="6660" w:type="dxa"/>
          </w:tcPr>
          <w:p w:rsidR="00662C13" w:rsidRPr="000B615F" w:rsidRDefault="00662C13" w:rsidP="000B615F">
            <w:r>
              <w:t>contact_information.fr</w:t>
            </w:r>
          </w:p>
        </w:tc>
      </w:tr>
      <w:tr w:rsidR="00662C13" w:rsidRPr="00F3325F" w:rsidTr="00D15DD2">
        <w:trPr>
          <w:cantSplit/>
        </w:trPr>
        <w:tc>
          <w:tcPr>
            <w:tcW w:w="2268" w:type="dxa"/>
          </w:tcPr>
          <w:p w:rsidR="00662C13" w:rsidRPr="00605059" w:rsidRDefault="00662C13" w:rsidP="00D15DD2">
            <w:pPr>
              <w:keepNext/>
              <w:rPr>
                <w:b/>
                <w:color w:val="000000"/>
              </w:rPr>
            </w:pPr>
            <w:r w:rsidRPr="00605059">
              <w:rPr>
                <w:b/>
                <w:color w:val="000000"/>
              </w:rPr>
              <w:t>URI</w:t>
            </w:r>
          </w:p>
        </w:tc>
        <w:tc>
          <w:tcPr>
            <w:tcW w:w="6660" w:type="dxa"/>
          </w:tcPr>
          <w:p w:rsidR="00662C13" w:rsidRPr="000B615F" w:rsidRDefault="00662C13" w:rsidP="000B615F">
            <w:r>
              <w:t>To be determined</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Defined By</w:t>
            </w:r>
          </w:p>
        </w:tc>
        <w:tc>
          <w:tcPr>
            <w:tcW w:w="6660" w:type="dxa"/>
          </w:tcPr>
          <w:p w:rsidR="00662C13" w:rsidRPr="000B615F" w:rsidRDefault="008902C4" w:rsidP="00D15DD2">
            <w:pPr>
              <w:rPr>
                <w:u w:val="single"/>
              </w:rPr>
            </w:pPr>
            <w:hyperlink r:id="rId31" w:history="1">
              <w:r w:rsidR="00662C13">
                <w:rPr>
                  <w:rStyle w:val="Hyperlink"/>
                </w:rPr>
                <w:t>North American Profile ISO 19115 - http://nap.geogratis.gc.ca/metadata/register/registerItems-eng.html</w:t>
              </w:r>
            </w:hyperlink>
          </w:p>
        </w:tc>
      </w:tr>
      <w:tr w:rsidR="00662C13" w:rsidRPr="00F3325F" w:rsidTr="00D15DD2">
        <w:trPr>
          <w:cantSplit/>
        </w:trPr>
        <w:tc>
          <w:tcPr>
            <w:tcW w:w="2268" w:type="dxa"/>
          </w:tcPr>
          <w:p w:rsidR="00662C13" w:rsidRPr="00605059" w:rsidRDefault="00FC7F34" w:rsidP="00D15DD2">
            <w:pPr>
              <w:rPr>
                <w:b/>
                <w:color w:val="000000"/>
              </w:rPr>
            </w:pPr>
            <w:r>
              <w:rPr>
                <w:b/>
                <w:color w:val="000000"/>
              </w:rPr>
              <w:t xml:space="preserve">English </w:t>
            </w:r>
            <w:r w:rsidR="00662C13" w:rsidRPr="00605059">
              <w:rPr>
                <w:b/>
                <w:color w:val="000000"/>
              </w:rPr>
              <w:t>Label</w:t>
            </w:r>
          </w:p>
        </w:tc>
        <w:tc>
          <w:tcPr>
            <w:tcW w:w="6660" w:type="dxa"/>
          </w:tcPr>
          <w:p w:rsidR="00662C13" w:rsidRPr="000B615F" w:rsidRDefault="00662C13" w:rsidP="00D15DD2">
            <w:r>
              <w:t>Contact Information (French)</w:t>
            </w:r>
          </w:p>
        </w:tc>
      </w:tr>
      <w:tr w:rsidR="00FC7F34" w:rsidRPr="00F3325F" w:rsidTr="00D15DD2">
        <w:trPr>
          <w:cantSplit/>
        </w:trPr>
        <w:tc>
          <w:tcPr>
            <w:tcW w:w="2268" w:type="dxa"/>
          </w:tcPr>
          <w:p w:rsidR="00FC7F34" w:rsidRDefault="00FC7F34" w:rsidP="00D15DD2">
            <w:pPr>
              <w:rPr>
                <w:b/>
                <w:color w:val="000000"/>
              </w:rPr>
            </w:pPr>
            <w:r>
              <w:rPr>
                <w:b/>
                <w:color w:val="000000"/>
              </w:rPr>
              <w:t>French Label</w:t>
            </w:r>
          </w:p>
        </w:tc>
        <w:tc>
          <w:tcPr>
            <w:tcW w:w="6660" w:type="dxa"/>
          </w:tcPr>
          <w:p w:rsidR="00FC7F34" w:rsidRDefault="00FC7F34" w:rsidP="00D15DD2">
            <w:r>
              <w:t>??</w:t>
            </w:r>
          </w:p>
        </w:tc>
      </w:tr>
      <w:tr w:rsidR="00662C13" w:rsidRPr="00F3325F" w:rsidTr="00D15DD2">
        <w:trPr>
          <w:cantSplit/>
        </w:trPr>
        <w:tc>
          <w:tcPr>
            <w:tcW w:w="8928" w:type="dxa"/>
            <w:gridSpan w:val="2"/>
            <w:shd w:val="clear" w:color="auto" w:fill="E0E0E0"/>
          </w:tcPr>
          <w:p w:rsidR="00662C13" w:rsidRPr="00605059" w:rsidRDefault="00662C13" w:rsidP="00D15DD2">
            <w:pPr>
              <w:jc w:val="center"/>
              <w:rPr>
                <w:b/>
                <w:color w:val="000000"/>
              </w:rPr>
            </w:pPr>
            <w:r w:rsidRPr="00605059">
              <w:rPr>
                <w:b/>
                <w:color w:val="000000"/>
              </w:rPr>
              <w:t>Definition</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 xml:space="preserve">Definition </w:t>
            </w:r>
          </w:p>
        </w:tc>
        <w:tc>
          <w:tcPr>
            <w:tcW w:w="6660" w:type="dxa"/>
          </w:tcPr>
          <w:p w:rsidR="00662C13" w:rsidRPr="00F3325F" w:rsidRDefault="00662C13" w:rsidP="00D15DD2">
            <w:pPr>
              <w:pStyle w:val="Header"/>
              <w:rPr>
                <w:color w:val="000000"/>
                <w:lang w:eastAsia="en-CA"/>
              </w:rPr>
            </w:pPr>
            <w:r>
              <w:rPr>
                <w:color w:val="000000"/>
                <w:lang w:eastAsia="en-CA"/>
              </w:rPr>
              <w:t xml:space="preserve">The </w:t>
            </w:r>
            <w:r>
              <w:t xml:space="preserve">party responsible for the metadata information </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Description (Open Government Specific)</w:t>
            </w:r>
          </w:p>
        </w:tc>
        <w:tc>
          <w:tcPr>
            <w:tcW w:w="6660" w:type="dxa"/>
          </w:tcPr>
          <w:p w:rsidR="00662C13" w:rsidRDefault="00662C13" w:rsidP="00D15DD2">
            <w:r>
              <w:t xml:space="preserve">Information required </w:t>
            </w:r>
            <w:proofErr w:type="gramStart"/>
            <w:r>
              <w:t>to enable</w:t>
            </w:r>
            <w:proofErr w:type="gramEnd"/>
            <w:r>
              <w:t xml:space="preserve"> contact with the responsible person and/or organization, in French.</w:t>
            </w:r>
          </w:p>
          <w:p w:rsidR="00662C13" w:rsidRPr="00F3325F" w:rsidRDefault="00662C13" w:rsidP="00D15DD2">
            <w:pPr>
              <w:pStyle w:val="Header"/>
              <w:rPr>
                <w:color w:val="000000"/>
                <w:lang w:eastAsia="en-CA"/>
              </w:rPr>
            </w:pP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Comment (Implementation Notes)</w:t>
            </w:r>
          </w:p>
        </w:tc>
        <w:tc>
          <w:tcPr>
            <w:tcW w:w="6660" w:type="dxa"/>
          </w:tcPr>
          <w:p w:rsidR="007B40F3" w:rsidRDefault="007B40F3" w:rsidP="007B40F3">
            <w:pPr>
              <w:rPr>
                <w:color w:val="000000"/>
              </w:rPr>
            </w:pPr>
            <w:r>
              <w:t xml:space="preserve">Indicate </w:t>
            </w:r>
            <w:r>
              <w:rPr>
                <w:color w:val="000000"/>
              </w:rPr>
              <w:t>the identification and means to contact people/organizations associated with the dataset. Or the identification and means to contact people/organizations associated with the service.</w:t>
            </w:r>
          </w:p>
          <w:p w:rsidR="00662C13" w:rsidRPr="00F3325F" w:rsidRDefault="007B40F3" w:rsidP="007B40F3">
            <w:r>
              <w:rPr>
                <w:color w:val="000000"/>
              </w:rPr>
              <w:t xml:space="preserve">This property will capture all required elements for </w:t>
            </w:r>
            <w:hyperlink r:id="rId32" w:history="1">
              <w:r w:rsidRPr="00737B30">
                <w:rPr>
                  <w:rStyle w:val="Hyperlink"/>
                </w:rPr>
                <w:t>CI_ResponsibleParty</w:t>
              </w:r>
            </w:hyperlink>
          </w:p>
        </w:tc>
      </w:tr>
      <w:tr w:rsidR="00662C13" w:rsidRPr="00E8285E" w:rsidTr="00D15DD2">
        <w:trPr>
          <w:cantSplit/>
        </w:trPr>
        <w:tc>
          <w:tcPr>
            <w:tcW w:w="2268" w:type="dxa"/>
          </w:tcPr>
          <w:p w:rsidR="00662C13" w:rsidRPr="00605059" w:rsidRDefault="00662C13" w:rsidP="00D15DD2">
            <w:pPr>
              <w:rPr>
                <w:b/>
                <w:color w:val="000000"/>
              </w:rPr>
            </w:pPr>
            <w:r w:rsidRPr="00605059">
              <w:rPr>
                <w:b/>
                <w:color w:val="000000"/>
              </w:rPr>
              <w:t>Example</w:t>
            </w:r>
          </w:p>
        </w:tc>
        <w:tc>
          <w:tcPr>
            <w:tcW w:w="6660" w:type="dxa"/>
          </w:tcPr>
          <w:p w:rsidR="00F11A77" w:rsidRPr="00291E84" w:rsidRDefault="00F11A77" w:rsidP="00F11A77">
            <w:pPr>
              <w:pStyle w:val="NormalWeb"/>
              <w:spacing w:before="0" w:beforeAutospacing="0" w:after="0" w:afterAutospacing="0"/>
              <w:rPr>
                <w:rStyle w:val="Strong"/>
                <w:b w:val="0"/>
                <w:lang w:val="fr-FR"/>
              </w:rPr>
            </w:pPr>
            <w:r w:rsidRPr="00291E84">
              <w:rPr>
                <w:rStyle w:val="Strong"/>
                <w:b w:val="0"/>
                <w:lang w:val="fr-FR"/>
              </w:rPr>
              <w:t>John Smith</w:t>
            </w:r>
          </w:p>
          <w:p w:rsidR="00F11A77" w:rsidRPr="00291E84" w:rsidRDefault="00F11A77" w:rsidP="00F11A77">
            <w:pPr>
              <w:pStyle w:val="NormalWeb"/>
              <w:spacing w:before="0" w:beforeAutospacing="0" w:after="0" w:afterAutospacing="0"/>
              <w:rPr>
                <w:lang w:val="fr-FR"/>
              </w:rPr>
            </w:pPr>
            <w:r w:rsidRPr="00291E84">
              <w:rPr>
                <w:rStyle w:val="Strong"/>
                <w:b w:val="0"/>
                <w:lang w:val="fr-FR"/>
              </w:rPr>
              <w:t>Gouvernement du Canada; Ressources naturelles Canada; Secteur des sciences de la Terre</w:t>
            </w:r>
          </w:p>
          <w:p w:rsidR="00F11A77" w:rsidRPr="00291E84" w:rsidRDefault="00F11A77" w:rsidP="00F11A77">
            <w:pPr>
              <w:pStyle w:val="NormalWeb"/>
              <w:spacing w:before="0" w:beforeAutospacing="0" w:after="0" w:afterAutospacing="0"/>
            </w:pPr>
            <w:r w:rsidRPr="00291E84">
              <w:t>2144, rue King Ouest, bureau 010</w:t>
            </w:r>
            <w:r w:rsidRPr="00291E84">
              <w:br/>
              <w:t>Sherbrooke (Québec)</w:t>
            </w:r>
            <w:r w:rsidRPr="00291E84">
              <w:br/>
              <w:t>CANADA</w:t>
            </w:r>
            <w:r w:rsidRPr="00291E84">
              <w:br/>
              <w:t>J1J 2E8</w:t>
            </w:r>
          </w:p>
          <w:p w:rsidR="00F11A77" w:rsidRPr="00291E84" w:rsidRDefault="00CE60F5" w:rsidP="00F11A77">
            <w:pPr>
              <w:pStyle w:val="NormalWeb"/>
              <w:spacing w:before="0" w:beforeAutospacing="0" w:after="0" w:afterAutospacing="0"/>
              <w:rPr>
                <w:lang w:val="fr-FR"/>
              </w:rPr>
            </w:pPr>
            <w:r>
              <w:rPr>
                <w:lang w:val="fr-FR"/>
              </w:rPr>
              <w:t>Téléphone : 1-819-564-4857</w:t>
            </w:r>
          </w:p>
          <w:p w:rsidR="00662C13" w:rsidRPr="00F11A77" w:rsidRDefault="00F11A77" w:rsidP="00F11A77">
            <w:pPr>
              <w:rPr>
                <w:lang w:val="fr-CA"/>
              </w:rPr>
            </w:pPr>
            <w:r w:rsidRPr="00291E84">
              <w:rPr>
                <w:lang w:val="fr-FR"/>
              </w:rPr>
              <w:t xml:space="preserve">Courriel : </w:t>
            </w:r>
            <w:hyperlink r:id="rId33" w:history="1">
              <w:r w:rsidRPr="00291E84">
                <w:rPr>
                  <w:rStyle w:val="Hyperlink"/>
                  <w:lang w:val="fr-FR"/>
                </w:rPr>
                <w:t>geoginfo@RNCan.gc.ca</w:t>
              </w:r>
            </w:hyperlink>
          </w:p>
        </w:tc>
      </w:tr>
      <w:tr w:rsidR="00902177" w:rsidRPr="00F3325F" w:rsidTr="00D15DD2">
        <w:trPr>
          <w:cantSplit/>
        </w:trPr>
        <w:tc>
          <w:tcPr>
            <w:tcW w:w="2268" w:type="dxa"/>
            <w:vMerge w:val="restart"/>
          </w:tcPr>
          <w:p w:rsidR="00902177" w:rsidRPr="00605059" w:rsidRDefault="00902177" w:rsidP="00D15DD2">
            <w:pPr>
              <w:rPr>
                <w:b/>
                <w:color w:val="000000"/>
              </w:rPr>
            </w:pPr>
            <w:r w:rsidRPr="00605059">
              <w:rPr>
                <w:b/>
                <w:color w:val="000000"/>
              </w:rPr>
              <w:t>Mapping</w:t>
            </w:r>
          </w:p>
        </w:tc>
        <w:tc>
          <w:tcPr>
            <w:tcW w:w="6660" w:type="dxa"/>
          </w:tcPr>
          <w:p w:rsidR="00902177" w:rsidRPr="00902177" w:rsidRDefault="00902177" w:rsidP="00902177">
            <w:pPr>
              <w:rPr>
                <w:color w:val="0000FF"/>
                <w:u w:val="single"/>
              </w:rPr>
            </w:pPr>
            <w:r>
              <w:t xml:space="preserve">North American Profile ISO : 19115 North American Profile ISO : 19115, </w:t>
            </w:r>
            <w:r>
              <w:rPr>
                <w:rStyle w:val="Hyperlink"/>
              </w:rPr>
              <w:t>MD_Identification</w:t>
            </w:r>
            <w:r>
              <w:t xml:space="preserve"> , </w:t>
            </w:r>
            <w:hyperlink r:id="rId34" w:history="1">
              <w:r w:rsidRPr="00737B30">
                <w:rPr>
                  <w:rStyle w:val="Hyperlink"/>
                </w:rPr>
                <w:t>CI_ResponsibleParty</w:t>
              </w:r>
            </w:hyperlink>
          </w:p>
        </w:tc>
      </w:tr>
      <w:tr w:rsidR="00902177" w:rsidRPr="00F3325F" w:rsidTr="00D15DD2">
        <w:trPr>
          <w:cantSplit/>
        </w:trPr>
        <w:tc>
          <w:tcPr>
            <w:tcW w:w="2268" w:type="dxa"/>
            <w:vMerge/>
          </w:tcPr>
          <w:p w:rsidR="00902177" w:rsidRPr="00605059" w:rsidRDefault="00902177" w:rsidP="00D15DD2">
            <w:pPr>
              <w:rPr>
                <w:b/>
                <w:color w:val="000000"/>
              </w:rPr>
            </w:pPr>
          </w:p>
        </w:tc>
        <w:tc>
          <w:tcPr>
            <w:tcW w:w="6660" w:type="dxa"/>
          </w:tcPr>
          <w:p w:rsidR="00902177" w:rsidRDefault="00902177" w:rsidP="007B40F3">
            <w:r>
              <w:t>Data Catalog Vocabulary (DCAT) – dcat:contactPoint</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Application</w:t>
            </w:r>
          </w:p>
        </w:tc>
        <w:tc>
          <w:tcPr>
            <w:tcW w:w="6660" w:type="dxa"/>
          </w:tcPr>
          <w:p w:rsidR="00662C13" w:rsidRDefault="000B615F" w:rsidP="000B615F">
            <w:r>
              <w:t xml:space="preserve">Government of Canada Open Government Metadata Element Set –Open Maps Domain Extension </w:t>
            </w:r>
          </w:p>
        </w:tc>
      </w:tr>
      <w:tr w:rsidR="00662C13" w:rsidRPr="00F3325F" w:rsidTr="00D15DD2">
        <w:trPr>
          <w:cantSplit/>
        </w:trPr>
        <w:tc>
          <w:tcPr>
            <w:tcW w:w="8928" w:type="dxa"/>
            <w:gridSpan w:val="2"/>
            <w:shd w:val="clear" w:color="auto" w:fill="E0E0E0"/>
          </w:tcPr>
          <w:p w:rsidR="00662C13" w:rsidRPr="00605059" w:rsidRDefault="00662C13" w:rsidP="00D15DD2">
            <w:pPr>
              <w:jc w:val="center"/>
              <w:rPr>
                <w:b/>
                <w:color w:val="000000"/>
              </w:rPr>
            </w:pPr>
            <w:r w:rsidRPr="00605059">
              <w:rPr>
                <w:b/>
                <w:color w:val="000000"/>
              </w:rPr>
              <w:t>Relations</w:t>
            </w:r>
          </w:p>
        </w:tc>
      </w:tr>
      <w:tr w:rsidR="00662C13" w:rsidRPr="00F3325F" w:rsidTr="00D15DD2">
        <w:trPr>
          <w:cantSplit/>
        </w:trPr>
        <w:tc>
          <w:tcPr>
            <w:tcW w:w="2268" w:type="dxa"/>
          </w:tcPr>
          <w:p w:rsidR="00662C13" w:rsidRPr="00605059" w:rsidRDefault="00662C13" w:rsidP="00D15DD2">
            <w:pPr>
              <w:pStyle w:val="FootnoteText"/>
              <w:rPr>
                <w:b/>
                <w:sz w:val="24"/>
                <w:szCs w:val="24"/>
              </w:rPr>
            </w:pPr>
            <w:r w:rsidRPr="00605059">
              <w:rPr>
                <w:b/>
                <w:sz w:val="24"/>
                <w:szCs w:val="24"/>
              </w:rPr>
              <w:t>Has Syntax Encoding Scheme</w:t>
            </w:r>
          </w:p>
        </w:tc>
        <w:tc>
          <w:tcPr>
            <w:tcW w:w="6660" w:type="dxa"/>
          </w:tcPr>
          <w:p w:rsidR="00662C13" w:rsidRPr="00F3325F" w:rsidRDefault="00662C13" w:rsidP="00D15DD2"/>
        </w:tc>
      </w:tr>
      <w:tr w:rsidR="00662C13" w:rsidRPr="00F3325F" w:rsidTr="00D15DD2">
        <w:trPr>
          <w:cantSplit/>
        </w:trPr>
        <w:tc>
          <w:tcPr>
            <w:tcW w:w="2268" w:type="dxa"/>
          </w:tcPr>
          <w:p w:rsidR="00662C13" w:rsidRPr="00605059" w:rsidRDefault="00662C13" w:rsidP="00D15DD2">
            <w:pPr>
              <w:pStyle w:val="FootnoteText"/>
              <w:rPr>
                <w:b/>
                <w:sz w:val="24"/>
                <w:szCs w:val="24"/>
              </w:rPr>
            </w:pPr>
            <w:r w:rsidRPr="00605059">
              <w:rPr>
                <w:b/>
                <w:sz w:val="24"/>
                <w:szCs w:val="24"/>
              </w:rPr>
              <w:t>Has Vocabulary Encoding Scheme</w:t>
            </w:r>
          </w:p>
        </w:tc>
        <w:tc>
          <w:tcPr>
            <w:tcW w:w="6660" w:type="dxa"/>
          </w:tcPr>
          <w:p w:rsidR="00662C13" w:rsidRPr="00F3325F" w:rsidRDefault="00662C13" w:rsidP="00D15DD2"/>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2C13" w:rsidRPr="00605059" w:rsidRDefault="00662C13" w:rsidP="00D15DD2">
            <w:pPr>
              <w:jc w:val="center"/>
              <w:rPr>
                <w:b/>
                <w:color w:val="000000"/>
              </w:rPr>
            </w:pPr>
            <w:r w:rsidRPr="00605059">
              <w:rPr>
                <w:b/>
                <w:color w:val="000000"/>
              </w:rPr>
              <w:t>Conditions of Application – File</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0B615F">
            <w:r>
              <w:t>Free text</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r>
              <w:t>Yes</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color w:val="000000"/>
              </w:rPr>
            </w:pPr>
            <w:r w:rsidRPr="00605059">
              <w:rPr>
                <w:b/>
              </w:rPr>
              <w:lastRenderedPageBreak/>
              <w:t>Obligation</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0B615F">
            <w:r>
              <w:t>Mandatory</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D15DD2">
            <w:pPr>
              <w:pStyle w:val="TableText"/>
              <w:spacing w:before="0" w:after="0"/>
              <w:jc w:val="left"/>
              <w:rPr>
                <w:rFonts w:ascii="Times New Roman" w:hAnsi="Times New Roman" w:cs="Times New Roman"/>
              </w:rPr>
            </w:pP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2C13" w:rsidRPr="00605059" w:rsidRDefault="00662C13"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2C13" w:rsidRPr="00F3325F" w:rsidRDefault="00662C13" w:rsidP="000B615F">
            <w:r>
              <w:t>Single</w:t>
            </w:r>
          </w:p>
        </w:tc>
      </w:tr>
    </w:tbl>
    <w:p w:rsidR="00661D5F" w:rsidRPr="00661D5F" w:rsidRDefault="00661D5F" w:rsidP="00661D5F">
      <w:pPr>
        <w:pStyle w:val="Heading2"/>
      </w:pPr>
      <w:bookmarkStart w:id="53" w:name="_10.8_Contributor_(English)"/>
      <w:bookmarkStart w:id="54" w:name="_Toc466365184"/>
      <w:bookmarkEnd w:id="53"/>
      <w:r>
        <w:t>10.</w:t>
      </w:r>
      <w:r w:rsidR="00197E12">
        <w:t>8</w:t>
      </w:r>
      <w:r>
        <w:t xml:space="preserve"> Contributor</w:t>
      </w:r>
      <w:r w:rsidR="00662C13">
        <w:t xml:space="preserve"> (English)</w:t>
      </w:r>
      <w:bookmarkEnd w:id="54"/>
    </w:p>
    <w:p w:rsidR="00661D5F" w:rsidRPr="00661D5F" w:rsidRDefault="00661D5F" w:rsidP="00661D5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1D5F" w:rsidRPr="00F3325F" w:rsidTr="00D15DD2">
        <w:trPr>
          <w:cantSplit/>
        </w:trPr>
        <w:tc>
          <w:tcPr>
            <w:tcW w:w="8928" w:type="dxa"/>
            <w:gridSpan w:val="2"/>
            <w:shd w:val="clear" w:color="auto" w:fill="E0E0E0"/>
          </w:tcPr>
          <w:p w:rsidR="00661D5F" w:rsidRPr="00605059" w:rsidRDefault="00662C13" w:rsidP="00D15DD2">
            <w:pPr>
              <w:keepNext/>
              <w:jc w:val="center"/>
              <w:rPr>
                <w:b/>
              </w:rPr>
            </w:pPr>
            <w:r>
              <w:rPr>
                <w:b/>
                <w:color w:val="000000"/>
              </w:rPr>
              <w:t>I</w:t>
            </w:r>
            <w:r w:rsidR="00661D5F" w:rsidRPr="00605059">
              <w:rPr>
                <w:b/>
                <w:color w:val="000000"/>
              </w:rPr>
              <w:t>dentification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Term Name</w:t>
            </w:r>
          </w:p>
        </w:tc>
        <w:tc>
          <w:tcPr>
            <w:tcW w:w="6660" w:type="dxa"/>
          </w:tcPr>
          <w:p w:rsidR="00661D5F" w:rsidRPr="000B615F" w:rsidRDefault="003B399D" w:rsidP="000B615F">
            <w:r>
              <w:t>C</w:t>
            </w:r>
            <w:r w:rsidR="00662C13">
              <w:t>ontributor</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CKAN Term Name</w:t>
            </w:r>
          </w:p>
        </w:tc>
        <w:tc>
          <w:tcPr>
            <w:tcW w:w="6660" w:type="dxa"/>
          </w:tcPr>
          <w:p w:rsidR="00661D5F" w:rsidRPr="00B51C37" w:rsidRDefault="00B51C37" w:rsidP="00D15DD2">
            <w:pPr>
              <w:keepNext/>
            </w:pPr>
            <w:r w:rsidRPr="00B51C37">
              <w:t>contributor_en</w:t>
            </w:r>
          </w:p>
        </w:tc>
      </w:tr>
      <w:tr w:rsidR="00661D5F" w:rsidRPr="00F3325F" w:rsidTr="00D15DD2">
        <w:trPr>
          <w:cantSplit/>
        </w:trPr>
        <w:tc>
          <w:tcPr>
            <w:tcW w:w="2268" w:type="dxa"/>
          </w:tcPr>
          <w:p w:rsidR="00661D5F" w:rsidRPr="00605059" w:rsidRDefault="00661D5F" w:rsidP="00D15DD2">
            <w:pPr>
              <w:keepNext/>
              <w:rPr>
                <w:b/>
                <w:color w:val="000000"/>
              </w:rPr>
            </w:pPr>
            <w:r w:rsidRPr="00605059">
              <w:rPr>
                <w:b/>
                <w:color w:val="000000"/>
              </w:rPr>
              <w:t>URI</w:t>
            </w:r>
          </w:p>
        </w:tc>
        <w:tc>
          <w:tcPr>
            <w:tcW w:w="6660" w:type="dxa"/>
          </w:tcPr>
          <w:p w:rsidR="00661D5F" w:rsidRPr="000B615F" w:rsidRDefault="008902C4" w:rsidP="000B615F">
            <w:pPr>
              <w:rPr>
                <w:u w:val="single"/>
              </w:rPr>
            </w:pPr>
            <w:hyperlink r:id="rId35" w:history="1">
              <w:r w:rsidR="00662C13">
                <w:rPr>
                  <w:rStyle w:val="Hyperlink"/>
                </w:rPr>
                <w:t>http://purl.org/dc/elements/1.1/contributor</w:t>
              </w:r>
            </w:hyperlink>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Defined By</w:t>
            </w:r>
          </w:p>
        </w:tc>
        <w:tc>
          <w:tcPr>
            <w:tcW w:w="6660" w:type="dxa"/>
          </w:tcPr>
          <w:p w:rsidR="00662C13" w:rsidRDefault="00662C13" w:rsidP="00662C13">
            <w:r>
              <w:t>Dublin Core - http://dublincore.org/</w:t>
            </w:r>
          </w:p>
          <w:p w:rsidR="00661D5F" w:rsidRPr="00F3325F" w:rsidRDefault="00902177" w:rsidP="00D15DD2">
            <w:pPr>
              <w:rPr>
                <w:color w:val="000000"/>
              </w:rPr>
            </w:pPr>
            <w:r>
              <w:rPr>
                <w:color w:val="000000"/>
              </w:rPr>
              <w:t>dc:contributor, dcterms:contributor</w:t>
            </w:r>
          </w:p>
        </w:tc>
      </w:tr>
      <w:tr w:rsidR="00661D5F" w:rsidRPr="00F3325F" w:rsidTr="00D15DD2">
        <w:trPr>
          <w:cantSplit/>
        </w:trPr>
        <w:tc>
          <w:tcPr>
            <w:tcW w:w="2268" w:type="dxa"/>
          </w:tcPr>
          <w:p w:rsidR="00661D5F" w:rsidRPr="00605059" w:rsidRDefault="00FC7F34" w:rsidP="00D15DD2">
            <w:pPr>
              <w:rPr>
                <w:b/>
                <w:color w:val="000000"/>
              </w:rPr>
            </w:pPr>
            <w:r>
              <w:rPr>
                <w:b/>
                <w:color w:val="000000"/>
              </w:rPr>
              <w:t xml:space="preserve">English </w:t>
            </w:r>
            <w:r w:rsidR="00661D5F" w:rsidRPr="00605059">
              <w:rPr>
                <w:b/>
                <w:color w:val="000000"/>
              </w:rPr>
              <w:t>Label</w:t>
            </w:r>
          </w:p>
        </w:tc>
        <w:tc>
          <w:tcPr>
            <w:tcW w:w="6660" w:type="dxa"/>
          </w:tcPr>
          <w:p w:rsidR="00661D5F" w:rsidRPr="000B615F" w:rsidRDefault="00662C13" w:rsidP="00D15DD2">
            <w:r>
              <w:t>Contributor (English)</w:t>
            </w:r>
          </w:p>
        </w:tc>
      </w:tr>
      <w:tr w:rsidR="00FC7F34" w:rsidRPr="00F3325F" w:rsidTr="00D15DD2">
        <w:trPr>
          <w:cantSplit/>
        </w:trPr>
        <w:tc>
          <w:tcPr>
            <w:tcW w:w="2268" w:type="dxa"/>
          </w:tcPr>
          <w:p w:rsidR="00FC7F34" w:rsidRDefault="00FC7F34" w:rsidP="00D15DD2">
            <w:pPr>
              <w:rPr>
                <w:b/>
                <w:color w:val="000000"/>
              </w:rPr>
            </w:pPr>
            <w:r>
              <w:rPr>
                <w:b/>
                <w:color w:val="000000"/>
              </w:rPr>
              <w:t>French Label</w:t>
            </w:r>
          </w:p>
        </w:tc>
        <w:tc>
          <w:tcPr>
            <w:tcW w:w="6660" w:type="dxa"/>
          </w:tcPr>
          <w:p w:rsidR="00FC7F34" w:rsidRDefault="00FC7F34" w:rsidP="00D15DD2">
            <w:r>
              <w:t>Contributeur (</w:t>
            </w:r>
            <w:r w:rsidR="007302BE">
              <w:t>a</w:t>
            </w:r>
            <w:r>
              <w:t>nglais)</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Definition</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 xml:space="preserve">Definition </w:t>
            </w:r>
          </w:p>
        </w:tc>
        <w:tc>
          <w:tcPr>
            <w:tcW w:w="6660" w:type="dxa"/>
          </w:tcPr>
          <w:p w:rsidR="00661D5F" w:rsidRPr="000B615F" w:rsidRDefault="00662C13" w:rsidP="000B615F">
            <w:r>
              <w:t>An entity responsible for making contributions to the resource.</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Description (Open Government Specific)</w:t>
            </w:r>
          </w:p>
        </w:tc>
        <w:tc>
          <w:tcPr>
            <w:tcW w:w="6660" w:type="dxa"/>
          </w:tcPr>
          <w:p w:rsidR="00661D5F" w:rsidRPr="00B51C37" w:rsidRDefault="00B51C37" w:rsidP="00D15DD2">
            <w:pPr>
              <w:pStyle w:val="Header"/>
              <w:rPr>
                <w:color w:val="000000"/>
                <w:lang w:eastAsia="en-CA"/>
              </w:rPr>
            </w:pPr>
            <w:r w:rsidRPr="00B51C37">
              <w:t xml:space="preserve">The English names of entities (persons, groups, GC Departments or Agencies) that contributed to the asset.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Comment (Implementation Notes)</w:t>
            </w:r>
          </w:p>
        </w:tc>
        <w:tc>
          <w:tcPr>
            <w:tcW w:w="6660" w:type="dxa"/>
          </w:tcPr>
          <w:p w:rsidR="00661D5F" w:rsidRPr="00F3325F" w:rsidRDefault="00902177" w:rsidP="00281815">
            <w:r>
              <w:t xml:space="preserve">The name of a contributor should be used to indicate an organization, institution, or person responsible for collecting, creating, or contributing to the development of an asset. Separate multiple values by using a </w:t>
            </w:r>
            <w:r w:rsidR="00281815">
              <w:t>comma</w:t>
            </w:r>
            <w:r>
              <w:t>.</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Example</w:t>
            </w:r>
          </w:p>
        </w:tc>
        <w:tc>
          <w:tcPr>
            <w:tcW w:w="6660" w:type="dxa"/>
          </w:tcPr>
          <w:p w:rsidR="00661D5F" w:rsidRPr="00F3325F" w:rsidRDefault="00281815" w:rsidP="00D15DD2">
            <w:r>
              <w:t xml:space="preserve">John Smith, Robert Thompson </w:t>
            </w:r>
          </w:p>
        </w:tc>
      </w:tr>
      <w:tr w:rsidR="008E6832" w:rsidRPr="00F3325F" w:rsidTr="00D15DD2">
        <w:trPr>
          <w:cantSplit/>
        </w:trPr>
        <w:tc>
          <w:tcPr>
            <w:tcW w:w="2268" w:type="dxa"/>
            <w:vMerge w:val="restart"/>
          </w:tcPr>
          <w:p w:rsidR="008E6832" w:rsidRPr="00605059" w:rsidRDefault="008E6832" w:rsidP="00D15DD2">
            <w:pPr>
              <w:rPr>
                <w:b/>
                <w:color w:val="000000"/>
              </w:rPr>
            </w:pPr>
            <w:r w:rsidRPr="00605059">
              <w:rPr>
                <w:b/>
                <w:color w:val="000000"/>
              </w:rPr>
              <w:t>Mapping</w:t>
            </w:r>
          </w:p>
        </w:tc>
        <w:tc>
          <w:tcPr>
            <w:tcW w:w="6660" w:type="dxa"/>
          </w:tcPr>
          <w:p w:rsidR="008E6832" w:rsidRPr="008E6832" w:rsidRDefault="008902C4" w:rsidP="00D15DD2">
            <w:pPr>
              <w:rPr>
                <w:u w:val="single"/>
              </w:rPr>
            </w:pPr>
            <w:hyperlink r:id="rId36" w:anchor="name" w:history="1">
              <w:r w:rsidR="008E6832">
                <w:rPr>
                  <w:rStyle w:val="Hyperlink"/>
                </w:rPr>
                <w:t>Metadata Object Description Schema - &lt;name&gt;&lt;namePart&gt;</w:t>
              </w:r>
            </w:hyperlink>
          </w:p>
        </w:tc>
      </w:tr>
      <w:tr w:rsidR="008E6832" w:rsidRPr="00F3325F" w:rsidTr="00D15DD2">
        <w:trPr>
          <w:cantSplit/>
        </w:trPr>
        <w:tc>
          <w:tcPr>
            <w:tcW w:w="2268" w:type="dxa"/>
            <w:vMerge/>
          </w:tcPr>
          <w:p w:rsidR="008E6832" w:rsidRPr="00605059" w:rsidRDefault="008E6832" w:rsidP="00D15DD2">
            <w:pPr>
              <w:rPr>
                <w:b/>
                <w:color w:val="000000"/>
              </w:rPr>
            </w:pPr>
          </w:p>
        </w:tc>
        <w:tc>
          <w:tcPr>
            <w:tcW w:w="6660" w:type="dxa"/>
          </w:tcPr>
          <w:p w:rsidR="008E6832" w:rsidRDefault="008E6832" w:rsidP="00662C13">
            <w:r>
              <w:t xml:space="preserve">Schema.org &gt; Thing &gt; CreativeWork &gt; contributor </w:t>
            </w:r>
          </w:p>
        </w:tc>
      </w:tr>
      <w:tr w:rsidR="00661D5F" w:rsidRPr="00F3325F" w:rsidTr="00D15DD2">
        <w:trPr>
          <w:cantSplit/>
        </w:trPr>
        <w:tc>
          <w:tcPr>
            <w:tcW w:w="2268" w:type="dxa"/>
          </w:tcPr>
          <w:p w:rsidR="00661D5F" w:rsidRPr="00605059" w:rsidRDefault="00661D5F" w:rsidP="00D15DD2">
            <w:pPr>
              <w:rPr>
                <w:b/>
                <w:color w:val="000000"/>
              </w:rPr>
            </w:pPr>
            <w:r w:rsidRPr="00605059">
              <w:rPr>
                <w:b/>
                <w:color w:val="000000"/>
              </w:rPr>
              <w:t>Application</w:t>
            </w:r>
          </w:p>
        </w:tc>
        <w:tc>
          <w:tcPr>
            <w:tcW w:w="6660" w:type="dxa"/>
          </w:tcPr>
          <w:p w:rsidR="00661D5F" w:rsidRDefault="000B615F" w:rsidP="00D15DD2">
            <w:r>
              <w:t xml:space="preserve">Government of Canada Foundational Metadata Element Set, Government of Canada Open Government Metadata Element Set –Open Data and Open Information Catalogue Extension </w:t>
            </w:r>
          </w:p>
        </w:tc>
      </w:tr>
      <w:tr w:rsidR="00661D5F" w:rsidRPr="00F3325F" w:rsidTr="00D15DD2">
        <w:trPr>
          <w:cantSplit/>
        </w:trPr>
        <w:tc>
          <w:tcPr>
            <w:tcW w:w="8928" w:type="dxa"/>
            <w:gridSpan w:val="2"/>
            <w:shd w:val="clear" w:color="auto" w:fill="E0E0E0"/>
          </w:tcPr>
          <w:p w:rsidR="00661D5F" w:rsidRPr="00605059" w:rsidRDefault="00661D5F" w:rsidP="00D15DD2">
            <w:pPr>
              <w:jc w:val="center"/>
              <w:rPr>
                <w:b/>
                <w:color w:val="000000"/>
              </w:rPr>
            </w:pPr>
            <w:r w:rsidRPr="00605059">
              <w:rPr>
                <w:b/>
                <w:color w:val="000000"/>
              </w:rPr>
              <w:t>Relations</w:t>
            </w:r>
          </w:p>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Syntax Encoding Scheme</w:t>
            </w:r>
          </w:p>
        </w:tc>
        <w:tc>
          <w:tcPr>
            <w:tcW w:w="6660" w:type="dxa"/>
          </w:tcPr>
          <w:p w:rsidR="00661D5F" w:rsidRPr="00F3325F" w:rsidRDefault="00661D5F" w:rsidP="00D15DD2"/>
        </w:tc>
      </w:tr>
      <w:tr w:rsidR="00661D5F" w:rsidRPr="00F3325F" w:rsidTr="00D15DD2">
        <w:trPr>
          <w:cantSplit/>
        </w:trPr>
        <w:tc>
          <w:tcPr>
            <w:tcW w:w="2268" w:type="dxa"/>
          </w:tcPr>
          <w:p w:rsidR="00661D5F" w:rsidRPr="00605059" w:rsidRDefault="00661D5F" w:rsidP="00D15DD2">
            <w:pPr>
              <w:pStyle w:val="FootnoteText"/>
              <w:rPr>
                <w:b/>
                <w:sz w:val="24"/>
                <w:szCs w:val="24"/>
              </w:rPr>
            </w:pPr>
            <w:r w:rsidRPr="00605059">
              <w:rPr>
                <w:b/>
                <w:sz w:val="24"/>
                <w:szCs w:val="24"/>
              </w:rPr>
              <w:t>Has Vocabulary Encoding Scheme</w:t>
            </w:r>
          </w:p>
        </w:tc>
        <w:tc>
          <w:tcPr>
            <w:tcW w:w="6660" w:type="dxa"/>
          </w:tcPr>
          <w:p w:rsidR="00661D5F" w:rsidRPr="00F3325F" w:rsidRDefault="00661D5F" w:rsidP="00D15DD2"/>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1D5F" w:rsidRPr="00605059" w:rsidRDefault="00661D5F" w:rsidP="00D15DD2">
            <w:pPr>
              <w:jc w:val="center"/>
              <w:rPr>
                <w:b/>
                <w:color w:val="000000"/>
              </w:rPr>
            </w:pPr>
            <w:r w:rsidRPr="00605059">
              <w:rPr>
                <w:b/>
                <w:color w:val="000000"/>
              </w:rPr>
              <w:t>Conditions of Application – File</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2C13" w:rsidP="000B615F">
            <w:r>
              <w:t>Free text</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662C13">
            <w:r>
              <w:t>Yes</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662C13">
            <w:r>
              <w:t>Optional</w:t>
            </w: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1D5F" w:rsidRPr="00605059" w:rsidRDefault="00661D5F"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1D5F" w:rsidRPr="00F3325F" w:rsidRDefault="00661D5F" w:rsidP="00D15DD2">
            <w:pPr>
              <w:pStyle w:val="TableText"/>
              <w:spacing w:before="0" w:after="0"/>
              <w:jc w:val="left"/>
              <w:rPr>
                <w:rFonts w:ascii="Times New Roman" w:hAnsi="Times New Roman" w:cs="Times New Roman"/>
              </w:rPr>
            </w:pPr>
          </w:p>
        </w:tc>
      </w:tr>
      <w:tr w:rsidR="00661D5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1D5F" w:rsidRPr="00605059" w:rsidRDefault="00661D5F"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1D5F" w:rsidRPr="00F3325F" w:rsidRDefault="00B51C37" w:rsidP="000B615F">
            <w:r>
              <w:t>Single</w:t>
            </w:r>
          </w:p>
        </w:tc>
      </w:tr>
    </w:tbl>
    <w:p w:rsidR="00661D5F" w:rsidRDefault="00661D5F" w:rsidP="00661D5F"/>
    <w:p w:rsidR="00CE60F5" w:rsidRDefault="00CE60F5" w:rsidP="00662C13">
      <w:pPr>
        <w:pStyle w:val="Heading2"/>
      </w:pPr>
      <w:bookmarkStart w:id="55" w:name="_10.9_Contributor_(French)"/>
      <w:bookmarkEnd w:id="55"/>
    </w:p>
    <w:p w:rsidR="00CE60F5" w:rsidRDefault="00CE60F5" w:rsidP="00CE60F5">
      <w:pPr>
        <w:rPr>
          <w:lang w:eastAsia="en-US"/>
        </w:rPr>
      </w:pPr>
    </w:p>
    <w:p w:rsidR="00CE60F5" w:rsidRPr="00CE60F5" w:rsidRDefault="00CE60F5" w:rsidP="00CE60F5">
      <w:pPr>
        <w:rPr>
          <w:lang w:eastAsia="en-US"/>
        </w:rPr>
      </w:pPr>
    </w:p>
    <w:p w:rsidR="00CE60F5" w:rsidRPr="00CE60F5" w:rsidRDefault="00CE60F5" w:rsidP="00CE60F5">
      <w:pPr>
        <w:rPr>
          <w:lang w:eastAsia="en-US"/>
        </w:rPr>
      </w:pPr>
    </w:p>
    <w:p w:rsidR="00662C13" w:rsidRPr="00661D5F" w:rsidRDefault="00662C13" w:rsidP="00662C13">
      <w:pPr>
        <w:pStyle w:val="Heading2"/>
      </w:pPr>
      <w:bookmarkStart w:id="56" w:name="_Toc466365185"/>
      <w:r>
        <w:t>10.</w:t>
      </w:r>
      <w:r w:rsidR="00197E12">
        <w:t>9</w:t>
      </w:r>
      <w:r>
        <w:t xml:space="preserve"> Contributor (French)</w:t>
      </w:r>
      <w:bookmarkEnd w:id="56"/>
    </w:p>
    <w:p w:rsidR="00662C13" w:rsidRPr="00661D5F" w:rsidRDefault="00662C13" w:rsidP="00662C1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62C13" w:rsidRPr="00F3325F" w:rsidTr="00D15DD2">
        <w:trPr>
          <w:cantSplit/>
        </w:trPr>
        <w:tc>
          <w:tcPr>
            <w:tcW w:w="8928" w:type="dxa"/>
            <w:gridSpan w:val="2"/>
            <w:shd w:val="clear" w:color="auto" w:fill="E0E0E0"/>
          </w:tcPr>
          <w:p w:rsidR="00662C13" w:rsidRPr="00605059" w:rsidRDefault="00662C13" w:rsidP="00D15DD2">
            <w:pPr>
              <w:keepNext/>
              <w:jc w:val="center"/>
              <w:rPr>
                <w:b/>
              </w:rPr>
            </w:pPr>
            <w:r>
              <w:rPr>
                <w:b/>
                <w:color w:val="000000"/>
              </w:rPr>
              <w:t>I</w:t>
            </w:r>
            <w:r w:rsidRPr="00605059">
              <w:rPr>
                <w:b/>
                <w:color w:val="000000"/>
              </w:rPr>
              <w:t>dentification</w:t>
            </w:r>
          </w:p>
        </w:tc>
      </w:tr>
      <w:tr w:rsidR="00662C13" w:rsidRPr="00F3325F" w:rsidTr="00D15DD2">
        <w:trPr>
          <w:cantSplit/>
        </w:trPr>
        <w:tc>
          <w:tcPr>
            <w:tcW w:w="2268" w:type="dxa"/>
          </w:tcPr>
          <w:p w:rsidR="00662C13" w:rsidRPr="00605059" w:rsidRDefault="00662C13" w:rsidP="00D15DD2">
            <w:pPr>
              <w:keepNext/>
              <w:rPr>
                <w:b/>
                <w:color w:val="000000"/>
              </w:rPr>
            </w:pPr>
            <w:r w:rsidRPr="00605059">
              <w:rPr>
                <w:b/>
                <w:color w:val="000000"/>
              </w:rPr>
              <w:t>Term Name</w:t>
            </w:r>
          </w:p>
        </w:tc>
        <w:tc>
          <w:tcPr>
            <w:tcW w:w="6660" w:type="dxa"/>
          </w:tcPr>
          <w:p w:rsidR="00662C13" w:rsidRPr="00281815" w:rsidRDefault="003B399D" w:rsidP="00281815">
            <w:r>
              <w:t>C</w:t>
            </w:r>
            <w:r w:rsidR="00662C13">
              <w:t>ontributor</w:t>
            </w:r>
          </w:p>
        </w:tc>
      </w:tr>
      <w:tr w:rsidR="00662C13" w:rsidRPr="00F3325F" w:rsidTr="00D15DD2">
        <w:trPr>
          <w:cantSplit/>
        </w:trPr>
        <w:tc>
          <w:tcPr>
            <w:tcW w:w="2268" w:type="dxa"/>
          </w:tcPr>
          <w:p w:rsidR="00662C13" w:rsidRPr="00605059" w:rsidRDefault="00662C13" w:rsidP="00D15DD2">
            <w:pPr>
              <w:keepNext/>
              <w:rPr>
                <w:b/>
                <w:color w:val="000000"/>
              </w:rPr>
            </w:pPr>
            <w:r w:rsidRPr="00605059">
              <w:rPr>
                <w:b/>
                <w:color w:val="000000"/>
              </w:rPr>
              <w:t>CKAN Term Name</w:t>
            </w:r>
          </w:p>
        </w:tc>
        <w:tc>
          <w:tcPr>
            <w:tcW w:w="6660" w:type="dxa"/>
          </w:tcPr>
          <w:p w:rsidR="00662C13" w:rsidRPr="00F3325F" w:rsidRDefault="00B51C37" w:rsidP="00B51C37">
            <w:pPr>
              <w:keepNext/>
              <w:rPr>
                <w:color w:val="000000"/>
              </w:rPr>
            </w:pPr>
            <w:r w:rsidRPr="00B51C37">
              <w:t>contributor_</w:t>
            </w:r>
            <w:r>
              <w:t>fr</w:t>
            </w:r>
          </w:p>
        </w:tc>
      </w:tr>
      <w:tr w:rsidR="00662C13" w:rsidRPr="00F3325F" w:rsidTr="00712F54">
        <w:trPr>
          <w:cantSplit/>
          <w:trHeight w:val="70"/>
        </w:trPr>
        <w:tc>
          <w:tcPr>
            <w:tcW w:w="2268" w:type="dxa"/>
          </w:tcPr>
          <w:p w:rsidR="00662C13" w:rsidRPr="00605059" w:rsidRDefault="00662C13" w:rsidP="00D15DD2">
            <w:pPr>
              <w:keepNext/>
              <w:rPr>
                <w:b/>
                <w:color w:val="000000"/>
              </w:rPr>
            </w:pPr>
            <w:r w:rsidRPr="00605059">
              <w:rPr>
                <w:b/>
                <w:color w:val="000000"/>
              </w:rPr>
              <w:t>URI</w:t>
            </w:r>
          </w:p>
        </w:tc>
        <w:tc>
          <w:tcPr>
            <w:tcW w:w="6660" w:type="dxa"/>
          </w:tcPr>
          <w:p w:rsidR="00662C13" w:rsidRPr="00281815" w:rsidRDefault="008902C4" w:rsidP="00281815">
            <w:pPr>
              <w:rPr>
                <w:u w:val="single"/>
              </w:rPr>
            </w:pPr>
            <w:hyperlink r:id="rId37" w:history="1">
              <w:r w:rsidR="00662C13">
                <w:rPr>
                  <w:rStyle w:val="Hyperlink"/>
                </w:rPr>
                <w:t>http://purl.org/dc/elements/1.1/contributor</w:t>
              </w:r>
            </w:hyperlink>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Defined By</w:t>
            </w:r>
          </w:p>
        </w:tc>
        <w:tc>
          <w:tcPr>
            <w:tcW w:w="6660" w:type="dxa"/>
          </w:tcPr>
          <w:p w:rsidR="00902177" w:rsidRDefault="00902177" w:rsidP="00902177">
            <w:r>
              <w:t>Dublin Core - http://dublincore.org/</w:t>
            </w:r>
          </w:p>
          <w:p w:rsidR="00662C13" w:rsidRPr="00F3325F" w:rsidRDefault="00902177" w:rsidP="00902177">
            <w:pPr>
              <w:rPr>
                <w:color w:val="000000"/>
              </w:rPr>
            </w:pPr>
            <w:r>
              <w:rPr>
                <w:color w:val="000000"/>
              </w:rPr>
              <w:t>dc:contributor, dcterms:contributor</w:t>
            </w:r>
            <w:r w:rsidRPr="00F3325F">
              <w:rPr>
                <w:color w:val="000000"/>
              </w:rPr>
              <w:t xml:space="preserve"> </w:t>
            </w:r>
          </w:p>
        </w:tc>
      </w:tr>
      <w:tr w:rsidR="00662C13" w:rsidRPr="00F3325F" w:rsidTr="00D15DD2">
        <w:trPr>
          <w:cantSplit/>
        </w:trPr>
        <w:tc>
          <w:tcPr>
            <w:tcW w:w="2268" w:type="dxa"/>
          </w:tcPr>
          <w:p w:rsidR="00662C13" w:rsidRPr="00605059" w:rsidRDefault="007302BE" w:rsidP="00D15DD2">
            <w:pPr>
              <w:rPr>
                <w:b/>
                <w:color w:val="000000"/>
              </w:rPr>
            </w:pPr>
            <w:r>
              <w:rPr>
                <w:b/>
                <w:color w:val="000000"/>
              </w:rPr>
              <w:t xml:space="preserve">English </w:t>
            </w:r>
            <w:r w:rsidR="00662C13" w:rsidRPr="00605059">
              <w:rPr>
                <w:b/>
                <w:color w:val="000000"/>
              </w:rPr>
              <w:t>Label</w:t>
            </w:r>
          </w:p>
        </w:tc>
        <w:tc>
          <w:tcPr>
            <w:tcW w:w="6660" w:type="dxa"/>
          </w:tcPr>
          <w:p w:rsidR="00662C13" w:rsidRPr="000B615F" w:rsidRDefault="00662C13" w:rsidP="00BE7D67">
            <w:r>
              <w:t>Contributor (</w:t>
            </w:r>
            <w:r w:rsidR="00BE7D67">
              <w:t>French</w:t>
            </w:r>
            <w:r>
              <w:t>)</w:t>
            </w:r>
          </w:p>
        </w:tc>
      </w:tr>
      <w:tr w:rsidR="007302BE" w:rsidRPr="00F3325F" w:rsidTr="00D15DD2">
        <w:trPr>
          <w:cantSplit/>
        </w:trPr>
        <w:tc>
          <w:tcPr>
            <w:tcW w:w="2268" w:type="dxa"/>
          </w:tcPr>
          <w:p w:rsidR="007302BE" w:rsidRDefault="007302BE" w:rsidP="00D15DD2">
            <w:pPr>
              <w:rPr>
                <w:b/>
                <w:color w:val="000000"/>
              </w:rPr>
            </w:pPr>
            <w:r>
              <w:rPr>
                <w:b/>
                <w:color w:val="000000"/>
              </w:rPr>
              <w:t>French Label</w:t>
            </w:r>
          </w:p>
        </w:tc>
        <w:tc>
          <w:tcPr>
            <w:tcW w:w="6660" w:type="dxa"/>
          </w:tcPr>
          <w:p w:rsidR="007302BE" w:rsidRDefault="007302BE" w:rsidP="00BE7D67">
            <w:r>
              <w:t>Contributeur (français)</w:t>
            </w:r>
          </w:p>
        </w:tc>
      </w:tr>
      <w:tr w:rsidR="00662C13" w:rsidRPr="00F3325F" w:rsidTr="00D15DD2">
        <w:trPr>
          <w:cantSplit/>
        </w:trPr>
        <w:tc>
          <w:tcPr>
            <w:tcW w:w="8928" w:type="dxa"/>
            <w:gridSpan w:val="2"/>
            <w:shd w:val="clear" w:color="auto" w:fill="E0E0E0"/>
          </w:tcPr>
          <w:p w:rsidR="00662C13" w:rsidRPr="00605059" w:rsidRDefault="00662C13" w:rsidP="00D15DD2">
            <w:pPr>
              <w:jc w:val="center"/>
              <w:rPr>
                <w:b/>
                <w:color w:val="000000"/>
              </w:rPr>
            </w:pPr>
            <w:r w:rsidRPr="00605059">
              <w:rPr>
                <w:b/>
                <w:color w:val="000000"/>
              </w:rPr>
              <w:t>Definition</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 xml:space="preserve">Definition </w:t>
            </w:r>
          </w:p>
        </w:tc>
        <w:tc>
          <w:tcPr>
            <w:tcW w:w="6660" w:type="dxa"/>
          </w:tcPr>
          <w:p w:rsidR="00662C13" w:rsidRPr="000B615F" w:rsidRDefault="00662C13" w:rsidP="000B615F">
            <w:r>
              <w:t>An entity responsible for making contributions to the resource.</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Description (Open Government Specific)</w:t>
            </w:r>
          </w:p>
        </w:tc>
        <w:tc>
          <w:tcPr>
            <w:tcW w:w="6660" w:type="dxa"/>
          </w:tcPr>
          <w:p w:rsidR="00662C13" w:rsidRPr="00F3325F" w:rsidRDefault="00B51C37" w:rsidP="00B51C37">
            <w:pPr>
              <w:pStyle w:val="Header"/>
              <w:rPr>
                <w:color w:val="000000"/>
                <w:lang w:eastAsia="en-CA"/>
              </w:rPr>
            </w:pPr>
            <w:r w:rsidRPr="00B51C37">
              <w:t xml:space="preserve">The </w:t>
            </w:r>
            <w:r>
              <w:t>French</w:t>
            </w:r>
            <w:r w:rsidRPr="00B51C37">
              <w:t xml:space="preserve"> names of entities (persons, groups, GC Departments or Agencies) that contributed to the asset. </w:t>
            </w:r>
          </w:p>
        </w:tc>
      </w:tr>
      <w:tr w:rsidR="00902177" w:rsidRPr="00F3325F" w:rsidTr="00D15DD2">
        <w:trPr>
          <w:cantSplit/>
        </w:trPr>
        <w:tc>
          <w:tcPr>
            <w:tcW w:w="2268" w:type="dxa"/>
          </w:tcPr>
          <w:p w:rsidR="00902177" w:rsidRPr="00605059" w:rsidRDefault="00902177" w:rsidP="00D15DD2">
            <w:pPr>
              <w:rPr>
                <w:b/>
                <w:color w:val="000000"/>
              </w:rPr>
            </w:pPr>
            <w:r w:rsidRPr="00605059">
              <w:rPr>
                <w:b/>
                <w:color w:val="000000"/>
              </w:rPr>
              <w:t>Comment (Implementation Notes)</w:t>
            </w:r>
          </w:p>
        </w:tc>
        <w:tc>
          <w:tcPr>
            <w:tcW w:w="6660" w:type="dxa"/>
          </w:tcPr>
          <w:p w:rsidR="00902177" w:rsidRPr="00F3325F" w:rsidRDefault="00902177" w:rsidP="00281815">
            <w:r>
              <w:t>The name of a contributor should be used to indicate an organization, institution, or person responsible for collecting, creating, or contributing to the development of an asset. Separate multiple values by using a co</w:t>
            </w:r>
            <w:r w:rsidR="00281815">
              <w:t>mma.</w:t>
            </w:r>
          </w:p>
        </w:tc>
      </w:tr>
      <w:tr w:rsidR="00902177" w:rsidRPr="00F3325F" w:rsidTr="00D15DD2">
        <w:trPr>
          <w:cantSplit/>
        </w:trPr>
        <w:tc>
          <w:tcPr>
            <w:tcW w:w="2268" w:type="dxa"/>
          </w:tcPr>
          <w:p w:rsidR="00902177" w:rsidRPr="00605059" w:rsidRDefault="00902177" w:rsidP="00D15DD2">
            <w:pPr>
              <w:rPr>
                <w:b/>
                <w:color w:val="000000"/>
              </w:rPr>
            </w:pPr>
            <w:r w:rsidRPr="00605059">
              <w:rPr>
                <w:b/>
                <w:color w:val="000000"/>
              </w:rPr>
              <w:t>Example</w:t>
            </w:r>
          </w:p>
        </w:tc>
        <w:tc>
          <w:tcPr>
            <w:tcW w:w="6660" w:type="dxa"/>
          </w:tcPr>
          <w:p w:rsidR="00902177" w:rsidRPr="00F3325F" w:rsidRDefault="00281815" w:rsidP="008E6832">
            <w:r>
              <w:t>John Smith, Robert Thompson</w:t>
            </w:r>
          </w:p>
        </w:tc>
      </w:tr>
      <w:tr w:rsidR="008E6832" w:rsidRPr="00F3325F" w:rsidTr="00D15DD2">
        <w:trPr>
          <w:cantSplit/>
        </w:trPr>
        <w:tc>
          <w:tcPr>
            <w:tcW w:w="2268" w:type="dxa"/>
            <w:vMerge w:val="restart"/>
          </w:tcPr>
          <w:p w:rsidR="008E6832" w:rsidRPr="00605059" w:rsidRDefault="008E6832" w:rsidP="00D15DD2">
            <w:pPr>
              <w:rPr>
                <w:b/>
                <w:color w:val="000000"/>
              </w:rPr>
            </w:pPr>
            <w:r w:rsidRPr="00605059">
              <w:rPr>
                <w:b/>
                <w:color w:val="000000"/>
              </w:rPr>
              <w:t>Mapping</w:t>
            </w:r>
          </w:p>
        </w:tc>
        <w:tc>
          <w:tcPr>
            <w:tcW w:w="6660" w:type="dxa"/>
          </w:tcPr>
          <w:p w:rsidR="008E6832" w:rsidRPr="008E6832" w:rsidRDefault="008902C4" w:rsidP="00D15DD2">
            <w:pPr>
              <w:rPr>
                <w:u w:val="single"/>
              </w:rPr>
            </w:pPr>
            <w:hyperlink r:id="rId38" w:anchor="name" w:history="1">
              <w:r w:rsidR="008E6832">
                <w:rPr>
                  <w:rStyle w:val="Hyperlink"/>
                </w:rPr>
                <w:t>Metadata Object Description Schema - &lt;name&gt;&lt;namePart&gt;</w:t>
              </w:r>
            </w:hyperlink>
          </w:p>
        </w:tc>
      </w:tr>
      <w:tr w:rsidR="008E6832" w:rsidRPr="00F3325F" w:rsidTr="00D15DD2">
        <w:trPr>
          <w:cantSplit/>
        </w:trPr>
        <w:tc>
          <w:tcPr>
            <w:tcW w:w="2268" w:type="dxa"/>
            <w:vMerge/>
          </w:tcPr>
          <w:p w:rsidR="008E6832" w:rsidRPr="00605059" w:rsidRDefault="008E6832" w:rsidP="00D15DD2">
            <w:pPr>
              <w:rPr>
                <w:b/>
                <w:color w:val="000000"/>
              </w:rPr>
            </w:pPr>
          </w:p>
        </w:tc>
        <w:tc>
          <w:tcPr>
            <w:tcW w:w="6660" w:type="dxa"/>
          </w:tcPr>
          <w:p w:rsidR="008E6832" w:rsidRDefault="008E6832" w:rsidP="00D15DD2">
            <w:r>
              <w:t>Schema.org &gt; Thing &gt; CreativeWork &gt; contributor</w:t>
            </w:r>
          </w:p>
        </w:tc>
      </w:tr>
      <w:tr w:rsidR="00662C13" w:rsidRPr="00F3325F" w:rsidTr="00D15DD2">
        <w:trPr>
          <w:cantSplit/>
        </w:trPr>
        <w:tc>
          <w:tcPr>
            <w:tcW w:w="2268" w:type="dxa"/>
          </w:tcPr>
          <w:p w:rsidR="00662C13" w:rsidRPr="00605059" w:rsidRDefault="00662C13" w:rsidP="00D15DD2">
            <w:pPr>
              <w:rPr>
                <w:b/>
                <w:color w:val="000000"/>
              </w:rPr>
            </w:pPr>
            <w:r w:rsidRPr="00605059">
              <w:rPr>
                <w:b/>
                <w:color w:val="000000"/>
              </w:rPr>
              <w:t>Application</w:t>
            </w:r>
          </w:p>
        </w:tc>
        <w:tc>
          <w:tcPr>
            <w:tcW w:w="6660" w:type="dxa"/>
          </w:tcPr>
          <w:p w:rsidR="00662C13" w:rsidRDefault="000B615F" w:rsidP="00D15DD2">
            <w:r>
              <w:t xml:space="preserve">Government of Canada Foundational Metadata Element Set, Government of Canada Open Government Metadata Element Set –Open Data and Open Information Catalogue Extension </w:t>
            </w:r>
          </w:p>
        </w:tc>
      </w:tr>
      <w:tr w:rsidR="00662C13" w:rsidRPr="00F3325F" w:rsidTr="00D15DD2">
        <w:trPr>
          <w:cantSplit/>
        </w:trPr>
        <w:tc>
          <w:tcPr>
            <w:tcW w:w="8928" w:type="dxa"/>
            <w:gridSpan w:val="2"/>
            <w:shd w:val="clear" w:color="auto" w:fill="E0E0E0"/>
          </w:tcPr>
          <w:p w:rsidR="00662C13" w:rsidRPr="00605059" w:rsidRDefault="00662C13" w:rsidP="00D15DD2">
            <w:pPr>
              <w:jc w:val="center"/>
              <w:rPr>
                <w:b/>
                <w:color w:val="000000"/>
              </w:rPr>
            </w:pPr>
            <w:r w:rsidRPr="00605059">
              <w:rPr>
                <w:b/>
                <w:color w:val="000000"/>
              </w:rPr>
              <w:t>Relations</w:t>
            </w:r>
          </w:p>
        </w:tc>
      </w:tr>
      <w:tr w:rsidR="00662C13" w:rsidRPr="00F3325F" w:rsidTr="00D15DD2">
        <w:trPr>
          <w:cantSplit/>
        </w:trPr>
        <w:tc>
          <w:tcPr>
            <w:tcW w:w="2268" w:type="dxa"/>
          </w:tcPr>
          <w:p w:rsidR="00662C13" w:rsidRPr="00605059" w:rsidRDefault="00662C13" w:rsidP="00D15DD2">
            <w:pPr>
              <w:pStyle w:val="FootnoteText"/>
              <w:rPr>
                <w:b/>
                <w:sz w:val="24"/>
                <w:szCs w:val="24"/>
              </w:rPr>
            </w:pPr>
            <w:r w:rsidRPr="00605059">
              <w:rPr>
                <w:b/>
                <w:sz w:val="24"/>
                <w:szCs w:val="24"/>
              </w:rPr>
              <w:t>Has Syntax Encoding Scheme</w:t>
            </w:r>
          </w:p>
        </w:tc>
        <w:tc>
          <w:tcPr>
            <w:tcW w:w="6660" w:type="dxa"/>
          </w:tcPr>
          <w:p w:rsidR="00662C13" w:rsidRPr="00F3325F" w:rsidRDefault="00662C13" w:rsidP="00D15DD2"/>
        </w:tc>
      </w:tr>
      <w:tr w:rsidR="00662C13" w:rsidRPr="00F3325F" w:rsidTr="00D15DD2">
        <w:trPr>
          <w:cantSplit/>
        </w:trPr>
        <w:tc>
          <w:tcPr>
            <w:tcW w:w="2268" w:type="dxa"/>
          </w:tcPr>
          <w:p w:rsidR="00662C13" w:rsidRPr="00605059" w:rsidRDefault="00662C13" w:rsidP="00D15DD2">
            <w:pPr>
              <w:pStyle w:val="FootnoteText"/>
              <w:rPr>
                <w:b/>
                <w:sz w:val="24"/>
                <w:szCs w:val="24"/>
              </w:rPr>
            </w:pPr>
            <w:r w:rsidRPr="00605059">
              <w:rPr>
                <w:b/>
                <w:sz w:val="24"/>
                <w:szCs w:val="24"/>
              </w:rPr>
              <w:t>Has Vocabulary Encoding Scheme</w:t>
            </w:r>
          </w:p>
        </w:tc>
        <w:tc>
          <w:tcPr>
            <w:tcW w:w="6660" w:type="dxa"/>
          </w:tcPr>
          <w:p w:rsidR="00662C13" w:rsidRPr="00F3325F" w:rsidRDefault="00662C13" w:rsidP="00D15DD2"/>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62C13" w:rsidRPr="00605059" w:rsidRDefault="00662C13" w:rsidP="00D15DD2">
            <w:pPr>
              <w:jc w:val="center"/>
              <w:rPr>
                <w:b/>
                <w:color w:val="000000"/>
              </w:rPr>
            </w:pPr>
            <w:r w:rsidRPr="00605059">
              <w:rPr>
                <w:b/>
                <w:color w:val="000000"/>
              </w:rPr>
              <w:t>Conditions of Application – File</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0B615F">
            <w:r>
              <w:t>Free text</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r>
              <w:t>Yes</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D15DD2">
            <w:r>
              <w:t>Optional</w:t>
            </w: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62C13" w:rsidRPr="00605059" w:rsidRDefault="00662C13"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62C13" w:rsidRPr="00F3325F" w:rsidRDefault="00662C13" w:rsidP="00D15DD2">
            <w:pPr>
              <w:pStyle w:val="TableText"/>
              <w:spacing w:before="0" w:after="0"/>
              <w:jc w:val="left"/>
              <w:rPr>
                <w:rFonts w:ascii="Times New Roman" w:hAnsi="Times New Roman" w:cs="Times New Roman"/>
              </w:rPr>
            </w:pPr>
          </w:p>
        </w:tc>
      </w:tr>
      <w:tr w:rsidR="00662C1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62C13" w:rsidRPr="00605059" w:rsidRDefault="00662C13"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62C13" w:rsidRPr="00F3325F" w:rsidRDefault="00B51C37" w:rsidP="000B615F">
            <w:r>
              <w:t>Single</w:t>
            </w:r>
          </w:p>
        </w:tc>
      </w:tr>
    </w:tbl>
    <w:p w:rsidR="00662C13" w:rsidRDefault="00662C13" w:rsidP="00662C13"/>
    <w:p w:rsidR="00662C13" w:rsidRDefault="00662C13" w:rsidP="00662C13"/>
    <w:p w:rsidR="00CE60F5" w:rsidRDefault="00CE60F5" w:rsidP="000858F8">
      <w:pPr>
        <w:pStyle w:val="Heading2"/>
      </w:pPr>
      <w:bookmarkStart w:id="57" w:name="_10.10_Creator"/>
      <w:bookmarkEnd w:id="57"/>
    </w:p>
    <w:p w:rsidR="00CE60F5" w:rsidRDefault="00CE60F5" w:rsidP="00CE60F5">
      <w:pPr>
        <w:rPr>
          <w:lang w:eastAsia="en-US"/>
        </w:rPr>
      </w:pPr>
    </w:p>
    <w:p w:rsidR="00CE60F5" w:rsidRDefault="00CE60F5" w:rsidP="00CE60F5">
      <w:pPr>
        <w:rPr>
          <w:lang w:eastAsia="en-US"/>
        </w:rPr>
      </w:pPr>
    </w:p>
    <w:p w:rsidR="00281815" w:rsidRDefault="00281815" w:rsidP="00CE60F5">
      <w:pPr>
        <w:rPr>
          <w:lang w:eastAsia="en-US"/>
        </w:rPr>
      </w:pPr>
    </w:p>
    <w:p w:rsidR="00281815" w:rsidRPr="00CE60F5" w:rsidRDefault="00281815" w:rsidP="00CE60F5">
      <w:pPr>
        <w:rPr>
          <w:lang w:eastAsia="en-US"/>
        </w:rPr>
      </w:pPr>
    </w:p>
    <w:p w:rsidR="000858F8" w:rsidRPr="00661D5F" w:rsidRDefault="000858F8" w:rsidP="000858F8">
      <w:pPr>
        <w:pStyle w:val="Heading2"/>
      </w:pPr>
      <w:bookmarkStart w:id="58" w:name="_Toc466365186"/>
      <w:r>
        <w:t>10.1</w:t>
      </w:r>
      <w:r w:rsidR="00197E12">
        <w:t>0</w:t>
      </w:r>
      <w:r>
        <w:t xml:space="preserve"> Creator</w:t>
      </w:r>
      <w:bookmarkEnd w:id="58"/>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3B399D" w:rsidP="000B615F">
            <w:r>
              <w:t>C</w:t>
            </w:r>
            <w:r w:rsidR="000858F8">
              <w:t>reator</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0858F8" w:rsidRPr="000B615F" w:rsidRDefault="003B399D" w:rsidP="000B615F">
            <w:r>
              <w:t>C</w:t>
            </w:r>
            <w:r w:rsidR="000858F8">
              <w:t>reator</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0B615F" w:rsidRDefault="000858F8" w:rsidP="000B615F">
            <w:r>
              <w:t xml:space="preserve">http://purl.org/dc/terms/creator  </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Default="000858F8" w:rsidP="000858F8">
            <w:r>
              <w:t>Dublin Core - http://dublincore.org/</w:t>
            </w:r>
          </w:p>
          <w:p w:rsidR="000858F8" w:rsidRPr="00F3325F" w:rsidRDefault="001169AE" w:rsidP="00D15DD2">
            <w:pPr>
              <w:rPr>
                <w:color w:val="000000"/>
              </w:rPr>
            </w:pPr>
            <w:r>
              <w:rPr>
                <w:color w:val="000000"/>
              </w:rPr>
              <w:t>d</w:t>
            </w:r>
            <w:r w:rsidR="00522C83">
              <w:rPr>
                <w:color w:val="000000"/>
              </w:rPr>
              <w:t xml:space="preserve">c:creator; dcterms:creator </w:t>
            </w:r>
          </w:p>
        </w:tc>
      </w:tr>
      <w:tr w:rsidR="000858F8" w:rsidRPr="00F3325F" w:rsidTr="00D15DD2">
        <w:trPr>
          <w:cantSplit/>
        </w:trPr>
        <w:tc>
          <w:tcPr>
            <w:tcW w:w="2268" w:type="dxa"/>
          </w:tcPr>
          <w:p w:rsidR="000858F8" w:rsidRPr="00605059" w:rsidRDefault="007302BE" w:rsidP="00D15DD2">
            <w:pPr>
              <w:rPr>
                <w:b/>
                <w:color w:val="000000"/>
              </w:rPr>
            </w:pPr>
            <w:r>
              <w:rPr>
                <w:b/>
                <w:color w:val="000000"/>
              </w:rPr>
              <w:t xml:space="preserve">English </w:t>
            </w:r>
            <w:r w:rsidR="000858F8" w:rsidRPr="00605059">
              <w:rPr>
                <w:b/>
                <w:color w:val="000000"/>
              </w:rPr>
              <w:t>Label</w:t>
            </w:r>
          </w:p>
        </w:tc>
        <w:tc>
          <w:tcPr>
            <w:tcW w:w="6660" w:type="dxa"/>
          </w:tcPr>
          <w:p w:rsidR="000858F8" w:rsidRPr="000B615F" w:rsidRDefault="000858F8" w:rsidP="00D15DD2">
            <w:r>
              <w:t>Creator</w:t>
            </w:r>
          </w:p>
        </w:tc>
      </w:tr>
      <w:tr w:rsidR="007302BE" w:rsidRPr="00F3325F" w:rsidTr="00D15DD2">
        <w:trPr>
          <w:cantSplit/>
        </w:trPr>
        <w:tc>
          <w:tcPr>
            <w:tcW w:w="2268" w:type="dxa"/>
          </w:tcPr>
          <w:p w:rsidR="007302BE" w:rsidRDefault="007302BE" w:rsidP="00D15DD2">
            <w:pPr>
              <w:rPr>
                <w:b/>
                <w:color w:val="000000"/>
              </w:rPr>
            </w:pPr>
            <w:r>
              <w:rPr>
                <w:b/>
                <w:color w:val="000000"/>
              </w:rPr>
              <w:t>French Label</w:t>
            </w:r>
          </w:p>
        </w:tc>
        <w:tc>
          <w:tcPr>
            <w:tcW w:w="6660" w:type="dxa"/>
          </w:tcPr>
          <w:p w:rsidR="007302BE" w:rsidRDefault="007302BE" w:rsidP="00D15DD2">
            <w:r>
              <w:t>Créateur</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0858F8" w:rsidP="000B615F">
            <w:r>
              <w:t>An entity primarily responsible for making the resource.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0858F8" w:rsidRPr="005F2EA5" w:rsidRDefault="005F2EA5" w:rsidP="005F2EA5">
            <w:pPr>
              <w:pStyle w:val="Header"/>
              <w:rPr>
                <w:lang w:eastAsia="en-CA"/>
              </w:rPr>
            </w:pPr>
            <w:r w:rsidRPr="005F2EA5">
              <w:t>Individual entities (persons) primarily responsible for making the asset.</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0858F8" w:rsidRPr="005F2EA5" w:rsidRDefault="000858F8" w:rsidP="00281815">
            <w:r w:rsidRPr="005F2EA5">
              <w:t>Examples of a Creator include an organization, a service</w:t>
            </w:r>
            <w:r w:rsidR="00522C83">
              <w:t>, a person</w:t>
            </w:r>
            <w:r w:rsidR="000B615F">
              <w:t>,</w:t>
            </w:r>
            <w:r w:rsidR="00522C83">
              <w:t xml:space="preserve"> main researchers involved in producing the asset, or the authors of the publication, listed in priority order</w:t>
            </w:r>
            <w:r w:rsidRPr="005F2EA5">
              <w:t>.</w:t>
            </w:r>
            <w:r w:rsidR="005F2EA5" w:rsidRPr="005F2EA5">
              <w:t xml:space="preserve"> Separate multiple entries with </w:t>
            </w:r>
            <w:r w:rsidR="00902177">
              <w:t>a c</w:t>
            </w:r>
            <w:r w:rsidR="00281815">
              <w:t>omma</w:t>
            </w:r>
            <w:r w:rsidR="005F2EA5" w:rsidRPr="005F2EA5">
              <w:t xml:space="preserve">. </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5F2EA5" w:rsidRDefault="00281815" w:rsidP="00D15DD2">
            <w:r>
              <w:t>John Smith, Robert Thompson</w:t>
            </w:r>
          </w:p>
        </w:tc>
      </w:tr>
      <w:tr w:rsidR="001F07D2" w:rsidRPr="00F3325F" w:rsidTr="00D15DD2">
        <w:trPr>
          <w:cantSplit/>
        </w:trPr>
        <w:tc>
          <w:tcPr>
            <w:tcW w:w="2268" w:type="dxa"/>
            <w:vMerge w:val="restart"/>
          </w:tcPr>
          <w:p w:rsidR="001F07D2" w:rsidRPr="00605059" w:rsidRDefault="001F07D2" w:rsidP="00D15DD2">
            <w:pPr>
              <w:rPr>
                <w:b/>
                <w:color w:val="000000"/>
              </w:rPr>
            </w:pPr>
            <w:r w:rsidRPr="00605059">
              <w:rPr>
                <w:b/>
                <w:color w:val="000000"/>
              </w:rPr>
              <w:t>Mapping</w:t>
            </w:r>
          </w:p>
        </w:tc>
        <w:tc>
          <w:tcPr>
            <w:tcW w:w="6660" w:type="dxa"/>
          </w:tcPr>
          <w:p w:rsidR="001F07D2" w:rsidRPr="00A10A68" w:rsidRDefault="008902C4" w:rsidP="00D15DD2">
            <w:pPr>
              <w:rPr>
                <w:u w:val="single"/>
              </w:rPr>
            </w:pPr>
            <w:hyperlink r:id="rId39" w:anchor="name" w:history="1">
              <w:r w:rsidR="001F07D2">
                <w:rPr>
                  <w:rStyle w:val="Hyperlink"/>
                </w:rPr>
                <w:t>Metadata Object Description Schema - &lt;name&gt;&lt;namePart&gt;</w:t>
              </w:r>
            </w:hyperlink>
          </w:p>
        </w:tc>
      </w:tr>
      <w:tr w:rsidR="00A10A68" w:rsidRPr="00F3325F" w:rsidTr="00D15DD2">
        <w:trPr>
          <w:cantSplit/>
        </w:trPr>
        <w:tc>
          <w:tcPr>
            <w:tcW w:w="2268" w:type="dxa"/>
            <w:vMerge/>
          </w:tcPr>
          <w:p w:rsidR="00A10A68" w:rsidRPr="00605059" w:rsidRDefault="00A10A68" w:rsidP="00D15DD2">
            <w:pPr>
              <w:rPr>
                <w:b/>
                <w:color w:val="000000"/>
              </w:rPr>
            </w:pPr>
          </w:p>
        </w:tc>
        <w:tc>
          <w:tcPr>
            <w:tcW w:w="6660" w:type="dxa"/>
          </w:tcPr>
          <w:p w:rsidR="00A10A68" w:rsidRDefault="00A10A68" w:rsidP="00A10A68">
            <w:r>
              <w:t>Government of Canada Recordkeeping Metdata Element Set - Agent Name, Agent Role=Author</w:t>
            </w:r>
          </w:p>
        </w:tc>
      </w:tr>
      <w:tr w:rsidR="001F07D2" w:rsidRPr="00F3325F" w:rsidTr="00D15DD2">
        <w:trPr>
          <w:cantSplit/>
        </w:trPr>
        <w:tc>
          <w:tcPr>
            <w:tcW w:w="2268" w:type="dxa"/>
            <w:vMerge/>
          </w:tcPr>
          <w:p w:rsidR="001F07D2" w:rsidRPr="00605059" w:rsidRDefault="001F07D2" w:rsidP="00D15DD2">
            <w:pPr>
              <w:rPr>
                <w:b/>
                <w:color w:val="000000"/>
              </w:rPr>
            </w:pPr>
          </w:p>
        </w:tc>
        <w:tc>
          <w:tcPr>
            <w:tcW w:w="6660" w:type="dxa"/>
          </w:tcPr>
          <w:p w:rsidR="001F07D2" w:rsidRDefault="001F07D2" w:rsidP="000858F8">
            <w:r>
              <w:t>Schema.org &gt; Thing &gt; CreativeWork &gt; author</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D15DD2">
            <w:r>
              <w:t xml:space="preserve">Government of Canada Foundational Metadata Element Set, Government of Canada Open Government Metadata Element Set –Open Data and Open Information Catalogue Extension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0858F8" w:rsidRPr="00F3325F" w:rsidRDefault="00281815" w:rsidP="00D15DD2">
            <w:r>
              <w:t>First Name Last Name, First Name Last Name</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0B615F">
            <w:r>
              <w:t>Free text</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r>
              <w:t>Yes</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r>
              <w:t>Optional</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pPr>
              <w:pStyle w:val="TableText"/>
              <w:spacing w:before="0" w:after="0"/>
              <w:jc w:val="left"/>
              <w:rPr>
                <w:rFonts w:ascii="Times New Roman" w:hAnsi="Times New Roman" w:cs="Times New Roman"/>
              </w:rPr>
            </w:pP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0858F8" w:rsidP="000B615F">
            <w:r>
              <w:t>Repeatable</w:t>
            </w:r>
          </w:p>
        </w:tc>
      </w:tr>
    </w:tbl>
    <w:p w:rsidR="00662C13" w:rsidRDefault="00662C13" w:rsidP="00662C13"/>
    <w:p w:rsidR="00662C13" w:rsidRDefault="00662C13" w:rsidP="00662C13"/>
    <w:p w:rsidR="00605059" w:rsidRDefault="00605059" w:rsidP="00752450"/>
    <w:p w:rsidR="00197E12" w:rsidRDefault="00197E12">
      <w:pPr>
        <w:rPr>
          <w:rFonts w:asciiTheme="majorHAnsi" w:eastAsiaTheme="majorEastAsia" w:hAnsiTheme="majorHAnsi" w:cstheme="majorBidi"/>
          <w:b/>
          <w:bCs/>
          <w:color w:val="4F81BD" w:themeColor="accent1"/>
          <w:sz w:val="26"/>
          <w:szCs w:val="26"/>
          <w:lang w:eastAsia="en-US"/>
        </w:rPr>
      </w:pPr>
      <w:r>
        <w:br w:type="page"/>
      </w:r>
    </w:p>
    <w:p w:rsidR="000858F8" w:rsidRPr="00661D5F" w:rsidRDefault="000858F8" w:rsidP="000858F8">
      <w:pPr>
        <w:pStyle w:val="Heading2"/>
      </w:pPr>
      <w:bookmarkStart w:id="59" w:name="_10.11_Date_Captured"/>
      <w:bookmarkStart w:id="60" w:name="_Toc466365187"/>
      <w:bookmarkEnd w:id="59"/>
      <w:r>
        <w:lastRenderedPageBreak/>
        <w:t>10.1</w:t>
      </w:r>
      <w:r w:rsidR="00197E12">
        <w:t>1</w:t>
      </w:r>
      <w:r>
        <w:t xml:space="preserve"> Date Captured</w:t>
      </w:r>
      <w:bookmarkEnd w:id="60"/>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8C0957" w:rsidP="000B615F">
            <w:r>
              <w:t>dateCaptured</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0858F8" w:rsidRPr="00F3325F" w:rsidRDefault="00AC3BCF" w:rsidP="00D15DD2">
            <w:pPr>
              <w:keepNext/>
              <w:rPr>
                <w:color w:val="000000"/>
              </w:rPr>
            </w:pPr>
            <w:r>
              <w:rPr>
                <w:color w:val="000000"/>
              </w:rPr>
              <w:t>date_captured</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0B615F" w:rsidRDefault="000858F8" w:rsidP="000B615F">
            <w:r>
              <w:t>To be determined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Pr="000B615F" w:rsidRDefault="008902C4" w:rsidP="00D15DD2">
            <w:pPr>
              <w:rPr>
                <w:u w:val="single"/>
              </w:rPr>
            </w:pPr>
            <w:hyperlink r:id="rId40" w:history="1">
              <w:r w:rsidR="000858F8">
                <w:rPr>
                  <w:rStyle w:val="Hyperlink"/>
                </w:rPr>
                <w:t>Metadata Object Description Schema (MODS)</w:t>
              </w:r>
            </w:hyperlink>
          </w:p>
        </w:tc>
      </w:tr>
      <w:tr w:rsidR="000858F8" w:rsidRPr="00F3325F" w:rsidTr="00D15DD2">
        <w:trPr>
          <w:cantSplit/>
        </w:trPr>
        <w:tc>
          <w:tcPr>
            <w:tcW w:w="2268" w:type="dxa"/>
          </w:tcPr>
          <w:p w:rsidR="000858F8" w:rsidRPr="00605059" w:rsidRDefault="007302BE" w:rsidP="00D15DD2">
            <w:pPr>
              <w:rPr>
                <w:b/>
                <w:color w:val="000000"/>
              </w:rPr>
            </w:pPr>
            <w:r>
              <w:rPr>
                <w:b/>
                <w:color w:val="000000"/>
              </w:rPr>
              <w:t xml:space="preserve">English </w:t>
            </w:r>
            <w:r w:rsidR="000858F8" w:rsidRPr="00605059">
              <w:rPr>
                <w:b/>
                <w:color w:val="000000"/>
              </w:rPr>
              <w:t>Label</w:t>
            </w:r>
          </w:p>
        </w:tc>
        <w:tc>
          <w:tcPr>
            <w:tcW w:w="6660" w:type="dxa"/>
          </w:tcPr>
          <w:p w:rsidR="000858F8" w:rsidRPr="000B615F" w:rsidRDefault="000858F8" w:rsidP="00D15DD2">
            <w:r>
              <w:t>Date Captured</w:t>
            </w:r>
          </w:p>
        </w:tc>
      </w:tr>
      <w:tr w:rsidR="007302BE" w:rsidRPr="00F3325F" w:rsidTr="00D15DD2">
        <w:trPr>
          <w:cantSplit/>
        </w:trPr>
        <w:tc>
          <w:tcPr>
            <w:tcW w:w="2268" w:type="dxa"/>
          </w:tcPr>
          <w:p w:rsidR="007302BE" w:rsidRDefault="007302BE" w:rsidP="00D15DD2">
            <w:pPr>
              <w:rPr>
                <w:b/>
                <w:color w:val="000000"/>
              </w:rPr>
            </w:pPr>
            <w:r>
              <w:rPr>
                <w:b/>
                <w:color w:val="000000"/>
              </w:rPr>
              <w:t>French Label</w:t>
            </w:r>
          </w:p>
        </w:tc>
        <w:tc>
          <w:tcPr>
            <w:tcW w:w="6660" w:type="dxa"/>
          </w:tcPr>
          <w:p w:rsidR="007302BE" w:rsidRDefault="007302BE" w:rsidP="00D15DD2">
            <w:r>
              <w:t>Date de saisie</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0858F8" w:rsidP="000B615F">
            <w:r>
              <w:t>The date on which the resource was digitized or a subsequent snapshot was taken.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0858F8" w:rsidRDefault="000858F8" w:rsidP="000858F8">
            <w:r>
              <w:t>The date on which the asset was digitized or a subsequent snapshot was taken.</w:t>
            </w:r>
          </w:p>
          <w:p w:rsidR="000858F8" w:rsidRPr="00F3325F" w:rsidRDefault="000858F8" w:rsidP="00D15DD2">
            <w:pPr>
              <w:pStyle w:val="Header"/>
              <w:rPr>
                <w:color w:val="000000"/>
                <w:lang w:eastAsia="en-CA"/>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0858F8" w:rsidRPr="00F3325F" w:rsidRDefault="004F3D51" w:rsidP="004F3D51">
            <w:r w:rsidRPr="0068451D">
              <w:t xml:space="preserve">Enter the date that the </w:t>
            </w:r>
            <w:r>
              <w:t>asset</w:t>
            </w:r>
            <w:r w:rsidRPr="0068451D">
              <w:t xml:space="preserve"> was </w:t>
            </w:r>
            <w:r>
              <w:t>captured</w:t>
            </w:r>
            <w:r w:rsidRPr="0068451D">
              <w:t>. The calendar tool can be used to populate date.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F3325F" w:rsidRDefault="000858F8" w:rsidP="00D15DD2">
            <w:r>
              <w:t>2013-03-09</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Mapping</w:t>
            </w:r>
          </w:p>
        </w:tc>
        <w:tc>
          <w:tcPr>
            <w:tcW w:w="6660" w:type="dxa"/>
          </w:tcPr>
          <w:p w:rsidR="000858F8" w:rsidRPr="00F3325F" w:rsidRDefault="001169AE" w:rsidP="000B4E2D">
            <w:r>
              <w:t>Dublin Core – dc:date, dcterms:date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0B615F">
            <w:r>
              <w:t xml:space="preserve">Government of Canada Open Government Metadata Element Set –Open Information Catalogue Extension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4F3D51" w:rsidRPr="0068451D" w:rsidRDefault="004F3D51" w:rsidP="004F3D51">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41" w:history="1">
              <w:r w:rsidRPr="0068451D">
                <w:rPr>
                  <w:rStyle w:val="Hyperlink"/>
                </w:rPr>
                <w:t>http://www.w3.org/TR/NOTE-datetime</w:t>
              </w:r>
            </w:hyperlink>
          </w:p>
          <w:p w:rsidR="004F3D51" w:rsidRDefault="004F3D51" w:rsidP="004F3D51"/>
          <w:p w:rsidR="000858F8" w:rsidRPr="00F3325F" w:rsidRDefault="004F3D51" w:rsidP="004F3D51">
            <w:r w:rsidRPr="0068451D">
              <w:t>Dates are encoded as: YYYY-MM-DD</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65EE7" w:rsidP="000B615F">
            <w:r>
              <w:t>T</w:t>
            </w:r>
            <w:r w:rsidR="000858F8">
              <w:t xml:space="preserve">ext, based on </w:t>
            </w:r>
            <w:r w:rsidR="004E5843">
              <w:t xml:space="preserve">syntax </w:t>
            </w:r>
            <w:r w:rsidR="000858F8">
              <w:t>encoding scheme</w:t>
            </w:r>
          </w:p>
        </w:tc>
      </w:tr>
      <w:tr w:rsidR="00265EE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0858F8">
            <w:r>
              <w:t>Yes</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r>
              <w:t>Optional</w:t>
            </w: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pPr>
              <w:pStyle w:val="TableText"/>
              <w:spacing w:before="0" w:after="0"/>
              <w:jc w:val="left"/>
              <w:rPr>
                <w:rFonts w:ascii="Times New Roman" w:hAnsi="Times New Roman" w:cs="Times New Roman"/>
              </w:rPr>
            </w:pPr>
          </w:p>
        </w:tc>
      </w:tr>
      <w:tr w:rsidR="000858F8"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0858F8" w:rsidP="000858F8">
            <w:r>
              <w:t>Single</w:t>
            </w:r>
          </w:p>
        </w:tc>
      </w:tr>
    </w:tbl>
    <w:p w:rsidR="00605059" w:rsidRDefault="00605059" w:rsidP="00752450"/>
    <w:p w:rsidR="000858F8" w:rsidRDefault="000858F8" w:rsidP="00752450"/>
    <w:p w:rsidR="00197E12" w:rsidRDefault="00197E12">
      <w:pPr>
        <w:rPr>
          <w:rFonts w:asciiTheme="majorHAnsi" w:eastAsiaTheme="majorEastAsia" w:hAnsiTheme="majorHAnsi" w:cstheme="majorBidi"/>
          <w:b/>
          <w:bCs/>
          <w:color w:val="4F81BD" w:themeColor="accent1"/>
          <w:sz w:val="26"/>
          <w:szCs w:val="26"/>
          <w:lang w:eastAsia="en-US"/>
        </w:rPr>
      </w:pPr>
      <w:r>
        <w:br w:type="page"/>
      </w:r>
    </w:p>
    <w:p w:rsidR="000858F8" w:rsidRPr="00661D5F" w:rsidRDefault="000858F8" w:rsidP="000858F8">
      <w:pPr>
        <w:pStyle w:val="Heading2"/>
      </w:pPr>
      <w:bookmarkStart w:id="61" w:name="_10.12_Date_Created"/>
      <w:bookmarkStart w:id="62" w:name="_Toc466365188"/>
      <w:bookmarkEnd w:id="61"/>
      <w:r>
        <w:lastRenderedPageBreak/>
        <w:t>10.1</w:t>
      </w:r>
      <w:r w:rsidR="00197E12">
        <w:t>2</w:t>
      </w:r>
      <w:r>
        <w:t xml:space="preserve"> Date Created</w:t>
      </w:r>
      <w:bookmarkEnd w:id="62"/>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8C0957" w:rsidP="000B615F">
            <w:r>
              <w:t>c</w:t>
            </w:r>
            <w:r w:rsidR="000858F8">
              <w:t>reated</w:t>
            </w:r>
          </w:p>
        </w:tc>
      </w:tr>
      <w:tr w:rsidR="000858F8" w:rsidRPr="00F3325F" w:rsidTr="00281815">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shd w:val="clear" w:color="auto" w:fill="auto"/>
          </w:tcPr>
          <w:p w:rsidR="000858F8" w:rsidRPr="00F3325F" w:rsidRDefault="00281815" w:rsidP="00D15DD2">
            <w:pPr>
              <w:keepNext/>
              <w:rPr>
                <w:color w:val="000000"/>
              </w:rPr>
            </w:pPr>
            <w:r w:rsidRPr="00281815">
              <w:rPr>
                <w:color w:val="000000"/>
              </w:rPr>
              <w:t>created</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0B615F" w:rsidRDefault="008902C4" w:rsidP="000B615F">
            <w:pPr>
              <w:rPr>
                <w:u w:val="single"/>
              </w:rPr>
            </w:pPr>
            <w:hyperlink r:id="rId42" w:history="1">
              <w:r w:rsidR="000858F8">
                <w:rPr>
                  <w:rStyle w:val="Hyperlink"/>
                </w:rPr>
                <w:t xml:space="preserve">http://purl.org/dc/terms/created </w:t>
              </w:r>
            </w:hyperlink>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Default="000858F8" w:rsidP="00D15DD2">
            <w:r>
              <w:t>Dublin Core - http://dublincore.org/</w:t>
            </w:r>
          </w:p>
          <w:p w:rsidR="000858F8" w:rsidRPr="00F3325F" w:rsidRDefault="001169AE" w:rsidP="001169AE">
            <w:pPr>
              <w:rPr>
                <w:color w:val="000000"/>
              </w:rPr>
            </w:pPr>
            <w:r>
              <w:rPr>
                <w:color w:val="000000"/>
              </w:rPr>
              <w:t>dc:created</w:t>
            </w:r>
          </w:p>
        </w:tc>
      </w:tr>
      <w:tr w:rsidR="000858F8" w:rsidRPr="00F3325F" w:rsidTr="00D15DD2">
        <w:trPr>
          <w:cantSplit/>
        </w:trPr>
        <w:tc>
          <w:tcPr>
            <w:tcW w:w="2268" w:type="dxa"/>
          </w:tcPr>
          <w:p w:rsidR="000858F8" w:rsidRPr="00605059" w:rsidRDefault="007302BE" w:rsidP="00D15DD2">
            <w:pPr>
              <w:rPr>
                <w:b/>
                <w:color w:val="000000"/>
              </w:rPr>
            </w:pPr>
            <w:r>
              <w:rPr>
                <w:b/>
                <w:color w:val="000000"/>
              </w:rPr>
              <w:t xml:space="preserve">English </w:t>
            </w:r>
            <w:r w:rsidR="000858F8" w:rsidRPr="00605059">
              <w:rPr>
                <w:b/>
                <w:color w:val="000000"/>
              </w:rPr>
              <w:t>Label</w:t>
            </w:r>
          </w:p>
        </w:tc>
        <w:tc>
          <w:tcPr>
            <w:tcW w:w="6660" w:type="dxa"/>
          </w:tcPr>
          <w:p w:rsidR="000858F8" w:rsidRPr="000B615F" w:rsidRDefault="000858F8" w:rsidP="00D15DD2">
            <w:r>
              <w:t>Date Created</w:t>
            </w:r>
          </w:p>
        </w:tc>
      </w:tr>
      <w:tr w:rsidR="007302BE" w:rsidRPr="00F3325F" w:rsidTr="00D15DD2">
        <w:trPr>
          <w:cantSplit/>
        </w:trPr>
        <w:tc>
          <w:tcPr>
            <w:tcW w:w="2268" w:type="dxa"/>
          </w:tcPr>
          <w:p w:rsidR="007302BE" w:rsidRDefault="007302BE" w:rsidP="00D15DD2">
            <w:pPr>
              <w:rPr>
                <w:b/>
                <w:color w:val="000000"/>
              </w:rPr>
            </w:pPr>
            <w:r>
              <w:rPr>
                <w:b/>
                <w:color w:val="000000"/>
              </w:rPr>
              <w:t>French Label</w:t>
            </w:r>
          </w:p>
        </w:tc>
        <w:tc>
          <w:tcPr>
            <w:tcW w:w="6660" w:type="dxa"/>
          </w:tcPr>
          <w:p w:rsidR="007302BE" w:rsidRDefault="007302BE" w:rsidP="00D15DD2">
            <w:r>
              <w:t>Date de création</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0858F8" w:rsidP="000B615F">
            <w:r>
              <w:t>Date of creation of the resource.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4F3D51" w:rsidRDefault="000858F8" w:rsidP="004F3D51">
            <w:r>
              <w:t xml:space="preserve">The date </w:t>
            </w:r>
            <w:r w:rsidR="004F3D51">
              <w:t>the asset was first created, which may have been before it was published or made available to the public.</w:t>
            </w:r>
          </w:p>
          <w:p w:rsidR="000858F8" w:rsidRPr="00F3325F" w:rsidRDefault="000858F8" w:rsidP="00D15DD2">
            <w:pPr>
              <w:pStyle w:val="Header"/>
              <w:rPr>
                <w:color w:val="000000"/>
                <w:lang w:eastAsia="en-CA"/>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0858F8" w:rsidRPr="00F3325F" w:rsidRDefault="004F3D51" w:rsidP="004F3D51">
            <w:r w:rsidRPr="0068451D">
              <w:t>Enter the date that the dataset</w:t>
            </w:r>
            <w:r>
              <w:t xml:space="preserve"> or information asset</w:t>
            </w:r>
            <w:r w:rsidRPr="0068451D">
              <w:t xml:space="preserve"> was </w:t>
            </w:r>
            <w:r>
              <w:t>created</w:t>
            </w:r>
            <w:r w:rsidRPr="0068451D">
              <w:t>. The calendar tool can be used to populate date.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F3325F" w:rsidRDefault="000858F8" w:rsidP="00D15DD2">
            <w:r>
              <w:t>2015-11-12</w:t>
            </w:r>
          </w:p>
        </w:tc>
      </w:tr>
      <w:tr w:rsidR="001169AE" w:rsidRPr="00F3325F" w:rsidTr="00D15DD2">
        <w:trPr>
          <w:cantSplit/>
        </w:trPr>
        <w:tc>
          <w:tcPr>
            <w:tcW w:w="2268" w:type="dxa"/>
            <w:vMerge w:val="restart"/>
          </w:tcPr>
          <w:p w:rsidR="001169AE" w:rsidRPr="00605059" w:rsidRDefault="001169AE" w:rsidP="00D15DD2">
            <w:pPr>
              <w:rPr>
                <w:b/>
                <w:color w:val="000000"/>
              </w:rPr>
            </w:pPr>
            <w:r w:rsidRPr="00605059">
              <w:rPr>
                <w:b/>
                <w:color w:val="000000"/>
              </w:rPr>
              <w:t>Mapping</w:t>
            </w:r>
          </w:p>
        </w:tc>
        <w:tc>
          <w:tcPr>
            <w:tcW w:w="6660" w:type="dxa"/>
          </w:tcPr>
          <w:p w:rsidR="001169AE" w:rsidRPr="00F3325F" w:rsidRDefault="001169AE" w:rsidP="000B4E2D">
            <w:r>
              <w:t>Metadata Object Description Schema - &lt;originInfo&gt;&lt;dateCreated&gt;</w:t>
            </w:r>
          </w:p>
        </w:tc>
      </w:tr>
      <w:tr w:rsidR="008E6832" w:rsidRPr="00F3325F" w:rsidTr="00D15DD2">
        <w:trPr>
          <w:cantSplit/>
        </w:trPr>
        <w:tc>
          <w:tcPr>
            <w:tcW w:w="2268" w:type="dxa"/>
            <w:vMerge/>
          </w:tcPr>
          <w:p w:rsidR="008E6832" w:rsidRPr="00605059" w:rsidRDefault="008E6832" w:rsidP="00D15DD2">
            <w:pPr>
              <w:rPr>
                <w:b/>
                <w:color w:val="000000"/>
              </w:rPr>
            </w:pPr>
          </w:p>
        </w:tc>
        <w:tc>
          <w:tcPr>
            <w:tcW w:w="6660" w:type="dxa"/>
          </w:tcPr>
          <w:p w:rsidR="008E6832" w:rsidRDefault="008E6832" w:rsidP="000858F8">
            <w:r>
              <w:t>Government of Canada Recordkeeping Metadata Element Set: eventDateTime</w:t>
            </w:r>
            <w:r w:rsidR="0064503C">
              <w:t>, Event Type</w:t>
            </w:r>
            <w:r>
              <w:t xml:space="preserve"> = Captured</w:t>
            </w:r>
          </w:p>
        </w:tc>
      </w:tr>
      <w:tr w:rsidR="001169AE" w:rsidRPr="00F3325F" w:rsidTr="00D15DD2">
        <w:trPr>
          <w:cantSplit/>
        </w:trPr>
        <w:tc>
          <w:tcPr>
            <w:tcW w:w="2268" w:type="dxa"/>
            <w:vMerge/>
          </w:tcPr>
          <w:p w:rsidR="001169AE" w:rsidRPr="00605059" w:rsidRDefault="001169AE" w:rsidP="00D15DD2">
            <w:pPr>
              <w:rPr>
                <w:b/>
                <w:color w:val="000000"/>
              </w:rPr>
            </w:pPr>
          </w:p>
        </w:tc>
        <w:tc>
          <w:tcPr>
            <w:tcW w:w="6660" w:type="dxa"/>
          </w:tcPr>
          <w:p w:rsidR="001169AE" w:rsidRDefault="008E6832" w:rsidP="000858F8">
            <w:r>
              <w:t>Schema.org &gt; Thing &gt; CreativeWork &gt; dateCreated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0B615F">
            <w:r>
              <w:t xml:space="preserve">Government of Canada Open Government Metadata Element Set –Open Information Catalogue Extension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4F3D51" w:rsidRPr="0068451D" w:rsidRDefault="004F3D51" w:rsidP="004F3D51">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43" w:history="1">
              <w:r w:rsidRPr="0068451D">
                <w:rPr>
                  <w:rStyle w:val="Hyperlink"/>
                </w:rPr>
                <w:t>http://www.w3.org/TR/NOTE-datetime</w:t>
              </w:r>
            </w:hyperlink>
          </w:p>
          <w:p w:rsidR="004F3D51" w:rsidRDefault="004F3D51" w:rsidP="004F3D51"/>
          <w:p w:rsidR="000858F8" w:rsidRPr="00F3325F" w:rsidRDefault="004F3D51" w:rsidP="004F3D51">
            <w:r w:rsidRPr="0068451D">
              <w:t>Dates are encoded as: YYYY-MM-DD</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D15DD2" w:rsidP="000B615F">
            <w:r>
              <w:t xml:space="preserve">Free-text, based on </w:t>
            </w:r>
            <w:r w:rsidR="00725138">
              <w:t xml:space="preserve">syntax </w:t>
            </w:r>
            <w:r>
              <w:t>encoding scheme</w:t>
            </w:r>
          </w:p>
        </w:tc>
      </w:tr>
      <w:tr w:rsidR="00265EE7"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D15DD2">
            <w:r>
              <w:t>Yes</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r>
              <w:t>Optional</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pPr>
              <w:pStyle w:val="TableText"/>
              <w:spacing w:before="0" w:after="0"/>
              <w:jc w:val="left"/>
              <w:rPr>
                <w:rFonts w:ascii="Times New Roman" w:hAnsi="Times New Roman" w:cs="Times New Roman"/>
              </w:rPr>
            </w:pP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D15DD2" w:rsidP="000B615F">
            <w:r>
              <w:t>Single</w:t>
            </w:r>
          </w:p>
        </w:tc>
      </w:tr>
    </w:tbl>
    <w:p w:rsidR="00605059" w:rsidRDefault="00605059" w:rsidP="00752450"/>
    <w:p w:rsidR="00D15DD2" w:rsidRDefault="00D15DD2" w:rsidP="00752450"/>
    <w:p w:rsidR="000858F8" w:rsidRPr="00661D5F" w:rsidRDefault="000858F8" w:rsidP="000858F8">
      <w:pPr>
        <w:pStyle w:val="Heading2"/>
      </w:pPr>
      <w:bookmarkStart w:id="63" w:name="_10.13_Date_Modified"/>
      <w:bookmarkStart w:id="64" w:name="_Toc466365189"/>
      <w:bookmarkEnd w:id="63"/>
      <w:r>
        <w:lastRenderedPageBreak/>
        <w:t>10.1</w:t>
      </w:r>
      <w:r w:rsidR="00197E12">
        <w:t>3</w:t>
      </w:r>
      <w:r w:rsidR="00D15DD2">
        <w:t xml:space="preserve"> </w:t>
      </w:r>
      <w:r w:rsidR="0025412A">
        <w:t>Date Modified</w:t>
      </w:r>
      <w:bookmarkEnd w:id="64"/>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8C0957" w:rsidP="000B615F">
            <w:r>
              <w:t>m</w:t>
            </w:r>
            <w:r w:rsidR="0025412A">
              <w:t>odified</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0858F8" w:rsidRPr="000B615F" w:rsidRDefault="0025412A" w:rsidP="000B615F">
            <w:r>
              <w:t>date_modified</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0B615F" w:rsidRDefault="008902C4" w:rsidP="000B615F">
            <w:pPr>
              <w:rPr>
                <w:u w:val="single"/>
              </w:rPr>
            </w:pPr>
            <w:hyperlink r:id="rId44" w:history="1">
              <w:r w:rsidR="0025412A">
                <w:rPr>
                  <w:rStyle w:val="Hyperlink"/>
                </w:rPr>
                <w:t xml:space="preserve">http://purl.org/dc/terms/modified </w:t>
              </w:r>
            </w:hyperlink>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Default="000858F8" w:rsidP="00D15DD2">
            <w:r>
              <w:t>Dublin Core - http://dublincore.org/</w:t>
            </w:r>
          </w:p>
          <w:p w:rsidR="000858F8" w:rsidRPr="00F3325F" w:rsidRDefault="001169AE" w:rsidP="001169AE">
            <w:pPr>
              <w:rPr>
                <w:color w:val="000000"/>
              </w:rPr>
            </w:pPr>
            <w:r>
              <w:rPr>
                <w:color w:val="000000"/>
              </w:rPr>
              <w:t>dc:modified</w:t>
            </w:r>
          </w:p>
        </w:tc>
      </w:tr>
      <w:tr w:rsidR="000858F8" w:rsidRPr="00F3325F" w:rsidTr="00D15DD2">
        <w:trPr>
          <w:cantSplit/>
        </w:trPr>
        <w:tc>
          <w:tcPr>
            <w:tcW w:w="2268" w:type="dxa"/>
          </w:tcPr>
          <w:p w:rsidR="000858F8" w:rsidRPr="00605059" w:rsidRDefault="007302BE" w:rsidP="00D15DD2">
            <w:pPr>
              <w:rPr>
                <w:b/>
                <w:color w:val="000000"/>
              </w:rPr>
            </w:pPr>
            <w:r>
              <w:rPr>
                <w:b/>
                <w:color w:val="000000"/>
              </w:rPr>
              <w:t xml:space="preserve">English </w:t>
            </w:r>
            <w:r w:rsidR="000858F8" w:rsidRPr="00605059">
              <w:rPr>
                <w:b/>
                <w:color w:val="000000"/>
              </w:rPr>
              <w:t>Label</w:t>
            </w:r>
          </w:p>
        </w:tc>
        <w:tc>
          <w:tcPr>
            <w:tcW w:w="6660" w:type="dxa"/>
          </w:tcPr>
          <w:p w:rsidR="000858F8" w:rsidRPr="000B615F" w:rsidRDefault="0025412A" w:rsidP="00D15DD2">
            <w:r>
              <w:t>Date Modified</w:t>
            </w:r>
          </w:p>
        </w:tc>
      </w:tr>
      <w:tr w:rsidR="007302BE" w:rsidRPr="00F3325F" w:rsidTr="00D15DD2">
        <w:trPr>
          <w:cantSplit/>
        </w:trPr>
        <w:tc>
          <w:tcPr>
            <w:tcW w:w="2268" w:type="dxa"/>
          </w:tcPr>
          <w:p w:rsidR="007302BE" w:rsidRDefault="007302BE" w:rsidP="00D15DD2">
            <w:pPr>
              <w:rPr>
                <w:b/>
                <w:color w:val="000000"/>
              </w:rPr>
            </w:pPr>
            <w:r>
              <w:rPr>
                <w:b/>
                <w:color w:val="000000"/>
              </w:rPr>
              <w:t>French Label</w:t>
            </w:r>
          </w:p>
        </w:tc>
        <w:tc>
          <w:tcPr>
            <w:tcW w:w="6660" w:type="dxa"/>
          </w:tcPr>
          <w:p w:rsidR="007302BE" w:rsidRDefault="007302BE" w:rsidP="00D15DD2">
            <w:r>
              <w:t>Date de modification</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25412A" w:rsidP="000B615F">
            <w:r>
              <w:t xml:space="preserve">Date on which the resource was changed. </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25412A" w:rsidRDefault="0025412A" w:rsidP="0025412A">
            <w:r>
              <w:t>The date on which the asset was changed, updated or modified.</w:t>
            </w:r>
          </w:p>
          <w:p w:rsidR="000858F8" w:rsidRPr="00F3325F" w:rsidRDefault="000858F8" w:rsidP="00D15DD2">
            <w:pPr>
              <w:pStyle w:val="Header"/>
              <w:rPr>
                <w:color w:val="000000"/>
                <w:lang w:eastAsia="en-CA"/>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4F3D51" w:rsidRDefault="004F3D51" w:rsidP="004F3D51">
            <w:r w:rsidRPr="0068451D">
              <w:t xml:space="preserve">Enter the date that the </w:t>
            </w:r>
            <w:r>
              <w:t>asset</w:t>
            </w:r>
            <w:r w:rsidRPr="0068451D">
              <w:t xml:space="preserve"> was </w:t>
            </w:r>
            <w:r w:rsidR="001169AE">
              <w:t xml:space="preserve">last changed, </w:t>
            </w:r>
            <w:r>
              <w:t>updated</w:t>
            </w:r>
            <w:r w:rsidR="001169AE">
              <w:t xml:space="preserve"> or modified</w:t>
            </w:r>
            <w:r w:rsidRPr="0068451D">
              <w:t>. The calendar tool can be used to populate date.</w:t>
            </w:r>
          </w:p>
          <w:p w:rsidR="000858F8" w:rsidRPr="00F3325F" w:rsidRDefault="000858F8" w:rsidP="00D15DD2"/>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F3325F" w:rsidRDefault="0025412A" w:rsidP="00D15DD2">
            <w:r>
              <w:t>2016-05-05</w:t>
            </w:r>
          </w:p>
        </w:tc>
      </w:tr>
      <w:tr w:rsidR="001169AE" w:rsidRPr="00F3325F" w:rsidTr="00D15DD2">
        <w:trPr>
          <w:cantSplit/>
        </w:trPr>
        <w:tc>
          <w:tcPr>
            <w:tcW w:w="2268" w:type="dxa"/>
            <w:vMerge w:val="restart"/>
          </w:tcPr>
          <w:p w:rsidR="001169AE" w:rsidRPr="00605059" w:rsidRDefault="001169AE" w:rsidP="00D15DD2">
            <w:pPr>
              <w:rPr>
                <w:b/>
                <w:color w:val="000000"/>
              </w:rPr>
            </w:pPr>
            <w:r w:rsidRPr="00605059">
              <w:rPr>
                <w:b/>
                <w:color w:val="000000"/>
              </w:rPr>
              <w:t>Mapping</w:t>
            </w:r>
          </w:p>
        </w:tc>
        <w:tc>
          <w:tcPr>
            <w:tcW w:w="6660" w:type="dxa"/>
          </w:tcPr>
          <w:p w:rsidR="001169AE" w:rsidRPr="00F3325F" w:rsidRDefault="001169AE" w:rsidP="000B4E2D">
            <w:r>
              <w:t>Government of Canada Recordkeeping Metadata Element Set: eventDateTime, eventType = Edited</w:t>
            </w:r>
          </w:p>
        </w:tc>
      </w:tr>
      <w:tr w:rsidR="001169AE" w:rsidRPr="00F3325F" w:rsidTr="00D15DD2">
        <w:trPr>
          <w:cantSplit/>
        </w:trPr>
        <w:tc>
          <w:tcPr>
            <w:tcW w:w="2268" w:type="dxa"/>
            <w:vMerge/>
          </w:tcPr>
          <w:p w:rsidR="001169AE" w:rsidRPr="00605059" w:rsidRDefault="001169AE" w:rsidP="00D15DD2">
            <w:pPr>
              <w:rPr>
                <w:b/>
                <w:color w:val="000000"/>
              </w:rPr>
            </w:pPr>
          </w:p>
        </w:tc>
        <w:tc>
          <w:tcPr>
            <w:tcW w:w="6660" w:type="dxa"/>
          </w:tcPr>
          <w:p w:rsidR="001169AE" w:rsidRDefault="001169AE" w:rsidP="000B4E2D">
            <w:r>
              <w:t>Data Catalog Vocabulary (DCAT) – dct:modified</w:t>
            </w:r>
          </w:p>
        </w:tc>
      </w:tr>
      <w:tr w:rsidR="001169AE" w:rsidRPr="00F3325F" w:rsidTr="00D15DD2">
        <w:trPr>
          <w:cantSplit/>
        </w:trPr>
        <w:tc>
          <w:tcPr>
            <w:tcW w:w="2268" w:type="dxa"/>
            <w:vMerge/>
          </w:tcPr>
          <w:p w:rsidR="001169AE" w:rsidRPr="00605059" w:rsidRDefault="001169AE" w:rsidP="00D15DD2">
            <w:pPr>
              <w:rPr>
                <w:b/>
                <w:color w:val="000000"/>
              </w:rPr>
            </w:pPr>
          </w:p>
        </w:tc>
        <w:tc>
          <w:tcPr>
            <w:tcW w:w="6660" w:type="dxa"/>
          </w:tcPr>
          <w:p w:rsidR="001169AE" w:rsidRDefault="001169AE" w:rsidP="000B4E2D">
            <w:r>
              <w:t xml:space="preserve">Schema.org – </w:t>
            </w:r>
            <w:r w:rsidR="008E6832">
              <w:t xml:space="preserve">Thing &gt; </w:t>
            </w:r>
            <w:r>
              <w:t>CreativeWork&gt;dateModified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D15DD2">
            <w:r>
              <w:t xml:space="preserve">Government of Canada Foundational Metadata Element Set, Government of Canada Open Government Metadata Element Set –Open Data and Open Information Catalogue Extensions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4F3D51" w:rsidRPr="0068451D" w:rsidRDefault="004F3D51" w:rsidP="004F3D51">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45" w:history="1">
              <w:r w:rsidRPr="0068451D">
                <w:rPr>
                  <w:rStyle w:val="Hyperlink"/>
                </w:rPr>
                <w:t>http://www.w3.org/TR/NOTE-datetime</w:t>
              </w:r>
            </w:hyperlink>
          </w:p>
          <w:p w:rsidR="004F3D51" w:rsidRDefault="004F3D51" w:rsidP="004F3D51"/>
          <w:p w:rsidR="000858F8" w:rsidRPr="00F3325F" w:rsidRDefault="004F3D51" w:rsidP="004F3D51">
            <w:r w:rsidRPr="0068451D">
              <w:t>Dates are encoded as: YYYY-MM-DD</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65EE7" w:rsidP="000B615F">
            <w:r>
              <w:t>T</w:t>
            </w:r>
            <w:r w:rsidR="0025412A">
              <w:t xml:space="preserve">ext, based on </w:t>
            </w:r>
            <w:r w:rsidR="00725138">
              <w:t xml:space="preserve">syntax </w:t>
            </w:r>
            <w:r w:rsidR="0025412A">
              <w:t>encoding scheme</w:t>
            </w:r>
          </w:p>
        </w:tc>
      </w:tr>
      <w:tr w:rsidR="00265EE7"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25412A">
            <w:r>
              <w:t>Yes</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5412A" w:rsidP="00D15DD2">
            <w:r>
              <w:t>Mandatory, if applicable</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5412A" w:rsidP="000B615F">
            <w:r>
              <w:t>This element is mandatory if an asset is changed</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25412A" w:rsidP="000B615F">
            <w:r>
              <w:t>Single</w:t>
            </w:r>
          </w:p>
        </w:tc>
      </w:tr>
    </w:tbl>
    <w:p w:rsidR="00605059" w:rsidRDefault="00605059" w:rsidP="00752450"/>
    <w:p w:rsidR="00995749" w:rsidRDefault="00995749" w:rsidP="00752450"/>
    <w:p w:rsidR="000858F8" w:rsidRPr="00661D5F" w:rsidRDefault="000858F8" w:rsidP="000858F8">
      <w:pPr>
        <w:pStyle w:val="Heading2"/>
      </w:pPr>
      <w:bookmarkStart w:id="65" w:name="_10.11_Date_Published"/>
      <w:bookmarkStart w:id="66" w:name="_Toc466365190"/>
      <w:bookmarkEnd w:id="65"/>
      <w:r>
        <w:lastRenderedPageBreak/>
        <w:t>10.1</w:t>
      </w:r>
      <w:r w:rsidR="00CE60F5">
        <w:t>4</w:t>
      </w:r>
      <w:r>
        <w:t xml:space="preserve"> </w:t>
      </w:r>
      <w:r w:rsidR="00995749">
        <w:t>Date Published</w:t>
      </w:r>
      <w:bookmarkEnd w:id="66"/>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CE069E" w:rsidP="000B615F">
            <w:r>
              <w:t>issued</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486A89" w:rsidRPr="000B615F" w:rsidRDefault="00486A89" w:rsidP="00D15DD2">
            <w:pPr>
              <w:keepNext/>
            </w:pPr>
            <w:r w:rsidRPr="00486A89">
              <w:t>date_published</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486A89" w:rsidRPr="000B615F" w:rsidRDefault="008902C4" w:rsidP="00D15DD2">
            <w:pPr>
              <w:pStyle w:val="BodyText2"/>
              <w:keepNext/>
              <w:rPr>
                <w:rFonts w:ascii="Times New Roman" w:hAnsi="Times New Roman" w:cs="Times New Roman"/>
                <w:color w:val="0000FF"/>
                <w:sz w:val="24"/>
                <w:u w:val="single"/>
              </w:rPr>
            </w:pPr>
            <w:hyperlink r:id="rId46" w:history="1">
              <w:r w:rsidR="00CE069E" w:rsidRPr="00CE069E">
                <w:rPr>
                  <w:rStyle w:val="Hyperlink"/>
                  <w:rFonts w:ascii="Times New Roman" w:hAnsi="Times New Roman" w:cs="Times New Roman"/>
                  <w:sz w:val="24"/>
                </w:rPr>
                <w:t>http://purl.org/dc/terms/issued</w:t>
              </w:r>
            </w:hyperlink>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Default="000858F8" w:rsidP="00D15DD2">
            <w:r>
              <w:t>Dublin Core - http://dublincore.org/</w:t>
            </w:r>
          </w:p>
          <w:p w:rsidR="000858F8" w:rsidRPr="00F3325F" w:rsidRDefault="00274AFC" w:rsidP="00D15DD2">
            <w:pPr>
              <w:rPr>
                <w:color w:val="000000"/>
              </w:rPr>
            </w:pPr>
            <w:r>
              <w:rPr>
                <w:color w:val="000000"/>
              </w:rPr>
              <w:t>dc:issued</w:t>
            </w:r>
          </w:p>
        </w:tc>
      </w:tr>
      <w:tr w:rsidR="000858F8" w:rsidRPr="00F3325F" w:rsidTr="00D15DD2">
        <w:trPr>
          <w:cantSplit/>
        </w:trPr>
        <w:tc>
          <w:tcPr>
            <w:tcW w:w="2268" w:type="dxa"/>
          </w:tcPr>
          <w:p w:rsidR="000858F8" w:rsidRPr="00605059" w:rsidRDefault="007302BE" w:rsidP="00D15DD2">
            <w:pPr>
              <w:rPr>
                <w:b/>
                <w:color w:val="000000"/>
              </w:rPr>
            </w:pPr>
            <w:r>
              <w:rPr>
                <w:b/>
                <w:color w:val="000000"/>
              </w:rPr>
              <w:t xml:space="preserve">English </w:t>
            </w:r>
            <w:r w:rsidR="000858F8" w:rsidRPr="00605059">
              <w:rPr>
                <w:b/>
                <w:color w:val="000000"/>
              </w:rPr>
              <w:t>Label</w:t>
            </w:r>
          </w:p>
        </w:tc>
        <w:tc>
          <w:tcPr>
            <w:tcW w:w="6660" w:type="dxa"/>
          </w:tcPr>
          <w:p w:rsidR="000858F8" w:rsidRPr="000B615F" w:rsidRDefault="00995749" w:rsidP="00D15DD2">
            <w:r>
              <w:t>Date Published</w:t>
            </w:r>
          </w:p>
        </w:tc>
      </w:tr>
      <w:tr w:rsidR="007302BE" w:rsidRPr="00F3325F" w:rsidTr="00D15DD2">
        <w:trPr>
          <w:cantSplit/>
        </w:trPr>
        <w:tc>
          <w:tcPr>
            <w:tcW w:w="2268" w:type="dxa"/>
          </w:tcPr>
          <w:p w:rsidR="007302BE" w:rsidRDefault="007302BE" w:rsidP="00D15DD2">
            <w:pPr>
              <w:rPr>
                <w:b/>
                <w:color w:val="000000"/>
              </w:rPr>
            </w:pPr>
            <w:r>
              <w:rPr>
                <w:b/>
                <w:color w:val="000000"/>
              </w:rPr>
              <w:t>French Label</w:t>
            </w:r>
          </w:p>
        </w:tc>
        <w:tc>
          <w:tcPr>
            <w:tcW w:w="6660" w:type="dxa"/>
          </w:tcPr>
          <w:p w:rsidR="007302BE" w:rsidRDefault="007302BE" w:rsidP="00D15DD2">
            <w:r>
              <w:t>Date de publication</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995749" w:rsidP="000B615F">
            <w:r>
              <w:t>A point or period of time associated with an event in the lifecycle of the resource.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995749" w:rsidRDefault="00995749" w:rsidP="00995749">
            <w:r>
              <w:t>The date of issuance (e.g., publication) of the asset.</w:t>
            </w:r>
          </w:p>
          <w:p w:rsidR="000858F8" w:rsidRPr="00F3325F" w:rsidRDefault="000858F8" w:rsidP="00D15DD2">
            <w:pPr>
              <w:pStyle w:val="Header"/>
              <w:rPr>
                <w:color w:val="000000"/>
                <w:lang w:eastAsia="en-CA"/>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0858F8" w:rsidRPr="00F3325F" w:rsidRDefault="00CE069E" w:rsidP="00D15DD2">
            <w:r w:rsidRPr="0068451D">
              <w:t xml:space="preserve">Enter the date that the dataset was published on the department / agency website of origin. The calendar tool can be used to populate date. </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F3325F" w:rsidRDefault="00995749" w:rsidP="00D15DD2">
            <w:r>
              <w:t>2016-07-12</w:t>
            </w:r>
          </w:p>
        </w:tc>
      </w:tr>
      <w:tr w:rsidR="00274AFC" w:rsidRPr="00F3325F" w:rsidTr="00274AFC">
        <w:trPr>
          <w:cantSplit/>
        </w:trPr>
        <w:tc>
          <w:tcPr>
            <w:tcW w:w="2268" w:type="dxa"/>
            <w:vMerge w:val="restart"/>
          </w:tcPr>
          <w:p w:rsidR="00274AFC" w:rsidRPr="00605059" w:rsidRDefault="00274AFC" w:rsidP="00274AFC">
            <w:pPr>
              <w:rPr>
                <w:b/>
                <w:color w:val="000000"/>
              </w:rPr>
            </w:pPr>
            <w:r w:rsidRPr="00605059">
              <w:rPr>
                <w:b/>
                <w:color w:val="000000"/>
              </w:rPr>
              <w:t>Mapping</w:t>
            </w:r>
          </w:p>
        </w:tc>
        <w:tc>
          <w:tcPr>
            <w:tcW w:w="6660" w:type="dxa"/>
          </w:tcPr>
          <w:p w:rsidR="00274AFC" w:rsidRPr="00F3325F" w:rsidRDefault="00274AFC" w:rsidP="000B4E2D">
            <w:r>
              <w:t>Metadata Object Description Schema (MODS) - &lt;originInfo&gt;&lt;dateIssued&gt;</w:t>
            </w:r>
          </w:p>
        </w:tc>
      </w:tr>
      <w:tr w:rsidR="00274AFC" w:rsidRPr="00F3325F" w:rsidTr="00D15DD2">
        <w:trPr>
          <w:cantSplit/>
        </w:trPr>
        <w:tc>
          <w:tcPr>
            <w:tcW w:w="2268" w:type="dxa"/>
            <w:vMerge/>
          </w:tcPr>
          <w:p w:rsidR="00274AFC" w:rsidRPr="00605059" w:rsidRDefault="00274AFC" w:rsidP="00D15DD2">
            <w:pPr>
              <w:rPr>
                <w:b/>
                <w:color w:val="000000"/>
              </w:rPr>
            </w:pPr>
          </w:p>
        </w:tc>
        <w:tc>
          <w:tcPr>
            <w:tcW w:w="6660" w:type="dxa"/>
          </w:tcPr>
          <w:p w:rsidR="00274AFC" w:rsidRDefault="00274AFC" w:rsidP="00274AFC">
            <w:r>
              <w:t>Government of Canada Recordkeeping Metadata Element Set: eventDateTime, eventType = Published</w:t>
            </w:r>
          </w:p>
        </w:tc>
      </w:tr>
      <w:tr w:rsidR="00EF5686" w:rsidRPr="00F3325F" w:rsidTr="00D15DD2">
        <w:trPr>
          <w:cantSplit/>
        </w:trPr>
        <w:tc>
          <w:tcPr>
            <w:tcW w:w="2268" w:type="dxa"/>
            <w:vMerge/>
          </w:tcPr>
          <w:p w:rsidR="00EF5686" w:rsidRPr="00605059" w:rsidRDefault="00EF5686" w:rsidP="00D15DD2">
            <w:pPr>
              <w:rPr>
                <w:b/>
                <w:color w:val="000000"/>
              </w:rPr>
            </w:pPr>
          </w:p>
        </w:tc>
        <w:tc>
          <w:tcPr>
            <w:tcW w:w="6660" w:type="dxa"/>
          </w:tcPr>
          <w:p w:rsidR="00EF5686" w:rsidRDefault="00EF5686" w:rsidP="00274AFC">
            <w:r>
              <w:t>Government of Canada Recordkeeping Metadata Element Set – Resource Date</w:t>
            </w:r>
          </w:p>
        </w:tc>
      </w:tr>
      <w:tr w:rsidR="00274AFC" w:rsidRPr="00F3325F" w:rsidTr="00D15DD2">
        <w:trPr>
          <w:cantSplit/>
        </w:trPr>
        <w:tc>
          <w:tcPr>
            <w:tcW w:w="2268" w:type="dxa"/>
            <w:vMerge/>
          </w:tcPr>
          <w:p w:rsidR="00274AFC" w:rsidRPr="00605059" w:rsidRDefault="00274AFC" w:rsidP="00D15DD2">
            <w:pPr>
              <w:rPr>
                <w:b/>
                <w:color w:val="000000"/>
              </w:rPr>
            </w:pPr>
          </w:p>
        </w:tc>
        <w:tc>
          <w:tcPr>
            <w:tcW w:w="6660" w:type="dxa"/>
          </w:tcPr>
          <w:p w:rsidR="00274AFC" w:rsidRDefault="00274AFC" w:rsidP="008E6832">
            <w:r>
              <w:t xml:space="preserve">Schema.org </w:t>
            </w:r>
            <w:r w:rsidR="008E6832">
              <w:t xml:space="preserve">- Thing &gt; </w:t>
            </w:r>
            <w:r>
              <w:t>CreativeWork&gt;</w:t>
            </w:r>
            <w:r w:rsidR="001F07D2">
              <w:t xml:space="preserve"> </w:t>
            </w:r>
            <w:r>
              <w:t>datePublished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D15DD2">
            <w:r>
              <w:t xml:space="preserve">Government of Canada Foundational Metadata Element Set, Government of Canada Open Government Metadata Element Set –Open Data and Open Information Catalogue Extensions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CE069E" w:rsidRPr="0068451D" w:rsidRDefault="00CE069E" w:rsidP="00CE069E">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47" w:history="1">
              <w:r w:rsidRPr="0068451D">
                <w:rPr>
                  <w:rStyle w:val="Hyperlink"/>
                </w:rPr>
                <w:t>http://www.w3.org/TR/NOTE-datetime</w:t>
              </w:r>
            </w:hyperlink>
          </w:p>
          <w:p w:rsidR="00CE069E" w:rsidRDefault="00CE069E" w:rsidP="00CE069E"/>
          <w:p w:rsidR="000858F8" w:rsidRPr="00F3325F" w:rsidRDefault="00CE069E" w:rsidP="00CE069E">
            <w:r w:rsidRPr="0068451D">
              <w:t>Dates are encoded as: YYYY-MM-DD</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65EE7" w:rsidP="000B615F">
            <w:r>
              <w:t>T</w:t>
            </w:r>
            <w:r w:rsidR="00995749">
              <w:t xml:space="preserve">ext, based on </w:t>
            </w:r>
            <w:r w:rsidR="00725138">
              <w:t xml:space="preserve">syntax </w:t>
            </w:r>
            <w:r w:rsidR="00995749">
              <w:t>encoding scheme</w:t>
            </w:r>
          </w:p>
        </w:tc>
      </w:tr>
      <w:tr w:rsidR="00265EE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65EE7" w:rsidRPr="00605059" w:rsidRDefault="00265EE7"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65EE7" w:rsidRDefault="00265EE7" w:rsidP="00995749">
            <w:r>
              <w:t>Yes</w:t>
            </w:r>
          </w:p>
        </w:tc>
      </w:tr>
      <w:tr w:rsidR="000858F8"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995749" w:rsidP="00D15DD2">
            <w:r>
              <w:t>Mandatory</w:t>
            </w:r>
          </w:p>
        </w:tc>
      </w:tr>
      <w:tr w:rsidR="000858F8"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pPr>
              <w:pStyle w:val="TableText"/>
              <w:spacing w:before="0" w:after="0"/>
              <w:jc w:val="left"/>
              <w:rPr>
                <w:rFonts w:ascii="Times New Roman" w:hAnsi="Times New Roman" w:cs="Times New Roman"/>
              </w:rPr>
            </w:pPr>
          </w:p>
        </w:tc>
      </w:tr>
      <w:tr w:rsidR="000858F8"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995749" w:rsidP="000B615F">
            <w:r>
              <w:t>Single</w:t>
            </w:r>
          </w:p>
        </w:tc>
      </w:tr>
    </w:tbl>
    <w:p w:rsidR="000858F8" w:rsidRPr="00661D5F" w:rsidRDefault="000858F8" w:rsidP="000858F8">
      <w:pPr>
        <w:pStyle w:val="Heading2"/>
      </w:pPr>
      <w:bookmarkStart w:id="67" w:name="_10.18_Departmental_Identification"/>
      <w:bookmarkStart w:id="68" w:name="_Toc466365191"/>
      <w:bookmarkEnd w:id="67"/>
      <w:r>
        <w:lastRenderedPageBreak/>
        <w:t>10.1</w:t>
      </w:r>
      <w:r w:rsidR="00CE60F5">
        <w:t>5</w:t>
      </w:r>
      <w:r>
        <w:t xml:space="preserve"> </w:t>
      </w:r>
      <w:r w:rsidR="00995749">
        <w:t xml:space="preserve">Departmental </w:t>
      </w:r>
      <w:r w:rsidR="008C3045">
        <w:t>Identification</w:t>
      </w:r>
      <w:r w:rsidR="00995749">
        <w:t xml:space="preserve"> Number</w:t>
      </w:r>
      <w:bookmarkEnd w:id="68"/>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4C2D2E" w:rsidRDefault="008C0957" w:rsidP="004C2D2E">
            <w:r>
              <w:t>departmentalCatalogueN</w:t>
            </w:r>
            <w:r w:rsidR="00995749">
              <w:t>umber</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0858F8" w:rsidRPr="00F3325F" w:rsidRDefault="004C2D2E" w:rsidP="00D15DD2">
            <w:pPr>
              <w:keepNext/>
              <w:rPr>
                <w:color w:val="000000"/>
              </w:rPr>
            </w:pPr>
            <w:r>
              <w:rPr>
                <w:color w:val="000000"/>
              </w:rPr>
              <w:t>gc_catalogue_number</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F3325F" w:rsidRDefault="004C2D2E" w:rsidP="00D15DD2">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Pr="00F3325F" w:rsidRDefault="0091094A" w:rsidP="00D15DD2">
            <w:pPr>
              <w:rPr>
                <w:color w:val="000000"/>
              </w:rPr>
            </w:pPr>
            <w:r>
              <w:t>Treasury Board Secretariat, Information Management and Open Government Directorate</w:t>
            </w:r>
          </w:p>
        </w:tc>
      </w:tr>
      <w:tr w:rsidR="000858F8" w:rsidRPr="00F3325F" w:rsidTr="00D15DD2">
        <w:trPr>
          <w:cantSplit/>
        </w:trPr>
        <w:tc>
          <w:tcPr>
            <w:tcW w:w="2268" w:type="dxa"/>
          </w:tcPr>
          <w:p w:rsidR="000858F8" w:rsidRPr="00605059" w:rsidRDefault="007302BE" w:rsidP="00D15DD2">
            <w:pPr>
              <w:rPr>
                <w:b/>
                <w:color w:val="000000"/>
              </w:rPr>
            </w:pPr>
            <w:r>
              <w:rPr>
                <w:b/>
                <w:color w:val="000000"/>
              </w:rPr>
              <w:t xml:space="preserve">English </w:t>
            </w:r>
            <w:r w:rsidR="000858F8" w:rsidRPr="00605059">
              <w:rPr>
                <w:b/>
                <w:color w:val="000000"/>
              </w:rPr>
              <w:t>Label</w:t>
            </w:r>
          </w:p>
        </w:tc>
        <w:tc>
          <w:tcPr>
            <w:tcW w:w="6660" w:type="dxa"/>
          </w:tcPr>
          <w:p w:rsidR="000858F8" w:rsidRPr="008C3045" w:rsidRDefault="00995749" w:rsidP="00D15DD2">
            <w:r>
              <w:t xml:space="preserve">Departmental </w:t>
            </w:r>
            <w:r w:rsidR="008C3045">
              <w:t>Identification</w:t>
            </w:r>
            <w:r>
              <w:t xml:space="preserve"> Number</w:t>
            </w:r>
          </w:p>
        </w:tc>
      </w:tr>
      <w:tr w:rsidR="007302BE" w:rsidRPr="00F3325F" w:rsidTr="00D15DD2">
        <w:trPr>
          <w:cantSplit/>
        </w:trPr>
        <w:tc>
          <w:tcPr>
            <w:tcW w:w="2268" w:type="dxa"/>
          </w:tcPr>
          <w:p w:rsidR="007302BE" w:rsidRDefault="007302BE" w:rsidP="00D15DD2">
            <w:pPr>
              <w:rPr>
                <w:b/>
                <w:color w:val="000000"/>
              </w:rPr>
            </w:pPr>
            <w:r>
              <w:rPr>
                <w:b/>
                <w:color w:val="000000"/>
              </w:rPr>
              <w:t>French Label</w:t>
            </w:r>
          </w:p>
        </w:tc>
        <w:tc>
          <w:tcPr>
            <w:tcW w:w="6660" w:type="dxa"/>
          </w:tcPr>
          <w:p w:rsidR="007302BE" w:rsidRDefault="007302BE" w:rsidP="00D15DD2">
            <w:r>
              <w:t>Numéro d’identification du ministère</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860567" w:rsidRDefault="00860567" w:rsidP="00860567">
            <w:pPr>
              <w:rPr>
                <w:color w:val="000000"/>
              </w:rPr>
            </w:pPr>
            <w:r>
              <w:rPr>
                <w:color w:val="000000"/>
              </w:rPr>
              <w:t>The identification of the asset’s Government of Canada (GC) Catalogue Number.</w:t>
            </w:r>
          </w:p>
          <w:p w:rsidR="000858F8" w:rsidRPr="00F3325F" w:rsidRDefault="000858F8" w:rsidP="00D15DD2">
            <w:pPr>
              <w:pStyle w:val="Header"/>
              <w:rPr>
                <w:color w:val="000000"/>
                <w:lang w:eastAsia="en-CA"/>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0858F8" w:rsidRPr="00F3325F" w:rsidRDefault="000858F8" w:rsidP="00860567">
            <w:pPr>
              <w:rPr>
                <w:color w:val="000000"/>
              </w:rPr>
            </w:pP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Comment (Implementation Notes)</w:t>
            </w:r>
          </w:p>
        </w:tc>
        <w:tc>
          <w:tcPr>
            <w:tcW w:w="6660" w:type="dxa"/>
          </w:tcPr>
          <w:p w:rsidR="000858F8" w:rsidRPr="00F3325F" w:rsidRDefault="0064503C" w:rsidP="00D15DD2">
            <w:r w:rsidRPr="00C562FC">
              <w:rPr>
                <w:rFonts w:cs="Arial"/>
                <w:szCs w:val="20"/>
              </w:rPr>
              <w:t>T</w:t>
            </w:r>
            <w:r>
              <w:rPr>
                <w:rFonts w:cs="Arial"/>
                <w:szCs w:val="20"/>
              </w:rPr>
              <w:t>he purpose of this element is t</w:t>
            </w:r>
            <w:r w:rsidRPr="00C562FC">
              <w:rPr>
                <w:rFonts w:cs="Arial"/>
                <w:szCs w:val="20"/>
              </w:rPr>
              <w:t xml:space="preserve">o identify unique values assigned to an </w:t>
            </w:r>
            <w:r>
              <w:rPr>
                <w:rFonts w:cs="Arial"/>
                <w:szCs w:val="20"/>
              </w:rPr>
              <w:t xml:space="preserve">asset </w:t>
            </w:r>
            <w:r w:rsidRPr="00C562FC">
              <w:rPr>
                <w:rFonts w:cs="Arial"/>
                <w:szCs w:val="20"/>
              </w:rPr>
              <w:t>from an external environment or system.</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Example</w:t>
            </w:r>
          </w:p>
        </w:tc>
        <w:tc>
          <w:tcPr>
            <w:tcW w:w="6660" w:type="dxa"/>
          </w:tcPr>
          <w:p w:rsidR="000858F8" w:rsidRPr="00F3325F" w:rsidRDefault="000858F8" w:rsidP="00D15DD2"/>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Mapping</w:t>
            </w:r>
          </w:p>
        </w:tc>
        <w:tc>
          <w:tcPr>
            <w:tcW w:w="6660" w:type="dxa"/>
          </w:tcPr>
          <w:p w:rsidR="000858F8" w:rsidRPr="00F3325F" w:rsidRDefault="0064503C" w:rsidP="00D15DD2">
            <w:r>
              <w:t>Government of Canada Recordkeeping Metadata Element Set, External Identifier, External Identifier Type=RDMIS, GCDOCS</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0B615F">
            <w:r>
              <w:t xml:space="preserve">Government of Canada Open Government Metadata Element Set –Open Information Catalogue Extension </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0858F8" w:rsidRPr="00F3325F" w:rsidRDefault="000858F8" w:rsidP="00D15DD2"/>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t>Conditions of Application – File</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087919" w:rsidRDefault="00087919" w:rsidP="00D15DD2">
            <w:pPr>
              <w:pStyle w:val="TableText"/>
              <w:spacing w:before="0" w:after="0"/>
              <w:jc w:val="left"/>
              <w:rPr>
                <w:rFonts w:ascii="Times New Roman" w:hAnsi="Times New Roman" w:cs="Times New Roman"/>
              </w:rPr>
            </w:pPr>
            <w:r w:rsidRPr="00087919">
              <w:rPr>
                <w:rFonts w:ascii="Times New Roman" w:hAnsi="Times New Roman" w:cs="Times New Roman"/>
              </w:rPr>
              <w:t xml:space="preserve">Text, based on encoding scheme </w:t>
            </w:r>
          </w:p>
        </w:tc>
      </w:tr>
      <w:tr w:rsidR="00087919"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Pr="00087919" w:rsidRDefault="00087919" w:rsidP="00D15DD2">
            <w:pPr>
              <w:pStyle w:val="TableText"/>
              <w:spacing w:before="0" w:after="0"/>
              <w:jc w:val="left"/>
              <w:rPr>
                <w:rFonts w:ascii="Times New Roman" w:hAnsi="Times New Roman" w:cs="Times New Roman"/>
              </w:rPr>
            </w:pPr>
            <w:r>
              <w:rPr>
                <w:rFonts w:ascii="Times New Roman" w:hAnsi="Times New Roman" w:cs="Times New Roman"/>
              </w:rPr>
              <w:t>Yes</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087919" w:rsidRDefault="000858F8" w:rsidP="00D15DD2">
            <w:r w:rsidRPr="00087919">
              <w:t>Optional</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087919" w:rsidRDefault="000858F8" w:rsidP="00D15DD2">
            <w:pPr>
              <w:pStyle w:val="TableText"/>
              <w:spacing w:before="0" w:after="0"/>
              <w:jc w:val="left"/>
              <w:rPr>
                <w:rFonts w:ascii="Times New Roman" w:hAnsi="Times New Roman" w:cs="Times New Roman"/>
              </w:rPr>
            </w:pP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087919" w:rsidRDefault="00860567" w:rsidP="004E5843">
            <w:r w:rsidRPr="00087919">
              <w:t>Single</w:t>
            </w:r>
          </w:p>
        </w:tc>
      </w:tr>
    </w:tbl>
    <w:p w:rsidR="00605059" w:rsidRDefault="00605059" w:rsidP="00752450"/>
    <w:p w:rsidR="00197E12" w:rsidRDefault="00197E12" w:rsidP="000858F8">
      <w:pPr>
        <w:pStyle w:val="Heading2"/>
      </w:pPr>
    </w:p>
    <w:p w:rsidR="00197E12" w:rsidRDefault="00197E12" w:rsidP="00197E12">
      <w:pPr>
        <w:rPr>
          <w:lang w:eastAsia="en-US"/>
        </w:rPr>
      </w:pPr>
    </w:p>
    <w:p w:rsidR="00197E12" w:rsidRPr="00197E12" w:rsidRDefault="00197E12" w:rsidP="00197E12">
      <w:pPr>
        <w:rPr>
          <w:lang w:eastAsia="en-US"/>
        </w:rPr>
      </w:pPr>
    </w:p>
    <w:p w:rsidR="00281815" w:rsidRDefault="00281815">
      <w:pPr>
        <w:rPr>
          <w:rFonts w:asciiTheme="majorHAnsi" w:eastAsiaTheme="majorEastAsia" w:hAnsiTheme="majorHAnsi" w:cstheme="majorBidi"/>
          <w:b/>
          <w:bCs/>
          <w:color w:val="4F81BD" w:themeColor="accent1"/>
          <w:sz w:val="26"/>
          <w:szCs w:val="26"/>
          <w:lang w:eastAsia="en-US"/>
        </w:rPr>
      </w:pPr>
      <w:bookmarkStart w:id="69" w:name="_10.19_Description_(English)"/>
      <w:bookmarkEnd w:id="69"/>
      <w:r>
        <w:br w:type="page"/>
      </w:r>
    </w:p>
    <w:p w:rsidR="000858F8" w:rsidRPr="00661D5F" w:rsidRDefault="009C3A7D" w:rsidP="000858F8">
      <w:pPr>
        <w:pStyle w:val="Heading2"/>
      </w:pPr>
      <w:bookmarkStart w:id="70" w:name="_Toc466365192"/>
      <w:r>
        <w:lastRenderedPageBreak/>
        <w:t>10.1</w:t>
      </w:r>
      <w:r w:rsidR="00CE60F5">
        <w:t>6</w:t>
      </w:r>
      <w:r w:rsidR="000858F8">
        <w:t xml:space="preserve"> </w:t>
      </w:r>
      <w:r w:rsidR="00860567">
        <w:t>Description (English)</w:t>
      </w:r>
      <w:bookmarkEnd w:id="70"/>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858F8" w:rsidRPr="00F3325F" w:rsidTr="00D15DD2">
        <w:trPr>
          <w:cantSplit/>
        </w:trPr>
        <w:tc>
          <w:tcPr>
            <w:tcW w:w="8928" w:type="dxa"/>
            <w:gridSpan w:val="2"/>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Term Name</w:t>
            </w:r>
          </w:p>
        </w:tc>
        <w:tc>
          <w:tcPr>
            <w:tcW w:w="6660" w:type="dxa"/>
          </w:tcPr>
          <w:p w:rsidR="000858F8" w:rsidRPr="000B615F" w:rsidRDefault="008C0957" w:rsidP="000B615F">
            <w:r>
              <w:t>d</w:t>
            </w:r>
            <w:r w:rsidR="00860567">
              <w:t>escription</w:t>
            </w:r>
            <w:r>
              <w:t xml:space="preserve"> </w:t>
            </w:r>
          </w:p>
        </w:tc>
      </w:tr>
      <w:tr w:rsidR="000858F8" w:rsidRPr="00F3325F" w:rsidTr="00D15DD2">
        <w:trPr>
          <w:cantSplit/>
        </w:trPr>
        <w:tc>
          <w:tcPr>
            <w:tcW w:w="2268" w:type="dxa"/>
          </w:tcPr>
          <w:p w:rsidR="000858F8" w:rsidRPr="00605059" w:rsidRDefault="000858F8" w:rsidP="00D15DD2">
            <w:pPr>
              <w:keepNext/>
              <w:rPr>
                <w:b/>
                <w:color w:val="000000"/>
              </w:rPr>
            </w:pPr>
            <w:r w:rsidRPr="00605059">
              <w:rPr>
                <w:b/>
                <w:color w:val="000000"/>
              </w:rPr>
              <w:t>CKAN Term Name</w:t>
            </w:r>
          </w:p>
        </w:tc>
        <w:tc>
          <w:tcPr>
            <w:tcW w:w="6660" w:type="dxa"/>
          </w:tcPr>
          <w:p w:rsidR="000858F8" w:rsidRPr="000B615F" w:rsidRDefault="00860567" w:rsidP="000B615F">
            <w:r>
              <w:t>notes_</w:t>
            </w:r>
            <w:r w:rsidR="00E96924">
              <w:t xml:space="preserve"> </w:t>
            </w:r>
            <w:r>
              <w:t>en</w:t>
            </w:r>
          </w:p>
        </w:tc>
      </w:tr>
      <w:tr w:rsidR="000858F8" w:rsidRPr="00F3325F" w:rsidTr="00D15DD2">
        <w:trPr>
          <w:cantSplit/>
          <w:trHeight w:val="70"/>
        </w:trPr>
        <w:tc>
          <w:tcPr>
            <w:tcW w:w="2268" w:type="dxa"/>
          </w:tcPr>
          <w:p w:rsidR="000858F8" w:rsidRPr="00605059" w:rsidRDefault="000858F8" w:rsidP="00D15DD2">
            <w:pPr>
              <w:keepNext/>
              <w:rPr>
                <w:b/>
                <w:color w:val="000000"/>
              </w:rPr>
            </w:pPr>
            <w:r w:rsidRPr="00605059">
              <w:rPr>
                <w:b/>
                <w:color w:val="000000"/>
              </w:rPr>
              <w:t>URI</w:t>
            </w:r>
          </w:p>
        </w:tc>
        <w:tc>
          <w:tcPr>
            <w:tcW w:w="6660" w:type="dxa"/>
          </w:tcPr>
          <w:p w:rsidR="000858F8" w:rsidRPr="000B615F" w:rsidRDefault="008902C4" w:rsidP="000B615F">
            <w:pPr>
              <w:rPr>
                <w:u w:val="single"/>
              </w:rPr>
            </w:pPr>
            <w:hyperlink r:id="rId48" w:history="1">
              <w:r w:rsidR="00860567">
                <w:rPr>
                  <w:rStyle w:val="Hyperlink"/>
                </w:rPr>
                <w:t>http://purl.org/dc/elements/1.1/description</w:t>
              </w:r>
            </w:hyperlink>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Defined By</w:t>
            </w:r>
          </w:p>
        </w:tc>
        <w:tc>
          <w:tcPr>
            <w:tcW w:w="6660" w:type="dxa"/>
          </w:tcPr>
          <w:p w:rsidR="000858F8" w:rsidRDefault="000858F8" w:rsidP="00D15DD2">
            <w:r>
              <w:t>Dublin Core - http://dublincore.org/</w:t>
            </w:r>
          </w:p>
          <w:p w:rsidR="000858F8" w:rsidRPr="00F3325F" w:rsidRDefault="009D289F" w:rsidP="00D15DD2">
            <w:pPr>
              <w:rPr>
                <w:color w:val="000000"/>
              </w:rPr>
            </w:pPr>
            <w:r>
              <w:rPr>
                <w:color w:val="000000"/>
              </w:rPr>
              <w:t>Dc:description, dcterms: description</w:t>
            </w:r>
          </w:p>
        </w:tc>
      </w:tr>
      <w:tr w:rsidR="000858F8" w:rsidRPr="00F3325F" w:rsidTr="00D15DD2">
        <w:trPr>
          <w:cantSplit/>
        </w:trPr>
        <w:tc>
          <w:tcPr>
            <w:tcW w:w="2268" w:type="dxa"/>
          </w:tcPr>
          <w:p w:rsidR="000858F8" w:rsidRPr="00605059" w:rsidRDefault="007302BE" w:rsidP="00D15DD2">
            <w:pPr>
              <w:rPr>
                <w:b/>
                <w:color w:val="000000"/>
              </w:rPr>
            </w:pPr>
            <w:r>
              <w:rPr>
                <w:b/>
                <w:color w:val="000000"/>
              </w:rPr>
              <w:t xml:space="preserve">English </w:t>
            </w:r>
            <w:r w:rsidR="000858F8" w:rsidRPr="00605059">
              <w:rPr>
                <w:b/>
                <w:color w:val="000000"/>
              </w:rPr>
              <w:t>Label</w:t>
            </w:r>
          </w:p>
        </w:tc>
        <w:tc>
          <w:tcPr>
            <w:tcW w:w="6660" w:type="dxa"/>
          </w:tcPr>
          <w:p w:rsidR="000858F8" w:rsidRPr="000B615F" w:rsidRDefault="00860567" w:rsidP="00D15DD2">
            <w:r>
              <w:t>Description (English)</w:t>
            </w:r>
          </w:p>
        </w:tc>
      </w:tr>
      <w:tr w:rsidR="007302BE" w:rsidRPr="00F3325F" w:rsidTr="00D15DD2">
        <w:trPr>
          <w:cantSplit/>
        </w:trPr>
        <w:tc>
          <w:tcPr>
            <w:tcW w:w="2268" w:type="dxa"/>
          </w:tcPr>
          <w:p w:rsidR="007302BE" w:rsidRDefault="007302BE" w:rsidP="00D15DD2">
            <w:pPr>
              <w:rPr>
                <w:b/>
                <w:color w:val="000000"/>
              </w:rPr>
            </w:pPr>
            <w:r>
              <w:rPr>
                <w:b/>
                <w:color w:val="000000"/>
              </w:rPr>
              <w:t>French Label</w:t>
            </w:r>
          </w:p>
        </w:tc>
        <w:tc>
          <w:tcPr>
            <w:tcW w:w="6660" w:type="dxa"/>
          </w:tcPr>
          <w:p w:rsidR="007302BE" w:rsidRDefault="007302BE" w:rsidP="007302BE">
            <w:r>
              <w:t>Description (en anglais)</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Definition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 xml:space="preserve">Definition </w:t>
            </w:r>
          </w:p>
        </w:tc>
        <w:tc>
          <w:tcPr>
            <w:tcW w:w="6660" w:type="dxa"/>
          </w:tcPr>
          <w:p w:rsidR="000858F8" w:rsidRPr="000B615F" w:rsidRDefault="00860567" w:rsidP="000B615F">
            <w:r>
              <w:t>An account of the resource.</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Description (Open Government Specific)</w:t>
            </w:r>
          </w:p>
        </w:tc>
        <w:tc>
          <w:tcPr>
            <w:tcW w:w="6660" w:type="dxa"/>
          </w:tcPr>
          <w:p w:rsidR="000858F8" w:rsidRPr="000B615F" w:rsidRDefault="00860567" w:rsidP="000B615F">
            <w:r>
              <w:t>An account of the asset, in English.</w:t>
            </w:r>
            <w:r w:rsidR="008A7ED3">
              <w:t xml:space="preserve"> A description may include but is not limited to: an abstract, a table of contents, a graphical representation, or a free-text account of the resource.</w:t>
            </w:r>
          </w:p>
        </w:tc>
      </w:tr>
      <w:tr w:rsidR="000858F8" w:rsidRPr="00F3325F" w:rsidTr="00D15DD2">
        <w:trPr>
          <w:cantSplit/>
        </w:trPr>
        <w:tc>
          <w:tcPr>
            <w:tcW w:w="2268" w:type="dxa"/>
          </w:tcPr>
          <w:p w:rsidR="000858F8" w:rsidRPr="009D289F" w:rsidRDefault="000858F8" w:rsidP="00D15DD2">
            <w:pPr>
              <w:rPr>
                <w:rFonts w:eastAsia="MS Mincho"/>
                <w:b/>
                <w:lang w:eastAsia="ja-JP"/>
              </w:rPr>
            </w:pPr>
            <w:r w:rsidRPr="009D289F">
              <w:rPr>
                <w:rFonts w:eastAsia="MS Mincho"/>
                <w:b/>
                <w:lang w:eastAsia="ja-JP"/>
              </w:rPr>
              <w:t>Comment (Implementation Notes)</w:t>
            </w:r>
          </w:p>
        </w:tc>
        <w:tc>
          <w:tcPr>
            <w:tcW w:w="6660" w:type="dxa"/>
          </w:tcPr>
          <w:p w:rsidR="000858F8" w:rsidRPr="00E96924" w:rsidRDefault="008A7ED3" w:rsidP="00064961">
            <w:pPr>
              <w:pStyle w:val="ListParagraph"/>
              <w:numPr>
                <w:ilvl w:val="0"/>
                <w:numId w:val="18"/>
              </w:numPr>
              <w:spacing w:after="0" w:line="240" w:lineRule="auto"/>
              <w:ind w:left="284" w:hanging="284"/>
              <w:rPr>
                <w:rFonts w:ascii="Times New Roman" w:eastAsia="MS Mincho" w:hAnsi="Times New Roman" w:cs="Times New Roman"/>
                <w:sz w:val="24"/>
                <w:szCs w:val="24"/>
                <w:lang w:eastAsia="ja-JP"/>
              </w:rPr>
            </w:pPr>
            <w:r w:rsidRPr="00E96924">
              <w:rPr>
                <w:rFonts w:ascii="Times New Roman" w:eastAsia="MS Mincho" w:hAnsi="Times New Roman" w:cs="Times New Roman"/>
                <w:sz w:val="24"/>
                <w:szCs w:val="24"/>
                <w:lang w:eastAsia="ja-JP"/>
              </w:rPr>
              <w:t>This element should be populated with a human-readable description of asset with enough detail to allow the user to easily understand what the item is about.</w:t>
            </w:r>
            <w:r w:rsidR="009D289F" w:rsidRPr="00E96924">
              <w:rPr>
                <w:rFonts w:ascii="Times New Roman" w:eastAsia="MS Mincho" w:hAnsi="Times New Roman" w:cs="Times New Roman"/>
                <w:sz w:val="24"/>
                <w:szCs w:val="24"/>
                <w:lang w:eastAsia="ja-JP"/>
              </w:rPr>
              <w:t xml:space="preserve"> </w:t>
            </w:r>
          </w:p>
          <w:p w:rsidR="009D289F" w:rsidRPr="00E96924" w:rsidRDefault="009D289F" w:rsidP="00064961">
            <w:pPr>
              <w:pStyle w:val="ListParagraph"/>
              <w:numPr>
                <w:ilvl w:val="0"/>
                <w:numId w:val="18"/>
              </w:numPr>
              <w:spacing w:after="0" w:line="240" w:lineRule="auto"/>
              <w:ind w:left="284" w:hanging="284"/>
              <w:rPr>
                <w:rFonts w:eastAsia="MS Mincho"/>
                <w:lang w:eastAsia="ja-JP"/>
              </w:rPr>
            </w:pPr>
            <w:r w:rsidRPr="00E96924">
              <w:rPr>
                <w:rFonts w:ascii="Times New Roman" w:eastAsia="MS Mincho" w:hAnsi="Times New Roman" w:cs="Times New Roman"/>
                <w:sz w:val="24"/>
                <w:szCs w:val="24"/>
                <w:lang w:eastAsia="ja-JP"/>
              </w:rPr>
              <w:t xml:space="preserve">The purpose of this element is to support searching based on words or phrases, to provide users with information about the asset, and to provide a summary for display purposes for the search results. </w:t>
            </w:r>
          </w:p>
          <w:p w:rsidR="00E96924" w:rsidRPr="004C5340" w:rsidRDefault="00E96924" w:rsidP="00064961">
            <w:pPr>
              <w:pStyle w:val="ListParagraph"/>
              <w:numPr>
                <w:ilvl w:val="0"/>
                <w:numId w:val="18"/>
              </w:numPr>
              <w:spacing w:after="0" w:line="240" w:lineRule="auto"/>
              <w:ind w:left="284" w:hanging="284"/>
              <w:rPr>
                <w:rFonts w:eastAsia="MS Mincho"/>
                <w:lang w:eastAsia="ja-JP"/>
              </w:rPr>
            </w:pPr>
            <w:r>
              <w:rPr>
                <w:rFonts w:ascii="Times New Roman" w:eastAsia="MS Mincho" w:hAnsi="Times New Roman" w:cs="Times New Roman"/>
                <w:sz w:val="24"/>
                <w:szCs w:val="24"/>
                <w:lang w:eastAsia="ja-JP"/>
              </w:rPr>
              <w:t xml:space="preserve">This element can be populated with HTML mark-up, see </w:t>
            </w:r>
            <w:hyperlink r:id="rId49" w:history="1">
              <w:r w:rsidRPr="007C46E0">
                <w:rPr>
                  <w:rStyle w:val="Hyperlink"/>
                  <w:rFonts w:ascii="Times New Roman" w:hAnsi="Times New Roman" w:cs="Times New Roman"/>
                  <w:sz w:val="24"/>
                  <w:szCs w:val="24"/>
                </w:rPr>
                <w:t>http://daringfireball.net/projects/markdown/syntax</w:t>
              </w:r>
            </w:hyperlink>
            <w:r>
              <w:rPr>
                <w:rFonts w:ascii="Times New Roman" w:hAnsi="Times New Roman" w:cs="Times New Roman"/>
                <w:sz w:val="24"/>
                <w:szCs w:val="24"/>
              </w:rPr>
              <w:t xml:space="preserve"> </w:t>
            </w:r>
          </w:p>
          <w:p w:rsidR="004C5340" w:rsidRPr="00E96924" w:rsidRDefault="004C5340" w:rsidP="00064961">
            <w:pPr>
              <w:pStyle w:val="ListParagraph"/>
              <w:numPr>
                <w:ilvl w:val="0"/>
                <w:numId w:val="18"/>
              </w:numPr>
              <w:spacing w:after="0" w:line="240" w:lineRule="auto"/>
              <w:ind w:left="284" w:hanging="284"/>
              <w:rPr>
                <w:rFonts w:eastAsia="MS Mincho"/>
                <w:lang w:eastAsia="ja-JP"/>
              </w:rPr>
            </w:pPr>
            <w:r>
              <w:rPr>
                <w:rFonts w:ascii="Times New Roman" w:hAnsi="Times New Roman" w:cs="Times New Roman"/>
                <w:sz w:val="24"/>
                <w:szCs w:val="24"/>
              </w:rPr>
              <w:t>Although there is no character limit, it is encouraged to keep descriptions to no more than 3 paragraphs. Additional information can be added as a resource, entitle “Supporting Documentation”.</w:t>
            </w:r>
          </w:p>
        </w:tc>
      </w:tr>
      <w:tr w:rsidR="000858F8" w:rsidRPr="00F3325F" w:rsidTr="00D15DD2">
        <w:trPr>
          <w:cantSplit/>
        </w:trPr>
        <w:tc>
          <w:tcPr>
            <w:tcW w:w="2268" w:type="dxa"/>
          </w:tcPr>
          <w:p w:rsidR="000858F8" w:rsidRPr="009D289F" w:rsidRDefault="000858F8" w:rsidP="00D15DD2">
            <w:pPr>
              <w:rPr>
                <w:rFonts w:eastAsia="MS Mincho"/>
                <w:b/>
                <w:lang w:eastAsia="ja-JP"/>
              </w:rPr>
            </w:pPr>
            <w:r w:rsidRPr="009D289F">
              <w:rPr>
                <w:rFonts w:eastAsia="MS Mincho"/>
                <w:b/>
                <w:lang w:eastAsia="ja-JP"/>
              </w:rPr>
              <w:t>Example</w:t>
            </w:r>
          </w:p>
        </w:tc>
        <w:tc>
          <w:tcPr>
            <w:tcW w:w="6660" w:type="dxa"/>
          </w:tcPr>
          <w:p w:rsidR="000858F8" w:rsidRPr="009D289F" w:rsidRDefault="008A7ED3" w:rsidP="00D15DD2">
            <w:pPr>
              <w:rPr>
                <w:rFonts w:eastAsia="MS Mincho"/>
                <w:lang w:eastAsia="ja-JP"/>
              </w:rPr>
            </w:pPr>
            <w:r w:rsidRPr="009D289F">
              <w:rPr>
                <w:rFonts w:eastAsia="MS Mincho"/>
                <w:lang w:eastAsia="ja-JP"/>
              </w:rPr>
              <w:t>The Vehicles Recall Database is used by the Defect Investigations and Recalls Division to record recalls and monitor recall completion rates pertaining to vehicles, tires, and child restraints…</w:t>
            </w:r>
          </w:p>
        </w:tc>
      </w:tr>
      <w:tr w:rsidR="000D522F" w:rsidRPr="00F3325F" w:rsidTr="00D15DD2">
        <w:trPr>
          <w:cantSplit/>
        </w:trPr>
        <w:tc>
          <w:tcPr>
            <w:tcW w:w="2268" w:type="dxa"/>
            <w:vMerge w:val="restart"/>
          </w:tcPr>
          <w:p w:rsidR="000D522F" w:rsidRPr="00605059" w:rsidRDefault="000D522F" w:rsidP="00D15DD2">
            <w:pPr>
              <w:rPr>
                <w:b/>
                <w:color w:val="000000"/>
              </w:rPr>
            </w:pPr>
            <w:r w:rsidRPr="00605059">
              <w:rPr>
                <w:b/>
                <w:color w:val="000000"/>
              </w:rPr>
              <w:t>Mapping</w:t>
            </w:r>
          </w:p>
        </w:tc>
        <w:tc>
          <w:tcPr>
            <w:tcW w:w="6660" w:type="dxa"/>
          </w:tcPr>
          <w:p w:rsidR="000D522F" w:rsidRPr="00F3325F" w:rsidRDefault="000D522F" w:rsidP="001F07D2">
            <w:r>
              <w:t>North American Profile : ISO 19115 - description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tcPr>
          <w:p w:rsidR="000D522F" w:rsidRDefault="000D522F" w:rsidP="002F6C77">
            <w:r>
              <w:t>Metadata Object Description Schema - &lt;abstract&gt;</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tcPr>
          <w:p w:rsidR="000D522F" w:rsidRDefault="000D522F" w:rsidP="002F6C77">
            <w:r>
              <w:t>Government of Canada Record</w:t>
            </w:r>
            <w:r w:rsidR="006D6DD2">
              <w:t>keeping Metadata Element Set – D</w:t>
            </w:r>
            <w:r>
              <w:t>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tcPr>
          <w:p w:rsidR="000D522F" w:rsidRDefault="000D522F" w:rsidP="002F6C77">
            <w:r>
              <w:t>Data Catalog Vocabulary (DCAT) – dct:description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tcPr>
          <w:p w:rsidR="000D522F" w:rsidRDefault="000D522F" w:rsidP="000D522F">
            <w:r>
              <w:t>Schema.org – Thing &gt; description</w:t>
            </w:r>
          </w:p>
        </w:tc>
      </w:tr>
      <w:tr w:rsidR="000858F8" w:rsidRPr="00F3325F" w:rsidTr="00D15DD2">
        <w:trPr>
          <w:cantSplit/>
        </w:trPr>
        <w:tc>
          <w:tcPr>
            <w:tcW w:w="2268" w:type="dxa"/>
          </w:tcPr>
          <w:p w:rsidR="000858F8" w:rsidRPr="00605059" w:rsidRDefault="000858F8" w:rsidP="00D15DD2">
            <w:pPr>
              <w:rPr>
                <w:b/>
                <w:color w:val="000000"/>
              </w:rPr>
            </w:pPr>
            <w:r w:rsidRPr="00605059">
              <w:rPr>
                <w:b/>
                <w:color w:val="000000"/>
              </w:rPr>
              <w:t>Application</w:t>
            </w:r>
          </w:p>
        </w:tc>
        <w:tc>
          <w:tcPr>
            <w:tcW w:w="6660" w:type="dxa"/>
          </w:tcPr>
          <w:p w:rsidR="000858F8" w:rsidRDefault="000B615F" w:rsidP="00D15DD2">
            <w:r>
              <w:t>Government of Canada Foundational Metadata Element Set, Government of Canada Open Government Metadata Element Set –Open Data and Open Information Catalogue Extensions</w:t>
            </w:r>
          </w:p>
        </w:tc>
      </w:tr>
      <w:tr w:rsidR="000858F8" w:rsidRPr="00F3325F" w:rsidTr="00D15DD2">
        <w:trPr>
          <w:cantSplit/>
        </w:trPr>
        <w:tc>
          <w:tcPr>
            <w:tcW w:w="8928" w:type="dxa"/>
            <w:gridSpan w:val="2"/>
            <w:shd w:val="clear" w:color="auto" w:fill="E0E0E0"/>
          </w:tcPr>
          <w:p w:rsidR="000858F8" w:rsidRPr="00605059" w:rsidRDefault="000858F8" w:rsidP="00D15DD2">
            <w:pPr>
              <w:jc w:val="center"/>
              <w:rPr>
                <w:b/>
                <w:color w:val="000000"/>
              </w:rPr>
            </w:pPr>
            <w:r w:rsidRPr="00605059">
              <w:rPr>
                <w:b/>
                <w:color w:val="000000"/>
              </w:rPr>
              <w:t>Relations</w:t>
            </w:r>
          </w:p>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Syntax Encoding Scheme</w:t>
            </w:r>
          </w:p>
        </w:tc>
        <w:tc>
          <w:tcPr>
            <w:tcW w:w="6660" w:type="dxa"/>
          </w:tcPr>
          <w:p w:rsidR="000858F8" w:rsidRPr="00F3325F" w:rsidRDefault="000858F8" w:rsidP="00D15DD2"/>
        </w:tc>
      </w:tr>
      <w:tr w:rsidR="000858F8" w:rsidRPr="00F3325F" w:rsidTr="00D15DD2">
        <w:trPr>
          <w:cantSplit/>
        </w:trPr>
        <w:tc>
          <w:tcPr>
            <w:tcW w:w="2268" w:type="dxa"/>
          </w:tcPr>
          <w:p w:rsidR="000858F8" w:rsidRPr="00605059" w:rsidRDefault="000858F8" w:rsidP="00D15DD2">
            <w:pPr>
              <w:pStyle w:val="FootnoteText"/>
              <w:rPr>
                <w:b/>
                <w:sz w:val="24"/>
                <w:szCs w:val="24"/>
              </w:rPr>
            </w:pPr>
            <w:r w:rsidRPr="00605059">
              <w:rPr>
                <w:b/>
                <w:sz w:val="24"/>
                <w:szCs w:val="24"/>
              </w:rPr>
              <w:t>Has Vocabulary Encoding Scheme</w:t>
            </w:r>
          </w:p>
        </w:tc>
        <w:tc>
          <w:tcPr>
            <w:tcW w:w="6660" w:type="dxa"/>
          </w:tcPr>
          <w:p w:rsidR="000858F8" w:rsidRPr="00F3325F" w:rsidRDefault="000858F8" w:rsidP="00D15DD2"/>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0858F8" w:rsidRPr="00605059" w:rsidRDefault="000858F8" w:rsidP="00D15DD2">
            <w:pPr>
              <w:jc w:val="center"/>
              <w:rPr>
                <w:b/>
                <w:color w:val="000000"/>
              </w:rPr>
            </w:pPr>
            <w:r w:rsidRPr="00605059">
              <w:rPr>
                <w:b/>
                <w:color w:val="000000"/>
              </w:rPr>
              <w:lastRenderedPageBreak/>
              <w:t>Conditions of Application – File</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0B615F">
            <w:r>
              <w:t>Free text</w:t>
            </w:r>
          </w:p>
        </w:tc>
      </w:tr>
      <w:tr w:rsidR="00087919"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D15DD2">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D15DD2">
            <w:r>
              <w:t>Yes</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2F6C77" w:rsidP="00D15DD2">
            <w:r>
              <w:t>Mandatory</w:t>
            </w: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58F8" w:rsidRPr="00605059" w:rsidRDefault="000858F8" w:rsidP="00D15DD2">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0858F8" w:rsidRPr="00F3325F" w:rsidRDefault="000858F8" w:rsidP="00D15DD2">
            <w:pPr>
              <w:pStyle w:val="TableText"/>
              <w:spacing w:before="0" w:after="0"/>
              <w:jc w:val="left"/>
              <w:rPr>
                <w:rFonts w:ascii="Times New Roman" w:hAnsi="Times New Roman" w:cs="Times New Roman"/>
              </w:rPr>
            </w:pPr>
          </w:p>
        </w:tc>
      </w:tr>
      <w:tr w:rsidR="000858F8" w:rsidRPr="00F3325F" w:rsidTr="000B6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0858F8" w:rsidRPr="00605059" w:rsidRDefault="000858F8" w:rsidP="00D15DD2">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0858F8" w:rsidRPr="00F3325F" w:rsidRDefault="002F6C77" w:rsidP="000B615F">
            <w:r>
              <w:t>Single</w:t>
            </w:r>
          </w:p>
        </w:tc>
      </w:tr>
    </w:tbl>
    <w:p w:rsidR="00E96924" w:rsidRDefault="00E96924">
      <w:pPr>
        <w:rPr>
          <w:rFonts w:asciiTheme="majorHAnsi" w:eastAsiaTheme="majorEastAsia" w:hAnsiTheme="majorHAnsi" w:cstheme="majorBidi"/>
          <w:b/>
          <w:bCs/>
          <w:color w:val="4F81BD" w:themeColor="accent1"/>
          <w:sz w:val="26"/>
          <w:szCs w:val="26"/>
          <w:lang w:eastAsia="en-US"/>
        </w:rPr>
      </w:pPr>
    </w:p>
    <w:p w:rsidR="000858F8" w:rsidRPr="00661D5F" w:rsidRDefault="002F6C77" w:rsidP="000858F8">
      <w:pPr>
        <w:pStyle w:val="Heading2"/>
      </w:pPr>
      <w:bookmarkStart w:id="71" w:name="_10.20_Description_(French)"/>
      <w:bookmarkStart w:id="72" w:name="_Toc466365193"/>
      <w:bookmarkEnd w:id="71"/>
      <w:r>
        <w:t>10.</w:t>
      </w:r>
      <w:r w:rsidR="00CE60F5">
        <w:t>17</w:t>
      </w:r>
      <w:r w:rsidR="000858F8">
        <w:t xml:space="preserve"> </w:t>
      </w:r>
      <w:r>
        <w:t>Description (French)</w:t>
      </w:r>
      <w:bookmarkEnd w:id="72"/>
    </w:p>
    <w:p w:rsidR="000858F8" w:rsidRPr="00661D5F" w:rsidRDefault="000858F8" w:rsidP="000858F8"/>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0858F8" w:rsidRPr="00F3325F" w:rsidTr="00D15DD2">
        <w:trPr>
          <w:cantSplit/>
        </w:trPr>
        <w:tc>
          <w:tcPr>
            <w:tcW w:w="8928" w:type="dxa"/>
            <w:gridSpan w:val="3"/>
            <w:shd w:val="clear" w:color="auto" w:fill="E0E0E0"/>
          </w:tcPr>
          <w:p w:rsidR="000858F8" w:rsidRPr="00605059" w:rsidRDefault="000858F8" w:rsidP="00D15DD2">
            <w:pPr>
              <w:keepNext/>
              <w:jc w:val="center"/>
              <w:rPr>
                <w:b/>
              </w:rPr>
            </w:pPr>
            <w:r>
              <w:rPr>
                <w:b/>
                <w:color w:val="000000"/>
              </w:rPr>
              <w:t>I</w:t>
            </w:r>
            <w:r w:rsidRPr="00605059">
              <w:rPr>
                <w:b/>
                <w:color w:val="000000"/>
              </w:rPr>
              <w:t>dentification</w:t>
            </w:r>
          </w:p>
        </w:tc>
      </w:tr>
      <w:tr w:rsidR="002F6C77" w:rsidRPr="00F3325F" w:rsidTr="00D15DD2">
        <w:trPr>
          <w:cantSplit/>
        </w:trPr>
        <w:tc>
          <w:tcPr>
            <w:tcW w:w="2268" w:type="dxa"/>
          </w:tcPr>
          <w:p w:rsidR="002F6C77" w:rsidRPr="00605059" w:rsidRDefault="002F6C77" w:rsidP="00D15DD2">
            <w:pPr>
              <w:keepNext/>
              <w:rPr>
                <w:b/>
                <w:color w:val="000000"/>
              </w:rPr>
            </w:pPr>
            <w:r w:rsidRPr="00605059">
              <w:rPr>
                <w:b/>
                <w:color w:val="000000"/>
              </w:rPr>
              <w:t>Term Name</w:t>
            </w:r>
          </w:p>
        </w:tc>
        <w:tc>
          <w:tcPr>
            <w:tcW w:w="6660" w:type="dxa"/>
            <w:gridSpan w:val="2"/>
          </w:tcPr>
          <w:p w:rsidR="002F6C77" w:rsidRPr="000B615F" w:rsidRDefault="008C0957" w:rsidP="000B615F">
            <w:r>
              <w:t>d</w:t>
            </w:r>
            <w:r w:rsidR="002F6C77">
              <w:t>escription</w:t>
            </w:r>
          </w:p>
        </w:tc>
      </w:tr>
      <w:tr w:rsidR="002F6C77" w:rsidRPr="00F3325F" w:rsidTr="00D15DD2">
        <w:trPr>
          <w:cantSplit/>
        </w:trPr>
        <w:tc>
          <w:tcPr>
            <w:tcW w:w="2268" w:type="dxa"/>
          </w:tcPr>
          <w:p w:rsidR="002F6C77" w:rsidRPr="00605059" w:rsidRDefault="002F6C77" w:rsidP="00D15DD2">
            <w:pPr>
              <w:keepNext/>
              <w:rPr>
                <w:b/>
                <w:color w:val="000000"/>
              </w:rPr>
            </w:pPr>
            <w:r w:rsidRPr="00605059">
              <w:rPr>
                <w:b/>
                <w:color w:val="000000"/>
              </w:rPr>
              <w:t>CKAN Term Name</w:t>
            </w:r>
          </w:p>
        </w:tc>
        <w:tc>
          <w:tcPr>
            <w:tcW w:w="6660" w:type="dxa"/>
            <w:gridSpan w:val="2"/>
          </w:tcPr>
          <w:p w:rsidR="002F6C77" w:rsidRPr="000B615F" w:rsidRDefault="00E96924" w:rsidP="000B615F">
            <w:r>
              <w:t>notes_</w:t>
            </w:r>
            <w:r w:rsidR="002F6C77">
              <w:t>fr</w:t>
            </w:r>
          </w:p>
        </w:tc>
      </w:tr>
      <w:tr w:rsidR="002F6C77" w:rsidRPr="00F3325F" w:rsidTr="00D15DD2">
        <w:trPr>
          <w:cantSplit/>
          <w:trHeight w:val="70"/>
        </w:trPr>
        <w:tc>
          <w:tcPr>
            <w:tcW w:w="2268" w:type="dxa"/>
          </w:tcPr>
          <w:p w:rsidR="002F6C77" w:rsidRPr="00605059" w:rsidRDefault="002F6C77" w:rsidP="00D15DD2">
            <w:pPr>
              <w:keepNext/>
              <w:rPr>
                <w:b/>
                <w:color w:val="000000"/>
              </w:rPr>
            </w:pPr>
            <w:r w:rsidRPr="00605059">
              <w:rPr>
                <w:b/>
                <w:color w:val="000000"/>
              </w:rPr>
              <w:t>URI</w:t>
            </w:r>
          </w:p>
        </w:tc>
        <w:tc>
          <w:tcPr>
            <w:tcW w:w="6660" w:type="dxa"/>
            <w:gridSpan w:val="2"/>
          </w:tcPr>
          <w:p w:rsidR="002F6C77" w:rsidRPr="000B615F" w:rsidRDefault="008902C4" w:rsidP="000B615F">
            <w:pPr>
              <w:rPr>
                <w:u w:val="single"/>
              </w:rPr>
            </w:pPr>
            <w:hyperlink r:id="rId50" w:history="1">
              <w:r w:rsidR="002F6C77">
                <w:rPr>
                  <w:rStyle w:val="Hyperlink"/>
                </w:rPr>
                <w:t>http://purl.org/dc/elements/1.1/description</w:t>
              </w:r>
            </w:hyperlink>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Defined By</w:t>
            </w:r>
          </w:p>
        </w:tc>
        <w:tc>
          <w:tcPr>
            <w:tcW w:w="6660" w:type="dxa"/>
            <w:gridSpan w:val="2"/>
          </w:tcPr>
          <w:p w:rsidR="002F6C77" w:rsidRPr="000B615F" w:rsidRDefault="002F6C77" w:rsidP="009C3A7D">
            <w:r>
              <w:t>Dublin Core - http://dublincore.org/</w:t>
            </w:r>
          </w:p>
        </w:tc>
      </w:tr>
      <w:tr w:rsidR="002F6C77" w:rsidRPr="00F3325F" w:rsidTr="00D15DD2">
        <w:trPr>
          <w:cantSplit/>
        </w:trPr>
        <w:tc>
          <w:tcPr>
            <w:tcW w:w="2268" w:type="dxa"/>
          </w:tcPr>
          <w:p w:rsidR="002F6C77" w:rsidRPr="00605059" w:rsidRDefault="007302BE" w:rsidP="00D15DD2">
            <w:pPr>
              <w:rPr>
                <w:b/>
                <w:color w:val="000000"/>
              </w:rPr>
            </w:pPr>
            <w:r>
              <w:rPr>
                <w:b/>
                <w:color w:val="000000"/>
              </w:rPr>
              <w:t xml:space="preserve">English </w:t>
            </w:r>
            <w:r w:rsidR="002F6C77" w:rsidRPr="00605059">
              <w:rPr>
                <w:b/>
                <w:color w:val="000000"/>
              </w:rPr>
              <w:t>Label</w:t>
            </w:r>
          </w:p>
        </w:tc>
        <w:tc>
          <w:tcPr>
            <w:tcW w:w="6660" w:type="dxa"/>
            <w:gridSpan w:val="2"/>
          </w:tcPr>
          <w:p w:rsidR="002F6C77" w:rsidRPr="000B615F" w:rsidRDefault="002F6C77" w:rsidP="009C3A7D">
            <w:r>
              <w:t>Description (French)</w:t>
            </w:r>
          </w:p>
        </w:tc>
      </w:tr>
      <w:tr w:rsidR="007302BE" w:rsidRPr="00F3325F" w:rsidTr="00D15DD2">
        <w:trPr>
          <w:cantSplit/>
        </w:trPr>
        <w:tc>
          <w:tcPr>
            <w:tcW w:w="2268" w:type="dxa"/>
          </w:tcPr>
          <w:p w:rsidR="007302BE" w:rsidRDefault="007302BE" w:rsidP="00D15DD2">
            <w:pPr>
              <w:rPr>
                <w:b/>
                <w:color w:val="000000"/>
              </w:rPr>
            </w:pPr>
            <w:r>
              <w:rPr>
                <w:b/>
                <w:color w:val="000000"/>
              </w:rPr>
              <w:t>French Label</w:t>
            </w:r>
          </w:p>
        </w:tc>
        <w:tc>
          <w:tcPr>
            <w:tcW w:w="6660" w:type="dxa"/>
            <w:gridSpan w:val="2"/>
          </w:tcPr>
          <w:p w:rsidR="007302BE" w:rsidRDefault="007302BE" w:rsidP="009C3A7D">
            <w:r>
              <w:t>Description (français)</w:t>
            </w:r>
          </w:p>
        </w:tc>
      </w:tr>
      <w:tr w:rsidR="002F6C77" w:rsidRPr="00F3325F" w:rsidTr="00D15DD2">
        <w:trPr>
          <w:cantSplit/>
        </w:trPr>
        <w:tc>
          <w:tcPr>
            <w:tcW w:w="8928" w:type="dxa"/>
            <w:gridSpan w:val="3"/>
            <w:shd w:val="clear" w:color="auto" w:fill="E0E0E0"/>
          </w:tcPr>
          <w:p w:rsidR="002F6C77" w:rsidRPr="00605059" w:rsidRDefault="002F6C77" w:rsidP="00D15DD2">
            <w:pPr>
              <w:jc w:val="center"/>
              <w:rPr>
                <w:b/>
                <w:color w:val="000000"/>
              </w:rPr>
            </w:pPr>
            <w:r w:rsidRPr="00605059">
              <w:rPr>
                <w:b/>
                <w:color w:val="000000"/>
              </w:rPr>
              <w:t>Definition</w:t>
            </w:r>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 xml:space="preserve">Definition </w:t>
            </w:r>
          </w:p>
        </w:tc>
        <w:tc>
          <w:tcPr>
            <w:tcW w:w="6660" w:type="dxa"/>
            <w:gridSpan w:val="2"/>
          </w:tcPr>
          <w:p w:rsidR="002F6C77" w:rsidRPr="000B615F" w:rsidRDefault="002F6C77" w:rsidP="000B615F">
            <w:r>
              <w:t>An account of the resource.</w:t>
            </w:r>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Description (Open Government Specific)</w:t>
            </w:r>
          </w:p>
        </w:tc>
        <w:tc>
          <w:tcPr>
            <w:tcW w:w="6660" w:type="dxa"/>
            <w:gridSpan w:val="2"/>
          </w:tcPr>
          <w:p w:rsidR="00B9366C" w:rsidRPr="009D289F" w:rsidRDefault="00B9366C" w:rsidP="00281815">
            <w:pPr>
              <w:rPr>
                <w:rFonts w:eastAsia="MS Mincho"/>
                <w:lang w:eastAsia="ja-JP"/>
              </w:rPr>
            </w:pPr>
            <w:r w:rsidRPr="009D289F">
              <w:rPr>
                <w:rFonts w:eastAsia="MS Mincho"/>
                <w:lang w:eastAsia="ja-JP"/>
              </w:rPr>
              <w:t xml:space="preserve">This element should be populated with a human-readable description of asset with enough detail to allow the user to easily understand what the item is about. </w:t>
            </w:r>
          </w:p>
          <w:p w:rsidR="002F6C77" w:rsidRPr="00B9366C" w:rsidRDefault="00B9366C" w:rsidP="00281815">
            <w:r w:rsidRPr="009D289F">
              <w:rPr>
                <w:rFonts w:eastAsia="MS Mincho"/>
                <w:lang w:eastAsia="ja-JP"/>
              </w:rPr>
              <w:t xml:space="preserve">The purpose of this element is to support searching based on words or phrases, to provide users with information about the asset, and to provide a summary for display purposes for the search results. </w:t>
            </w:r>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Comment (Implementation Notes)</w:t>
            </w:r>
          </w:p>
        </w:tc>
        <w:tc>
          <w:tcPr>
            <w:tcW w:w="6660" w:type="dxa"/>
            <w:gridSpan w:val="2"/>
          </w:tcPr>
          <w:p w:rsidR="00E96924" w:rsidRPr="00281815" w:rsidRDefault="00E96924" w:rsidP="00064961">
            <w:pPr>
              <w:pStyle w:val="ListParagraph"/>
              <w:numPr>
                <w:ilvl w:val="0"/>
                <w:numId w:val="21"/>
              </w:numPr>
              <w:spacing w:after="0" w:line="240" w:lineRule="auto"/>
              <w:ind w:left="641" w:hanging="357"/>
              <w:rPr>
                <w:rFonts w:ascii="Times New Roman" w:eastAsia="MS Mincho" w:hAnsi="Times New Roman" w:cs="Times New Roman"/>
                <w:sz w:val="24"/>
                <w:szCs w:val="24"/>
                <w:lang w:eastAsia="ja-JP"/>
              </w:rPr>
            </w:pPr>
            <w:r w:rsidRPr="00281815">
              <w:rPr>
                <w:rFonts w:ascii="Times New Roman" w:eastAsia="MS Mincho" w:hAnsi="Times New Roman" w:cs="Times New Roman"/>
                <w:sz w:val="24"/>
                <w:szCs w:val="24"/>
                <w:lang w:eastAsia="ja-JP"/>
              </w:rPr>
              <w:t xml:space="preserve">This element should be populated with a human-readable description of asset with enough detail to allow the user to easily understand what the item is about. </w:t>
            </w:r>
          </w:p>
          <w:p w:rsidR="00E96924" w:rsidRPr="00281815" w:rsidRDefault="00E96924" w:rsidP="00064961">
            <w:pPr>
              <w:pStyle w:val="ListParagraph"/>
              <w:numPr>
                <w:ilvl w:val="0"/>
                <w:numId w:val="21"/>
              </w:numPr>
              <w:spacing w:after="0" w:line="240" w:lineRule="auto"/>
              <w:ind w:left="641" w:hanging="357"/>
              <w:rPr>
                <w:rFonts w:ascii="Times New Roman" w:eastAsia="MS Mincho" w:hAnsi="Times New Roman" w:cs="Times New Roman"/>
                <w:sz w:val="24"/>
                <w:szCs w:val="24"/>
                <w:lang w:eastAsia="ja-JP"/>
              </w:rPr>
            </w:pPr>
            <w:r w:rsidRPr="00281815">
              <w:rPr>
                <w:rFonts w:ascii="Times New Roman" w:eastAsia="MS Mincho" w:hAnsi="Times New Roman" w:cs="Times New Roman"/>
                <w:sz w:val="24"/>
                <w:szCs w:val="24"/>
                <w:lang w:eastAsia="ja-JP"/>
              </w:rPr>
              <w:t xml:space="preserve">The purpose of this element is to support searching based on words or phrases, to provide users with information about the asset, and to provide a summary for display purposes for the search results. </w:t>
            </w:r>
          </w:p>
          <w:p w:rsidR="002F6C77" w:rsidRPr="00281815" w:rsidRDefault="00E96924" w:rsidP="00064961">
            <w:pPr>
              <w:pStyle w:val="ListParagraph"/>
              <w:numPr>
                <w:ilvl w:val="0"/>
                <w:numId w:val="21"/>
              </w:numPr>
              <w:spacing w:after="0" w:line="240" w:lineRule="auto"/>
              <w:ind w:left="641" w:hanging="357"/>
              <w:rPr>
                <w:rFonts w:ascii="Times New Roman" w:eastAsia="MS Mincho" w:hAnsi="Times New Roman" w:cs="Times New Roman"/>
                <w:sz w:val="24"/>
                <w:szCs w:val="24"/>
              </w:rPr>
            </w:pPr>
            <w:r w:rsidRPr="00281815">
              <w:rPr>
                <w:rFonts w:ascii="Times New Roman" w:eastAsia="MS Mincho" w:hAnsi="Times New Roman" w:cs="Times New Roman"/>
                <w:sz w:val="24"/>
                <w:szCs w:val="24"/>
                <w:lang w:eastAsia="ja-JP"/>
              </w:rPr>
              <w:t xml:space="preserve">This element can be populated with HTML mark-up, see </w:t>
            </w:r>
            <w:hyperlink r:id="rId51" w:history="1">
              <w:r w:rsidRPr="00EE196E">
                <w:rPr>
                  <w:rStyle w:val="Hyperlink"/>
                  <w:rFonts w:eastAsia="Times New Roman"/>
                  <w:lang w:eastAsia="en-CA"/>
                </w:rPr>
                <w:t>h</w:t>
              </w:r>
              <w:r w:rsidRPr="00EE196E">
                <w:rPr>
                  <w:rStyle w:val="Hyperlink"/>
                  <w:rFonts w:ascii="Times New Roman" w:eastAsia="Times New Roman" w:hAnsi="Times New Roman" w:cs="Times New Roman"/>
                  <w:sz w:val="24"/>
                  <w:szCs w:val="24"/>
                  <w:lang w:eastAsia="en-CA"/>
                </w:rPr>
                <w:t>ttp://daringfireball.net/projects/markdown/syntax</w:t>
              </w:r>
            </w:hyperlink>
          </w:p>
          <w:p w:rsidR="004C5340" w:rsidRPr="00281815" w:rsidRDefault="004C5340" w:rsidP="00064961">
            <w:pPr>
              <w:pStyle w:val="ListParagraph"/>
              <w:numPr>
                <w:ilvl w:val="0"/>
                <w:numId w:val="21"/>
              </w:numPr>
              <w:spacing w:after="0" w:line="240" w:lineRule="auto"/>
              <w:ind w:left="641" w:hanging="357"/>
              <w:rPr>
                <w:rFonts w:eastAsia="MS Mincho"/>
                <w:lang w:eastAsia="ja-JP"/>
              </w:rPr>
            </w:pPr>
            <w:r w:rsidRPr="00281815">
              <w:rPr>
                <w:rFonts w:ascii="Times New Roman" w:eastAsia="MS Mincho" w:hAnsi="Times New Roman" w:cs="Times New Roman"/>
                <w:sz w:val="24"/>
                <w:szCs w:val="24"/>
                <w:lang w:eastAsia="ja-JP"/>
              </w:rPr>
              <w:t>Although there is no character limit, it is encouraged to keep descriptions to no more than 3 paragraphs. Additional information can be added as a resource, entitle “Supporting Documentation”.</w:t>
            </w:r>
          </w:p>
        </w:tc>
      </w:tr>
      <w:tr w:rsidR="002F6C77" w:rsidRPr="00E8285E" w:rsidTr="00D15DD2">
        <w:trPr>
          <w:cantSplit/>
        </w:trPr>
        <w:tc>
          <w:tcPr>
            <w:tcW w:w="2268" w:type="dxa"/>
          </w:tcPr>
          <w:p w:rsidR="002F6C77" w:rsidRPr="00605059" w:rsidRDefault="002F6C77" w:rsidP="00D15DD2">
            <w:pPr>
              <w:rPr>
                <w:b/>
                <w:color w:val="000000"/>
              </w:rPr>
            </w:pPr>
            <w:r w:rsidRPr="00605059">
              <w:rPr>
                <w:b/>
                <w:color w:val="000000"/>
              </w:rPr>
              <w:t>Example</w:t>
            </w:r>
          </w:p>
        </w:tc>
        <w:tc>
          <w:tcPr>
            <w:tcW w:w="6660" w:type="dxa"/>
            <w:gridSpan w:val="2"/>
          </w:tcPr>
          <w:p w:rsidR="002F6C77" w:rsidRPr="008A7ED3" w:rsidRDefault="008A7ED3" w:rsidP="009C3A7D">
            <w:pPr>
              <w:rPr>
                <w:lang w:val="fr-CA"/>
              </w:rPr>
            </w:pPr>
            <w:r w:rsidRPr="008A7ED3">
              <w:rPr>
                <w:lang w:val="fr-FR"/>
              </w:rPr>
              <w:t>La Banque de données des rappels de la sécurité routière est utilisée par la Division des enquêtes sur les défauts et rappels de Transports Canada pour enregistrer et publier les rappels de véhicules, de pneus et de sièges d'auto pour enfants. …</w:t>
            </w:r>
          </w:p>
        </w:tc>
      </w:tr>
      <w:tr w:rsidR="000D522F" w:rsidRPr="00F3325F" w:rsidTr="00D15DD2">
        <w:trPr>
          <w:cantSplit/>
        </w:trPr>
        <w:tc>
          <w:tcPr>
            <w:tcW w:w="2268" w:type="dxa"/>
            <w:vMerge w:val="restart"/>
          </w:tcPr>
          <w:p w:rsidR="000D522F" w:rsidRPr="00605059" w:rsidRDefault="000D522F" w:rsidP="00D15DD2">
            <w:pPr>
              <w:rPr>
                <w:b/>
                <w:color w:val="000000"/>
              </w:rPr>
            </w:pPr>
            <w:r w:rsidRPr="00605059">
              <w:rPr>
                <w:b/>
                <w:color w:val="000000"/>
              </w:rPr>
              <w:t>Mapping</w:t>
            </w:r>
          </w:p>
        </w:tc>
        <w:tc>
          <w:tcPr>
            <w:tcW w:w="6660" w:type="dxa"/>
            <w:gridSpan w:val="2"/>
          </w:tcPr>
          <w:p w:rsidR="000D522F" w:rsidRPr="00F3325F" w:rsidRDefault="000D522F" w:rsidP="00114C6A">
            <w:r>
              <w:t>North American Profile : ISO 19115 - description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gridSpan w:val="2"/>
          </w:tcPr>
          <w:p w:rsidR="000D522F" w:rsidRDefault="000D522F" w:rsidP="00114C6A">
            <w:r>
              <w:t>Metadata Object Description Schema - &lt;abstract&gt;</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gridSpan w:val="2"/>
          </w:tcPr>
          <w:p w:rsidR="000D522F" w:rsidRDefault="000D522F" w:rsidP="00114C6A">
            <w:r>
              <w:t>Government of Canada Record</w:t>
            </w:r>
            <w:r w:rsidR="006D6DD2">
              <w:t>keeping Metadata Element Set – D</w:t>
            </w:r>
            <w:r>
              <w:t>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gridSpan w:val="2"/>
          </w:tcPr>
          <w:p w:rsidR="000D522F" w:rsidRDefault="000D522F" w:rsidP="00114C6A">
            <w:r>
              <w:t>Data Catalog Vocabulary (DCAT) – dct:description</w:t>
            </w:r>
          </w:p>
        </w:tc>
      </w:tr>
      <w:tr w:rsidR="000D522F" w:rsidRPr="00F3325F" w:rsidTr="00D15DD2">
        <w:trPr>
          <w:cantSplit/>
        </w:trPr>
        <w:tc>
          <w:tcPr>
            <w:tcW w:w="2268" w:type="dxa"/>
            <w:vMerge/>
          </w:tcPr>
          <w:p w:rsidR="000D522F" w:rsidRPr="00605059" w:rsidRDefault="000D522F" w:rsidP="00D15DD2">
            <w:pPr>
              <w:rPr>
                <w:b/>
                <w:color w:val="000000"/>
              </w:rPr>
            </w:pPr>
          </w:p>
        </w:tc>
        <w:tc>
          <w:tcPr>
            <w:tcW w:w="6660" w:type="dxa"/>
            <w:gridSpan w:val="2"/>
          </w:tcPr>
          <w:p w:rsidR="000D522F" w:rsidRDefault="000D522F" w:rsidP="00B9366C">
            <w:r>
              <w:t>Schema.org – Thing &gt; description</w:t>
            </w:r>
          </w:p>
        </w:tc>
      </w:tr>
      <w:tr w:rsidR="002F6C77" w:rsidRPr="00F3325F" w:rsidTr="00D15DD2">
        <w:trPr>
          <w:cantSplit/>
        </w:trPr>
        <w:tc>
          <w:tcPr>
            <w:tcW w:w="2268" w:type="dxa"/>
          </w:tcPr>
          <w:p w:rsidR="002F6C77" w:rsidRPr="00605059" w:rsidRDefault="002F6C77" w:rsidP="00D15DD2">
            <w:pPr>
              <w:rPr>
                <w:b/>
                <w:color w:val="000000"/>
              </w:rPr>
            </w:pPr>
            <w:r w:rsidRPr="00605059">
              <w:rPr>
                <w:b/>
                <w:color w:val="000000"/>
              </w:rPr>
              <w:t>Application</w:t>
            </w:r>
          </w:p>
        </w:tc>
        <w:tc>
          <w:tcPr>
            <w:tcW w:w="6660" w:type="dxa"/>
            <w:gridSpan w:val="2"/>
          </w:tcPr>
          <w:p w:rsidR="002F6C77" w:rsidRDefault="000B615F" w:rsidP="009C3A7D">
            <w:r>
              <w:t xml:space="preserve">Government of Canada Foundational Metadata Element Set, Government of Canada Open Government Metadata Element Set –Open Data and Open Information Catalogue Extensions </w:t>
            </w:r>
          </w:p>
        </w:tc>
      </w:tr>
      <w:tr w:rsidR="002F6C77" w:rsidRPr="00F3325F" w:rsidTr="00D15DD2">
        <w:trPr>
          <w:cantSplit/>
        </w:trPr>
        <w:tc>
          <w:tcPr>
            <w:tcW w:w="8928" w:type="dxa"/>
            <w:gridSpan w:val="3"/>
            <w:shd w:val="clear" w:color="auto" w:fill="E0E0E0"/>
          </w:tcPr>
          <w:p w:rsidR="002F6C77" w:rsidRPr="00605059" w:rsidRDefault="002F6C77" w:rsidP="00D15DD2">
            <w:pPr>
              <w:jc w:val="center"/>
              <w:rPr>
                <w:b/>
                <w:color w:val="000000"/>
              </w:rPr>
            </w:pPr>
            <w:r w:rsidRPr="00605059">
              <w:rPr>
                <w:b/>
                <w:color w:val="000000"/>
              </w:rPr>
              <w:t>Relations</w:t>
            </w:r>
          </w:p>
        </w:tc>
      </w:tr>
      <w:tr w:rsidR="002F6C77" w:rsidRPr="00F3325F" w:rsidTr="00D15DD2">
        <w:trPr>
          <w:cantSplit/>
        </w:trPr>
        <w:tc>
          <w:tcPr>
            <w:tcW w:w="2268" w:type="dxa"/>
          </w:tcPr>
          <w:p w:rsidR="002F6C77" w:rsidRPr="00605059" w:rsidRDefault="002F6C77" w:rsidP="00D15DD2">
            <w:pPr>
              <w:pStyle w:val="FootnoteText"/>
              <w:rPr>
                <w:b/>
                <w:sz w:val="24"/>
                <w:szCs w:val="24"/>
              </w:rPr>
            </w:pPr>
            <w:r w:rsidRPr="00605059">
              <w:rPr>
                <w:b/>
                <w:sz w:val="24"/>
                <w:szCs w:val="24"/>
              </w:rPr>
              <w:t>Has Syntax Encoding Scheme</w:t>
            </w:r>
          </w:p>
        </w:tc>
        <w:tc>
          <w:tcPr>
            <w:tcW w:w="6660" w:type="dxa"/>
            <w:gridSpan w:val="2"/>
          </w:tcPr>
          <w:p w:rsidR="002F6C77" w:rsidRPr="00F3325F" w:rsidRDefault="002F6C77" w:rsidP="009C3A7D"/>
        </w:tc>
      </w:tr>
      <w:tr w:rsidR="002F6C77" w:rsidRPr="00F3325F" w:rsidTr="00D15DD2">
        <w:trPr>
          <w:cantSplit/>
        </w:trPr>
        <w:tc>
          <w:tcPr>
            <w:tcW w:w="2268" w:type="dxa"/>
          </w:tcPr>
          <w:p w:rsidR="002F6C77" w:rsidRPr="00605059" w:rsidRDefault="002F6C77" w:rsidP="00D15DD2">
            <w:pPr>
              <w:pStyle w:val="FootnoteText"/>
              <w:rPr>
                <w:b/>
                <w:sz w:val="24"/>
                <w:szCs w:val="24"/>
              </w:rPr>
            </w:pPr>
            <w:r w:rsidRPr="00605059">
              <w:rPr>
                <w:b/>
                <w:sz w:val="24"/>
                <w:szCs w:val="24"/>
              </w:rPr>
              <w:t>Has Vocabulary Encoding Scheme</w:t>
            </w:r>
          </w:p>
        </w:tc>
        <w:tc>
          <w:tcPr>
            <w:tcW w:w="6660" w:type="dxa"/>
            <w:gridSpan w:val="2"/>
          </w:tcPr>
          <w:p w:rsidR="002F6C77" w:rsidRPr="00F3325F" w:rsidRDefault="002F6C77" w:rsidP="009C3A7D"/>
        </w:tc>
      </w:tr>
      <w:tr w:rsidR="002F6C77"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6C77" w:rsidRPr="00605059" w:rsidRDefault="002F6C77" w:rsidP="00D15DD2">
            <w:pPr>
              <w:jc w:val="center"/>
              <w:rPr>
                <w:b/>
                <w:color w:val="000000"/>
              </w:rPr>
            </w:pPr>
            <w:r w:rsidRPr="00605059">
              <w:rPr>
                <w:b/>
                <w:color w:val="000000"/>
              </w:rPr>
              <w:t>Conditions of Application – File</w:t>
            </w:r>
          </w:p>
        </w:tc>
      </w:tr>
      <w:tr w:rsidR="002F6C77"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2F6C77" w:rsidRPr="00605059" w:rsidRDefault="002F6C77" w:rsidP="00D15DD2">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2F6C77" w:rsidRPr="00F3325F" w:rsidRDefault="002F6C77" w:rsidP="000B615F">
            <w:r>
              <w:t>Free text</w:t>
            </w:r>
          </w:p>
        </w:tc>
      </w:tr>
      <w:tr w:rsidR="00087919"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D15DD2">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2F6C77"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2F6C77" w:rsidRPr="00605059" w:rsidRDefault="002F6C77" w:rsidP="00D15DD2">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2F6C77" w:rsidRPr="00F3325F" w:rsidRDefault="002F6C77" w:rsidP="009C3A7D">
            <w:r>
              <w:t>Mandatory</w:t>
            </w:r>
          </w:p>
        </w:tc>
      </w:tr>
      <w:tr w:rsidR="002F6C77"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2F6C77" w:rsidRPr="00605059" w:rsidRDefault="002F6C77" w:rsidP="00D15DD2">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2F6C77" w:rsidRPr="00F3325F" w:rsidRDefault="002F6C77" w:rsidP="009C3A7D">
            <w:pPr>
              <w:pStyle w:val="TableText"/>
              <w:spacing w:before="0" w:after="0"/>
              <w:jc w:val="left"/>
              <w:rPr>
                <w:rFonts w:ascii="Times New Roman" w:hAnsi="Times New Roman" w:cs="Times New Roman"/>
              </w:rPr>
            </w:pPr>
          </w:p>
        </w:tc>
      </w:tr>
      <w:tr w:rsidR="002F6C77" w:rsidRPr="00F3325F" w:rsidTr="00D15D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2F6C77" w:rsidRPr="00605059" w:rsidRDefault="002F6C77" w:rsidP="00D15DD2">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2F6C77" w:rsidRPr="00F3325F" w:rsidRDefault="002F6C77" w:rsidP="000B615F">
            <w:r>
              <w:t>Single</w:t>
            </w:r>
          </w:p>
        </w:tc>
      </w:tr>
    </w:tbl>
    <w:p w:rsidR="00605059" w:rsidRDefault="00605059" w:rsidP="00752450"/>
    <w:p w:rsidR="00605059" w:rsidRDefault="00605059" w:rsidP="00752450"/>
    <w:p w:rsidR="00605059" w:rsidRDefault="00605059" w:rsidP="00752450"/>
    <w:p w:rsidR="00087919" w:rsidRDefault="00087919" w:rsidP="00752450"/>
    <w:p w:rsidR="00197E12" w:rsidRDefault="00197E12">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9C3A7D">
      <w:pPr>
        <w:pStyle w:val="Heading2"/>
      </w:pPr>
      <w:bookmarkStart w:id="73" w:name="_10.21_Digital_Object"/>
      <w:bookmarkStart w:id="74" w:name="_Toc466365194"/>
      <w:bookmarkEnd w:id="73"/>
      <w:r>
        <w:lastRenderedPageBreak/>
        <w:t>10.</w:t>
      </w:r>
      <w:r w:rsidR="00CE60F5">
        <w:t>18</w:t>
      </w:r>
      <w:r>
        <w:t xml:space="preserve"> Digital Object Identifier</w:t>
      </w:r>
      <w:bookmarkEnd w:id="74"/>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9C3A7D" w:rsidRPr="00F3325F" w:rsidTr="009C3A7D">
        <w:trPr>
          <w:cantSplit/>
        </w:trPr>
        <w:tc>
          <w:tcPr>
            <w:tcW w:w="8928" w:type="dxa"/>
            <w:gridSpan w:val="3"/>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gridSpan w:val="2"/>
          </w:tcPr>
          <w:p w:rsidR="009C3A7D" w:rsidRPr="00C51E0C" w:rsidRDefault="008C0957" w:rsidP="00C51E0C">
            <w:r>
              <w:t>digitalObject</w:t>
            </w:r>
            <w:r w:rsidR="009C3A7D">
              <w:t>Identifier</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gridSpan w:val="2"/>
          </w:tcPr>
          <w:p w:rsidR="009C3A7D" w:rsidRPr="00C51E0C" w:rsidRDefault="009C3A7D" w:rsidP="00C51E0C">
            <w:r>
              <w:t>digital_object_identifier</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gridSpan w:val="2"/>
          </w:tcPr>
          <w:p w:rsidR="009C3A7D" w:rsidRPr="00F3325F" w:rsidRDefault="00C51E0C" w:rsidP="009C3A7D">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gridSpan w:val="2"/>
          </w:tcPr>
          <w:p w:rsidR="009C3A7D" w:rsidRPr="00F3325F" w:rsidRDefault="0091094A" w:rsidP="009C3A7D">
            <w:pPr>
              <w:rPr>
                <w:color w:val="000000"/>
              </w:rPr>
            </w:pPr>
            <w:r>
              <w:t>Treasury Board Secretariat, Information Management and Open Government Directorate</w:t>
            </w:r>
          </w:p>
        </w:tc>
      </w:tr>
      <w:tr w:rsidR="009C3A7D" w:rsidRPr="00F3325F" w:rsidTr="009C3A7D">
        <w:trPr>
          <w:cantSplit/>
        </w:trPr>
        <w:tc>
          <w:tcPr>
            <w:tcW w:w="2268" w:type="dxa"/>
          </w:tcPr>
          <w:p w:rsidR="009C3A7D" w:rsidRPr="00605059" w:rsidRDefault="007302BE" w:rsidP="009C3A7D">
            <w:pPr>
              <w:rPr>
                <w:b/>
                <w:color w:val="000000"/>
              </w:rPr>
            </w:pPr>
            <w:r>
              <w:rPr>
                <w:b/>
                <w:color w:val="000000"/>
              </w:rPr>
              <w:t xml:space="preserve">English </w:t>
            </w:r>
            <w:r w:rsidR="009C3A7D" w:rsidRPr="00605059">
              <w:rPr>
                <w:b/>
                <w:color w:val="000000"/>
              </w:rPr>
              <w:t>Label</w:t>
            </w:r>
          </w:p>
        </w:tc>
        <w:tc>
          <w:tcPr>
            <w:tcW w:w="6660" w:type="dxa"/>
            <w:gridSpan w:val="2"/>
          </w:tcPr>
          <w:p w:rsidR="009C3A7D" w:rsidRPr="00374726" w:rsidRDefault="009C3A7D" w:rsidP="009C3A7D">
            <w:r>
              <w:t>Digital Object Identifier (DOI)</w:t>
            </w:r>
          </w:p>
        </w:tc>
      </w:tr>
      <w:tr w:rsidR="007302BE" w:rsidRPr="00F3325F" w:rsidTr="009C3A7D">
        <w:trPr>
          <w:cantSplit/>
        </w:trPr>
        <w:tc>
          <w:tcPr>
            <w:tcW w:w="2268" w:type="dxa"/>
          </w:tcPr>
          <w:p w:rsidR="007302BE" w:rsidRDefault="007302BE" w:rsidP="009C3A7D">
            <w:pPr>
              <w:rPr>
                <w:b/>
                <w:color w:val="000000"/>
              </w:rPr>
            </w:pPr>
            <w:r>
              <w:rPr>
                <w:b/>
                <w:color w:val="000000"/>
              </w:rPr>
              <w:t>French Label</w:t>
            </w:r>
          </w:p>
        </w:tc>
        <w:tc>
          <w:tcPr>
            <w:tcW w:w="6660" w:type="dxa"/>
            <w:gridSpan w:val="2"/>
          </w:tcPr>
          <w:p w:rsidR="007302BE" w:rsidRDefault="007302BE" w:rsidP="009C3A7D">
            <w:r>
              <w:t>Identificateur d’objet numérique</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gridSpan w:val="2"/>
          </w:tcPr>
          <w:p w:rsidR="009C3A7D" w:rsidRPr="000B615F" w:rsidRDefault="009C3A7D" w:rsidP="000B615F">
            <w:r>
              <w:t xml:space="preserve">The identification of the asset’s Digital Object Identifier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gridSpan w:val="2"/>
          </w:tcPr>
          <w:p w:rsidR="009C3A7D" w:rsidRPr="00F3325F" w:rsidRDefault="00F11A77" w:rsidP="00F11A77">
            <w:pPr>
              <w:pStyle w:val="Header"/>
              <w:rPr>
                <w:color w:val="000000"/>
                <w:lang w:eastAsia="en-CA"/>
              </w:rPr>
            </w:pPr>
            <w:r>
              <w:t xml:space="preserve">The Digital Object Identifier </w:t>
            </w:r>
            <w:r w:rsidRPr="009137F2">
              <w:t>assigned to file</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gridSpan w:val="2"/>
          </w:tcPr>
          <w:p w:rsidR="0064503C" w:rsidRDefault="0064503C" w:rsidP="00F11A77">
            <w:pPr>
              <w:rPr>
                <w:rFonts w:cs="Arial"/>
                <w:szCs w:val="20"/>
              </w:rPr>
            </w:pPr>
            <w:r w:rsidRPr="00C562FC">
              <w:rPr>
                <w:rFonts w:cs="Arial"/>
                <w:szCs w:val="20"/>
              </w:rPr>
              <w:t>T</w:t>
            </w:r>
            <w:r>
              <w:rPr>
                <w:rFonts w:cs="Arial"/>
                <w:szCs w:val="20"/>
              </w:rPr>
              <w:t>he purpose of this element is t</w:t>
            </w:r>
            <w:r w:rsidRPr="00C562FC">
              <w:rPr>
                <w:rFonts w:cs="Arial"/>
                <w:szCs w:val="20"/>
              </w:rPr>
              <w:t xml:space="preserve">o identify unique values assigned to an </w:t>
            </w:r>
            <w:r>
              <w:rPr>
                <w:rFonts w:cs="Arial"/>
                <w:szCs w:val="20"/>
              </w:rPr>
              <w:t xml:space="preserve">asset </w:t>
            </w:r>
            <w:r w:rsidRPr="00C562FC">
              <w:rPr>
                <w:rFonts w:cs="Arial"/>
                <w:szCs w:val="20"/>
              </w:rPr>
              <w:t>from an external environment or system.</w:t>
            </w:r>
            <w:r>
              <w:rPr>
                <w:rFonts w:cs="Arial"/>
                <w:szCs w:val="20"/>
              </w:rPr>
              <w:t xml:space="preserve"> </w:t>
            </w:r>
          </w:p>
          <w:p w:rsidR="0064503C" w:rsidRDefault="0064503C" w:rsidP="00F11A77">
            <w:pPr>
              <w:rPr>
                <w:rFonts w:cs="Arial"/>
                <w:szCs w:val="20"/>
              </w:rPr>
            </w:pPr>
          </w:p>
          <w:p w:rsidR="00F11A77" w:rsidRPr="009137F2" w:rsidRDefault="00F11A77" w:rsidP="00F11A77">
            <w:r w:rsidRPr="009137F2">
              <w:t xml:space="preserve">Enter the registered DOI assigned to the </w:t>
            </w:r>
            <w:r>
              <w:t>asset</w:t>
            </w:r>
            <w:r w:rsidRPr="009137F2">
              <w:t>.</w:t>
            </w:r>
          </w:p>
          <w:p w:rsidR="009C3A7D" w:rsidRPr="00F3325F" w:rsidRDefault="00F11A77" w:rsidP="00F11A77">
            <w:r w:rsidRPr="009137F2">
              <w:t xml:space="preserve">To register your dataset to obtain a DOI visit DataCite Canada at </w:t>
            </w:r>
            <w:hyperlink r:id="rId52" w:history="1">
              <w:r w:rsidRPr="009137F2">
                <w:rPr>
                  <w:rStyle w:val="Hyperlink"/>
                </w:rPr>
                <w:t>http://cisti-icist.nrc-cnrc.gc.ca/eng/services/cisti/datacite-canada/</w:t>
              </w:r>
            </w:hyperlink>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gridSpan w:val="2"/>
          </w:tcPr>
          <w:p w:rsidR="009C3A7D" w:rsidRPr="00F3325F" w:rsidRDefault="00F11A77" w:rsidP="009C3A7D">
            <w:r w:rsidRPr="009137F2">
              <w:rPr>
                <w:bCs/>
              </w:rPr>
              <w:t>10.978.86123/45678</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gridSpan w:val="2"/>
          </w:tcPr>
          <w:p w:rsidR="009C3A7D" w:rsidRPr="00F3325F" w:rsidRDefault="009C3A7D" w:rsidP="009C3A7D"/>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gridSpan w:val="2"/>
          </w:tcPr>
          <w:p w:rsidR="009C3A7D" w:rsidRDefault="000B615F" w:rsidP="009C3A7D">
            <w:r>
              <w:t xml:space="preserve">Government of Canada Foundational Metadata Element Set, Government of Canada Open Government Metadata Element Set –Open Data and Open Information Catalogue Extensions </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E8285E"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gridSpan w:val="2"/>
          </w:tcPr>
          <w:p w:rsidR="009C3A7D" w:rsidRPr="00F11A77" w:rsidRDefault="00F11A77" w:rsidP="009C3A7D">
            <w:pPr>
              <w:rPr>
                <w:lang w:val="fr-CA"/>
              </w:rPr>
            </w:pPr>
            <w:r w:rsidRPr="009137F2">
              <w:rPr>
                <w:lang w:val="fr-CA"/>
              </w:rPr>
              <w:t xml:space="preserve">DOI syntax </w:t>
            </w:r>
            <w:hyperlink r:id="rId53" w:anchor="2.2" w:history="1">
              <w:r w:rsidRPr="009137F2">
                <w:rPr>
                  <w:rStyle w:val="Hyperlink"/>
                  <w:lang w:val="fr-CA"/>
                </w:rPr>
                <w:t>http://www.doi.org/doi_handbook/2_Numbering.html#2.2</w:t>
              </w:r>
            </w:hyperlink>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gridSpan w:val="2"/>
          </w:tcPr>
          <w:p w:rsidR="009C3A7D" w:rsidRPr="00F3325F" w:rsidRDefault="009C3A7D" w:rsidP="009C3A7D"/>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0B615F">
            <w:r>
              <w:t>Free text</w:t>
            </w:r>
            <w:r w:rsidR="00F11A77">
              <w:t>, based on</w:t>
            </w:r>
            <w:r w:rsidR="00725138">
              <w:t xml:space="preserve"> syntax</w:t>
            </w:r>
            <w:r w:rsidR="00F11A77">
              <w:t xml:space="preserve"> encoding scheme</w:t>
            </w:r>
          </w:p>
        </w:tc>
      </w:tr>
      <w:tr w:rsidR="00087919"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r>
              <w:t>Optional, Highly Recommended</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9C3A7D" w:rsidRPr="00F3325F" w:rsidRDefault="009C3A7D" w:rsidP="000B615F">
            <w:r>
              <w:t>Single</w:t>
            </w:r>
          </w:p>
        </w:tc>
      </w:tr>
    </w:tbl>
    <w:p w:rsidR="00605059" w:rsidRDefault="00605059" w:rsidP="00752450"/>
    <w:p w:rsidR="0091094A" w:rsidRDefault="0091094A" w:rsidP="009C3A7D">
      <w:pPr>
        <w:pStyle w:val="Heading2"/>
      </w:pPr>
    </w:p>
    <w:p w:rsidR="00197E12" w:rsidRDefault="00197E12">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9C3A7D">
      <w:pPr>
        <w:pStyle w:val="Heading2"/>
      </w:pPr>
      <w:bookmarkStart w:id="75" w:name="_10.22_Distributor_(English)"/>
      <w:bookmarkStart w:id="76" w:name="_Toc466365195"/>
      <w:bookmarkEnd w:id="75"/>
      <w:r>
        <w:lastRenderedPageBreak/>
        <w:t>10.</w:t>
      </w:r>
      <w:r w:rsidR="00CE60F5">
        <w:t>19</w:t>
      </w:r>
      <w:r>
        <w:t xml:space="preserve"> Distributor (English)</w:t>
      </w:r>
      <w:bookmarkEnd w:id="76"/>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9C3A7D" w:rsidRPr="00F3325F" w:rsidTr="009C3A7D">
        <w:trPr>
          <w:cantSplit/>
        </w:trPr>
        <w:tc>
          <w:tcPr>
            <w:tcW w:w="8928" w:type="dxa"/>
            <w:gridSpan w:val="3"/>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gridSpan w:val="2"/>
          </w:tcPr>
          <w:p w:rsidR="009C3A7D" w:rsidRPr="000B615F" w:rsidRDefault="009C3A7D" w:rsidP="000B615F">
            <w:r>
              <w:t>distributionInfo</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gridSpan w:val="2"/>
          </w:tcPr>
          <w:p w:rsidR="009C3A7D" w:rsidRPr="000B615F" w:rsidRDefault="009C3A7D" w:rsidP="000B615F">
            <w:r>
              <w:t>distributor.en</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gridSpan w:val="2"/>
          </w:tcPr>
          <w:p w:rsidR="009C3A7D" w:rsidRPr="000B615F" w:rsidRDefault="009C3A7D" w:rsidP="000B615F">
            <w: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gridSpan w:val="2"/>
          </w:tcPr>
          <w:p w:rsidR="009C3A7D" w:rsidRPr="000B615F" w:rsidRDefault="008902C4" w:rsidP="009C3A7D">
            <w:pPr>
              <w:rPr>
                <w:u w:val="single"/>
              </w:rPr>
            </w:pPr>
            <w:hyperlink r:id="rId54" w:history="1">
              <w:r w:rsidR="009C3A7D">
                <w:rPr>
                  <w:rStyle w:val="Hyperlink"/>
                </w:rPr>
                <w:t>North American Profile ISO 19115 - http://nap.geogratis.gc.ca/metadata/register/registerItems-eng.html</w:t>
              </w:r>
            </w:hyperlink>
          </w:p>
        </w:tc>
      </w:tr>
      <w:tr w:rsidR="009C3A7D" w:rsidRPr="00F3325F" w:rsidTr="009C3A7D">
        <w:trPr>
          <w:cantSplit/>
        </w:trPr>
        <w:tc>
          <w:tcPr>
            <w:tcW w:w="2268" w:type="dxa"/>
          </w:tcPr>
          <w:p w:rsidR="009C3A7D" w:rsidRPr="00605059" w:rsidRDefault="007302BE" w:rsidP="009C3A7D">
            <w:pPr>
              <w:rPr>
                <w:b/>
                <w:color w:val="000000"/>
              </w:rPr>
            </w:pPr>
            <w:r>
              <w:rPr>
                <w:b/>
                <w:color w:val="000000"/>
              </w:rPr>
              <w:t xml:space="preserve">English </w:t>
            </w:r>
            <w:r w:rsidR="009C3A7D" w:rsidRPr="00605059">
              <w:rPr>
                <w:b/>
                <w:color w:val="000000"/>
              </w:rPr>
              <w:t>Label</w:t>
            </w:r>
          </w:p>
        </w:tc>
        <w:tc>
          <w:tcPr>
            <w:tcW w:w="6660" w:type="dxa"/>
            <w:gridSpan w:val="2"/>
          </w:tcPr>
          <w:p w:rsidR="009C3A7D" w:rsidRPr="000B615F" w:rsidRDefault="009C3A7D" w:rsidP="009C3A7D">
            <w:r>
              <w:t>Distributor (English)</w:t>
            </w:r>
          </w:p>
        </w:tc>
      </w:tr>
      <w:tr w:rsidR="007302BE" w:rsidRPr="00F3325F" w:rsidTr="009C3A7D">
        <w:trPr>
          <w:cantSplit/>
        </w:trPr>
        <w:tc>
          <w:tcPr>
            <w:tcW w:w="2268" w:type="dxa"/>
          </w:tcPr>
          <w:p w:rsidR="007302BE" w:rsidRDefault="007302BE" w:rsidP="009C3A7D">
            <w:pPr>
              <w:rPr>
                <w:b/>
                <w:color w:val="000000"/>
              </w:rPr>
            </w:pPr>
            <w:r>
              <w:rPr>
                <w:b/>
                <w:color w:val="000000"/>
              </w:rPr>
              <w:t>French Label</w:t>
            </w:r>
          </w:p>
        </w:tc>
        <w:tc>
          <w:tcPr>
            <w:tcW w:w="6660" w:type="dxa"/>
            <w:gridSpan w:val="2"/>
          </w:tcPr>
          <w:p w:rsidR="007302BE" w:rsidRDefault="007302BE" w:rsidP="009C3A7D">
            <w:r>
              <w:t>??</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gridSpan w:val="2"/>
          </w:tcPr>
          <w:p w:rsidR="009C3A7D" w:rsidRPr="000B615F" w:rsidRDefault="009C3A7D" w:rsidP="000B615F">
            <w:r>
              <w:t xml:space="preserve">This element provides information about the distributor of and options for obtaining the resource(s)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gridSpan w:val="2"/>
          </w:tcPr>
          <w:p w:rsidR="009C3A7D" w:rsidRDefault="009C3A7D" w:rsidP="009C3A7D">
            <w:r>
              <w:t>Information on party responsible for dataset distribution, in English.</w:t>
            </w:r>
          </w:p>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gridSpan w:val="2"/>
          </w:tcPr>
          <w:p w:rsidR="009C3A7D" w:rsidRDefault="001564F7" w:rsidP="009C3A7D">
            <w:r w:rsidRPr="007574FF">
              <w:rPr>
                <w:color w:val="000000"/>
              </w:rPr>
              <w:t xml:space="preserve">This property will capture all required elements for </w:t>
            </w:r>
            <w:hyperlink r:id="rId55" w:history="1">
              <w:r w:rsidRPr="00737B30">
                <w:rPr>
                  <w:rStyle w:val="Hyperlink"/>
                </w:rPr>
                <w:t>CI_ResponsibleParty</w:t>
              </w:r>
            </w:hyperlink>
          </w:p>
          <w:p w:rsidR="009C3A7D" w:rsidRPr="00F3325F" w:rsidRDefault="009C3A7D" w:rsidP="009C3A7D"/>
        </w:tc>
      </w:tr>
      <w:tr w:rsidR="009C3A7D" w:rsidRPr="00197E12"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gridSpan w:val="2"/>
          </w:tcPr>
          <w:p w:rsidR="001564F7" w:rsidRPr="00291E84" w:rsidRDefault="001564F7" w:rsidP="001564F7">
            <w:pPr>
              <w:pStyle w:val="NormalWeb"/>
              <w:spacing w:before="0" w:beforeAutospacing="0" w:after="0" w:afterAutospacing="0"/>
              <w:rPr>
                <w:rStyle w:val="Strong"/>
                <w:b w:val="0"/>
                <w:lang w:val="en"/>
              </w:rPr>
            </w:pPr>
            <w:r w:rsidRPr="00291E84">
              <w:rPr>
                <w:rStyle w:val="Strong"/>
                <w:b w:val="0"/>
                <w:lang w:val="en"/>
              </w:rPr>
              <w:t>John Smith</w:t>
            </w:r>
          </w:p>
          <w:p w:rsidR="001564F7" w:rsidRPr="00291E84" w:rsidRDefault="001564F7" w:rsidP="001564F7">
            <w:pPr>
              <w:pStyle w:val="NormalWeb"/>
              <w:spacing w:before="0" w:beforeAutospacing="0" w:after="0" w:afterAutospacing="0"/>
              <w:rPr>
                <w:lang w:val="en"/>
              </w:rPr>
            </w:pPr>
            <w:r w:rsidRPr="00291E84">
              <w:rPr>
                <w:rStyle w:val="Strong"/>
                <w:b w:val="0"/>
                <w:lang w:val="en"/>
              </w:rPr>
              <w:t>Government of Canada; Natural Resources Canada; Earth Sciences Sector; Canada Centre for Mapping and Earth Observation</w:t>
            </w:r>
          </w:p>
          <w:p w:rsidR="001564F7" w:rsidRPr="00291E84" w:rsidRDefault="001564F7" w:rsidP="001564F7">
            <w:pPr>
              <w:pStyle w:val="NormalWeb"/>
              <w:spacing w:before="0" w:beforeAutospacing="0" w:after="0" w:afterAutospacing="0"/>
              <w:rPr>
                <w:lang w:val="en"/>
              </w:rPr>
            </w:pPr>
            <w:r w:rsidRPr="00291E84">
              <w:rPr>
                <w:lang w:val="en"/>
              </w:rPr>
              <w:t>2144, King Street West, Suite 010</w:t>
            </w:r>
            <w:r w:rsidRPr="00291E84">
              <w:rPr>
                <w:lang w:val="en"/>
              </w:rPr>
              <w:br/>
              <w:t>Sherbrooke, Quebec</w:t>
            </w:r>
            <w:r w:rsidRPr="00291E84">
              <w:rPr>
                <w:lang w:val="en"/>
              </w:rPr>
              <w:br/>
              <w:t>CANADA</w:t>
            </w:r>
            <w:r w:rsidRPr="00291E84">
              <w:rPr>
                <w:lang w:val="en"/>
              </w:rPr>
              <w:br/>
              <w:t>J1J 2E8</w:t>
            </w:r>
          </w:p>
          <w:p w:rsidR="001564F7" w:rsidRPr="00291E84" w:rsidRDefault="005571AF" w:rsidP="001564F7">
            <w:pPr>
              <w:pStyle w:val="NormalWeb"/>
              <w:spacing w:before="0" w:beforeAutospacing="0" w:after="0" w:afterAutospacing="0"/>
              <w:rPr>
                <w:lang w:val="en"/>
              </w:rPr>
            </w:pPr>
            <w:r>
              <w:rPr>
                <w:lang w:val="en"/>
              </w:rPr>
              <w:t>Telephone: 1-819-564-4857</w:t>
            </w:r>
          </w:p>
          <w:p w:rsidR="009C3A7D" w:rsidRPr="00CD747E" w:rsidRDefault="001564F7" w:rsidP="001564F7">
            <w:r w:rsidRPr="00CD747E">
              <w:t xml:space="preserve">E-mail: </w:t>
            </w:r>
            <w:hyperlink r:id="rId56" w:history="1">
              <w:r w:rsidRPr="00CD747E">
                <w:rPr>
                  <w:rStyle w:val="Hyperlink"/>
                </w:rPr>
                <w:t>geoginfo@NRCan.gc.ca</w:t>
              </w:r>
            </w:hyperlink>
          </w:p>
        </w:tc>
      </w:tr>
      <w:tr w:rsidR="007160AE" w:rsidRPr="00F3325F" w:rsidTr="009C3A7D">
        <w:trPr>
          <w:cantSplit/>
        </w:trPr>
        <w:tc>
          <w:tcPr>
            <w:tcW w:w="2268" w:type="dxa"/>
            <w:vMerge w:val="restart"/>
          </w:tcPr>
          <w:p w:rsidR="007160AE" w:rsidRPr="00605059" w:rsidRDefault="007160AE" w:rsidP="009C3A7D">
            <w:pPr>
              <w:rPr>
                <w:b/>
                <w:color w:val="000000"/>
              </w:rPr>
            </w:pPr>
            <w:r w:rsidRPr="00605059">
              <w:rPr>
                <w:b/>
                <w:color w:val="000000"/>
              </w:rPr>
              <w:t>Mapping</w:t>
            </w:r>
          </w:p>
        </w:tc>
        <w:tc>
          <w:tcPr>
            <w:tcW w:w="6660" w:type="dxa"/>
            <w:gridSpan w:val="2"/>
          </w:tcPr>
          <w:p w:rsidR="007160AE" w:rsidRDefault="007160AE" w:rsidP="009C3A7D">
            <w:r>
              <w:t>North American Profile ISO:19115</w:t>
            </w:r>
          </w:p>
          <w:p w:rsidR="007160AE" w:rsidRPr="00F3325F" w:rsidRDefault="007160AE" w:rsidP="009C3A7D">
            <w:r w:rsidRPr="007574FF">
              <w:rPr>
                <w:rStyle w:val="Hyperlink"/>
              </w:rPr>
              <w:t>MD_Distribution</w:t>
            </w:r>
            <w:r>
              <w:rPr>
                <w:rStyle w:val="Hyperlink"/>
              </w:rPr>
              <w:t xml:space="preserve">, </w:t>
            </w:r>
            <w:hyperlink r:id="rId57" w:history="1">
              <w:r w:rsidRPr="00737B30">
                <w:rPr>
                  <w:rStyle w:val="Hyperlink"/>
                </w:rPr>
                <w:t>CI_ResponsibleParty</w:t>
              </w:r>
            </w:hyperlink>
          </w:p>
        </w:tc>
      </w:tr>
      <w:tr w:rsidR="007160AE" w:rsidRPr="00F3325F" w:rsidTr="009C3A7D">
        <w:trPr>
          <w:cantSplit/>
        </w:trPr>
        <w:tc>
          <w:tcPr>
            <w:tcW w:w="2268" w:type="dxa"/>
            <w:vMerge/>
          </w:tcPr>
          <w:p w:rsidR="007160AE" w:rsidRPr="00605059" w:rsidRDefault="007160AE" w:rsidP="009C3A7D">
            <w:pPr>
              <w:rPr>
                <w:b/>
                <w:color w:val="000000"/>
              </w:rPr>
            </w:pPr>
          </w:p>
        </w:tc>
        <w:tc>
          <w:tcPr>
            <w:tcW w:w="6660" w:type="dxa"/>
            <w:gridSpan w:val="2"/>
          </w:tcPr>
          <w:p w:rsidR="007160AE" w:rsidRDefault="007160AE" w:rsidP="009C3A7D">
            <w:r>
              <w:t>Schema.org – Thing &gt; CreativeWork &gt; provider</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gridSpan w:val="2"/>
          </w:tcPr>
          <w:p w:rsidR="009C3A7D" w:rsidRDefault="000B615F" w:rsidP="000B615F">
            <w:r>
              <w:t xml:space="preserve">Government of Canada Open Government Metadata Element Set –Open Maps Domain Extension </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gridSpan w:val="2"/>
          </w:tcPr>
          <w:p w:rsidR="009C3A7D" w:rsidRPr="00F3325F" w:rsidRDefault="009C3A7D" w:rsidP="009C3A7D"/>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gridSpan w:val="2"/>
          </w:tcPr>
          <w:p w:rsidR="009C3A7D" w:rsidRPr="00F3325F" w:rsidRDefault="009C3A7D" w:rsidP="009C3A7D"/>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0B615F">
            <w:r>
              <w:t>Free text</w:t>
            </w:r>
          </w:p>
        </w:tc>
      </w:tr>
      <w:tr w:rsidR="00087919"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r>
              <w:t>Mandatory</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9C3A7D" w:rsidRPr="00F3325F" w:rsidRDefault="009C3A7D" w:rsidP="000B615F">
            <w:r>
              <w:t>Single</w:t>
            </w:r>
          </w:p>
        </w:tc>
      </w:tr>
    </w:tbl>
    <w:p w:rsidR="00120DFE" w:rsidRPr="00661D5F" w:rsidRDefault="00120DFE" w:rsidP="00120DFE">
      <w:pPr>
        <w:pStyle w:val="Heading2"/>
      </w:pPr>
      <w:bookmarkStart w:id="77" w:name="_10.23_Distributor_(French)"/>
      <w:bookmarkStart w:id="78" w:name="_Toc466365196"/>
      <w:bookmarkEnd w:id="77"/>
      <w:r>
        <w:lastRenderedPageBreak/>
        <w:t>10.2</w:t>
      </w:r>
      <w:r w:rsidR="00CE60F5">
        <w:t>0</w:t>
      </w:r>
      <w:r>
        <w:t xml:space="preserve"> Distributor (French)</w:t>
      </w:r>
      <w:bookmarkEnd w:id="78"/>
    </w:p>
    <w:p w:rsidR="00120DFE" w:rsidRPr="00661D5F" w:rsidRDefault="00120DFE" w:rsidP="00120DFE"/>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20DFE" w:rsidRPr="00F3325F" w:rsidTr="00A613D7">
        <w:trPr>
          <w:cantSplit/>
        </w:trPr>
        <w:tc>
          <w:tcPr>
            <w:tcW w:w="8928" w:type="dxa"/>
            <w:gridSpan w:val="2"/>
            <w:shd w:val="clear" w:color="auto" w:fill="E0E0E0"/>
          </w:tcPr>
          <w:p w:rsidR="00120DFE" w:rsidRPr="00605059" w:rsidRDefault="00120DFE" w:rsidP="00A613D7">
            <w:pPr>
              <w:keepNext/>
              <w:jc w:val="center"/>
              <w:rPr>
                <w:b/>
              </w:rPr>
            </w:pPr>
            <w:r>
              <w:rPr>
                <w:b/>
                <w:color w:val="000000"/>
              </w:rPr>
              <w:t>I</w:t>
            </w:r>
            <w:r w:rsidRPr="00605059">
              <w:rPr>
                <w:b/>
                <w:color w:val="000000"/>
              </w:rPr>
              <w:t>dentification</w:t>
            </w:r>
          </w:p>
        </w:tc>
      </w:tr>
      <w:tr w:rsidR="00120DFE" w:rsidRPr="00F3325F" w:rsidTr="00A613D7">
        <w:trPr>
          <w:cantSplit/>
        </w:trPr>
        <w:tc>
          <w:tcPr>
            <w:tcW w:w="2268" w:type="dxa"/>
          </w:tcPr>
          <w:p w:rsidR="00120DFE" w:rsidRPr="00605059" w:rsidRDefault="00120DFE" w:rsidP="00A613D7">
            <w:pPr>
              <w:keepNext/>
              <w:rPr>
                <w:b/>
                <w:color w:val="000000"/>
              </w:rPr>
            </w:pPr>
            <w:r w:rsidRPr="00605059">
              <w:rPr>
                <w:b/>
                <w:color w:val="000000"/>
              </w:rPr>
              <w:t>Term Name</w:t>
            </w:r>
          </w:p>
        </w:tc>
        <w:tc>
          <w:tcPr>
            <w:tcW w:w="6660" w:type="dxa"/>
          </w:tcPr>
          <w:p w:rsidR="00120DFE" w:rsidRPr="000B615F" w:rsidRDefault="00120DFE" w:rsidP="000B615F">
            <w:r>
              <w:t>distributionInfo</w:t>
            </w:r>
          </w:p>
        </w:tc>
      </w:tr>
      <w:tr w:rsidR="00120DFE" w:rsidRPr="00F3325F" w:rsidTr="00A613D7">
        <w:trPr>
          <w:cantSplit/>
        </w:trPr>
        <w:tc>
          <w:tcPr>
            <w:tcW w:w="2268" w:type="dxa"/>
          </w:tcPr>
          <w:p w:rsidR="00120DFE" w:rsidRPr="00605059" w:rsidRDefault="00120DFE" w:rsidP="00A613D7">
            <w:pPr>
              <w:keepNext/>
              <w:rPr>
                <w:b/>
                <w:color w:val="000000"/>
              </w:rPr>
            </w:pPr>
            <w:r w:rsidRPr="00605059">
              <w:rPr>
                <w:b/>
                <w:color w:val="000000"/>
              </w:rPr>
              <w:t>CKAN Term Name</w:t>
            </w:r>
          </w:p>
        </w:tc>
        <w:tc>
          <w:tcPr>
            <w:tcW w:w="6660" w:type="dxa"/>
          </w:tcPr>
          <w:p w:rsidR="00120DFE" w:rsidRPr="000B615F" w:rsidRDefault="00120DFE" w:rsidP="000B615F">
            <w:r>
              <w:t>distributor.fr</w:t>
            </w:r>
          </w:p>
        </w:tc>
      </w:tr>
      <w:tr w:rsidR="00120DFE" w:rsidRPr="00F3325F" w:rsidTr="00A613D7">
        <w:trPr>
          <w:cantSplit/>
          <w:trHeight w:val="70"/>
        </w:trPr>
        <w:tc>
          <w:tcPr>
            <w:tcW w:w="2268" w:type="dxa"/>
          </w:tcPr>
          <w:p w:rsidR="00120DFE" w:rsidRPr="00605059" w:rsidRDefault="00120DFE" w:rsidP="00A613D7">
            <w:pPr>
              <w:keepNext/>
              <w:rPr>
                <w:b/>
                <w:color w:val="000000"/>
              </w:rPr>
            </w:pPr>
            <w:r w:rsidRPr="00605059">
              <w:rPr>
                <w:b/>
                <w:color w:val="000000"/>
              </w:rPr>
              <w:t>URI</w:t>
            </w:r>
          </w:p>
        </w:tc>
        <w:tc>
          <w:tcPr>
            <w:tcW w:w="6660" w:type="dxa"/>
          </w:tcPr>
          <w:p w:rsidR="00120DFE" w:rsidRPr="000B615F" w:rsidRDefault="00120DFE" w:rsidP="000B615F">
            <w:r>
              <w:t>To be determined</w:t>
            </w:r>
          </w:p>
        </w:tc>
      </w:tr>
      <w:tr w:rsidR="00120DFE" w:rsidRPr="00F3325F" w:rsidTr="00A613D7">
        <w:trPr>
          <w:cantSplit/>
        </w:trPr>
        <w:tc>
          <w:tcPr>
            <w:tcW w:w="2268" w:type="dxa"/>
          </w:tcPr>
          <w:p w:rsidR="00120DFE" w:rsidRPr="00605059" w:rsidRDefault="00120DFE" w:rsidP="00A613D7">
            <w:pPr>
              <w:rPr>
                <w:b/>
                <w:color w:val="000000"/>
              </w:rPr>
            </w:pPr>
            <w:r w:rsidRPr="00605059">
              <w:rPr>
                <w:b/>
                <w:color w:val="000000"/>
              </w:rPr>
              <w:t>Defined By</w:t>
            </w:r>
          </w:p>
        </w:tc>
        <w:tc>
          <w:tcPr>
            <w:tcW w:w="6660" w:type="dxa"/>
          </w:tcPr>
          <w:p w:rsidR="00120DFE" w:rsidRPr="000B615F" w:rsidRDefault="008902C4" w:rsidP="00A613D7">
            <w:pPr>
              <w:rPr>
                <w:u w:val="single"/>
              </w:rPr>
            </w:pPr>
            <w:hyperlink r:id="rId58" w:history="1">
              <w:r w:rsidR="00120DFE">
                <w:rPr>
                  <w:rStyle w:val="Hyperlink"/>
                </w:rPr>
                <w:t>North American Profile ISO 19115 - http://nap.geogratis.gc.ca/metadata/register/registerItems-eng.html</w:t>
              </w:r>
            </w:hyperlink>
          </w:p>
        </w:tc>
      </w:tr>
      <w:tr w:rsidR="00120DFE" w:rsidRPr="00F3325F" w:rsidTr="00A613D7">
        <w:trPr>
          <w:cantSplit/>
        </w:trPr>
        <w:tc>
          <w:tcPr>
            <w:tcW w:w="2268" w:type="dxa"/>
          </w:tcPr>
          <w:p w:rsidR="00120DFE" w:rsidRPr="00605059" w:rsidRDefault="007302BE" w:rsidP="00A613D7">
            <w:pPr>
              <w:rPr>
                <w:b/>
                <w:color w:val="000000"/>
              </w:rPr>
            </w:pPr>
            <w:r>
              <w:rPr>
                <w:b/>
                <w:color w:val="000000"/>
              </w:rPr>
              <w:t xml:space="preserve">English </w:t>
            </w:r>
            <w:r w:rsidR="00120DFE" w:rsidRPr="00605059">
              <w:rPr>
                <w:b/>
                <w:color w:val="000000"/>
              </w:rPr>
              <w:t>Label</w:t>
            </w:r>
          </w:p>
        </w:tc>
        <w:tc>
          <w:tcPr>
            <w:tcW w:w="6660" w:type="dxa"/>
          </w:tcPr>
          <w:p w:rsidR="00120DFE" w:rsidRPr="000B615F" w:rsidRDefault="00120DFE" w:rsidP="00A613D7">
            <w:r>
              <w:t>Distributor (French)</w:t>
            </w:r>
          </w:p>
        </w:tc>
      </w:tr>
      <w:tr w:rsidR="007302BE" w:rsidRPr="00F3325F" w:rsidTr="00A613D7">
        <w:trPr>
          <w:cantSplit/>
        </w:trPr>
        <w:tc>
          <w:tcPr>
            <w:tcW w:w="2268" w:type="dxa"/>
          </w:tcPr>
          <w:p w:rsidR="007302BE" w:rsidRDefault="007302BE" w:rsidP="00A613D7">
            <w:pPr>
              <w:rPr>
                <w:b/>
                <w:color w:val="000000"/>
              </w:rPr>
            </w:pPr>
            <w:r>
              <w:rPr>
                <w:b/>
                <w:color w:val="000000"/>
              </w:rPr>
              <w:t>French Label</w:t>
            </w:r>
          </w:p>
        </w:tc>
        <w:tc>
          <w:tcPr>
            <w:tcW w:w="6660" w:type="dxa"/>
          </w:tcPr>
          <w:p w:rsidR="007302BE" w:rsidRDefault="007302BE" w:rsidP="00A613D7">
            <w:r>
              <w:t>??</w:t>
            </w:r>
          </w:p>
        </w:tc>
      </w:tr>
      <w:tr w:rsidR="00120DFE" w:rsidRPr="00F3325F" w:rsidTr="00A613D7">
        <w:trPr>
          <w:cantSplit/>
        </w:trPr>
        <w:tc>
          <w:tcPr>
            <w:tcW w:w="8928" w:type="dxa"/>
            <w:gridSpan w:val="2"/>
            <w:shd w:val="clear" w:color="auto" w:fill="E0E0E0"/>
          </w:tcPr>
          <w:p w:rsidR="00120DFE" w:rsidRPr="00605059" w:rsidRDefault="00120DFE" w:rsidP="00A613D7">
            <w:pPr>
              <w:jc w:val="center"/>
              <w:rPr>
                <w:b/>
                <w:color w:val="000000"/>
              </w:rPr>
            </w:pPr>
            <w:r w:rsidRPr="00605059">
              <w:rPr>
                <w:b/>
                <w:color w:val="000000"/>
              </w:rPr>
              <w:t>Definition</w:t>
            </w:r>
          </w:p>
        </w:tc>
      </w:tr>
      <w:tr w:rsidR="00120DFE" w:rsidRPr="00F3325F" w:rsidTr="00A613D7">
        <w:trPr>
          <w:cantSplit/>
        </w:trPr>
        <w:tc>
          <w:tcPr>
            <w:tcW w:w="2268" w:type="dxa"/>
          </w:tcPr>
          <w:p w:rsidR="00120DFE" w:rsidRPr="00605059" w:rsidRDefault="00120DFE" w:rsidP="00A613D7">
            <w:pPr>
              <w:rPr>
                <w:b/>
                <w:color w:val="000000"/>
              </w:rPr>
            </w:pPr>
            <w:r w:rsidRPr="00605059">
              <w:rPr>
                <w:b/>
                <w:color w:val="000000"/>
              </w:rPr>
              <w:t xml:space="preserve">Definition </w:t>
            </w:r>
          </w:p>
        </w:tc>
        <w:tc>
          <w:tcPr>
            <w:tcW w:w="6660" w:type="dxa"/>
          </w:tcPr>
          <w:p w:rsidR="00120DFE" w:rsidRPr="000B615F" w:rsidRDefault="00120DFE" w:rsidP="000B615F">
            <w:r>
              <w:t xml:space="preserve">This element provides information about the distributor of and options for obtaining the resource(s) </w:t>
            </w:r>
          </w:p>
        </w:tc>
      </w:tr>
      <w:tr w:rsidR="00120DFE" w:rsidRPr="00F3325F" w:rsidTr="00A613D7">
        <w:trPr>
          <w:cantSplit/>
        </w:trPr>
        <w:tc>
          <w:tcPr>
            <w:tcW w:w="2268" w:type="dxa"/>
          </w:tcPr>
          <w:p w:rsidR="00120DFE" w:rsidRPr="00605059" w:rsidRDefault="00120DFE" w:rsidP="00A613D7">
            <w:pPr>
              <w:rPr>
                <w:b/>
                <w:color w:val="000000"/>
              </w:rPr>
            </w:pPr>
            <w:r w:rsidRPr="00605059">
              <w:rPr>
                <w:b/>
                <w:color w:val="000000"/>
              </w:rPr>
              <w:t>Description (Open Government Specific)</w:t>
            </w:r>
          </w:p>
        </w:tc>
        <w:tc>
          <w:tcPr>
            <w:tcW w:w="6660" w:type="dxa"/>
          </w:tcPr>
          <w:p w:rsidR="00120DFE" w:rsidRDefault="00120DFE" w:rsidP="00A613D7">
            <w:r>
              <w:t>Information on party responsible for dataset distribution, in French.</w:t>
            </w:r>
          </w:p>
          <w:p w:rsidR="00120DFE" w:rsidRPr="00F3325F" w:rsidRDefault="00120DFE" w:rsidP="00A613D7">
            <w:pPr>
              <w:pStyle w:val="Header"/>
              <w:rPr>
                <w:color w:val="000000"/>
                <w:lang w:eastAsia="en-CA"/>
              </w:rPr>
            </w:pPr>
          </w:p>
        </w:tc>
      </w:tr>
      <w:tr w:rsidR="00120DFE" w:rsidRPr="00F3325F" w:rsidTr="00A613D7">
        <w:trPr>
          <w:cantSplit/>
        </w:trPr>
        <w:tc>
          <w:tcPr>
            <w:tcW w:w="2268" w:type="dxa"/>
          </w:tcPr>
          <w:p w:rsidR="00120DFE" w:rsidRPr="00605059" w:rsidRDefault="00120DFE" w:rsidP="00A613D7">
            <w:pPr>
              <w:rPr>
                <w:b/>
                <w:color w:val="000000"/>
              </w:rPr>
            </w:pPr>
            <w:r w:rsidRPr="00605059">
              <w:rPr>
                <w:b/>
                <w:color w:val="000000"/>
              </w:rPr>
              <w:t>Comment (Implementation Notes)</w:t>
            </w:r>
          </w:p>
        </w:tc>
        <w:tc>
          <w:tcPr>
            <w:tcW w:w="6660" w:type="dxa"/>
          </w:tcPr>
          <w:p w:rsidR="00120DFE" w:rsidRDefault="001564F7" w:rsidP="00A613D7">
            <w:r w:rsidRPr="007574FF">
              <w:rPr>
                <w:color w:val="000000"/>
              </w:rPr>
              <w:t xml:space="preserve">This property will capture all required elements for </w:t>
            </w:r>
            <w:hyperlink r:id="rId59" w:history="1">
              <w:r w:rsidRPr="00737B30">
                <w:rPr>
                  <w:rStyle w:val="Hyperlink"/>
                </w:rPr>
                <w:t>CI_ResponsibleParty</w:t>
              </w:r>
            </w:hyperlink>
          </w:p>
          <w:p w:rsidR="00120DFE" w:rsidRPr="00F3325F" w:rsidRDefault="00120DFE" w:rsidP="00A613D7"/>
        </w:tc>
      </w:tr>
      <w:tr w:rsidR="001564F7" w:rsidRPr="00E8285E" w:rsidTr="00A613D7">
        <w:trPr>
          <w:cantSplit/>
        </w:trPr>
        <w:tc>
          <w:tcPr>
            <w:tcW w:w="2268" w:type="dxa"/>
          </w:tcPr>
          <w:p w:rsidR="001564F7" w:rsidRPr="00605059" w:rsidRDefault="001564F7" w:rsidP="00A613D7">
            <w:pPr>
              <w:rPr>
                <w:b/>
                <w:color w:val="000000"/>
              </w:rPr>
            </w:pPr>
            <w:r w:rsidRPr="00605059">
              <w:rPr>
                <w:b/>
                <w:color w:val="000000"/>
              </w:rPr>
              <w:t>Example</w:t>
            </w:r>
          </w:p>
        </w:tc>
        <w:tc>
          <w:tcPr>
            <w:tcW w:w="6660" w:type="dxa"/>
          </w:tcPr>
          <w:p w:rsidR="001564F7" w:rsidRPr="00291E84" w:rsidRDefault="001564F7" w:rsidP="00586C26">
            <w:pPr>
              <w:pStyle w:val="NormalWeb"/>
              <w:spacing w:before="0" w:beforeAutospacing="0" w:after="0" w:afterAutospacing="0"/>
              <w:rPr>
                <w:rStyle w:val="Strong"/>
                <w:b w:val="0"/>
                <w:lang w:val="fr-FR"/>
              </w:rPr>
            </w:pPr>
            <w:r w:rsidRPr="00291E84">
              <w:rPr>
                <w:rStyle w:val="Strong"/>
                <w:b w:val="0"/>
                <w:lang w:val="fr-FR"/>
              </w:rPr>
              <w:t>John Smith</w:t>
            </w:r>
          </w:p>
          <w:p w:rsidR="001564F7" w:rsidRPr="00291E84" w:rsidRDefault="001564F7" w:rsidP="00586C26">
            <w:pPr>
              <w:pStyle w:val="NormalWeb"/>
              <w:spacing w:before="0" w:beforeAutospacing="0" w:after="0" w:afterAutospacing="0"/>
              <w:rPr>
                <w:lang w:val="fr-FR"/>
              </w:rPr>
            </w:pPr>
            <w:r w:rsidRPr="00291E84">
              <w:rPr>
                <w:rStyle w:val="Strong"/>
                <w:b w:val="0"/>
                <w:lang w:val="fr-FR"/>
              </w:rPr>
              <w:t>Gouvernement du Canada; Ressources naturelles Canada; Secteur des sciences de la Terre; Centre canadien de cartographie et d'observation de la Terre</w:t>
            </w:r>
          </w:p>
          <w:p w:rsidR="001564F7" w:rsidRPr="00291E84" w:rsidRDefault="001564F7" w:rsidP="00586C26">
            <w:pPr>
              <w:pStyle w:val="NormalWeb"/>
              <w:spacing w:before="0" w:beforeAutospacing="0" w:after="0" w:afterAutospacing="0"/>
            </w:pPr>
            <w:r w:rsidRPr="00291E84">
              <w:t>2144, rue King Ouest, bureau 010</w:t>
            </w:r>
            <w:r w:rsidRPr="00291E84">
              <w:br/>
              <w:t>Sherbrooke (Québec)</w:t>
            </w:r>
            <w:r w:rsidRPr="00291E84">
              <w:br/>
              <w:t>CANADA</w:t>
            </w:r>
            <w:r w:rsidRPr="00291E84">
              <w:br/>
              <w:t>J1J 2E8</w:t>
            </w:r>
          </w:p>
          <w:p w:rsidR="001564F7" w:rsidRPr="00291E84" w:rsidRDefault="001564F7" w:rsidP="008D6126">
            <w:pPr>
              <w:pStyle w:val="NormalWeb"/>
              <w:spacing w:before="0" w:beforeAutospacing="0" w:after="0" w:afterAutospacing="0"/>
              <w:rPr>
                <w:lang w:val="fr-CA"/>
              </w:rPr>
            </w:pPr>
            <w:r w:rsidRPr="00291E84">
              <w:rPr>
                <w:lang w:val="fr-FR"/>
              </w:rPr>
              <w:t>Téléphone : 1-819-564-4857</w:t>
            </w:r>
            <w:r w:rsidRPr="00291E84">
              <w:rPr>
                <w:lang w:val="fr-FR"/>
              </w:rPr>
              <w:br/>
              <w:t xml:space="preserve">Courriel : </w:t>
            </w:r>
            <w:hyperlink r:id="rId60" w:history="1">
              <w:r w:rsidRPr="00291E84">
                <w:rPr>
                  <w:rStyle w:val="Hyperlink"/>
                  <w:lang w:val="fr-FR"/>
                </w:rPr>
                <w:t>geoginfo@RNCan.gc.ca</w:t>
              </w:r>
            </w:hyperlink>
          </w:p>
        </w:tc>
      </w:tr>
      <w:tr w:rsidR="007160AE" w:rsidRPr="00F3325F" w:rsidTr="00A613D7">
        <w:trPr>
          <w:cantSplit/>
        </w:trPr>
        <w:tc>
          <w:tcPr>
            <w:tcW w:w="2268" w:type="dxa"/>
            <w:vMerge w:val="restart"/>
          </w:tcPr>
          <w:p w:rsidR="007160AE" w:rsidRPr="00605059" w:rsidRDefault="007160AE" w:rsidP="00A613D7">
            <w:pPr>
              <w:rPr>
                <w:b/>
                <w:color w:val="000000"/>
              </w:rPr>
            </w:pPr>
            <w:r w:rsidRPr="00605059">
              <w:rPr>
                <w:b/>
                <w:color w:val="000000"/>
              </w:rPr>
              <w:t>Mapping</w:t>
            </w:r>
          </w:p>
        </w:tc>
        <w:tc>
          <w:tcPr>
            <w:tcW w:w="6660" w:type="dxa"/>
          </w:tcPr>
          <w:p w:rsidR="007160AE" w:rsidRDefault="007160AE" w:rsidP="00A613D7">
            <w:r>
              <w:t>North American Profile ISO: 19115</w:t>
            </w:r>
          </w:p>
          <w:p w:rsidR="007160AE" w:rsidRPr="00F3325F" w:rsidRDefault="007160AE" w:rsidP="00A613D7">
            <w:r>
              <w:rPr>
                <w:rStyle w:val="Hyperlink"/>
              </w:rPr>
              <w:t xml:space="preserve">MD_Distribution, </w:t>
            </w:r>
            <w:hyperlink r:id="rId61" w:history="1">
              <w:r w:rsidRPr="00737B30">
                <w:rPr>
                  <w:rStyle w:val="Hyperlink"/>
                </w:rPr>
                <w:t>CI_ResponsibleParty</w:t>
              </w:r>
            </w:hyperlink>
          </w:p>
        </w:tc>
      </w:tr>
      <w:tr w:rsidR="007160AE" w:rsidRPr="00F3325F" w:rsidTr="00A613D7">
        <w:trPr>
          <w:cantSplit/>
        </w:trPr>
        <w:tc>
          <w:tcPr>
            <w:tcW w:w="2268" w:type="dxa"/>
            <w:vMerge/>
          </w:tcPr>
          <w:p w:rsidR="007160AE" w:rsidRPr="00605059" w:rsidRDefault="007160AE" w:rsidP="00A613D7">
            <w:pPr>
              <w:rPr>
                <w:b/>
                <w:color w:val="000000"/>
              </w:rPr>
            </w:pPr>
          </w:p>
        </w:tc>
        <w:tc>
          <w:tcPr>
            <w:tcW w:w="6660" w:type="dxa"/>
          </w:tcPr>
          <w:p w:rsidR="007160AE" w:rsidRDefault="007160AE" w:rsidP="00A613D7">
            <w:r>
              <w:t>Schema.org – Thing &gt; CreativeWork &gt; provider</w:t>
            </w:r>
          </w:p>
        </w:tc>
      </w:tr>
      <w:tr w:rsidR="001564F7" w:rsidRPr="00F3325F" w:rsidTr="00A613D7">
        <w:trPr>
          <w:cantSplit/>
        </w:trPr>
        <w:tc>
          <w:tcPr>
            <w:tcW w:w="2268" w:type="dxa"/>
          </w:tcPr>
          <w:p w:rsidR="001564F7" w:rsidRPr="00605059" w:rsidRDefault="001564F7" w:rsidP="00A613D7">
            <w:pPr>
              <w:rPr>
                <w:b/>
                <w:color w:val="000000"/>
              </w:rPr>
            </w:pPr>
            <w:r w:rsidRPr="00605059">
              <w:rPr>
                <w:b/>
                <w:color w:val="000000"/>
              </w:rPr>
              <w:t>Application</w:t>
            </w:r>
          </w:p>
        </w:tc>
        <w:tc>
          <w:tcPr>
            <w:tcW w:w="6660" w:type="dxa"/>
          </w:tcPr>
          <w:p w:rsidR="001564F7" w:rsidRDefault="000B615F" w:rsidP="000B615F">
            <w:r>
              <w:t xml:space="preserve">Government of Canada Open Government Metadata Element Set –Open Maps Domain Extension </w:t>
            </w:r>
          </w:p>
        </w:tc>
      </w:tr>
      <w:tr w:rsidR="001564F7" w:rsidRPr="00F3325F" w:rsidTr="00A613D7">
        <w:trPr>
          <w:cantSplit/>
        </w:trPr>
        <w:tc>
          <w:tcPr>
            <w:tcW w:w="8928" w:type="dxa"/>
            <w:gridSpan w:val="2"/>
            <w:shd w:val="clear" w:color="auto" w:fill="E0E0E0"/>
          </w:tcPr>
          <w:p w:rsidR="001564F7" w:rsidRPr="00605059" w:rsidRDefault="001564F7" w:rsidP="00A613D7">
            <w:pPr>
              <w:jc w:val="center"/>
              <w:rPr>
                <w:b/>
                <w:color w:val="000000"/>
              </w:rPr>
            </w:pPr>
            <w:r w:rsidRPr="00605059">
              <w:rPr>
                <w:b/>
                <w:color w:val="000000"/>
              </w:rPr>
              <w:t>Relations</w:t>
            </w:r>
          </w:p>
        </w:tc>
      </w:tr>
      <w:tr w:rsidR="001564F7" w:rsidRPr="00F3325F" w:rsidTr="00A613D7">
        <w:trPr>
          <w:cantSplit/>
        </w:trPr>
        <w:tc>
          <w:tcPr>
            <w:tcW w:w="2268" w:type="dxa"/>
          </w:tcPr>
          <w:p w:rsidR="001564F7" w:rsidRPr="00605059" w:rsidRDefault="001564F7" w:rsidP="00A613D7">
            <w:pPr>
              <w:pStyle w:val="FootnoteText"/>
              <w:rPr>
                <w:b/>
                <w:sz w:val="24"/>
                <w:szCs w:val="24"/>
              </w:rPr>
            </w:pPr>
            <w:r w:rsidRPr="00605059">
              <w:rPr>
                <w:b/>
                <w:sz w:val="24"/>
                <w:szCs w:val="24"/>
              </w:rPr>
              <w:t>Has Syntax Encoding Scheme</w:t>
            </w:r>
          </w:p>
        </w:tc>
        <w:tc>
          <w:tcPr>
            <w:tcW w:w="6660" w:type="dxa"/>
          </w:tcPr>
          <w:p w:rsidR="001564F7" w:rsidRPr="00F3325F" w:rsidRDefault="001564F7" w:rsidP="00A613D7"/>
        </w:tc>
      </w:tr>
      <w:tr w:rsidR="001564F7" w:rsidRPr="00F3325F" w:rsidTr="00A613D7">
        <w:trPr>
          <w:cantSplit/>
        </w:trPr>
        <w:tc>
          <w:tcPr>
            <w:tcW w:w="2268" w:type="dxa"/>
          </w:tcPr>
          <w:p w:rsidR="001564F7" w:rsidRPr="00605059" w:rsidRDefault="001564F7" w:rsidP="00A613D7">
            <w:pPr>
              <w:pStyle w:val="FootnoteText"/>
              <w:rPr>
                <w:b/>
                <w:sz w:val="24"/>
                <w:szCs w:val="24"/>
              </w:rPr>
            </w:pPr>
            <w:r w:rsidRPr="00605059">
              <w:rPr>
                <w:b/>
                <w:sz w:val="24"/>
                <w:szCs w:val="24"/>
              </w:rPr>
              <w:t>Has Vocabulary Encoding Scheme</w:t>
            </w:r>
          </w:p>
        </w:tc>
        <w:tc>
          <w:tcPr>
            <w:tcW w:w="6660" w:type="dxa"/>
          </w:tcPr>
          <w:p w:rsidR="001564F7" w:rsidRPr="00F3325F" w:rsidRDefault="001564F7" w:rsidP="00A613D7"/>
        </w:tc>
      </w:tr>
      <w:tr w:rsidR="001564F7"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564F7" w:rsidRPr="00605059" w:rsidRDefault="001564F7" w:rsidP="00A613D7">
            <w:pPr>
              <w:jc w:val="center"/>
              <w:rPr>
                <w:b/>
                <w:color w:val="000000"/>
              </w:rPr>
            </w:pPr>
            <w:r w:rsidRPr="00605059">
              <w:rPr>
                <w:b/>
                <w:color w:val="000000"/>
              </w:rPr>
              <w:t>Conditions of Application – File</w:t>
            </w:r>
          </w:p>
        </w:tc>
      </w:tr>
      <w:tr w:rsidR="001564F7"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564F7" w:rsidRPr="00605059" w:rsidRDefault="001564F7"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564F7" w:rsidRPr="00F3325F" w:rsidRDefault="001564F7" w:rsidP="000B615F">
            <w:r>
              <w:t>Free text</w:t>
            </w:r>
          </w:p>
        </w:tc>
      </w:tr>
      <w:tr w:rsidR="00087919"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1564F7"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564F7" w:rsidRPr="00605059" w:rsidRDefault="001564F7"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564F7" w:rsidRPr="00F3325F" w:rsidRDefault="001564F7" w:rsidP="00A613D7">
            <w:r>
              <w:t>Mandatory</w:t>
            </w:r>
          </w:p>
        </w:tc>
      </w:tr>
      <w:tr w:rsidR="001564F7"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564F7" w:rsidRPr="00605059" w:rsidRDefault="001564F7"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564F7" w:rsidRPr="00F3325F" w:rsidRDefault="001564F7" w:rsidP="00A613D7">
            <w:pPr>
              <w:pStyle w:val="TableText"/>
              <w:spacing w:before="0" w:after="0"/>
              <w:jc w:val="left"/>
              <w:rPr>
                <w:rFonts w:ascii="Times New Roman" w:hAnsi="Times New Roman" w:cs="Times New Roman"/>
              </w:rPr>
            </w:pPr>
          </w:p>
        </w:tc>
      </w:tr>
      <w:tr w:rsidR="001564F7"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564F7" w:rsidRPr="00605059" w:rsidRDefault="001564F7"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564F7" w:rsidRPr="00F3325F" w:rsidRDefault="001564F7" w:rsidP="000B615F">
            <w:r>
              <w:t>Single</w:t>
            </w:r>
          </w:p>
        </w:tc>
      </w:tr>
    </w:tbl>
    <w:p w:rsidR="009C3A7D" w:rsidRPr="00661D5F" w:rsidRDefault="00844A2C" w:rsidP="009C3A7D">
      <w:pPr>
        <w:pStyle w:val="Heading2"/>
      </w:pPr>
      <w:bookmarkStart w:id="79" w:name="_10.24_Edition"/>
      <w:bookmarkStart w:id="80" w:name="_Toc466365197"/>
      <w:bookmarkEnd w:id="79"/>
      <w:r>
        <w:lastRenderedPageBreak/>
        <w:t>10.21</w:t>
      </w:r>
      <w:r w:rsidR="009C3A7D">
        <w:t xml:space="preserve"> Edition</w:t>
      </w:r>
      <w:bookmarkEnd w:id="80"/>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tcPr>
          <w:p w:rsidR="009C3A7D" w:rsidRPr="00F3325F" w:rsidRDefault="008C0957" w:rsidP="009C3A7D">
            <w:pPr>
              <w:keepNext/>
              <w:rPr>
                <w:color w:val="000000"/>
              </w:rPr>
            </w:pPr>
            <w:r>
              <w:rPr>
                <w:color w:val="000000"/>
              </w:rPr>
              <w:t>edition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tcPr>
          <w:p w:rsidR="009C3A7D" w:rsidRPr="00F3325F" w:rsidRDefault="00111ADA" w:rsidP="009C3A7D">
            <w:pPr>
              <w:keepNext/>
              <w:rPr>
                <w:color w:val="000000"/>
              </w:rPr>
            </w:pPr>
            <w:r>
              <w:rPr>
                <w:color w:val="000000"/>
              </w:rPr>
              <w:t>e</w:t>
            </w:r>
            <w:r w:rsidR="00AC3BCF">
              <w:rPr>
                <w:color w:val="000000"/>
              </w:rPr>
              <w:t>dition</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tcPr>
          <w:p w:rsidR="009C3A7D" w:rsidRPr="00F3325F" w:rsidRDefault="00AC3BCF" w:rsidP="009C3A7D">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tcPr>
          <w:p w:rsidR="009C3A7D" w:rsidRPr="00F3325F" w:rsidRDefault="0091094A" w:rsidP="00AC3BCF">
            <w:pPr>
              <w:rPr>
                <w:color w:val="000000"/>
              </w:rPr>
            </w:pPr>
            <w:r>
              <w:t>Treasury Board Secretariat, Information Management and Open Government Directorate</w:t>
            </w:r>
          </w:p>
        </w:tc>
      </w:tr>
      <w:tr w:rsidR="009C3A7D" w:rsidRPr="00F3325F" w:rsidTr="009C3A7D">
        <w:trPr>
          <w:cantSplit/>
        </w:trPr>
        <w:tc>
          <w:tcPr>
            <w:tcW w:w="2268" w:type="dxa"/>
          </w:tcPr>
          <w:p w:rsidR="009C3A7D" w:rsidRPr="00605059" w:rsidRDefault="007302BE" w:rsidP="009C3A7D">
            <w:pPr>
              <w:rPr>
                <w:b/>
                <w:color w:val="000000"/>
              </w:rPr>
            </w:pPr>
            <w:r>
              <w:rPr>
                <w:b/>
                <w:color w:val="000000"/>
              </w:rPr>
              <w:t xml:space="preserve">English </w:t>
            </w:r>
            <w:r w:rsidR="009C3A7D" w:rsidRPr="00605059">
              <w:rPr>
                <w:b/>
                <w:color w:val="000000"/>
              </w:rPr>
              <w:t>Label</w:t>
            </w:r>
          </w:p>
        </w:tc>
        <w:tc>
          <w:tcPr>
            <w:tcW w:w="6660" w:type="dxa"/>
          </w:tcPr>
          <w:p w:rsidR="009C3A7D" w:rsidRPr="00AC3BCF" w:rsidRDefault="009C3A7D" w:rsidP="009C3A7D">
            <w:r>
              <w:t>Edition</w:t>
            </w:r>
          </w:p>
        </w:tc>
      </w:tr>
      <w:tr w:rsidR="007302BE" w:rsidRPr="00F3325F" w:rsidTr="009C3A7D">
        <w:trPr>
          <w:cantSplit/>
        </w:trPr>
        <w:tc>
          <w:tcPr>
            <w:tcW w:w="2268" w:type="dxa"/>
          </w:tcPr>
          <w:p w:rsidR="007302BE" w:rsidRDefault="007302BE" w:rsidP="009C3A7D">
            <w:pPr>
              <w:rPr>
                <w:b/>
                <w:color w:val="000000"/>
              </w:rPr>
            </w:pPr>
            <w:r>
              <w:rPr>
                <w:b/>
                <w:color w:val="000000"/>
              </w:rPr>
              <w:t>French Label</w:t>
            </w:r>
          </w:p>
        </w:tc>
        <w:tc>
          <w:tcPr>
            <w:tcW w:w="6660" w:type="dxa"/>
          </w:tcPr>
          <w:p w:rsidR="007302BE" w:rsidRDefault="007302BE" w:rsidP="009C3A7D">
            <w:r>
              <w:t>Édition</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tcPr>
          <w:p w:rsidR="009C3A7D" w:rsidRDefault="009C3A7D" w:rsidP="009C3A7D"/>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tcPr>
          <w:p w:rsidR="009C3A7D" w:rsidRPr="00F3325F" w:rsidRDefault="00294F22" w:rsidP="00294F22">
            <w:pPr>
              <w:rPr>
                <w:color w:val="000000"/>
              </w:rPr>
            </w:pPr>
            <w:r>
              <w:t xml:space="preserve">Information identifying the edition of the asset.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tcPr>
          <w:p w:rsidR="00064961" w:rsidRPr="00F3325F" w:rsidRDefault="00064961" w:rsidP="00064961">
            <w:r>
              <w:t>Enter the edition for the asset. Do not use superscript for the numbering (for example, use 2 rather than 2</w:t>
            </w:r>
            <w:r w:rsidRPr="00064961">
              <w:rPr>
                <w:color w:val="FF0000"/>
                <w:vertAlign w:val="superscript"/>
              </w:rPr>
              <w:t>nd</w:t>
            </w:r>
            <w:r>
              <w:t xml:space="preserve">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tcPr>
          <w:p w:rsidR="009C3A7D" w:rsidRPr="00F3325F" w:rsidRDefault="00064961" w:rsidP="009C3A7D">
            <w:r>
              <w:t>2</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tcPr>
          <w:p w:rsidR="009C3A7D" w:rsidRDefault="000B615F" w:rsidP="000B615F">
            <w:r>
              <w:t xml:space="preserve">Government of Canada Open Government Metadata Element Set –Open Information Catalogue Extension </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tcPr>
          <w:p w:rsidR="009C3A7D" w:rsidRPr="00F3325F" w:rsidRDefault="009C3A7D" w:rsidP="009C3A7D"/>
        </w:tc>
      </w:tr>
      <w:tr w:rsidR="009C3A7D"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44452D">
            <w:r>
              <w:t>Free text</w:t>
            </w:r>
          </w:p>
        </w:tc>
      </w:tr>
      <w:tr w:rsidR="00087919"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294F22" w:rsidP="009C3A7D">
            <w:r>
              <w:t>Optional</w:t>
            </w:r>
          </w:p>
        </w:tc>
      </w:tr>
      <w:tr w:rsidR="009C3A7D"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8D61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C3A7D" w:rsidRPr="00F3325F" w:rsidRDefault="009C3A7D" w:rsidP="0044452D">
            <w:r>
              <w:t>Single</w:t>
            </w:r>
          </w:p>
        </w:tc>
      </w:tr>
    </w:tbl>
    <w:p w:rsidR="00605059" w:rsidRDefault="00605059" w:rsidP="00752450"/>
    <w:p w:rsidR="00A92611" w:rsidRDefault="00A92611" w:rsidP="009C3A7D">
      <w:pPr>
        <w:pStyle w:val="Heading2"/>
      </w:pPr>
    </w:p>
    <w:p w:rsidR="00A92611" w:rsidRDefault="00A92611">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294F22" w:rsidP="009C3A7D">
      <w:pPr>
        <w:pStyle w:val="Heading2"/>
      </w:pPr>
      <w:bookmarkStart w:id="81" w:name="_10.22_File_Identifier"/>
      <w:bookmarkStart w:id="82" w:name="_Toc466365198"/>
      <w:bookmarkEnd w:id="81"/>
      <w:r>
        <w:lastRenderedPageBreak/>
        <w:t>10.2</w:t>
      </w:r>
      <w:r w:rsidR="00844A2C">
        <w:t>2</w:t>
      </w:r>
      <w:r w:rsidR="009C3A7D">
        <w:t xml:space="preserve"> </w:t>
      </w:r>
      <w:r>
        <w:t>File Identifier</w:t>
      </w:r>
      <w:bookmarkEnd w:id="82"/>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9C3A7D" w:rsidRPr="00F3325F" w:rsidTr="009C3A7D">
        <w:trPr>
          <w:cantSplit/>
        </w:trPr>
        <w:tc>
          <w:tcPr>
            <w:tcW w:w="8928" w:type="dxa"/>
            <w:gridSpan w:val="3"/>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gridSpan w:val="2"/>
          </w:tcPr>
          <w:p w:rsidR="009C3A7D" w:rsidRPr="0044452D" w:rsidRDefault="00120DFE" w:rsidP="0044452D">
            <w:r>
              <w:t xml:space="preserve">fileIdentifier </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gridSpan w:val="2"/>
          </w:tcPr>
          <w:p w:rsidR="009C3A7D" w:rsidRPr="0044452D" w:rsidRDefault="00120DFE" w:rsidP="0044452D">
            <w:r>
              <w:t>file_id</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gridSpan w:val="2"/>
          </w:tcPr>
          <w:p w:rsidR="009C3A7D" w:rsidRPr="0044452D" w:rsidRDefault="00120DFE" w:rsidP="0044452D">
            <w: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gridSpan w:val="2"/>
          </w:tcPr>
          <w:p w:rsidR="009C3A7D" w:rsidRPr="0044452D" w:rsidRDefault="008902C4" w:rsidP="009C3A7D">
            <w:pPr>
              <w:rPr>
                <w:u w:val="single"/>
              </w:rPr>
            </w:pPr>
            <w:hyperlink r:id="rId62" w:history="1">
              <w:r w:rsidR="00120DFE">
                <w:rPr>
                  <w:rStyle w:val="Hyperlink"/>
                </w:rPr>
                <w:t>North American Profile ISO 19115 - http://nap.geogratis.gc.ca/metadata/register/registerItems-eng.html</w:t>
              </w:r>
            </w:hyperlink>
          </w:p>
        </w:tc>
      </w:tr>
      <w:tr w:rsidR="009C3A7D" w:rsidRPr="00F3325F" w:rsidTr="009C3A7D">
        <w:trPr>
          <w:cantSplit/>
        </w:trPr>
        <w:tc>
          <w:tcPr>
            <w:tcW w:w="2268" w:type="dxa"/>
          </w:tcPr>
          <w:p w:rsidR="009C3A7D" w:rsidRPr="00605059" w:rsidRDefault="007302BE" w:rsidP="009C3A7D">
            <w:pPr>
              <w:rPr>
                <w:b/>
                <w:color w:val="000000"/>
              </w:rPr>
            </w:pPr>
            <w:r>
              <w:rPr>
                <w:b/>
                <w:color w:val="000000"/>
              </w:rPr>
              <w:t xml:space="preserve">English </w:t>
            </w:r>
            <w:r w:rsidR="009C3A7D" w:rsidRPr="00605059">
              <w:rPr>
                <w:b/>
                <w:color w:val="000000"/>
              </w:rPr>
              <w:t>Label</w:t>
            </w:r>
          </w:p>
        </w:tc>
        <w:tc>
          <w:tcPr>
            <w:tcW w:w="6660" w:type="dxa"/>
            <w:gridSpan w:val="2"/>
          </w:tcPr>
          <w:p w:rsidR="009C3A7D" w:rsidRPr="0044452D" w:rsidRDefault="00120DFE" w:rsidP="009C3A7D">
            <w:r>
              <w:t>File Identifier</w:t>
            </w:r>
          </w:p>
        </w:tc>
      </w:tr>
      <w:tr w:rsidR="007302BE" w:rsidRPr="00F3325F" w:rsidTr="009C3A7D">
        <w:trPr>
          <w:cantSplit/>
        </w:trPr>
        <w:tc>
          <w:tcPr>
            <w:tcW w:w="2268" w:type="dxa"/>
          </w:tcPr>
          <w:p w:rsidR="007302BE" w:rsidRDefault="007302BE" w:rsidP="009C3A7D">
            <w:pPr>
              <w:rPr>
                <w:b/>
                <w:color w:val="000000"/>
              </w:rPr>
            </w:pPr>
            <w:r>
              <w:rPr>
                <w:b/>
                <w:color w:val="000000"/>
              </w:rPr>
              <w:t>French Label</w:t>
            </w:r>
          </w:p>
        </w:tc>
        <w:tc>
          <w:tcPr>
            <w:tcW w:w="6660" w:type="dxa"/>
            <w:gridSpan w:val="2"/>
          </w:tcPr>
          <w:p w:rsidR="007302BE" w:rsidRDefault="007302BE" w:rsidP="009C3A7D">
            <w:r>
              <w:t>??</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gridSpan w:val="2"/>
          </w:tcPr>
          <w:p w:rsidR="009C3A7D" w:rsidRPr="0044452D" w:rsidRDefault="00120DFE" w:rsidP="0044452D">
            <w:r>
              <w:t>The unique identifier for this metadata file</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gridSpan w:val="2"/>
          </w:tcPr>
          <w:p w:rsidR="00120DFE" w:rsidRDefault="00120DFE" w:rsidP="00120DFE">
            <w:r>
              <w:t>A unique phrase or string which uniquely identifies the metadata file.</w:t>
            </w:r>
          </w:p>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gridSpan w:val="2"/>
          </w:tcPr>
          <w:p w:rsidR="009C3A7D" w:rsidRPr="00F3325F" w:rsidRDefault="00120DFE" w:rsidP="009C3A7D">
            <w:r>
              <w:t xml:space="preserve">This element should be populated with the unique identifier for the metadata record in the GeoNetwork Registry, in order to relate the record in the Open Government Portal with the record in the GeoNetwork </w:t>
            </w:r>
            <w:r w:rsidR="00087919">
              <w:t xml:space="preserve">metadata </w:t>
            </w:r>
            <w:r>
              <w:t xml:space="preserve">registry.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gridSpan w:val="2"/>
          </w:tcPr>
          <w:p w:rsidR="009C3A7D" w:rsidRPr="00F3325F" w:rsidRDefault="00064961" w:rsidP="009C3A7D">
            <w:r>
              <w:rPr>
                <w:lang w:val="en"/>
              </w:rPr>
              <w:t>85b3-d869abc44da1</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gridSpan w:val="2"/>
          </w:tcPr>
          <w:p w:rsidR="009C3A7D" w:rsidRPr="00F3325F" w:rsidRDefault="009C3A7D" w:rsidP="009C3A7D"/>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gridSpan w:val="2"/>
          </w:tcPr>
          <w:p w:rsidR="009C3A7D" w:rsidRDefault="000B615F" w:rsidP="000B615F">
            <w:r>
              <w:t xml:space="preserve">Government of Canada Open Government Metadata Element Set –Open Maps Domain Extension </w:t>
            </w:r>
          </w:p>
        </w:tc>
      </w:tr>
      <w:tr w:rsidR="009C3A7D" w:rsidRPr="00F3325F" w:rsidTr="009C3A7D">
        <w:trPr>
          <w:cantSplit/>
        </w:trPr>
        <w:tc>
          <w:tcPr>
            <w:tcW w:w="8928" w:type="dxa"/>
            <w:gridSpan w:val="3"/>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gridSpan w:val="2"/>
          </w:tcPr>
          <w:p w:rsidR="009C3A7D" w:rsidRPr="00F3325F" w:rsidRDefault="00120DFE" w:rsidP="009C3A7D">
            <w:r>
              <w:t>System generated alphanumeric string.</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gridSpan w:val="2"/>
          </w:tcPr>
          <w:p w:rsidR="009C3A7D" w:rsidRPr="00F3325F" w:rsidRDefault="009C3A7D" w:rsidP="009C3A7D"/>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44452D">
            <w:r>
              <w:t>Free text</w:t>
            </w:r>
            <w:r w:rsidR="00120DFE">
              <w:t xml:space="preserve">, based on </w:t>
            </w:r>
            <w:r w:rsidR="00725138">
              <w:t xml:space="preserve">syntax </w:t>
            </w:r>
            <w:r w:rsidR="00120DFE">
              <w:t>encoding scheme</w:t>
            </w:r>
          </w:p>
        </w:tc>
      </w:tr>
      <w:tr w:rsidR="00087919"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087919" w:rsidRDefault="00087919" w:rsidP="009C3A7D">
            <w:r>
              <w:t>No, this element is system generated</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r>
              <w:t>Mandatory</w:t>
            </w: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9C3A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9C3A7D" w:rsidRPr="00F3325F" w:rsidRDefault="009C3A7D" w:rsidP="0044452D">
            <w:r>
              <w:t>Single</w:t>
            </w:r>
          </w:p>
        </w:tc>
      </w:tr>
    </w:tbl>
    <w:p w:rsidR="00605059" w:rsidRPr="00F3325F" w:rsidRDefault="00605059" w:rsidP="00752450"/>
    <w:p w:rsidR="0044452D" w:rsidRDefault="0044452D">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9C3A7D">
      <w:pPr>
        <w:pStyle w:val="Heading2"/>
      </w:pPr>
      <w:bookmarkStart w:id="83" w:name="_10.26_Frequency_of"/>
      <w:bookmarkStart w:id="84" w:name="_Toc466365199"/>
      <w:bookmarkEnd w:id="83"/>
      <w:r>
        <w:lastRenderedPageBreak/>
        <w:t>10.2</w:t>
      </w:r>
      <w:r w:rsidR="00844A2C">
        <w:t>3</w:t>
      </w:r>
      <w:r>
        <w:t xml:space="preserve"> </w:t>
      </w:r>
      <w:r w:rsidR="00120DFE">
        <w:t>Frequency of Issuance</w:t>
      </w:r>
      <w:bookmarkEnd w:id="84"/>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tcPr>
          <w:p w:rsidR="009C3A7D" w:rsidRPr="00F3325F" w:rsidRDefault="008C0957" w:rsidP="009C3A7D">
            <w:pPr>
              <w:keepNext/>
              <w:rPr>
                <w:color w:val="000000"/>
              </w:rPr>
            </w:pPr>
            <w:r>
              <w:rPr>
                <w:color w:val="000000"/>
              </w:rPr>
              <w:t>f</w:t>
            </w:r>
            <w:r w:rsidR="00120DFE">
              <w:rPr>
                <w:color w:val="000000"/>
              </w:rPr>
              <w:t>requency</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tcPr>
          <w:p w:rsidR="009C3A7D" w:rsidRPr="00F3325F" w:rsidRDefault="00AC3BCF" w:rsidP="009C3A7D">
            <w:pPr>
              <w:keepNext/>
              <w:rPr>
                <w:color w:val="000000"/>
              </w:rPr>
            </w:pPr>
            <w:r>
              <w:rPr>
                <w:color w:val="000000"/>
              </w:rPr>
              <w:t>issuance_frequency</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tcPr>
          <w:p w:rsidR="009C3A7D" w:rsidRPr="0044452D" w:rsidRDefault="00120DFE" w:rsidP="0044452D">
            <w: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tcPr>
          <w:p w:rsidR="009C3A7D" w:rsidRPr="0044452D" w:rsidRDefault="008902C4" w:rsidP="009C3A7D">
            <w:pPr>
              <w:rPr>
                <w:u w:val="single"/>
              </w:rPr>
            </w:pPr>
            <w:hyperlink r:id="rId63" w:history="1">
              <w:r w:rsidR="00120DFE">
                <w:rPr>
                  <w:rStyle w:val="Hyperlink"/>
                </w:rPr>
                <w:t>Metadata Object Description Schema (MODS)</w:t>
              </w:r>
            </w:hyperlink>
          </w:p>
        </w:tc>
      </w:tr>
      <w:tr w:rsidR="009C3A7D" w:rsidRPr="00F3325F" w:rsidTr="009C3A7D">
        <w:trPr>
          <w:cantSplit/>
        </w:trPr>
        <w:tc>
          <w:tcPr>
            <w:tcW w:w="2268" w:type="dxa"/>
          </w:tcPr>
          <w:p w:rsidR="009C3A7D" w:rsidRPr="00605059" w:rsidRDefault="007302BE" w:rsidP="009C3A7D">
            <w:pPr>
              <w:rPr>
                <w:b/>
                <w:color w:val="000000"/>
              </w:rPr>
            </w:pPr>
            <w:r>
              <w:rPr>
                <w:b/>
                <w:color w:val="000000"/>
              </w:rPr>
              <w:t xml:space="preserve">English </w:t>
            </w:r>
            <w:r w:rsidR="009C3A7D" w:rsidRPr="00605059">
              <w:rPr>
                <w:b/>
                <w:color w:val="000000"/>
              </w:rPr>
              <w:t>Label</w:t>
            </w:r>
          </w:p>
        </w:tc>
        <w:tc>
          <w:tcPr>
            <w:tcW w:w="6660" w:type="dxa"/>
          </w:tcPr>
          <w:p w:rsidR="009C3A7D" w:rsidRPr="0044452D" w:rsidRDefault="00120DFE" w:rsidP="009C3A7D">
            <w:r>
              <w:t>Frequency of Issuance</w:t>
            </w:r>
          </w:p>
        </w:tc>
      </w:tr>
      <w:tr w:rsidR="007302BE" w:rsidRPr="00F3325F" w:rsidTr="009C3A7D">
        <w:trPr>
          <w:cantSplit/>
        </w:trPr>
        <w:tc>
          <w:tcPr>
            <w:tcW w:w="2268" w:type="dxa"/>
          </w:tcPr>
          <w:p w:rsidR="007302BE" w:rsidRDefault="007302BE" w:rsidP="009C3A7D">
            <w:pPr>
              <w:rPr>
                <w:b/>
                <w:color w:val="000000"/>
              </w:rPr>
            </w:pPr>
            <w:r>
              <w:rPr>
                <w:b/>
                <w:color w:val="000000"/>
              </w:rPr>
              <w:t>French Label</w:t>
            </w:r>
          </w:p>
        </w:tc>
        <w:tc>
          <w:tcPr>
            <w:tcW w:w="6660" w:type="dxa"/>
          </w:tcPr>
          <w:p w:rsidR="007302BE" w:rsidRDefault="007302BE" w:rsidP="009C3A7D">
            <w:r>
              <w:t>Fréquence de publication</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tcPr>
          <w:p w:rsidR="009C3A7D" w:rsidRPr="0044452D" w:rsidRDefault="00120DFE" w:rsidP="0044452D">
            <w:r>
              <w:t xml:space="preserve">A statement of publication frequency in textual form.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tcPr>
          <w:p w:rsidR="009C3A7D" w:rsidRPr="00F3325F" w:rsidRDefault="009C3A7D" w:rsidP="00120DFE">
            <w:pPr>
              <w:rPr>
                <w:color w:val="000000"/>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tcPr>
          <w:p w:rsidR="009C3A7D" w:rsidRPr="00F3325F" w:rsidRDefault="00AC3BCF" w:rsidP="009C3A7D">
            <w:r>
              <w:t>Select the appropriate frequency of issuance from the drop down list in the registry.</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tcPr>
          <w:p w:rsidR="009C3A7D" w:rsidRPr="00F3325F" w:rsidRDefault="00AC3BCF" w:rsidP="009C3A7D">
            <w:r>
              <w:t>Monthly</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tcPr>
          <w:p w:rsidR="009C3A7D" w:rsidRDefault="000B615F" w:rsidP="000B615F">
            <w:r>
              <w:t xml:space="preserve">Government of Canada Open Government Metadata Element Set –Open Information Catalogue Extension </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tcPr>
          <w:p w:rsidR="009C3A7D" w:rsidRPr="00F3325F" w:rsidRDefault="00120DFE" w:rsidP="0044452D">
            <w:r>
              <w:t xml:space="preserve">Frequency of Issuance </w:t>
            </w:r>
            <w:r w:rsidR="0044452D">
              <w:t>Codelist (</w:t>
            </w:r>
            <w:hyperlink w:anchor="_1.23_Frequency_of" w:history="1">
              <w:r w:rsidR="0044452D" w:rsidRPr="0044452D">
                <w:rPr>
                  <w:rStyle w:val="Hyperlink"/>
                </w:rPr>
                <w:t>See Appendix 1.23</w:t>
              </w:r>
            </w:hyperlink>
            <w:r w:rsidR="0044452D">
              <w:t>)</w:t>
            </w:r>
            <w:r>
              <w:br/>
              <w:t>Source : MARC Frequency of Issue Term List</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44452D" w:rsidP="0044452D">
            <w:r>
              <w:t xml:space="preserve">Text, based on </w:t>
            </w:r>
            <w:r w:rsidR="00725138">
              <w:t xml:space="preserve">vocabulary </w:t>
            </w:r>
            <w:r>
              <w:t>encoding scheme</w:t>
            </w:r>
          </w:p>
        </w:tc>
      </w:tr>
      <w:tr w:rsidR="00087919"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120DFE" w:rsidP="009C3A7D">
            <w:r>
              <w:t>Optional</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C3A7D" w:rsidRPr="00F3325F" w:rsidRDefault="009C3A7D" w:rsidP="0044452D">
            <w:r>
              <w:t>Single</w:t>
            </w:r>
          </w:p>
        </w:tc>
      </w:tr>
    </w:tbl>
    <w:p w:rsidR="00087919" w:rsidRDefault="00087919" w:rsidP="009C3A7D">
      <w:pPr>
        <w:pStyle w:val="Heading2"/>
      </w:pPr>
    </w:p>
    <w:p w:rsidR="00087919" w:rsidRDefault="00087919">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9C3A7D">
      <w:pPr>
        <w:pStyle w:val="Heading2"/>
      </w:pPr>
      <w:bookmarkStart w:id="85" w:name="_10.27_Geographic_Region"/>
      <w:bookmarkStart w:id="86" w:name="_Toc466365200"/>
      <w:bookmarkEnd w:id="85"/>
      <w:r>
        <w:lastRenderedPageBreak/>
        <w:t>10.2</w:t>
      </w:r>
      <w:r w:rsidR="00844A2C">
        <w:t>4</w:t>
      </w:r>
      <w:r>
        <w:t xml:space="preserve"> </w:t>
      </w:r>
      <w:r w:rsidR="00120DFE">
        <w:t>Geographic Region Name</w:t>
      </w:r>
      <w:bookmarkEnd w:id="86"/>
    </w:p>
    <w:p w:rsidR="009C3A7D" w:rsidRPr="00661D5F" w:rsidRDefault="009C3A7D" w:rsidP="009C3A7D"/>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662"/>
      </w:tblGrid>
      <w:tr w:rsidR="009C3A7D" w:rsidRPr="00F3325F" w:rsidTr="007160AE">
        <w:trPr>
          <w:cantSplit/>
        </w:trPr>
        <w:tc>
          <w:tcPr>
            <w:tcW w:w="8897"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44452D">
        <w:trPr>
          <w:cantSplit/>
        </w:trPr>
        <w:tc>
          <w:tcPr>
            <w:tcW w:w="2235" w:type="dxa"/>
          </w:tcPr>
          <w:p w:rsidR="009C3A7D" w:rsidRPr="00605059" w:rsidRDefault="009C3A7D" w:rsidP="009C3A7D">
            <w:pPr>
              <w:keepNext/>
              <w:rPr>
                <w:b/>
                <w:color w:val="000000"/>
              </w:rPr>
            </w:pPr>
            <w:r w:rsidRPr="00605059">
              <w:rPr>
                <w:b/>
                <w:color w:val="000000"/>
              </w:rPr>
              <w:t>Term Name</w:t>
            </w:r>
          </w:p>
        </w:tc>
        <w:tc>
          <w:tcPr>
            <w:tcW w:w="6662" w:type="dxa"/>
          </w:tcPr>
          <w:p w:rsidR="009C3A7D" w:rsidRPr="000B615F" w:rsidRDefault="00120DFE" w:rsidP="000B615F">
            <w:r>
              <w:t>hierarchicalGeographic</w:t>
            </w:r>
          </w:p>
        </w:tc>
      </w:tr>
      <w:tr w:rsidR="009C3A7D" w:rsidRPr="00F3325F" w:rsidTr="0044452D">
        <w:trPr>
          <w:cantSplit/>
        </w:trPr>
        <w:tc>
          <w:tcPr>
            <w:tcW w:w="2235" w:type="dxa"/>
          </w:tcPr>
          <w:p w:rsidR="009C3A7D" w:rsidRPr="00605059" w:rsidRDefault="009C3A7D" w:rsidP="009C3A7D">
            <w:pPr>
              <w:keepNext/>
              <w:rPr>
                <w:b/>
                <w:color w:val="000000"/>
              </w:rPr>
            </w:pPr>
            <w:r w:rsidRPr="00605059">
              <w:rPr>
                <w:b/>
                <w:color w:val="000000"/>
              </w:rPr>
              <w:t>CKAN Term Name</w:t>
            </w:r>
          </w:p>
        </w:tc>
        <w:tc>
          <w:tcPr>
            <w:tcW w:w="6662" w:type="dxa"/>
          </w:tcPr>
          <w:p w:rsidR="009C3A7D" w:rsidRPr="0044452D" w:rsidRDefault="00120DFE" w:rsidP="0044452D">
            <w:r>
              <w:t>geographic_region</w:t>
            </w:r>
          </w:p>
        </w:tc>
      </w:tr>
      <w:tr w:rsidR="009C3A7D" w:rsidRPr="00F3325F" w:rsidTr="0044452D">
        <w:trPr>
          <w:cantSplit/>
          <w:trHeight w:val="70"/>
        </w:trPr>
        <w:tc>
          <w:tcPr>
            <w:tcW w:w="2235" w:type="dxa"/>
          </w:tcPr>
          <w:p w:rsidR="009C3A7D" w:rsidRPr="00605059" w:rsidRDefault="009C3A7D" w:rsidP="009C3A7D">
            <w:pPr>
              <w:keepNext/>
              <w:rPr>
                <w:b/>
                <w:color w:val="000000"/>
              </w:rPr>
            </w:pPr>
            <w:r w:rsidRPr="00605059">
              <w:rPr>
                <w:b/>
                <w:color w:val="000000"/>
              </w:rPr>
              <w:t>URI</w:t>
            </w:r>
          </w:p>
        </w:tc>
        <w:tc>
          <w:tcPr>
            <w:tcW w:w="6662" w:type="dxa"/>
          </w:tcPr>
          <w:p w:rsidR="009C3A7D" w:rsidRPr="000B615F" w:rsidRDefault="00120DFE" w:rsidP="000B615F">
            <w:r>
              <w:t>To be determined</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Defined By</w:t>
            </w:r>
          </w:p>
        </w:tc>
        <w:tc>
          <w:tcPr>
            <w:tcW w:w="6662" w:type="dxa"/>
          </w:tcPr>
          <w:p w:rsidR="009C3A7D" w:rsidRPr="000B615F" w:rsidRDefault="008902C4" w:rsidP="009C3A7D">
            <w:pPr>
              <w:rPr>
                <w:u w:val="single"/>
              </w:rPr>
            </w:pPr>
            <w:hyperlink r:id="rId64" w:history="1">
              <w:r w:rsidR="00120DFE">
                <w:rPr>
                  <w:rStyle w:val="Hyperlink"/>
                </w:rPr>
                <w:t>Metadata Object Description Schema (MODS)</w:t>
              </w:r>
            </w:hyperlink>
          </w:p>
        </w:tc>
      </w:tr>
      <w:tr w:rsidR="009C3A7D" w:rsidRPr="00F3325F" w:rsidTr="0044452D">
        <w:trPr>
          <w:cantSplit/>
        </w:trPr>
        <w:tc>
          <w:tcPr>
            <w:tcW w:w="2235" w:type="dxa"/>
          </w:tcPr>
          <w:p w:rsidR="009C3A7D" w:rsidRPr="00605059" w:rsidRDefault="007302BE" w:rsidP="009C3A7D">
            <w:pPr>
              <w:rPr>
                <w:b/>
                <w:color w:val="000000"/>
              </w:rPr>
            </w:pPr>
            <w:r>
              <w:rPr>
                <w:b/>
                <w:color w:val="000000"/>
              </w:rPr>
              <w:t xml:space="preserve">English </w:t>
            </w:r>
            <w:r w:rsidR="009C3A7D" w:rsidRPr="00605059">
              <w:rPr>
                <w:b/>
                <w:color w:val="000000"/>
              </w:rPr>
              <w:t>Label</w:t>
            </w:r>
          </w:p>
        </w:tc>
        <w:tc>
          <w:tcPr>
            <w:tcW w:w="6662" w:type="dxa"/>
          </w:tcPr>
          <w:p w:rsidR="009C3A7D" w:rsidRPr="000B615F" w:rsidRDefault="00120DFE" w:rsidP="009C3A7D">
            <w:r>
              <w:t>Geographic Region Name</w:t>
            </w:r>
          </w:p>
        </w:tc>
      </w:tr>
      <w:tr w:rsidR="007302BE" w:rsidRPr="00E8285E" w:rsidTr="0044452D">
        <w:trPr>
          <w:cantSplit/>
        </w:trPr>
        <w:tc>
          <w:tcPr>
            <w:tcW w:w="2235" w:type="dxa"/>
          </w:tcPr>
          <w:p w:rsidR="007302BE" w:rsidRDefault="007302BE" w:rsidP="009C3A7D">
            <w:pPr>
              <w:rPr>
                <w:b/>
                <w:color w:val="000000"/>
              </w:rPr>
            </w:pPr>
            <w:r>
              <w:rPr>
                <w:b/>
                <w:color w:val="000000"/>
              </w:rPr>
              <w:t>French Label</w:t>
            </w:r>
          </w:p>
        </w:tc>
        <w:tc>
          <w:tcPr>
            <w:tcW w:w="6662" w:type="dxa"/>
          </w:tcPr>
          <w:p w:rsidR="007302BE" w:rsidRPr="007302BE" w:rsidRDefault="007302BE" w:rsidP="009C3A7D">
            <w:pPr>
              <w:rPr>
                <w:lang w:val="fr-CA"/>
              </w:rPr>
            </w:pPr>
            <w:r w:rsidRPr="007302BE">
              <w:rPr>
                <w:lang w:val="fr-CA"/>
              </w:rPr>
              <w:t>Nom de la region géographique</w:t>
            </w:r>
          </w:p>
        </w:tc>
      </w:tr>
      <w:tr w:rsidR="009C3A7D" w:rsidRPr="00F3325F" w:rsidTr="007160AE">
        <w:trPr>
          <w:cantSplit/>
        </w:trPr>
        <w:tc>
          <w:tcPr>
            <w:tcW w:w="8897"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 xml:space="preserve">Definition </w:t>
            </w:r>
          </w:p>
        </w:tc>
        <w:tc>
          <w:tcPr>
            <w:tcW w:w="6662" w:type="dxa"/>
          </w:tcPr>
          <w:p w:rsidR="009C3A7D" w:rsidRPr="000B615F" w:rsidRDefault="00120DFE" w:rsidP="000B615F">
            <w:r>
              <w:t>A geographic name given in a hierarchical form relating to the resource.</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Description (Open Government Specific)</w:t>
            </w:r>
          </w:p>
        </w:tc>
        <w:tc>
          <w:tcPr>
            <w:tcW w:w="6662" w:type="dxa"/>
          </w:tcPr>
          <w:p w:rsidR="00120DFE" w:rsidRPr="00281815" w:rsidRDefault="00120DFE" w:rsidP="00120DFE">
            <w:pPr>
              <w:rPr>
                <w:color w:val="000000"/>
              </w:rPr>
            </w:pPr>
            <w:r w:rsidRPr="00281815">
              <w:rPr>
                <w:color w:val="000000"/>
              </w:rPr>
              <w:t>The region name which best reflects the geographic scope of an asset. This element will be a region name.</w:t>
            </w:r>
          </w:p>
          <w:p w:rsidR="009C3A7D" w:rsidRPr="00281815" w:rsidRDefault="009C3A7D" w:rsidP="009C3A7D">
            <w:pPr>
              <w:pStyle w:val="Header"/>
              <w:rPr>
                <w:color w:val="000000"/>
                <w:lang w:eastAsia="en-CA"/>
              </w:rPr>
            </w:pP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Comment (Implementation Notes)</w:t>
            </w:r>
          </w:p>
        </w:tc>
        <w:tc>
          <w:tcPr>
            <w:tcW w:w="6662" w:type="dxa"/>
          </w:tcPr>
          <w:p w:rsidR="009C3A7D" w:rsidRPr="00281815" w:rsidRDefault="00CE069E" w:rsidP="00281815">
            <w:r w:rsidRPr="00281815">
              <w:t>Select the geographic area related to the asset if applicable.</w:t>
            </w:r>
            <w:r w:rsidR="00281815" w:rsidRPr="00281815">
              <w:t xml:space="preserve"> Use this element w</w:t>
            </w:r>
            <w:r w:rsidR="00281815" w:rsidRPr="00281815">
              <w:rPr>
                <w:lang w:eastAsia="en-US"/>
              </w:rPr>
              <w:t>hen the geographic region is the subject of the asset.</w:t>
            </w:r>
            <w:r w:rsidRPr="00281815">
              <w:t xml:space="preserve"> Select from drop down list, controlled vocabulary</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Example</w:t>
            </w:r>
          </w:p>
        </w:tc>
        <w:tc>
          <w:tcPr>
            <w:tcW w:w="6662" w:type="dxa"/>
          </w:tcPr>
          <w:p w:rsidR="009C3A7D" w:rsidRPr="00F3325F" w:rsidRDefault="00CE069E" w:rsidP="00CE069E">
            <w:pPr>
              <w:tabs>
                <w:tab w:val="left" w:pos="945"/>
              </w:tabs>
            </w:pPr>
            <w:r>
              <w:t>Ottawa</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Mapping</w:t>
            </w:r>
          </w:p>
        </w:tc>
        <w:tc>
          <w:tcPr>
            <w:tcW w:w="6662" w:type="dxa"/>
          </w:tcPr>
          <w:p w:rsidR="009C3A7D" w:rsidRPr="00F3325F" w:rsidRDefault="007160AE" w:rsidP="009C3A7D">
            <w:r>
              <w:t>Schema.org – Thing &gt; CreativeWork &gt; contentLocation</w:t>
            </w:r>
          </w:p>
        </w:tc>
      </w:tr>
      <w:tr w:rsidR="009C3A7D" w:rsidRPr="00F3325F" w:rsidTr="0044452D">
        <w:trPr>
          <w:cantSplit/>
        </w:trPr>
        <w:tc>
          <w:tcPr>
            <w:tcW w:w="2235" w:type="dxa"/>
          </w:tcPr>
          <w:p w:rsidR="009C3A7D" w:rsidRPr="00605059" w:rsidRDefault="009C3A7D" w:rsidP="009C3A7D">
            <w:pPr>
              <w:rPr>
                <w:b/>
                <w:color w:val="000000"/>
              </w:rPr>
            </w:pPr>
            <w:r w:rsidRPr="00605059">
              <w:rPr>
                <w:b/>
                <w:color w:val="000000"/>
              </w:rPr>
              <w:t>Application</w:t>
            </w:r>
          </w:p>
        </w:tc>
        <w:tc>
          <w:tcPr>
            <w:tcW w:w="6662" w:type="dxa"/>
          </w:tcPr>
          <w:p w:rsidR="009C3A7D" w:rsidRDefault="000B615F" w:rsidP="009C3A7D">
            <w:r>
              <w:t xml:space="preserve">Government of Canada Foundational Metadata Element Set, Government of Canada Open Government Metadata Element Set –Open Data and Open Information Catalogue Extensions </w:t>
            </w:r>
          </w:p>
        </w:tc>
      </w:tr>
      <w:tr w:rsidR="009C3A7D" w:rsidRPr="00F3325F" w:rsidTr="007160AE">
        <w:trPr>
          <w:cantSplit/>
        </w:trPr>
        <w:tc>
          <w:tcPr>
            <w:tcW w:w="8897"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44452D">
        <w:trPr>
          <w:cantSplit/>
        </w:trPr>
        <w:tc>
          <w:tcPr>
            <w:tcW w:w="2235" w:type="dxa"/>
          </w:tcPr>
          <w:p w:rsidR="009C3A7D" w:rsidRPr="00605059" w:rsidRDefault="009C3A7D" w:rsidP="009C3A7D">
            <w:pPr>
              <w:pStyle w:val="FootnoteText"/>
              <w:rPr>
                <w:b/>
                <w:sz w:val="24"/>
                <w:szCs w:val="24"/>
              </w:rPr>
            </w:pPr>
            <w:r w:rsidRPr="00605059">
              <w:rPr>
                <w:b/>
                <w:sz w:val="24"/>
                <w:szCs w:val="24"/>
              </w:rPr>
              <w:t>Has Syntax Encoding Scheme</w:t>
            </w:r>
          </w:p>
        </w:tc>
        <w:tc>
          <w:tcPr>
            <w:tcW w:w="6662" w:type="dxa"/>
          </w:tcPr>
          <w:p w:rsidR="009C3A7D" w:rsidRPr="00F3325F" w:rsidRDefault="009C3A7D" w:rsidP="009C3A7D"/>
        </w:tc>
      </w:tr>
      <w:tr w:rsidR="009C3A7D" w:rsidRPr="00F3325F" w:rsidTr="0044452D">
        <w:trPr>
          <w:cantSplit/>
        </w:trPr>
        <w:tc>
          <w:tcPr>
            <w:tcW w:w="2235"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2" w:type="dxa"/>
          </w:tcPr>
          <w:p w:rsidR="009C3A7D" w:rsidRPr="00F3325F" w:rsidRDefault="0035384C" w:rsidP="0044452D">
            <w:r>
              <w:t>Geographic Region Name</w:t>
            </w:r>
            <w:r w:rsidR="0044452D">
              <w:t xml:space="preserve"> Codelist (</w:t>
            </w:r>
            <w:hyperlink w:anchor="_1.6_Geographic_Region" w:history="1">
              <w:r w:rsidR="0044452D" w:rsidRPr="0044452D">
                <w:rPr>
                  <w:rStyle w:val="Hyperlink"/>
                </w:rPr>
                <w:t>See Appendix 1.6</w:t>
              </w:r>
            </w:hyperlink>
            <w:r w:rsidR="0044452D">
              <w:t>)</w:t>
            </w:r>
            <w:r>
              <w:br/>
              <w:t>Source : Standard Geographical Classification (SGC) 2011</w:t>
            </w:r>
          </w:p>
        </w:tc>
      </w:tr>
      <w:tr w:rsidR="009C3A7D"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897"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2" w:type="dxa"/>
            <w:tcBorders>
              <w:top w:val="single" w:sz="6" w:space="0" w:color="auto"/>
              <w:left w:val="single" w:sz="6" w:space="0" w:color="auto"/>
              <w:bottom w:val="single" w:sz="6" w:space="0" w:color="auto"/>
              <w:right w:val="single" w:sz="4" w:space="0" w:color="auto"/>
            </w:tcBorders>
          </w:tcPr>
          <w:p w:rsidR="009C3A7D" w:rsidRPr="00F3325F" w:rsidRDefault="0044452D" w:rsidP="0044452D">
            <w:r>
              <w:t xml:space="preserve">Text, based on </w:t>
            </w:r>
            <w:r w:rsidR="004E5843">
              <w:t xml:space="preserve">vocabulary </w:t>
            </w:r>
            <w:r>
              <w:t>encoding scheme</w:t>
            </w:r>
          </w:p>
        </w:tc>
      </w:tr>
      <w:tr w:rsidR="00087919"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2"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2" w:type="dxa"/>
            <w:tcBorders>
              <w:top w:val="single" w:sz="6" w:space="0" w:color="auto"/>
              <w:left w:val="single" w:sz="6" w:space="0" w:color="auto"/>
              <w:bottom w:val="single" w:sz="6" w:space="0" w:color="auto"/>
              <w:right w:val="single" w:sz="4" w:space="0" w:color="auto"/>
            </w:tcBorders>
          </w:tcPr>
          <w:p w:rsidR="009C3A7D" w:rsidRPr="00F3325F" w:rsidRDefault="0035384C" w:rsidP="009C3A7D">
            <w:r>
              <w:t>Optional, Highly Recommended</w:t>
            </w: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2"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4445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2" w:type="dxa"/>
            <w:tcBorders>
              <w:top w:val="single" w:sz="6" w:space="0" w:color="auto"/>
              <w:left w:val="single" w:sz="6" w:space="0" w:color="auto"/>
              <w:bottom w:val="single" w:sz="4" w:space="0" w:color="auto"/>
              <w:right w:val="single" w:sz="4" w:space="0" w:color="auto"/>
            </w:tcBorders>
          </w:tcPr>
          <w:p w:rsidR="009C3A7D" w:rsidRPr="00F3325F" w:rsidRDefault="00CE069E" w:rsidP="0044452D">
            <w:r>
              <w:t>Repeatable</w:t>
            </w:r>
          </w:p>
        </w:tc>
      </w:tr>
    </w:tbl>
    <w:p w:rsidR="00EE7101" w:rsidRDefault="00EE7101" w:rsidP="00EE7101">
      <w:pPr>
        <w:pStyle w:val="Heading2"/>
      </w:pPr>
    </w:p>
    <w:p w:rsidR="00EE7101" w:rsidRDefault="00EE7101">
      <w:pPr>
        <w:rPr>
          <w:rFonts w:asciiTheme="majorHAnsi" w:eastAsiaTheme="majorEastAsia" w:hAnsiTheme="majorHAnsi" w:cstheme="majorBidi"/>
          <w:b/>
          <w:bCs/>
          <w:color w:val="4F81BD" w:themeColor="accent1"/>
          <w:sz w:val="26"/>
          <w:szCs w:val="26"/>
          <w:lang w:eastAsia="en-US"/>
        </w:rPr>
      </w:pPr>
      <w:r>
        <w:br w:type="page"/>
      </w:r>
    </w:p>
    <w:p w:rsidR="00EE7101" w:rsidRDefault="00844A2C" w:rsidP="00EE7101">
      <w:pPr>
        <w:pStyle w:val="Heading2"/>
      </w:pPr>
      <w:bookmarkStart w:id="87" w:name="_10.28_Government_of"/>
      <w:bookmarkStart w:id="88" w:name="_Toc466365201"/>
      <w:bookmarkEnd w:id="87"/>
      <w:r>
        <w:lastRenderedPageBreak/>
        <w:t>10.25</w:t>
      </w:r>
      <w:r w:rsidR="00EE7101">
        <w:t xml:space="preserve"> Government of Canada Catalogue Number</w:t>
      </w:r>
      <w:bookmarkEnd w:id="88"/>
    </w:p>
    <w:p w:rsidR="00EE7101" w:rsidRDefault="00EE7101" w:rsidP="00EE7101">
      <w:pPr>
        <w:rPr>
          <w:lang w:eastAsia="en-US"/>
        </w:rPr>
      </w:pPr>
    </w:p>
    <w:p w:rsidR="00EE7101" w:rsidRPr="00661D5F" w:rsidRDefault="00EE7101" w:rsidP="00EE7101"/>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662"/>
      </w:tblGrid>
      <w:tr w:rsidR="00EE7101" w:rsidRPr="00F3325F" w:rsidTr="00914EDA">
        <w:trPr>
          <w:cantSplit/>
        </w:trPr>
        <w:tc>
          <w:tcPr>
            <w:tcW w:w="8897" w:type="dxa"/>
            <w:gridSpan w:val="2"/>
            <w:shd w:val="clear" w:color="auto" w:fill="E0E0E0"/>
          </w:tcPr>
          <w:p w:rsidR="00EE7101" w:rsidRPr="00605059" w:rsidRDefault="00EE7101" w:rsidP="00914EDA">
            <w:pPr>
              <w:keepNext/>
              <w:jc w:val="center"/>
              <w:rPr>
                <w:b/>
              </w:rPr>
            </w:pPr>
            <w:r>
              <w:rPr>
                <w:b/>
                <w:color w:val="000000"/>
              </w:rPr>
              <w:t>I</w:t>
            </w:r>
            <w:r w:rsidRPr="00605059">
              <w:rPr>
                <w:b/>
                <w:color w:val="000000"/>
              </w:rPr>
              <w:t>dentification</w:t>
            </w:r>
          </w:p>
        </w:tc>
      </w:tr>
      <w:tr w:rsidR="00EE7101" w:rsidRPr="00F3325F" w:rsidTr="00914EDA">
        <w:trPr>
          <w:cantSplit/>
        </w:trPr>
        <w:tc>
          <w:tcPr>
            <w:tcW w:w="2235" w:type="dxa"/>
          </w:tcPr>
          <w:p w:rsidR="00EE7101" w:rsidRPr="00605059" w:rsidRDefault="00EE7101" w:rsidP="00914EDA">
            <w:pPr>
              <w:keepNext/>
              <w:rPr>
                <w:b/>
                <w:color w:val="000000"/>
              </w:rPr>
            </w:pPr>
            <w:r w:rsidRPr="00605059">
              <w:rPr>
                <w:b/>
                <w:color w:val="000000"/>
              </w:rPr>
              <w:t>Term Name</w:t>
            </w:r>
          </w:p>
        </w:tc>
        <w:tc>
          <w:tcPr>
            <w:tcW w:w="6662" w:type="dxa"/>
          </w:tcPr>
          <w:p w:rsidR="00EE7101" w:rsidRPr="000B615F" w:rsidRDefault="00EE7101" w:rsidP="00914EDA">
            <w:r>
              <w:t>governmentOfCanadaCatalogueNumber</w:t>
            </w:r>
          </w:p>
        </w:tc>
      </w:tr>
      <w:tr w:rsidR="00EE7101" w:rsidRPr="00F3325F" w:rsidTr="00914EDA">
        <w:trPr>
          <w:cantSplit/>
        </w:trPr>
        <w:tc>
          <w:tcPr>
            <w:tcW w:w="2235" w:type="dxa"/>
          </w:tcPr>
          <w:p w:rsidR="00EE7101" w:rsidRPr="00605059" w:rsidRDefault="00EE7101" w:rsidP="00914EDA">
            <w:pPr>
              <w:keepNext/>
              <w:rPr>
                <w:b/>
                <w:color w:val="000000"/>
              </w:rPr>
            </w:pPr>
            <w:r w:rsidRPr="00605059">
              <w:rPr>
                <w:b/>
                <w:color w:val="000000"/>
              </w:rPr>
              <w:t>CKAN Term Name</w:t>
            </w:r>
          </w:p>
        </w:tc>
        <w:tc>
          <w:tcPr>
            <w:tcW w:w="6662" w:type="dxa"/>
          </w:tcPr>
          <w:p w:rsidR="00EE7101" w:rsidRPr="0044452D" w:rsidRDefault="003B399D" w:rsidP="00914EDA">
            <w:r w:rsidRPr="003B399D">
              <w:t>gc_catalogue_number</w:t>
            </w:r>
          </w:p>
        </w:tc>
      </w:tr>
      <w:tr w:rsidR="00EE7101" w:rsidRPr="00F3325F" w:rsidTr="00914EDA">
        <w:trPr>
          <w:cantSplit/>
          <w:trHeight w:val="70"/>
        </w:trPr>
        <w:tc>
          <w:tcPr>
            <w:tcW w:w="2235" w:type="dxa"/>
          </w:tcPr>
          <w:p w:rsidR="00EE7101" w:rsidRPr="00605059" w:rsidRDefault="00EE7101" w:rsidP="00914EDA">
            <w:pPr>
              <w:keepNext/>
              <w:rPr>
                <w:b/>
                <w:color w:val="000000"/>
              </w:rPr>
            </w:pPr>
            <w:r w:rsidRPr="00605059">
              <w:rPr>
                <w:b/>
                <w:color w:val="000000"/>
              </w:rPr>
              <w:t>URI</w:t>
            </w:r>
          </w:p>
        </w:tc>
        <w:tc>
          <w:tcPr>
            <w:tcW w:w="6662" w:type="dxa"/>
          </w:tcPr>
          <w:p w:rsidR="00EE7101" w:rsidRPr="000B615F" w:rsidRDefault="00EE7101" w:rsidP="00914EDA">
            <w:r>
              <w:t>To be determined</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Defined By</w:t>
            </w:r>
          </w:p>
        </w:tc>
        <w:tc>
          <w:tcPr>
            <w:tcW w:w="6662" w:type="dxa"/>
          </w:tcPr>
          <w:p w:rsidR="00EE7101" w:rsidRPr="000B615F" w:rsidRDefault="00EE7101" w:rsidP="00914EDA">
            <w:pPr>
              <w:rPr>
                <w:u w:val="single"/>
              </w:rPr>
            </w:pPr>
            <w:r>
              <w:t>Treasury Board Secretariat, Information Management and Open Government Directorate</w:t>
            </w:r>
          </w:p>
        </w:tc>
      </w:tr>
      <w:tr w:rsidR="00EE7101" w:rsidRPr="00F3325F" w:rsidTr="00914EDA">
        <w:trPr>
          <w:cantSplit/>
        </w:trPr>
        <w:tc>
          <w:tcPr>
            <w:tcW w:w="2235" w:type="dxa"/>
          </w:tcPr>
          <w:p w:rsidR="00EE7101" w:rsidRPr="00605059" w:rsidRDefault="007302BE" w:rsidP="007302BE">
            <w:pPr>
              <w:tabs>
                <w:tab w:val="left" w:pos="1204"/>
              </w:tabs>
              <w:rPr>
                <w:b/>
                <w:color w:val="000000"/>
              </w:rPr>
            </w:pPr>
            <w:r>
              <w:rPr>
                <w:b/>
                <w:color w:val="000000"/>
              </w:rPr>
              <w:t xml:space="preserve">English </w:t>
            </w:r>
            <w:r w:rsidR="00EE7101" w:rsidRPr="00605059">
              <w:rPr>
                <w:b/>
                <w:color w:val="000000"/>
              </w:rPr>
              <w:t>Label</w:t>
            </w:r>
            <w:r>
              <w:rPr>
                <w:b/>
                <w:color w:val="000000"/>
              </w:rPr>
              <w:tab/>
            </w:r>
          </w:p>
        </w:tc>
        <w:tc>
          <w:tcPr>
            <w:tcW w:w="6662" w:type="dxa"/>
          </w:tcPr>
          <w:p w:rsidR="00EE7101" w:rsidRPr="000B615F" w:rsidRDefault="00EE7101" w:rsidP="00914EDA">
            <w:r>
              <w:t>Government of Canada Catalogue Number</w:t>
            </w:r>
          </w:p>
        </w:tc>
      </w:tr>
      <w:tr w:rsidR="007302BE" w:rsidRPr="00E8285E" w:rsidTr="00914EDA">
        <w:trPr>
          <w:cantSplit/>
        </w:trPr>
        <w:tc>
          <w:tcPr>
            <w:tcW w:w="2235" w:type="dxa"/>
          </w:tcPr>
          <w:p w:rsidR="007302BE" w:rsidRDefault="007302BE" w:rsidP="007302BE">
            <w:pPr>
              <w:tabs>
                <w:tab w:val="left" w:pos="1204"/>
              </w:tabs>
              <w:rPr>
                <w:b/>
                <w:color w:val="000000"/>
              </w:rPr>
            </w:pPr>
            <w:r>
              <w:rPr>
                <w:b/>
                <w:color w:val="000000"/>
              </w:rPr>
              <w:t>French Label</w:t>
            </w:r>
          </w:p>
        </w:tc>
        <w:tc>
          <w:tcPr>
            <w:tcW w:w="6662" w:type="dxa"/>
          </w:tcPr>
          <w:p w:rsidR="007302BE" w:rsidRPr="007302BE" w:rsidRDefault="007302BE" w:rsidP="00914EDA">
            <w:pPr>
              <w:rPr>
                <w:lang w:val="fr-CA"/>
              </w:rPr>
            </w:pPr>
            <w:r w:rsidRPr="007302BE">
              <w:rPr>
                <w:lang w:val="fr-CA"/>
              </w:rPr>
              <w:t>Numéro du catalogue du gouvernement du Canada</w:t>
            </w:r>
          </w:p>
        </w:tc>
      </w:tr>
      <w:tr w:rsidR="00EE7101" w:rsidRPr="00F3325F" w:rsidTr="00914EDA">
        <w:trPr>
          <w:cantSplit/>
        </w:trPr>
        <w:tc>
          <w:tcPr>
            <w:tcW w:w="8897" w:type="dxa"/>
            <w:gridSpan w:val="2"/>
            <w:shd w:val="clear" w:color="auto" w:fill="E0E0E0"/>
          </w:tcPr>
          <w:p w:rsidR="00EE7101" w:rsidRPr="00605059" w:rsidRDefault="00EE7101" w:rsidP="00914EDA">
            <w:pPr>
              <w:jc w:val="center"/>
              <w:rPr>
                <w:b/>
                <w:color w:val="000000"/>
              </w:rPr>
            </w:pPr>
            <w:r w:rsidRPr="00605059">
              <w:rPr>
                <w:b/>
                <w:color w:val="000000"/>
              </w:rPr>
              <w:t>Definition</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 xml:space="preserve">Definition </w:t>
            </w:r>
          </w:p>
        </w:tc>
        <w:tc>
          <w:tcPr>
            <w:tcW w:w="6662" w:type="dxa"/>
          </w:tcPr>
          <w:p w:rsidR="00EE7101" w:rsidRPr="000B615F" w:rsidRDefault="00EE7101" w:rsidP="00EE7101">
            <w:r>
              <w:t>The identification of the asset’s Government of Canada Catalogue Number.</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Description (Open Government Specific)</w:t>
            </w:r>
          </w:p>
        </w:tc>
        <w:tc>
          <w:tcPr>
            <w:tcW w:w="6662" w:type="dxa"/>
          </w:tcPr>
          <w:p w:rsidR="00EE7101" w:rsidRPr="00F3325F" w:rsidRDefault="00EE7101" w:rsidP="00EE7101">
            <w:pPr>
              <w:rPr>
                <w:color w:val="000000"/>
              </w:rPr>
            </w:pP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Comment (Implementation Notes)</w:t>
            </w:r>
          </w:p>
        </w:tc>
        <w:tc>
          <w:tcPr>
            <w:tcW w:w="6662" w:type="dxa"/>
          </w:tcPr>
          <w:p w:rsidR="00EE7101" w:rsidRPr="00F3325F" w:rsidRDefault="00EE7101" w:rsidP="00EE7101">
            <w:r>
              <w:t xml:space="preserve">This element could be populated with an identifier applied to an asset in a GC Catalogue, for example Canada.ca’s web content management system. </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Example</w:t>
            </w:r>
          </w:p>
        </w:tc>
        <w:tc>
          <w:tcPr>
            <w:tcW w:w="6662" w:type="dxa"/>
          </w:tcPr>
          <w:p w:rsidR="00EE7101" w:rsidRPr="00F3325F" w:rsidRDefault="00EE7101" w:rsidP="00914EDA">
            <w:pPr>
              <w:tabs>
                <w:tab w:val="left" w:pos="945"/>
              </w:tabs>
            </w:pPr>
            <w:r>
              <w:t>15424512</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Mapping</w:t>
            </w:r>
          </w:p>
        </w:tc>
        <w:tc>
          <w:tcPr>
            <w:tcW w:w="6662" w:type="dxa"/>
          </w:tcPr>
          <w:p w:rsidR="00EE7101" w:rsidRPr="00F3325F" w:rsidRDefault="00EE7101" w:rsidP="00914EDA"/>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Application</w:t>
            </w:r>
          </w:p>
        </w:tc>
        <w:tc>
          <w:tcPr>
            <w:tcW w:w="6662" w:type="dxa"/>
          </w:tcPr>
          <w:p w:rsidR="00EE7101" w:rsidRDefault="00EE7101" w:rsidP="00EE7101">
            <w:r>
              <w:t xml:space="preserve">Government of Canada Open Government Metadata Element Set –Open Information Catalogue Extension </w:t>
            </w:r>
          </w:p>
        </w:tc>
      </w:tr>
      <w:tr w:rsidR="00EE7101" w:rsidRPr="00F3325F" w:rsidTr="00914EDA">
        <w:trPr>
          <w:cantSplit/>
        </w:trPr>
        <w:tc>
          <w:tcPr>
            <w:tcW w:w="8897" w:type="dxa"/>
            <w:gridSpan w:val="2"/>
            <w:shd w:val="clear" w:color="auto" w:fill="E0E0E0"/>
          </w:tcPr>
          <w:p w:rsidR="00EE7101" w:rsidRPr="00605059" w:rsidRDefault="00EE7101" w:rsidP="00914EDA">
            <w:pPr>
              <w:jc w:val="center"/>
              <w:rPr>
                <w:b/>
                <w:color w:val="000000"/>
              </w:rPr>
            </w:pPr>
            <w:r w:rsidRPr="00605059">
              <w:rPr>
                <w:b/>
                <w:color w:val="000000"/>
              </w:rPr>
              <w:t>Relations</w:t>
            </w:r>
          </w:p>
        </w:tc>
      </w:tr>
      <w:tr w:rsidR="00EE7101" w:rsidRPr="00F3325F" w:rsidTr="004E5843">
        <w:trPr>
          <w:cantSplit/>
          <w:trHeight w:val="517"/>
        </w:trPr>
        <w:tc>
          <w:tcPr>
            <w:tcW w:w="2235" w:type="dxa"/>
          </w:tcPr>
          <w:p w:rsidR="00EE7101" w:rsidRPr="00605059" w:rsidRDefault="00EE7101" w:rsidP="00914EDA">
            <w:pPr>
              <w:pStyle w:val="FootnoteText"/>
              <w:rPr>
                <w:b/>
                <w:sz w:val="24"/>
                <w:szCs w:val="24"/>
              </w:rPr>
            </w:pPr>
            <w:r w:rsidRPr="00605059">
              <w:rPr>
                <w:b/>
                <w:sz w:val="24"/>
                <w:szCs w:val="24"/>
              </w:rPr>
              <w:t>Has Syntax Encoding Scheme</w:t>
            </w:r>
          </w:p>
        </w:tc>
        <w:tc>
          <w:tcPr>
            <w:tcW w:w="6662" w:type="dxa"/>
          </w:tcPr>
          <w:p w:rsidR="00EE7101" w:rsidRPr="00F3325F" w:rsidRDefault="004E5843" w:rsidP="00914EDA">
            <w:r>
              <w:t xml:space="preserve">Identifier structure defined by GC Department </w:t>
            </w:r>
          </w:p>
        </w:tc>
      </w:tr>
      <w:tr w:rsidR="00EE7101" w:rsidRPr="00F3325F" w:rsidTr="00914EDA">
        <w:trPr>
          <w:cantSplit/>
        </w:trPr>
        <w:tc>
          <w:tcPr>
            <w:tcW w:w="2235" w:type="dxa"/>
          </w:tcPr>
          <w:p w:rsidR="00EE7101" w:rsidRPr="00605059" w:rsidRDefault="00EE7101" w:rsidP="00914EDA">
            <w:pPr>
              <w:pStyle w:val="FootnoteText"/>
              <w:rPr>
                <w:b/>
                <w:sz w:val="24"/>
                <w:szCs w:val="24"/>
              </w:rPr>
            </w:pPr>
            <w:r w:rsidRPr="00605059">
              <w:rPr>
                <w:b/>
                <w:sz w:val="24"/>
                <w:szCs w:val="24"/>
              </w:rPr>
              <w:t>Has Vocabulary Encoding Scheme</w:t>
            </w:r>
          </w:p>
        </w:tc>
        <w:tc>
          <w:tcPr>
            <w:tcW w:w="6662" w:type="dxa"/>
          </w:tcPr>
          <w:p w:rsidR="00EE7101" w:rsidRPr="00F3325F" w:rsidRDefault="00EE7101" w:rsidP="00914EDA"/>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897"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EE7101" w:rsidRPr="00605059" w:rsidRDefault="00EE7101" w:rsidP="00914EDA">
            <w:pPr>
              <w:jc w:val="center"/>
              <w:rPr>
                <w:b/>
                <w:color w:val="000000"/>
              </w:rPr>
            </w:pPr>
            <w:r w:rsidRPr="00605059">
              <w:rPr>
                <w:b/>
                <w:color w:val="000000"/>
              </w:rPr>
              <w:t>Conditions of Application – File</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sidRPr="00605059">
              <w:rPr>
                <w:b/>
              </w:rPr>
              <w:t>Format</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914EDA">
            <w:r>
              <w:t xml:space="preserve">Text, based on </w:t>
            </w:r>
            <w:r w:rsidR="004E5843">
              <w:t xml:space="preserve">syntax </w:t>
            </w:r>
            <w:r>
              <w:t>encoding scheme</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Pr>
                <w:b/>
              </w:rPr>
              <w:t>Modifiable</w:t>
            </w:r>
          </w:p>
        </w:tc>
        <w:tc>
          <w:tcPr>
            <w:tcW w:w="6662" w:type="dxa"/>
            <w:tcBorders>
              <w:top w:val="single" w:sz="6" w:space="0" w:color="auto"/>
              <w:left w:val="single" w:sz="6" w:space="0" w:color="auto"/>
              <w:bottom w:val="single" w:sz="6" w:space="0" w:color="auto"/>
              <w:right w:val="single" w:sz="4" w:space="0" w:color="auto"/>
            </w:tcBorders>
          </w:tcPr>
          <w:p w:rsidR="00EE7101" w:rsidRDefault="00EE7101" w:rsidP="00914EDA">
            <w:r>
              <w:t>Yes</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color w:val="000000"/>
              </w:rPr>
            </w:pPr>
            <w:r w:rsidRPr="00605059">
              <w:rPr>
                <w:b/>
              </w:rPr>
              <w:t>Obligation</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EE7101">
            <w:r>
              <w:t>Optional</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sidRPr="00605059">
              <w:rPr>
                <w:b/>
              </w:rPr>
              <w:t>Condition</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914EDA">
            <w:pPr>
              <w:pStyle w:val="TableText"/>
              <w:spacing w:before="0" w:after="0"/>
              <w:jc w:val="left"/>
              <w:rPr>
                <w:rFonts w:ascii="Times New Roman" w:hAnsi="Times New Roman" w:cs="Times New Roman"/>
              </w:rPr>
            </w:pP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4" w:space="0" w:color="auto"/>
              <w:right w:val="single" w:sz="6" w:space="0" w:color="auto"/>
            </w:tcBorders>
          </w:tcPr>
          <w:p w:rsidR="00EE7101" w:rsidRPr="00605059" w:rsidRDefault="00EE7101" w:rsidP="00914EDA">
            <w:pPr>
              <w:rPr>
                <w:b/>
              </w:rPr>
            </w:pPr>
            <w:r w:rsidRPr="00605059">
              <w:rPr>
                <w:b/>
              </w:rPr>
              <w:t xml:space="preserve">Occurrence </w:t>
            </w:r>
          </w:p>
        </w:tc>
        <w:tc>
          <w:tcPr>
            <w:tcW w:w="6662" w:type="dxa"/>
            <w:tcBorders>
              <w:top w:val="single" w:sz="6" w:space="0" w:color="auto"/>
              <w:left w:val="single" w:sz="6" w:space="0" w:color="auto"/>
              <w:bottom w:val="single" w:sz="4" w:space="0" w:color="auto"/>
              <w:right w:val="single" w:sz="4" w:space="0" w:color="auto"/>
            </w:tcBorders>
          </w:tcPr>
          <w:p w:rsidR="00EE7101" w:rsidRPr="00F3325F" w:rsidRDefault="00EE7101" w:rsidP="00914EDA">
            <w:r>
              <w:t>Single</w:t>
            </w:r>
          </w:p>
        </w:tc>
      </w:tr>
    </w:tbl>
    <w:p w:rsidR="00EE7101" w:rsidRDefault="00EE7101" w:rsidP="00EE7101">
      <w:pPr>
        <w:pStyle w:val="Heading2"/>
      </w:pPr>
    </w:p>
    <w:p w:rsidR="00EE7101" w:rsidRDefault="00EE7101" w:rsidP="00EE7101">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EE7101">
      <w:pPr>
        <w:pStyle w:val="Heading2"/>
      </w:pPr>
      <w:bookmarkStart w:id="89" w:name="_10.28_Hierarchy_Level"/>
      <w:bookmarkStart w:id="90" w:name="_Toc466365202"/>
      <w:bookmarkEnd w:id="89"/>
      <w:r>
        <w:lastRenderedPageBreak/>
        <w:t>10.2</w:t>
      </w:r>
      <w:r w:rsidR="00844A2C">
        <w:t>6</w:t>
      </w:r>
      <w:r>
        <w:t xml:space="preserve"> </w:t>
      </w:r>
      <w:r w:rsidR="00557CF6">
        <w:t>Hierarchy Level</w:t>
      </w:r>
      <w:bookmarkEnd w:id="90"/>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tcPr>
          <w:p w:rsidR="009C3A7D" w:rsidRPr="000B615F" w:rsidRDefault="00557CF6" w:rsidP="000B615F">
            <w:r>
              <w:t>hierarchyLevel</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tcPr>
          <w:p w:rsidR="009C3A7D" w:rsidRPr="000B615F" w:rsidRDefault="00557CF6" w:rsidP="000B615F">
            <w:r>
              <w:t>hierarchy_level</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tcPr>
          <w:p w:rsidR="009C3A7D" w:rsidRPr="000B615F" w:rsidRDefault="00557CF6" w:rsidP="000B615F">
            <w: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tcPr>
          <w:p w:rsidR="009C3A7D" w:rsidRPr="000B615F" w:rsidRDefault="008902C4" w:rsidP="009C3A7D">
            <w:pPr>
              <w:rPr>
                <w:u w:val="single"/>
              </w:rPr>
            </w:pPr>
            <w:hyperlink r:id="rId65" w:history="1">
              <w:r w:rsidR="00557CF6">
                <w:rPr>
                  <w:rStyle w:val="Hyperlink"/>
                </w:rPr>
                <w:t>North American Profile ISO 19115 - http://nap.geogratis.gc.ca/metadata/register/registerItems-eng.html</w:t>
              </w:r>
            </w:hyperlink>
          </w:p>
        </w:tc>
      </w:tr>
      <w:tr w:rsidR="009C3A7D" w:rsidRPr="00F3325F" w:rsidTr="009C3A7D">
        <w:trPr>
          <w:cantSplit/>
        </w:trPr>
        <w:tc>
          <w:tcPr>
            <w:tcW w:w="2268" w:type="dxa"/>
          </w:tcPr>
          <w:p w:rsidR="009C3A7D" w:rsidRPr="00605059" w:rsidRDefault="007302BE" w:rsidP="009C3A7D">
            <w:pPr>
              <w:rPr>
                <w:b/>
                <w:color w:val="000000"/>
              </w:rPr>
            </w:pPr>
            <w:r>
              <w:rPr>
                <w:b/>
                <w:color w:val="000000"/>
              </w:rPr>
              <w:t xml:space="preserve">English </w:t>
            </w:r>
            <w:r w:rsidR="009C3A7D" w:rsidRPr="00605059">
              <w:rPr>
                <w:b/>
                <w:color w:val="000000"/>
              </w:rPr>
              <w:t>Label</w:t>
            </w:r>
          </w:p>
        </w:tc>
        <w:tc>
          <w:tcPr>
            <w:tcW w:w="6660" w:type="dxa"/>
          </w:tcPr>
          <w:p w:rsidR="009C3A7D" w:rsidRPr="000B615F" w:rsidRDefault="00557CF6" w:rsidP="009C3A7D">
            <w:r>
              <w:t>Hierarchy level</w:t>
            </w:r>
          </w:p>
        </w:tc>
      </w:tr>
      <w:tr w:rsidR="007302BE" w:rsidRPr="00F3325F" w:rsidTr="009C3A7D">
        <w:trPr>
          <w:cantSplit/>
        </w:trPr>
        <w:tc>
          <w:tcPr>
            <w:tcW w:w="2268" w:type="dxa"/>
          </w:tcPr>
          <w:p w:rsidR="007302BE" w:rsidRDefault="007302BE" w:rsidP="009C3A7D">
            <w:pPr>
              <w:rPr>
                <w:b/>
                <w:color w:val="000000"/>
              </w:rPr>
            </w:pPr>
            <w:r>
              <w:rPr>
                <w:b/>
                <w:color w:val="000000"/>
              </w:rPr>
              <w:t>French Label</w:t>
            </w:r>
          </w:p>
        </w:tc>
        <w:tc>
          <w:tcPr>
            <w:tcW w:w="6660" w:type="dxa"/>
          </w:tcPr>
          <w:p w:rsidR="007302BE" w:rsidRDefault="007302BE" w:rsidP="009C3A7D">
            <w:r>
              <w:t>??</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tcPr>
          <w:p w:rsidR="009C3A7D" w:rsidRPr="000B615F" w:rsidRDefault="00557CF6" w:rsidP="000B615F">
            <w:r>
              <w:t>The scope to which the metadata applies</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tcPr>
          <w:p w:rsidR="00557CF6" w:rsidRDefault="00557CF6" w:rsidP="00557CF6">
            <w:r>
              <w:t xml:space="preserve">The level to which the metadata applies. </w:t>
            </w:r>
          </w:p>
          <w:p w:rsidR="009C3A7D" w:rsidRDefault="009C3A7D" w:rsidP="009C3A7D"/>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tcPr>
          <w:p w:rsidR="009C3A7D" w:rsidRPr="00F3325F" w:rsidRDefault="00F11A77" w:rsidP="009C3A7D">
            <w:r>
              <w:t>This element</w:t>
            </w:r>
            <w:r w:rsidRPr="00A93966">
              <w:t xml:space="preserve"> shall leverage codelists napMD_ScopeCode. Values typically are 'dataset' or 'series'</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tcPr>
          <w:p w:rsidR="009C3A7D" w:rsidRPr="00F3325F" w:rsidRDefault="00F11A77" w:rsidP="009C3A7D">
            <w:r>
              <w:t>Dataset</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tcPr>
          <w:p w:rsidR="009C3A7D" w:rsidRDefault="00FB521A" w:rsidP="00FB521A">
            <w:r>
              <w:t xml:space="preserve">Government of Canada Open Government Metadata Element Set –Open Maps Domain Extension </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tcPr>
          <w:p w:rsidR="009C3A7D" w:rsidRPr="00F3325F" w:rsidRDefault="009C3A7D" w:rsidP="009C3A7D"/>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tcPr>
          <w:p w:rsidR="00822A40" w:rsidRDefault="00894511" w:rsidP="00822A40">
            <w:r>
              <w:t>Scope Codelist (</w:t>
            </w:r>
            <w:hyperlink w:anchor="_1.27_Scope" w:history="1">
              <w:r w:rsidRPr="00822A40">
                <w:rPr>
                  <w:rStyle w:val="Hyperlink"/>
                </w:rPr>
                <w:t xml:space="preserve">See Appendix 1. </w:t>
              </w:r>
              <w:r w:rsidR="00822A40" w:rsidRPr="00822A40">
                <w:rPr>
                  <w:rStyle w:val="Hyperlink"/>
                </w:rPr>
                <w:t>27</w:t>
              </w:r>
            </w:hyperlink>
            <w:r w:rsidR="00822A40">
              <w:t>)</w:t>
            </w:r>
          </w:p>
          <w:p w:rsidR="009C3A7D" w:rsidRPr="00F3325F" w:rsidRDefault="00894511" w:rsidP="00822A40">
            <w:r>
              <w:t xml:space="preserve">Source : North American Profile ISO:19115, </w:t>
            </w:r>
            <w:r w:rsidR="00F11A77" w:rsidRPr="00894511">
              <w:rPr>
                <w:bCs/>
                <w:color w:val="000000"/>
              </w:rPr>
              <w:t>napMD_ScopeCode</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4E5843" w:rsidP="004E5843">
            <w:r>
              <w:t>Text, based on vocabulary encoding scheme</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r>
              <w:t>Mandatory</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C3A7D" w:rsidRPr="00F3325F" w:rsidRDefault="009C3A7D" w:rsidP="000B615F">
            <w:r>
              <w:t>Single</w:t>
            </w:r>
          </w:p>
        </w:tc>
      </w:tr>
    </w:tbl>
    <w:p w:rsidR="00557CF6" w:rsidRDefault="00557CF6" w:rsidP="009C3A7D">
      <w:pPr>
        <w:pStyle w:val="Heading2"/>
      </w:pPr>
    </w:p>
    <w:p w:rsidR="00894511" w:rsidRDefault="00894511">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557CF6" w:rsidP="009C3A7D">
      <w:pPr>
        <w:pStyle w:val="Heading2"/>
      </w:pPr>
      <w:bookmarkStart w:id="91" w:name="_10.29_Homepage_URL"/>
      <w:bookmarkStart w:id="92" w:name="_Toc466365203"/>
      <w:bookmarkEnd w:id="91"/>
      <w:r>
        <w:lastRenderedPageBreak/>
        <w:t>10.2</w:t>
      </w:r>
      <w:r w:rsidR="00844A2C">
        <w:t>7</w:t>
      </w:r>
      <w:r w:rsidR="009C3A7D">
        <w:t xml:space="preserve"> </w:t>
      </w:r>
      <w:r>
        <w:t>Homepage URL (English)</w:t>
      </w:r>
      <w:bookmarkEnd w:id="92"/>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tcPr>
          <w:p w:rsidR="009C3A7D" w:rsidRPr="00F3325F" w:rsidRDefault="008C0957" w:rsidP="009C3A7D">
            <w:pPr>
              <w:keepNext/>
              <w:rPr>
                <w:color w:val="000000"/>
              </w:rPr>
            </w:pPr>
            <w:r>
              <w:rPr>
                <w:color w:val="000000"/>
              </w:rPr>
              <w:t>homepageURL</w:t>
            </w:r>
            <w:r w:rsidR="004E69ED">
              <w:rPr>
                <w:color w:val="000000"/>
              </w:rPr>
              <w:t>English</w:t>
            </w:r>
          </w:p>
        </w:tc>
      </w:tr>
      <w:tr w:rsidR="009C3A7D" w:rsidRPr="009C4C2A"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tcPr>
          <w:p w:rsidR="009C3A7D" w:rsidRPr="00894511" w:rsidRDefault="00C51E0C" w:rsidP="00894511">
            <w:pPr>
              <w:rPr>
                <w:lang w:val="fr-CA"/>
              </w:rPr>
            </w:pPr>
            <w:r w:rsidRPr="00C51E0C">
              <w:rPr>
                <w:lang w:val="fr-CA"/>
              </w:rPr>
              <w:t>program_page_url_</w:t>
            </w:r>
            <w:r w:rsidR="004E69ED" w:rsidRPr="00C51E0C">
              <w:rPr>
                <w:lang w:val="fr-CA"/>
              </w:rPr>
              <w:t>en</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tcPr>
          <w:p w:rsidR="009C3A7D" w:rsidRPr="00606B3F" w:rsidRDefault="00606B3F" w:rsidP="009C3A7D">
            <w:pPr>
              <w:pStyle w:val="BodyText2"/>
              <w:keepNext/>
              <w:rPr>
                <w:rFonts w:ascii="Times New Roman" w:eastAsia="Times New Roman" w:hAnsi="Times New Roman" w:cs="Times New Roman"/>
                <w:color w:val="000000"/>
                <w:sz w:val="24"/>
                <w:lang w:eastAsia="en-CA"/>
              </w:rPr>
            </w:pPr>
            <w:r w:rsidRPr="00606B3F">
              <w:rPr>
                <w:rFonts w:ascii="Times New Roman" w:hAnsi="Times New Roman" w:cs="Times New Roman"/>
                <w:sz w:val="24"/>
              </w:rPr>
              <w:t>To be determined</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tcPr>
          <w:p w:rsidR="009C3A7D" w:rsidRPr="00606B3F" w:rsidRDefault="0091094A" w:rsidP="009C3A7D">
            <w:pPr>
              <w:rPr>
                <w:color w:val="000000"/>
              </w:rPr>
            </w:pPr>
            <w:r>
              <w:t>Treasury Board Secretariat, Information Management and Open Government Directorate</w:t>
            </w:r>
          </w:p>
        </w:tc>
      </w:tr>
      <w:tr w:rsidR="009C3A7D" w:rsidRPr="00F3325F" w:rsidTr="009C3A7D">
        <w:trPr>
          <w:cantSplit/>
        </w:trPr>
        <w:tc>
          <w:tcPr>
            <w:tcW w:w="2268" w:type="dxa"/>
          </w:tcPr>
          <w:p w:rsidR="009C3A7D" w:rsidRPr="00605059" w:rsidRDefault="007302BE" w:rsidP="009C3A7D">
            <w:pPr>
              <w:rPr>
                <w:b/>
                <w:color w:val="000000"/>
              </w:rPr>
            </w:pPr>
            <w:r>
              <w:rPr>
                <w:b/>
                <w:color w:val="000000"/>
              </w:rPr>
              <w:t xml:space="preserve">English </w:t>
            </w:r>
            <w:r w:rsidR="009C3A7D" w:rsidRPr="00605059">
              <w:rPr>
                <w:b/>
                <w:color w:val="000000"/>
              </w:rPr>
              <w:t>Label</w:t>
            </w:r>
          </w:p>
        </w:tc>
        <w:tc>
          <w:tcPr>
            <w:tcW w:w="6660" w:type="dxa"/>
          </w:tcPr>
          <w:p w:rsidR="009C3A7D" w:rsidRPr="00894511" w:rsidRDefault="004E69ED" w:rsidP="009C3A7D">
            <w:r>
              <w:t>Homepage URL (English)</w:t>
            </w:r>
          </w:p>
        </w:tc>
      </w:tr>
      <w:tr w:rsidR="007302BE" w:rsidRPr="00E8285E" w:rsidTr="009C3A7D">
        <w:trPr>
          <w:cantSplit/>
        </w:trPr>
        <w:tc>
          <w:tcPr>
            <w:tcW w:w="2268" w:type="dxa"/>
          </w:tcPr>
          <w:p w:rsidR="007302BE" w:rsidRDefault="007302BE" w:rsidP="009C3A7D">
            <w:pPr>
              <w:rPr>
                <w:b/>
                <w:color w:val="000000"/>
              </w:rPr>
            </w:pPr>
            <w:r>
              <w:rPr>
                <w:b/>
                <w:color w:val="000000"/>
              </w:rPr>
              <w:t>French Label</w:t>
            </w:r>
          </w:p>
        </w:tc>
        <w:tc>
          <w:tcPr>
            <w:tcW w:w="6660" w:type="dxa"/>
          </w:tcPr>
          <w:p w:rsidR="007302BE" w:rsidRPr="007302BE" w:rsidRDefault="007302BE" w:rsidP="009C3A7D">
            <w:pPr>
              <w:rPr>
                <w:lang w:val="fr-CA"/>
              </w:rPr>
            </w:pPr>
            <w:r w:rsidRPr="007302BE">
              <w:rPr>
                <w:lang w:val="fr-CA"/>
              </w:rPr>
              <w:t>URL de la page d’accueil (anglaise)</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tcPr>
          <w:p w:rsidR="009C3A7D" w:rsidRPr="00F3325F" w:rsidRDefault="004E69ED" w:rsidP="00894511">
            <w:pPr>
              <w:rPr>
                <w:color w:val="000000"/>
              </w:rPr>
            </w:pPr>
            <w:r>
              <w:rPr>
                <w:color w:val="000000"/>
              </w:rPr>
              <w:t>A program or homepage that can be navigated to gain additional or contextual information about the asset, in English.</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tcPr>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tcPr>
          <w:p w:rsidR="009C3A7D" w:rsidRPr="00F3325F" w:rsidRDefault="00606B3F" w:rsidP="00606B3F">
            <w:r w:rsidRPr="0064522A">
              <w:t xml:space="preserve">This </w:t>
            </w:r>
            <w:r>
              <w:t>element should not be</w:t>
            </w:r>
            <w:r w:rsidRPr="0064522A">
              <w:t xml:space="preserve"> used to capture access to the resources, but rather </w:t>
            </w:r>
            <w:r>
              <w:t xml:space="preserve">a link to </w:t>
            </w:r>
            <w:r w:rsidRPr="0064522A">
              <w:t>background information</w:t>
            </w:r>
            <w:r>
              <w:t xml:space="preserve"> or contextual information about the asset.</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tcPr>
          <w:p w:rsidR="009C3A7D" w:rsidRPr="00F3325F" w:rsidRDefault="008902C4" w:rsidP="009C3A7D">
            <w:hyperlink r:id="rId66" w:history="1">
              <w:r w:rsidR="00606B3F" w:rsidRPr="00061D04">
                <w:rPr>
                  <w:rStyle w:val="Hyperlink"/>
                  <w:color w:val="auto"/>
                </w:rPr>
                <w:t>http:///webprod3.hc-sc.gc.ca/arquery-rechercheei/index-eng.jsp</w:t>
              </w:r>
            </w:hyperlink>
          </w:p>
        </w:tc>
      </w:tr>
      <w:tr w:rsidR="007E09E2" w:rsidRPr="00F3325F" w:rsidTr="009C3A7D">
        <w:trPr>
          <w:cantSplit/>
        </w:trPr>
        <w:tc>
          <w:tcPr>
            <w:tcW w:w="2268" w:type="dxa"/>
            <w:vMerge w:val="restart"/>
          </w:tcPr>
          <w:p w:rsidR="007E09E2" w:rsidRPr="00605059" w:rsidRDefault="007E09E2" w:rsidP="009C3A7D">
            <w:pPr>
              <w:rPr>
                <w:b/>
                <w:color w:val="000000"/>
              </w:rPr>
            </w:pPr>
            <w:r w:rsidRPr="00605059">
              <w:rPr>
                <w:b/>
                <w:color w:val="000000"/>
              </w:rPr>
              <w:t>Mapping</w:t>
            </w:r>
          </w:p>
        </w:tc>
        <w:tc>
          <w:tcPr>
            <w:tcW w:w="6660" w:type="dxa"/>
          </w:tcPr>
          <w:p w:rsidR="007E09E2" w:rsidRPr="00F3325F" w:rsidRDefault="007E09E2" w:rsidP="007E09E2">
            <w:r>
              <w:t>Data Catalog Vocabulary (DCAT) – dcat:landingPage</w:t>
            </w:r>
          </w:p>
        </w:tc>
      </w:tr>
      <w:tr w:rsidR="007E09E2" w:rsidRPr="00F3325F" w:rsidTr="009C3A7D">
        <w:trPr>
          <w:cantSplit/>
        </w:trPr>
        <w:tc>
          <w:tcPr>
            <w:tcW w:w="2268" w:type="dxa"/>
            <w:vMerge/>
          </w:tcPr>
          <w:p w:rsidR="007E09E2" w:rsidRPr="00605059" w:rsidRDefault="007E09E2" w:rsidP="009C3A7D">
            <w:pPr>
              <w:rPr>
                <w:b/>
                <w:color w:val="000000"/>
              </w:rPr>
            </w:pPr>
          </w:p>
        </w:tc>
        <w:tc>
          <w:tcPr>
            <w:tcW w:w="6660" w:type="dxa"/>
          </w:tcPr>
          <w:p w:rsidR="007E09E2" w:rsidRDefault="007E09E2" w:rsidP="007E09E2">
            <w:r>
              <w:t xml:space="preserve">Schema.org – Thing </w:t>
            </w:r>
            <w:r w:rsidRPr="007E09E2">
              <w:t>&gt;</w:t>
            </w:r>
            <w:r>
              <w:t xml:space="preserve"> sameAs</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tcPr>
          <w:p w:rsidR="009C3A7D" w:rsidRDefault="00FB521A" w:rsidP="009C3A7D">
            <w:r>
              <w:t>Government of Canada Foundational Metadata Element Set, Government of Canada Open Government Metadata Element Set –Open Data and Open Information Catalogue Extensions</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tcPr>
          <w:p w:rsidR="009C3A7D" w:rsidRPr="00F3325F" w:rsidRDefault="00606B3F" w:rsidP="009C3A7D">
            <w:r w:rsidRPr="00061D04">
              <w:t xml:space="preserve">Website URL, e.g. </w:t>
            </w:r>
            <w:hyperlink r:id="rId67" w:history="1">
              <w:r w:rsidRPr="002F26EA">
                <w:rPr>
                  <w:rStyle w:val="Hyperlink"/>
                </w:rPr>
                <w:t>http://www.dept.en.gc.ca</w:t>
              </w:r>
            </w:hyperlink>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tcPr>
          <w:p w:rsidR="009C3A7D" w:rsidRPr="00F3325F" w:rsidRDefault="009C3A7D" w:rsidP="009C3A7D"/>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4E5843" w:rsidP="004E5843">
            <w:r>
              <w:t>Text, based on syntax encoding scheme</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087919">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4E69ED" w:rsidP="009C3A7D">
            <w:r>
              <w:t>Optional</w:t>
            </w:r>
            <w:r w:rsidR="00606B3F">
              <w:t>, Highly Recommended</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C3A7D" w:rsidRPr="00F3325F" w:rsidRDefault="009C3A7D" w:rsidP="00894511">
            <w:r>
              <w:t>Single</w:t>
            </w:r>
          </w:p>
        </w:tc>
      </w:tr>
    </w:tbl>
    <w:p w:rsidR="00894511" w:rsidRDefault="00894511" w:rsidP="009C3A7D">
      <w:pPr>
        <w:pStyle w:val="Heading2"/>
      </w:pPr>
    </w:p>
    <w:p w:rsidR="00894511" w:rsidRDefault="00894511">
      <w:pPr>
        <w:rPr>
          <w:rFonts w:asciiTheme="majorHAnsi" w:eastAsiaTheme="majorEastAsia" w:hAnsiTheme="majorHAnsi" w:cstheme="majorBidi"/>
          <w:b/>
          <w:bCs/>
          <w:color w:val="4F81BD" w:themeColor="accent1"/>
          <w:sz w:val="26"/>
          <w:szCs w:val="26"/>
          <w:lang w:eastAsia="en-US"/>
        </w:rPr>
      </w:pPr>
      <w:r>
        <w:br w:type="page"/>
      </w:r>
    </w:p>
    <w:p w:rsidR="007E09E2" w:rsidRDefault="007E09E2" w:rsidP="009C3A7D">
      <w:pPr>
        <w:pStyle w:val="Heading2"/>
      </w:pPr>
    </w:p>
    <w:p w:rsidR="009C3A7D" w:rsidRPr="00661D5F" w:rsidRDefault="009C3A7D" w:rsidP="009C3A7D">
      <w:pPr>
        <w:pStyle w:val="Heading2"/>
      </w:pPr>
      <w:bookmarkStart w:id="93" w:name="_10.30_Homepage_URL"/>
      <w:bookmarkStart w:id="94" w:name="_Toc466365204"/>
      <w:bookmarkEnd w:id="93"/>
      <w:r>
        <w:t>10.</w:t>
      </w:r>
      <w:r w:rsidR="00844A2C">
        <w:t>28</w:t>
      </w:r>
      <w:r>
        <w:t xml:space="preserve"> </w:t>
      </w:r>
      <w:r w:rsidR="000D522F">
        <w:t>Homepage URL (French)</w:t>
      </w:r>
      <w:bookmarkEnd w:id="94"/>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4E69ED" w:rsidRPr="00F3325F" w:rsidTr="009C3A7D">
        <w:trPr>
          <w:cantSplit/>
        </w:trPr>
        <w:tc>
          <w:tcPr>
            <w:tcW w:w="2268" w:type="dxa"/>
          </w:tcPr>
          <w:p w:rsidR="004E69ED" w:rsidRPr="00605059" w:rsidRDefault="004E69ED" w:rsidP="009C3A7D">
            <w:pPr>
              <w:keepNext/>
              <w:rPr>
                <w:b/>
                <w:color w:val="000000"/>
              </w:rPr>
            </w:pPr>
            <w:r w:rsidRPr="00605059">
              <w:rPr>
                <w:b/>
                <w:color w:val="000000"/>
              </w:rPr>
              <w:t>Term Name</w:t>
            </w:r>
          </w:p>
        </w:tc>
        <w:tc>
          <w:tcPr>
            <w:tcW w:w="6660" w:type="dxa"/>
          </w:tcPr>
          <w:p w:rsidR="004E69ED" w:rsidRPr="00F3325F" w:rsidRDefault="008C0957" w:rsidP="008C0957">
            <w:pPr>
              <w:keepNext/>
              <w:rPr>
                <w:color w:val="000000"/>
              </w:rPr>
            </w:pPr>
            <w:r>
              <w:rPr>
                <w:color w:val="000000"/>
              </w:rPr>
              <w:t>homepageURL</w:t>
            </w:r>
            <w:r w:rsidR="004E69ED">
              <w:rPr>
                <w:color w:val="000000"/>
              </w:rPr>
              <w:t>French</w:t>
            </w:r>
          </w:p>
        </w:tc>
      </w:tr>
      <w:tr w:rsidR="004E69ED" w:rsidRPr="00F3325F" w:rsidTr="009C3A7D">
        <w:trPr>
          <w:cantSplit/>
        </w:trPr>
        <w:tc>
          <w:tcPr>
            <w:tcW w:w="2268" w:type="dxa"/>
          </w:tcPr>
          <w:p w:rsidR="004E69ED" w:rsidRPr="00605059" w:rsidRDefault="004E69ED" w:rsidP="009C3A7D">
            <w:pPr>
              <w:keepNext/>
              <w:rPr>
                <w:b/>
                <w:color w:val="000000"/>
              </w:rPr>
            </w:pPr>
            <w:r w:rsidRPr="00605059">
              <w:rPr>
                <w:b/>
                <w:color w:val="000000"/>
              </w:rPr>
              <w:t>CKAN Term Name</w:t>
            </w:r>
          </w:p>
        </w:tc>
        <w:tc>
          <w:tcPr>
            <w:tcW w:w="6660" w:type="dxa"/>
          </w:tcPr>
          <w:p w:rsidR="004E69ED" w:rsidRPr="00C51E0C" w:rsidRDefault="00C51E0C" w:rsidP="00C51E0C">
            <w:r>
              <w:t>program_page_url_</w:t>
            </w:r>
            <w:r w:rsidR="004E69ED">
              <w:t>fr</w:t>
            </w:r>
          </w:p>
        </w:tc>
      </w:tr>
      <w:tr w:rsidR="004E69ED" w:rsidRPr="00F3325F" w:rsidTr="009C3A7D">
        <w:trPr>
          <w:cantSplit/>
          <w:trHeight w:val="70"/>
        </w:trPr>
        <w:tc>
          <w:tcPr>
            <w:tcW w:w="2268" w:type="dxa"/>
          </w:tcPr>
          <w:p w:rsidR="004E69ED" w:rsidRPr="00605059" w:rsidRDefault="004E69ED" w:rsidP="009C3A7D">
            <w:pPr>
              <w:keepNext/>
              <w:rPr>
                <w:b/>
                <w:color w:val="000000"/>
              </w:rPr>
            </w:pPr>
            <w:r w:rsidRPr="00605059">
              <w:rPr>
                <w:b/>
                <w:color w:val="000000"/>
              </w:rPr>
              <w:t>URI</w:t>
            </w:r>
          </w:p>
        </w:tc>
        <w:tc>
          <w:tcPr>
            <w:tcW w:w="6660" w:type="dxa"/>
          </w:tcPr>
          <w:p w:rsidR="004E69ED" w:rsidRPr="00F3325F" w:rsidRDefault="00C51E0C" w:rsidP="00A613D7">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4E69ED" w:rsidRPr="00F3325F" w:rsidTr="009C3A7D">
        <w:trPr>
          <w:cantSplit/>
        </w:trPr>
        <w:tc>
          <w:tcPr>
            <w:tcW w:w="2268" w:type="dxa"/>
          </w:tcPr>
          <w:p w:rsidR="004E69ED" w:rsidRPr="00605059" w:rsidRDefault="004E69ED" w:rsidP="009C3A7D">
            <w:pPr>
              <w:rPr>
                <w:b/>
                <w:color w:val="000000"/>
              </w:rPr>
            </w:pPr>
            <w:r w:rsidRPr="00605059">
              <w:rPr>
                <w:b/>
                <w:color w:val="000000"/>
              </w:rPr>
              <w:t>Defined By</w:t>
            </w:r>
          </w:p>
        </w:tc>
        <w:tc>
          <w:tcPr>
            <w:tcW w:w="6660" w:type="dxa"/>
          </w:tcPr>
          <w:p w:rsidR="004E69ED" w:rsidRPr="00F3325F" w:rsidRDefault="0091094A" w:rsidP="00A613D7">
            <w:pPr>
              <w:rPr>
                <w:color w:val="000000"/>
              </w:rPr>
            </w:pPr>
            <w:r>
              <w:t>Treasury Board Secretariat, Information Management and Open Government Directorate</w:t>
            </w:r>
          </w:p>
        </w:tc>
      </w:tr>
      <w:tr w:rsidR="004E69ED" w:rsidRPr="00F3325F" w:rsidTr="009C3A7D">
        <w:trPr>
          <w:cantSplit/>
        </w:trPr>
        <w:tc>
          <w:tcPr>
            <w:tcW w:w="2268" w:type="dxa"/>
          </w:tcPr>
          <w:p w:rsidR="004E69ED" w:rsidRPr="00605059" w:rsidRDefault="007302BE" w:rsidP="009C3A7D">
            <w:pPr>
              <w:rPr>
                <w:b/>
                <w:color w:val="000000"/>
              </w:rPr>
            </w:pPr>
            <w:r>
              <w:rPr>
                <w:b/>
                <w:color w:val="000000"/>
              </w:rPr>
              <w:t xml:space="preserve">English </w:t>
            </w:r>
            <w:r w:rsidR="004E69ED" w:rsidRPr="00605059">
              <w:rPr>
                <w:b/>
                <w:color w:val="000000"/>
              </w:rPr>
              <w:t>Label</w:t>
            </w:r>
          </w:p>
        </w:tc>
        <w:tc>
          <w:tcPr>
            <w:tcW w:w="6660" w:type="dxa"/>
          </w:tcPr>
          <w:p w:rsidR="004E69ED" w:rsidRPr="00C51E0C" w:rsidRDefault="004E69ED" w:rsidP="00A613D7">
            <w:r>
              <w:t>Homepage URL (French)</w:t>
            </w:r>
          </w:p>
        </w:tc>
      </w:tr>
      <w:tr w:rsidR="007302BE" w:rsidRPr="00E8285E" w:rsidTr="009C3A7D">
        <w:trPr>
          <w:cantSplit/>
        </w:trPr>
        <w:tc>
          <w:tcPr>
            <w:tcW w:w="2268" w:type="dxa"/>
          </w:tcPr>
          <w:p w:rsidR="007302BE" w:rsidRDefault="007302BE" w:rsidP="009C3A7D">
            <w:pPr>
              <w:rPr>
                <w:b/>
                <w:color w:val="000000"/>
              </w:rPr>
            </w:pPr>
            <w:r>
              <w:rPr>
                <w:b/>
                <w:color w:val="000000"/>
              </w:rPr>
              <w:t>French Label</w:t>
            </w:r>
          </w:p>
        </w:tc>
        <w:tc>
          <w:tcPr>
            <w:tcW w:w="6660" w:type="dxa"/>
          </w:tcPr>
          <w:p w:rsidR="007302BE" w:rsidRPr="007302BE" w:rsidRDefault="007302BE" w:rsidP="00A613D7">
            <w:pPr>
              <w:rPr>
                <w:lang w:val="fr-CA"/>
              </w:rPr>
            </w:pPr>
            <w:r w:rsidRPr="007302BE">
              <w:rPr>
                <w:lang w:val="fr-CA"/>
              </w:rPr>
              <w:t>URL de la page d’accueil (française)</w:t>
            </w:r>
          </w:p>
        </w:tc>
      </w:tr>
      <w:tr w:rsidR="004E69ED" w:rsidRPr="00F3325F" w:rsidTr="009C3A7D">
        <w:trPr>
          <w:cantSplit/>
        </w:trPr>
        <w:tc>
          <w:tcPr>
            <w:tcW w:w="8928" w:type="dxa"/>
            <w:gridSpan w:val="2"/>
            <w:shd w:val="clear" w:color="auto" w:fill="E0E0E0"/>
          </w:tcPr>
          <w:p w:rsidR="004E69ED" w:rsidRPr="00605059" w:rsidRDefault="004E69ED" w:rsidP="009C3A7D">
            <w:pPr>
              <w:jc w:val="center"/>
              <w:rPr>
                <w:b/>
                <w:color w:val="000000"/>
              </w:rPr>
            </w:pPr>
            <w:r w:rsidRPr="00605059">
              <w:rPr>
                <w:b/>
                <w:color w:val="000000"/>
              </w:rPr>
              <w:t>Definition</w:t>
            </w:r>
          </w:p>
        </w:tc>
      </w:tr>
      <w:tr w:rsidR="00606B3F" w:rsidRPr="00F3325F" w:rsidTr="009C3A7D">
        <w:trPr>
          <w:cantSplit/>
        </w:trPr>
        <w:tc>
          <w:tcPr>
            <w:tcW w:w="2268" w:type="dxa"/>
          </w:tcPr>
          <w:p w:rsidR="00606B3F" w:rsidRPr="00605059" w:rsidRDefault="00606B3F" w:rsidP="009C3A7D">
            <w:pPr>
              <w:rPr>
                <w:b/>
                <w:color w:val="000000"/>
              </w:rPr>
            </w:pPr>
            <w:r w:rsidRPr="00605059">
              <w:rPr>
                <w:b/>
                <w:color w:val="000000"/>
              </w:rPr>
              <w:t xml:space="preserve">Definition </w:t>
            </w:r>
          </w:p>
        </w:tc>
        <w:tc>
          <w:tcPr>
            <w:tcW w:w="6660" w:type="dxa"/>
          </w:tcPr>
          <w:p w:rsidR="00606B3F" w:rsidRDefault="00606B3F" w:rsidP="00586C26">
            <w:pPr>
              <w:rPr>
                <w:color w:val="000000"/>
              </w:rPr>
            </w:pPr>
            <w:r>
              <w:rPr>
                <w:color w:val="000000"/>
              </w:rPr>
              <w:t>A program or homepage that can be navigated to gain additional or contextual information about the asset, in French.</w:t>
            </w:r>
          </w:p>
          <w:p w:rsidR="00606B3F" w:rsidRPr="00F3325F" w:rsidRDefault="00606B3F" w:rsidP="00586C26">
            <w:pPr>
              <w:pStyle w:val="Header"/>
              <w:rPr>
                <w:color w:val="000000"/>
                <w:lang w:eastAsia="en-CA"/>
              </w:rPr>
            </w:pPr>
          </w:p>
        </w:tc>
      </w:tr>
      <w:tr w:rsidR="00606B3F" w:rsidRPr="00F3325F" w:rsidTr="009C3A7D">
        <w:trPr>
          <w:cantSplit/>
        </w:trPr>
        <w:tc>
          <w:tcPr>
            <w:tcW w:w="2268" w:type="dxa"/>
          </w:tcPr>
          <w:p w:rsidR="00606B3F" w:rsidRPr="00605059" w:rsidRDefault="00606B3F" w:rsidP="009C3A7D">
            <w:pPr>
              <w:rPr>
                <w:b/>
                <w:color w:val="000000"/>
              </w:rPr>
            </w:pPr>
            <w:r w:rsidRPr="00605059">
              <w:rPr>
                <w:b/>
                <w:color w:val="000000"/>
              </w:rPr>
              <w:t>Description (Open Government Specific)</w:t>
            </w:r>
          </w:p>
        </w:tc>
        <w:tc>
          <w:tcPr>
            <w:tcW w:w="6660" w:type="dxa"/>
          </w:tcPr>
          <w:p w:rsidR="00606B3F" w:rsidRPr="00F3325F" w:rsidRDefault="00606B3F" w:rsidP="00586C26">
            <w:pPr>
              <w:pStyle w:val="Header"/>
              <w:rPr>
                <w:color w:val="000000"/>
                <w:lang w:eastAsia="en-CA"/>
              </w:rPr>
            </w:pPr>
          </w:p>
        </w:tc>
      </w:tr>
      <w:tr w:rsidR="00606B3F" w:rsidRPr="00F3325F" w:rsidTr="009C3A7D">
        <w:trPr>
          <w:cantSplit/>
        </w:trPr>
        <w:tc>
          <w:tcPr>
            <w:tcW w:w="2268" w:type="dxa"/>
          </w:tcPr>
          <w:p w:rsidR="00606B3F" w:rsidRPr="00605059" w:rsidRDefault="00606B3F" w:rsidP="009C3A7D">
            <w:pPr>
              <w:rPr>
                <w:b/>
                <w:color w:val="000000"/>
              </w:rPr>
            </w:pPr>
            <w:r w:rsidRPr="00605059">
              <w:rPr>
                <w:b/>
                <w:color w:val="000000"/>
              </w:rPr>
              <w:t>Comment (Implementation Notes)</w:t>
            </w:r>
          </w:p>
        </w:tc>
        <w:tc>
          <w:tcPr>
            <w:tcW w:w="6660" w:type="dxa"/>
          </w:tcPr>
          <w:p w:rsidR="00606B3F" w:rsidRPr="00F3325F" w:rsidRDefault="00606B3F" w:rsidP="00586C26">
            <w:r w:rsidRPr="0064522A">
              <w:t xml:space="preserve">This </w:t>
            </w:r>
            <w:r>
              <w:t>element should not be</w:t>
            </w:r>
            <w:r w:rsidRPr="0064522A">
              <w:t xml:space="preserve"> used to capture access to the resources, but rather </w:t>
            </w:r>
            <w:r>
              <w:t xml:space="preserve">a link to </w:t>
            </w:r>
            <w:r w:rsidRPr="0064522A">
              <w:t>background information</w:t>
            </w:r>
            <w:r>
              <w:t xml:space="preserve"> or contextual information about the asset.</w:t>
            </w:r>
          </w:p>
        </w:tc>
      </w:tr>
      <w:tr w:rsidR="00606B3F" w:rsidRPr="00F3325F" w:rsidTr="009C3A7D">
        <w:trPr>
          <w:cantSplit/>
        </w:trPr>
        <w:tc>
          <w:tcPr>
            <w:tcW w:w="2268" w:type="dxa"/>
          </w:tcPr>
          <w:p w:rsidR="00606B3F" w:rsidRPr="00605059" w:rsidRDefault="00606B3F" w:rsidP="009C3A7D">
            <w:pPr>
              <w:rPr>
                <w:b/>
                <w:color w:val="000000"/>
              </w:rPr>
            </w:pPr>
            <w:r w:rsidRPr="00605059">
              <w:rPr>
                <w:b/>
                <w:color w:val="000000"/>
              </w:rPr>
              <w:t>Example</w:t>
            </w:r>
          </w:p>
        </w:tc>
        <w:tc>
          <w:tcPr>
            <w:tcW w:w="6660" w:type="dxa"/>
          </w:tcPr>
          <w:p w:rsidR="00606B3F" w:rsidRPr="00F3325F" w:rsidRDefault="008902C4" w:rsidP="00586C26">
            <w:hyperlink r:id="rId68" w:history="1">
              <w:r w:rsidR="00606B3F" w:rsidRPr="00061D04">
                <w:rPr>
                  <w:rStyle w:val="Hyperlink"/>
                  <w:color w:val="auto"/>
                </w:rPr>
                <w:t>http:///webprod3.hc-sc.gc.ca/arquery-rechercheei/index-eng.jsp</w:t>
              </w:r>
            </w:hyperlink>
          </w:p>
        </w:tc>
      </w:tr>
      <w:tr w:rsidR="007E09E2" w:rsidRPr="00F3325F" w:rsidTr="009C3A7D">
        <w:trPr>
          <w:cantSplit/>
        </w:trPr>
        <w:tc>
          <w:tcPr>
            <w:tcW w:w="2268" w:type="dxa"/>
            <w:vMerge w:val="restart"/>
          </w:tcPr>
          <w:p w:rsidR="007E09E2" w:rsidRPr="00605059" w:rsidRDefault="007E09E2" w:rsidP="009C3A7D">
            <w:pPr>
              <w:rPr>
                <w:b/>
                <w:color w:val="000000"/>
              </w:rPr>
            </w:pPr>
            <w:r w:rsidRPr="00605059">
              <w:rPr>
                <w:b/>
                <w:color w:val="000000"/>
              </w:rPr>
              <w:t>Mapping</w:t>
            </w:r>
          </w:p>
        </w:tc>
        <w:tc>
          <w:tcPr>
            <w:tcW w:w="6660" w:type="dxa"/>
          </w:tcPr>
          <w:p w:rsidR="007E09E2" w:rsidRDefault="007E09E2" w:rsidP="00586C26">
            <w:r>
              <w:t>Data Catalog Vocabulary (DCAT) – dcat:landingPage</w:t>
            </w:r>
          </w:p>
        </w:tc>
      </w:tr>
      <w:tr w:rsidR="007E09E2" w:rsidRPr="00F3325F" w:rsidTr="009C3A7D">
        <w:trPr>
          <w:cantSplit/>
        </w:trPr>
        <w:tc>
          <w:tcPr>
            <w:tcW w:w="2268" w:type="dxa"/>
            <w:vMerge/>
          </w:tcPr>
          <w:p w:rsidR="007E09E2" w:rsidRPr="00605059" w:rsidRDefault="007E09E2" w:rsidP="009C3A7D">
            <w:pPr>
              <w:rPr>
                <w:b/>
                <w:color w:val="000000"/>
              </w:rPr>
            </w:pPr>
          </w:p>
        </w:tc>
        <w:tc>
          <w:tcPr>
            <w:tcW w:w="6660" w:type="dxa"/>
          </w:tcPr>
          <w:p w:rsidR="007E09E2" w:rsidRPr="00F3325F" w:rsidRDefault="007E09E2" w:rsidP="00586C26">
            <w:r>
              <w:t xml:space="preserve">Schema.org – Thing </w:t>
            </w:r>
            <w:r w:rsidRPr="007E09E2">
              <w:t>&gt;</w:t>
            </w:r>
            <w:r>
              <w:t xml:space="preserve"> sameAs</w:t>
            </w:r>
          </w:p>
        </w:tc>
      </w:tr>
      <w:tr w:rsidR="00606B3F" w:rsidRPr="00F3325F" w:rsidTr="009C3A7D">
        <w:trPr>
          <w:cantSplit/>
        </w:trPr>
        <w:tc>
          <w:tcPr>
            <w:tcW w:w="2268" w:type="dxa"/>
          </w:tcPr>
          <w:p w:rsidR="00606B3F" w:rsidRPr="00605059" w:rsidRDefault="00606B3F" w:rsidP="009C3A7D">
            <w:pPr>
              <w:rPr>
                <w:b/>
                <w:color w:val="000000"/>
              </w:rPr>
            </w:pPr>
            <w:r w:rsidRPr="00605059">
              <w:rPr>
                <w:b/>
                <w:color w:val="000000"/>
              </w:rPr>
              <w:t>Application</w:t>
            </w:r>
          </w:p>
        </w:tc>
        <w:tc>
          <w:tcPr>
            <w:tcW w:w="6660" w:type="dxa"/>
          </w:tcPr>
          <w:p w:rsidR="00606B3F" w:rsidRDefault="00FB521A" w:rsidP="00586C26">
            <w:r>
              <w:t xml:space="preserve">Government of Canada Foundational Metadata Element Set, Government of Canada Open Government Metadata Element Set –Open Data and Open Information Catalogue Extensions </w:t>
            </w:r>
          </w:p>
        </w:tc>
      </w:tr>
      <w:tr w:rsidR="00606B3F" w:rsidRPr="00F3325F" w:rsidTr="009C3A7D">
        <w:trPr>
          <w:cantSplit/>
        </w:trPr>
        <w:tc>
          <w:tcPr>
            <w:tcW w:w="8928" w:type="dxa"/>
            <w:gridSpan w:val="2"/>
            <w:shd w:val="clear" w:color="auto" w:fill="E0E0E0"/>
          </w:tcPr>
          <w:p w:rsidR="00606B3F" w:rsidRPr="00605059" w:rsidRDefault="00606B3F" w:rsidP="009C3A7D">
            <w:pPr>
              <w:jc w:val="center"/>
              <w:rPr>
                <w:b/>
                <w:color w:val="000000"/>
              </w:rPr>
            </w:pPr>
            <w:r w:rsidRPr="00605059">
              <w:rPr>
                <w:b/>
                <w:color w:val="000000"/>
              </w:rPr>
              <w:t>Relations</w:t>
            </w:r>
          </w:p>
        </w:tc>
      </w:tr>
      <w:tr w:rsidR="00606B3F" w:rsidRPr="00F3325F" w:rsidTr="009C3A7D">
        <w:trPr>
          <w:cantSplit/>
        </w:trPr>
        <w:tc>
          <w:tcPr>
            <w:tcW w:w="2268" w:type="dxa"/>
          </w:tcPr>
          <w:p w:rsidR="00606B3F" w:rsidRPr="00605059" w:rsidRDefault="00606B3F" w:rsidP="009C3A7D">
            <w:pPr>
              <w:pStyle w:val="FootnoteText"/>
              <w:rPr>
                <w:b/>
                <w:sz w:val="24"/>
                <w:szCs w:val="24"/>
              </w:rPr>
            </w:pPr>
            <w:r w:rsidRPr="00605059">
              <w:rPr>
                <w:b/>
                <w:sz w:val="24"/>
                <w:szCs w:val="24"/>
              </w:rPr>
              <w:t>Has Syntax Encoding Scheme</w:t>
            </w:r>
          </w:p>
        </w:tc>
        <w:tc>
          <w:tcPr>
            <w:tcW w:w="6660" w:type="dxa"/>
          </w:tcPr>
          <w:p w:rsidR="00606B3F" w:rsidRPr="00F3325F" w:rsidRDefault="00606B3F" w:rsidP="00586C26">
            <w:r w:rsidRPr="00061D04">
              <w:t xml:space="preserve">Website URL, e.g. </w:t>
            </w:r>
            <w:hyperlink r:id="rId69" w:history="1">
              <w:r w:rsidRPr="002F26EA">
                <w:rPr>
                  <w:rStyle w:val="Hyperlink"/>
                </w:rPr>
                <w:t>http://www.dept.en.gc.ca</w:t>
              </w:r>
            </w:hyperlink>
          </w:p>
        </w:tc>
      </w:tr>
      <w:tr w:rsidR="00606B3F" w:rsidRPr="00F3325F" w:rsidTr="009C3A7D">
        <w:trPr>
          <w:cantSplit/>
        </w:trPr>
        <w:tc>
          <w:tcPr>
            <w:tcW w:w="2268" w:type="dxa"/>
          </w:tcPr>
          <w:p w:rsidR="00606B3F" w:rsidRPr="00605059" w:rsidRDefault="00606B3F" w:rsidP="009C3A7D">
            <w:pPr>
              <w:pStyle w:val="FootnoteText"/>
              <w:rPr>
                <w:b/>
                <w:sz w:val="24"/>
                <w:szCs w:val="24"/>
              </w:rPr>
            </w:pPr>
            <w:r w:rsidRPr="00605059">
              <w:rPr>
                <w:b/>
                <w:sz w:val="24"/>
                <w:szCs w:val="24"/>
              </w:rPr>
              <w:t>Has Vocabulary Encoding Scheme</w:t>
            </w:r>
          </w:p>
        </w:tc>
        <w:tc>
          <w:tcPr>
            <w:tcW w:w="6660" w:type="dxa"/>
          </w:tcPr>
          <w:p w:rsidR="00606B3F" w:rsidRPr="00F3325F" w:rsidRDefault="00606B3F" w:rsidP="00586C26"/>
        </w:tc>
      </w:tr>
      <w:tr w:rsidR="00606B3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6B3F" w:rsidRPr="00605059" w:rsidRDefault="00606B3F" w:rsidP="009C3A7D">
            <w:pPr>
              <w:jc w:val="center"/>
              <w:rPr>
                <w:b/>
                <w:color w:val="000000"/>
              </w:rPr>
            </w:pPr>
            <w:r w:rsidRPr="00605059">
              <w:rPr>
                <w:b/>
                <w:color w:val="000000"/>
              </w:rPr>
              <w:t>Conditions of Application – File</w:t>
            </w:r>
          </w:p>
        </w:tc>
      </w:tr>
      <w:tr w:rsidR="00606B3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6B3F" w:rsidRPr="00605059" w:rsidRDefault="00606B3F"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6B3F" w:rsidRPr="00F3325F" w:rsidRDefault="004E5843" w:rsidP="00894511">
            <w:r>
              <w:t>Text, based on syntax encoding scheme</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586C26">
            <w:r>
              <w:t>Yes</w:t>
            </w:r>
          </w:p>
        </w:tc>
      </w:tr>
      <w:tr w:rsidR="00606B3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6B3F" w:rsidRPr="00605059" w:rsidRDefault="00606B3F"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6B3F" w:rsidRPr="00F3325F" w:rsidRDefault="00606B3F" w:rsidP="00586C26">
            <w:r>
              <w:t>Optional, Highly Recommended</w:t>
            </w:r>
          </w:p>
        </w:tc>
      </w:tr>
      <w:tr w:rsidR="00606B3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6B3F" w:rsidRPr="00605059" w:rsidRDefault="00606B3F"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6B3F" w:rsidRPr="00F3325F" w:rsidRDefault="00606B3F" w:rsidP="00586C26">
            <w:pPr>
              <w:pStyle w:val="TableText"/>
              <w:spacing w:before="0" w:after="0"/>
              <w:jc w:val="left"/>
              <w:rPr>
                <w:rFonts w:ascii="Times New Roman" w:hAnsi="Times New Roman" w:cs="Times New Roman"/>
              </w:rPr>
            </w:pPr>
          </w:p>
        </w:tc>
      </w:tr>
      <w:tr w:rsidR="00606B3F"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06B3F" w:rsidRPr="00605059" w:rsidRDefault="00606B3F"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06B3F" w:rsidRPr="00F3325F" w:rsidRDefault="00606B3F" w:rsidP="00894511">
            <w:r>
              <w:t>Single</w:t>
            </w:r>
          </w:p>
        </w:tc>
      </w:tr>
    </w:tbl>
    <w:p w:rsidR="00C476A3" w:rsidRDefault="00C476A3" w:rsidP="009C3A7D">
      <w:pPr>
        <w:pStyle w:val="Heading2"/>
      </w:pPr>
    </w:p>
    <w:p w:rsidR="009623B8" w:rsidRDefault="009623B8">
      <w:pPr>
        <w:rPr>
          <w:rFonts w:asciiTheme="majorHAnsi" w:eastAsiaTheme="majorEastAsia" w:hAnsiTheme="majorHAnsi" w:cstheme="majorBidi"/>
          <w:b/>
          <w:bCs/>
          <w:color w:val="4F81BD" w:themeColor="accent1"/>
          <w:sz w:val="26"/>
          <w:szCs w:val="26"/>
          <w:lang w:eastAsia="en-US"/>
        </w:rPr>
      </w:pPr>
      <w:r>
        <w:br w:type="page"/>
      </w:r>
    </w:p>
    <w:p w:rsidR="009C3A7D" w:rsidRPr="00661D5F" w:rsidRDefault="009C3A7D" w:rsidP="009C3A7D">
      <w:pPr>
        <w:pStyle w:val="Heading2"/>
      </w:pPr>
      <w:bookmarkStart w:id="95" w:name="_10.31_ISBN"/>
      <w:bookmarkStart w:id="96" w:name="_Toc466365205"/>
      <w:bookmarkEnd w:id="95"/>
      <w:r>
        <w:lastRenderedPageBreak/>
        <w:t>10.</w:t>
      </w:r>
      <w:r w:rsidR="00844A2C">
        <w:t>29</w:t>
      </w:r>
      <w:r>
        <w:t xml:space="preserve"> </w:t>
      </w:r>
      <w:r w:rsidR="00585CD2">
        <w:t>ISBN</w:t>
      </w:r>
      <w:bookmarkEnd w:id="96"/>
    </w:p>
    <w:p w:rsidR="009C3A7D" w:rsidRPr="00661D5F" w:rsidRDefault="009C3A7D" w:rsidP="009C3A7D"/>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9C3A7D" w:rsidRPr="00F3325F" w:rsidTr="009C3A7D">
        <w:trPr>
          <w:cantSplit/>
        </w:trPr>
        <w:tc>
          <w:tcPr>
            <w:tcW w:w="8928" w:type="dxa"/>
            <w:gridSpan w:val="2"/>
            <w:shd w:val="clear" w:color="auto" w:fill="E0E0E0"/>
          </w:tcPr>
          <w:p w:rsidR="009C3A7D" w:rsidRPr="00605059" w:rsidRDefault="009C3A7D" w:rsidP="009C3A7D">
            <w:pPr>
              <w:keepNext/>
              <w:jc w:val="center"/>
              <w:rPr>
                <w:b/>
              </w:rPr>
            </w:pPr>
            <w:r>
              <w:rPr>
                <w:b/>
                <w:color w:val="000000"/>
              </w:rPr>
              <w:t>I</w:t>
            </w:r>
            <w:r w:rsidRPr="00605059">
              <w:rPr>
                <w:b/>
                <w:color w:val="000000"/>
              </w:rPr>
              <w:t>dentification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Term Name</w:t>
            </w:r>
          </w:p>
        </w:tc>
        <w:tc>
          <w:tcPr>
            <w:tcW w:w="6660" w:type="dxa"/>
          </w:tcPr>
          <w:p w:rsidR="009C3A7D" w:rsidRPr="00F225D9" w:rsidRDefault="00585CD2" w:rsidP="00F225D9">
            <w:r>
              <w:t>ISBN</w:t>
            </w:r>
          </w:p>
        </w:tc>
      </w:tr>
      <w:tr w:rsidR="009C3A7D" w:rsidRPr="00F3325F" w:rsidTr="009C3A7D">
        <w:trPr>
          <w:cantSplit/>
        </w:trPr>
        <w:tc>
          <w:tcPr>
            <w:tcW w:w="2268" w:type="dxa"/>
          </w:tcPr>
          <w:p w:rsidR="009C3A7D" w:rsidRPr="00605059" w:rsidRDefault="009C3A7D" w:rsidP="009C3A7D">
            <w:pPr>
              <w:keepNext/>
              <w:rPr>
                <w:b/>
                <w:color w:val="000000"/>
              </w:rPr>
            </w:pPr>
            <w:r w:rsidRPr="00605059">
              <w:rPr>
                <w:b/>
                <w:color w:val="000000"/>
              </w:rPr>
              <w:t>CKAN Term Name</w:t>
            </w:r>
          </w:p>
        </w:tc>
        <w:tc>
          <w:tcPr>
            <w:tcW w:w="6660" w:type="dxa"/>
          </w:tcPr>
          <w:p w:rsidR="009C3A7D" w:rsidRPr="00F225D9" w:rsidRDefault="00F225D9" w:rsidP="00F225D9">
            <w:r>
              <w:t>i</w:t>
            </w:r>
            <w:r w:rsidR="00585CD2">
              <w:t>sbn</w:t>
            </w:r>
          </w:p>
        </w:tc>
      </w:tr>
      <w:tr w:rsidR="009C3A7D" w:rsidRPr="00F3325F" w:rsidTr="009C3A7D">
        <w:trPr>
          <w:cantSplit/>
          <w:trHeight w:val="70"/>
        </w:trPr>
        <w:tc>
          <w:tcPr>
            <w:tcW w:w="2268" w:type="dxa"/>
          </w:tcPr>
          <w:p w:rsidR="009C3A7D" w:rsidRPr="00605059" w:rsidRDefault="009C3A7D" w:rsidP="009C3A7D">
            <w:pPr>
              <w:keepNext/>
              <w:rPr>
                <w:b/>
                <w:color w:val="000000"/>
              </w:rPr>
            </w:pPr>
            <w:r w:rsidRPr="00605059">
              <w:rPr>
                <w:b/>
                <w:color w:val="000000"/>
              </w:rPr>
              <w:t>URI</w:t>
            </w:r>
          </w:p>
        </w:tc>
        <w:tc>
          <w:tcPr>
            <w:tcW w:w="6660" w:type="dxa"/>
          </w:tcPr>
          <w:p w:rsidR="009C3A7D" w:rsidRPr="00F3325F" w:rsidRDefault="00F225D9" w:rsidP="009C3A7D">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 xml:space="preserve">To be determined </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Defined By</w:t>
            </w:r>
          </w:p>
        </w:tc>
        <w:tc>
          <w:tcPr>
            <w:tcW w:w="6660" w:type="dxa"/>
          </w:tcPr>
          <w:p w:rsidR="009C3A7D" w:rsidRPr="00F3325F" w:rsidRDefault="00F225D9" w:rsidP="009C3A7D">
            <w:pPr>
              <w:rPr>
                <w:color w:val="000000"/>
              </w:rPr>
            </w:pPr>
            <w:r>
              <w:rPr>
                <w:color w:val="000000"/>
              </w:rPr>
              <w:t>MARC 21 – 020-International Standard Book Number</w:t>
            </w:r>
          </w:p>
        </w:tc>
      </w:tr>
      <w:tr w:rsidR="009C3A7D" w:rsidRPr="00F3325F" w:rsidTr="009C3A7D">
        <w:trPr>
          <w:cantSplit/>
        </w:trPr>
        <w:tc>
          <w:tcPr>
            <w:tcW w:w="2268" w:type="dxa"/>
          </w:tcPr>
          <w:p w:rsidR="009C3A7D" w:rsidRPr="00605059" w:rsidRDefault="007302BE" w:rsidP="009C3A7D">
            <w:pPr>
              <w:rPr>
                <w:b/>
                <w:color w:val="000000"/>
              </w:rPr>
            </w:pPr>
            <w:r>
              <w:rPr>
                <w:b/>
                <w:color w:val="000000"/>
              </w:rPr>
              <w:t xml:space="preserve">English </w:t>
            </w:r>
            <w:r w:rsidR="009C3A7D" w:rsidRPr="00605059">
              <w:rPr>
                <w:b/>
                <w:color w:val="000000"/>
              </w:rPr>
              <w:t>Label</w:t>
            </w:r>
          </w:p>
        </w:tc>
        <w:tc>
          <w:tcPr>
            <w:tcW w:w="6660" w:type="dxa"/>
          </w:tcPr>
          <w:p w:rsidR="009C3A7D" w:rsidRPr="00894511" w:rsidRDefault="00585CD2" w:rsidP="009C3A7D">
            <w:r>
              <w:t>ISBN</w:t>
            </w:r>
          </w:p>
        </w:tc>
      </w:tr>
      <w:tr w:rsidR="007302BE" w:rsidRPr="00F3325F" w:rsidTr="009C3A7D">
        <w:trPr>
          <w:cantSplit/>
        </w:trPr>
        <w:tc>
          <w:tcPr>
            <w:tcW w:w="2268" w:type="dxa"/>
          </w:tcPr>
          <w:p w:rsidR="007302BE" w:rsidRDefault="007302BE" w:rsidP="009C3A7D">
            <w:pPr>
              <w:rPr>
                <w:b/>
                <w:color w:val="000000"/>
              </w:rPr>
            </w:pPr>
            <w:r>
              <w:rPr>
                <w:b/>
                <w:color w:val="000000"/>
              </w:rPr>
              <w:t>French Label</w:t>
            </w:r>
          </w:p>
        </w:tc>
        <w:tc>
          <w:tcPr>
            <w:tcW w:w="6660" w:type="dxa"/>
          </w:tcPr>
          <w:p w:rsidR="007302BE" w:rsidRDefault="007302BE" w:rsidP="009C3A7D">
            <w:r>
              <w:t>ISBN</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Definition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 xml:space="preserve">Definition </w:t>
            </w:r>
          </w:p>
        </w:tc>
        <w:tc>
          <w:tcPr>
            <w:tcW w:w="6660" w:type="dxa"/>
          </w:tcPr>
          <w:p w:rsidR="00585CD2" w:rsidRDefault="00585CD2" w:rsidP="00585CD2">
            <w:r>
              <w:t xml:space="preserve">The </w:t>
            </w:r>
            <w:r w:rsidR="00F225D9">
              <w:t>International Standard Book Number (ISBN) for the asset.</w:t>
            </w:r>
          </w:p>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Description (Open Government Specific)</w:t>
            </w:r>
          </w:p>
        </w:tc>
        <w:tc>
          <w:tcPr>
            <w:tcW w:w="6660" w:type="dxa"/>
          </w:tcPr>
          <w:p w:rsidR="00F225D9" w:rsidRDefault="00F225D9" w:rsidP="00F225D9">
            <w:r>
              <w:t xml:space="preserve">The identification of the asset’s International Standard Book Number, a unique identifier assigned </w:t>
            </w:r>
            <w:proofErr w:type="gramStart"/>
            <w:r>
              <w:t>to</w:t>
            </w:r>
            <w:proofErr w:type="gramEnd"/>
            <w:r>
              <w:t xml:space="preserve"> many types of publications (except serials) by a registration agency.</w:t>
            </w:r>
          </w:p>
          <w:p w:rsidR="009C3A7D" w:rsidRPr="00F3325F" w:rsidRDefault="009C3A7D" w:rsidP="009C3A7D">
            <w:pPr>
              <w:pStyle w:val="Header"/>
              <w:rPr>
                <w:color w:val="000000"/>
                <w:lang w:eastAsia="en-CA"/>
              </w:rPr>
            </w:pP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Comment (Implementation Notes)</w:t>
            </w:r>
          </w:p>
        </w:tc>
        <w:tc>
          <w:tcPr>
            <w:tcW w:w="6660" w:type="dxa"/>
          </w:tcPr>
          <w:p w:rsidR="009C3A7D" w:rsidRPr="00F3325F" w:rsidRDefault="0064503C" w:rsidP="009C3A7D">
            <w:r w:rsidRPr="00C562FC">
              <w:rPr>
                <w:rFonts w:cs="Arial"/>
                <w:szCs w:val="20"/>
              </w:rPr>
              <w:t>T</w:t>
            </w:r>
            <w:r>
              <w:rPr>
                <w:rFonts w:cs="Arial"/>
                <w:szCs w:val="20"/>
              </w:rPr>
              <w:t>he purpose of this element is t</w:t>
            </w:r>
            <w:r w:rsidRPr="00C562FC">
              <w:rPr>
                <w:rFonts w:cs="Arial"/>
                <w:szCs w:val="20"/>
              </w:rPr>
              <w:t xml:space="preserve">o identify unique values assigned to an </w:t>
            </w:r>
            <w:r>
              <w:rPr>
                <w:rFonts w:cs="Arial"/>
                <w:szCs w:val="20"/>
              </w:rPr>
              <w:t xml:space="preserve">asset </w:t>
            </w:r>
            <w:r w:rsidRPr="00C562FC">
              <w:rPr>
                <w:rFonts w:cs="Arial"/>
                <w:szCs w:val="20"/>
              </w:rPr>
              <w:t>from an external environment or system.</w:t>
            </w:r>
            <w:r>
              <w:rPr>
                <w:rFonts w:cs="Arial"/>
                <w:szCs w:val="20"/>
              </w:rPr>
              <w:t xml:space="preserve"> </w:t>
            </w:r>
            <w:r w:rsidR="00F225D9">
              <w:t>Enter the valid ISBN for the asset.</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Example</w:t>
            </w:r>
          </w:p>
        </w:tc>
        <w:tc>
          <w:tcPr>
            <w:tcW w:w="6660" w:type="dxa"/>
          </w:tcPr>
          <w:p w:rsidR="009C3A7D" w:rsidRPr="00F3325F" w:rsidRDefault="00F225D9" w:rsidP="009C3A7D">
            <w:r>
              <w:t>8449955289</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Mapping</w:t>
            </w:r>
          </w:p>
        </w:tc>
        <w:tc>
          <w:tcPr>
            <w:tcW w:w="6660" w:type="dxa"/>
          </w:tcPr>
          <w:p w:rsidR="009C3A7D" w:rsidRPr="00F3325F" w:rsidRDefault="0064503C" w:rsidP="009C3A7D">
            <w:r>
              <w:t>Government of Canada Recordkeeping Metadata Element Set – External Resource Identifier, External Resource Identifier=ISBN</w:t>
            </w:r>
          </w:p>
        </w:tc>
      </w:tr>
      <w:tr w:rsidR="009C3A7D" w:rsidRPr="00F3325F" w:rsidTr="009C3A7D">
        <w:trPr>
          <w:cantSplit/>
        </w:trPr>
        <w:tc>
          <w:tcPr>
            <w:tcW w:w="2268" w:type="dxa"/>
          </w:tcPr>
          <w:p w:rsidR="009C3A7D" w:rsidRPr="00605059" w:rsidRDefault="009C3A7D" w:rsidP="009C3A7D">
            <w:pPr>
              <w:rPr>
                <w:b/>
                <w:color w:val="000000"/>
              </w:rPr>
            </w:pPr>
            <w:r w:rsidRPr="00605059">
              <w:rPr>
                <w:b/>
                <w:color w:val="000000"/>
              </w:rPr>
              <w:t>Application</w:t>
            </w:r>
          </w:p>
        </w:tc>
        <w:tc>
          <w:tcPr>
            <w:tcW w:w="6660" w:type="dxa"/>
          </w:tcPr>
          <w:p w:rsidR="009C3A7D" w:rsidRDefault="00FB521A" w:rsidP="00FB521A">
            <w:r>
              <w:t xml:space="preserve">Government of Canada Open Government Metadata Element Set –Open Information Catalogue Extension </w:t>
            </w:r>
          </w:p>
        </w:tc>
      </w:tr>
      <w:tr w:rsidR="009C3A7D" w:rsidRPr="00F3325F" w:rsidTr="009C3A7D">
        <w:trPr>
          <w:cantSplit/>
        </w:trPr>
        <w:tc>
          <w:tcPr>
            <w:tcW w:w="8928" w:type="dxa"/>
            <w:gridSpan w:val="2"/>
            <w:shd w:val="clear" w:color="auto" w:fill="E0E0E0"/>
          </w:tcPr>
          <w:p w:rsidR="009C3A7D" w:rsidRPr="00605059" w:rsidRDefault="009C3A7D" w:rsidP="009C3A7D">
            <w:pPr>
              <w:jc w:val="center"/>
              <w:rPr>
                <w:b/>
                <w:color w:val="000000"/>
              </w:rPr>
            </w:pPr>
            <w:r w:rsidRPr="00605059">
              <w:rPr>
                <w:b/>
                <w:color w:val="000000"/>
              </w:rPr>
              <w:t>Relations</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Syntax Encoding Scheme</w:t>
            </w:r>
          </w:p>
        </w:tc>
        <w:tc>
          <w:tcPr>
            <w:tcW w:w="6660" w:type="dxa"/>
          </w:tcPr>
          <w:p w:rsidR="009C3A7D" w:rsidRPr="00725138" w:rsidRDefault="00725138" w:rsidP="009C3A7D">
            <w:pPr>
              <w:rPr>
                <w:color w:val="000000"/>
              </w:rPr>
            </w:pPr>
            <w:r w:rsidRPr="00725138">
              <w:rPr>
                <w:color w:val="000000"/>
              </w:rPr>
              <w:t>The format of the ISBN is thirteen digits long if assigned on or after 1 January 2007, and ten digits long if assigned before 2007</w:t>
            </w:r>
          </w:p>
        </w:tc>
      </w:tr>
      <w:tr w:rsidR="009C3A7D" w:rsidRPr="00F3325F" w:rsidTr="009C3A7D">
        <w:trPr>
          <w:cantSplit/>
        </w:trPr>
        <w:tc>
          <w:tcPr>
            <w:tcW w:w="2268" w:type="dxa"/>
          </w:tcPr>
          <w:p w:rsidR="009C3A7D" w:rsidRPr="00605059" w:rsidRDefault="009C3A7D" w:rsidP="009C3A7D">
            <w:pPr>
              <w:pStyle w:val="FootnoteText"/>
              <w:rPr>
                <w:b/>
                <w:sz w:val="24"/>
                <w:szCs w:val="24"/>
              </w:rPr>
            </w:pPr>
            <w:r w:rsidRPr="00605059">
              <w:rPr>
                <w:b/>
                <w:sz w:val="24"/>
                <w:szCs w:val="24"/>
              </w:rPr>
              <w:t>Has Vocabulary Encoding Scheme</w:t>
            </w:r>
          </w:p>
        </w:tc>
        <w:tc>
          <w:tcPr>
            <w:tcW w:w="6660" w:type="dxa"/>
          </w:tcPr>
          <w:p w:rsidR="009C3A7D" w:rsidRPr="00F3325F" w:rsidRDefault="009C3A7D" w:rsidP="009C3A7D"/>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9C3A7D" w:rsidRPr="00605059" w:rsidRDefault="009C3A7D" w:rsidP="009C3A7D">
            <w:pPr>
              <w:jc w:val="center"/>
              <w:rPr>
                <w:b/>
                <w:color w:val="000000"/>
              </w:rPr>
            </w:pPr>
            <w:r w:rsidRPr="00605059">
              <w:rPr>
                <w:b/>
                <w:color w:val="000000"/>
              </w:rPr>
              <w:t>Conditions of Application – File</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4E5843" w:rsidP="00894511">
            <w:r>
              <w:t>Text, based on syntax encoding scheme</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9C3A7D">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9C3A7D">
            <w:r>
              <w:t>Yes</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585CD2" w:rsidP="009C3A7D">
            <w:r>
              <w:t>Optional</w:t>
            </w: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9C3A7D" w:rsidRPr="00605059" w:rsidRDefault="009C3A7D" w:rsidP="009C3A7D">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9C3A7D" w:rsidRPr="00F3325F" w:rsidRDefault="009C3A7D" w:rsidP="009C3A7D">
            <w:pPr>
              <w:pStyle w:val="TableText"/>
              <w:spacing w:before="0" w:after="0"/>
              <w:jc w:val="left"/>
              <w:rPr>
                <w:rFonts w:ascii="Times New Roman" w:hAnsi="Times New Roman" w:cs="Times New Roman"/>
              </w:rPr>
            </w:pPr>
          </w:p>
        </w:tc>
      </w:tr>
      <w:tr w:rsidR="009C3A7D"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9C3A7D" w:rsidRPr="00605059" w:rsidRDefault="009C3A7D" w:rsidP="009C3A7D">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9C3A7D" w:rsidRPr="00F3325F" w:rsidRDefault="009C3A7D" w:rsidP="00894511">
            <w:r>
              <w:t>Single</w:t>
            </w:r>
          </w:p>
        </w:tc>
      </w:tr>
    </w:tbl>
    <w:p w:rsidR="00F225D9" w:rsidRDefault="00F225D9" w:rsidP="001842E3">
      <w:pPr>
        <w:pStyle w:val="Heading2"/>
      </w:pPr>
    </w:p>
    <w:p w:rsidR="00F225D9" w:rsidRDefault="00F225D9" w:rsidP="00F225D9">
      <w:pPr>
        <w:rPr>
          <w:lang w:eastAsia="en-US"/>
        </w:rPr>
      </w:pPr>
    </w:p>
    <w:p w:rsidR="00894511" w:rsidRDefault="00894511">
      <w:pPr>
        <w:rPr>
          <w:lang w:eastAsia="en-US"/>
        </w:rPr>
      </w:pPr>
      <w:r>
        <w:rPr>
          <w:lang w:eastAsia="en-US"/>
        </w:rPr>
        <w:br w:type="page"/>
      </w:r>
    </w:p>
    <w:p w:rsidR="001842E3" w:rsidRPr="00661D5F" w:rsidRDefault="00F225D9" w:rsidP="001842E3">
      <w:pPr>
        <w:pStyle w:val="Heading2"/>
      </w:pPr>
      <w:bookmarkStart w:id="97" w:name="_10.32_ISSN"/>
      <w:bookmarkStart w:id="98" w:name="_Toc466365206"/>
      <w:bookmarkEnd w:id="97"/>
      <w:r>
        <w:lastRenderedPageBreak/>
        <w:t>10.3</w:t>
      </w:r>
      <w:r w:rsidR="00844A2C">
        <w:t>0</w:t>
      </w:r>
      <w:r>
        <w:t xml:space="preserve"> ISS</w:t>
      </w:r>
      <w:r w:rsidR="001842E3">
        <w:t>N</w:t>
      </w:r>
      <w:bookmarkEnd w:id="98"/>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Term Name</w:t>
            </w:r>
          </w:p>
        </w:tc>
        <w:tc>
          <w:tcPr>
            <w:tcW w:w="6660" w:type="dxa"/>
          </w:tcPr>
          <w:p w:rsidR="001842E3" w:rsidRPr="00F225D9" w:rsidRDefault="001842E3" w:rsidP="00F225D9">
            <w:r>
              <w:t>ISSN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CKAN Term Name</w:t>
            </w:r>
          </w:p>
        </w:tc>
        <w:tc>
          <w:tcPr>
            <w:tcW w:w="6660" w:type="dxa"/>
          </w:tcPr>
          <w:p w:rsidR="001842E3" w:rsidRPr="00F225D9" w:rsidRDefault="00F225D9" w:rsidP="00F225D9">
            <w:r>
              <w:t>i</w:t>
            </w:r>
            <w:r w:rsidR="001842E3">
              <w:t>ssn</w:t>
            </w:r>
          </w:p>
        </w:tc>
      </w:tr>
      <w:tr w:rsidR="001842E3" w:rsidRPr="00F3325F" w:rsidTr="00A613D7">
        <w:trPr>
          <w:cantSplit/>
          <w:trHeight w:val="70"/>
        </w:trPr>
        <w:tc>
          <w:tcPr>
            <w:tcW w:w="2268" w:type="dxa"/>
          </w:tcPr>
          <w:p w:rsidR="001842E3" w:rsidRPr="00605059" w:rsidRDefault="001842E3" w:rsidP="00A613D7">
            <w:pPr>
              <w:keepNext/>
              <w:rPr>
                <w:b/>
                <w:color w:val="000000"/>
              </w:rPr>
            </w:pPr>
            <w:r w:rsidRPr="00605059">
              <w:rPr>
                <w:b/>
                <w:color w:val="000000"/>
              </w:rPr>
              <w:t>URI</w:t>
            </w:r>
          </w:p>
        </w:tc>
        <w:tc>
          <w:tcPr>
            <w:tcW w:w="6660" w:type="dxa"/>
          </w:tcPr>
          <w:p w:rsidR="001842E3" w:rsidRPr="00F3325F" w:rsidRDefault="00F225D9" w:rsidP="00A613D7">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w:t>
            </w:r>
            <w:r w:rsidR="00894511">
              <w:rPr>
                <w:rFonts w:ascii="Times New Roman" w:eastAsia="Times New Roman" w:hAnsi="Times New Roman" w:cs="Times New Roman"/>
                <w:color w:val="000000"/>
                <w:sz w:val="24"/>
                <w:lang w:eastAsia="en-CA"/>
              </w:rPr>
              <w:t>d</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Defined By</w:t>
            </w:r>
          </w:p>
        </w:tc>
        <w:tc>
          <w:tcPr>
            <w:tcW w:w="6660" w:type="dxa"/>
          </w:tcPr>
          <w:p w:rsidR="001842E3" w:rsidRPr="00F3325F" w:rsidRDefault="00F225D9" w:rsidP="00A613D7">
            <w:pPr>
              <w:rPr>
                <w:color w:val="000000"/>
              </w:rPr>
            </w:pPr>
            <w:r>
              <w:rPr>
                <w:color w:val="000000"/>
              </w:rPr>
              <w:t>MARC 21, 022-International Standard Serial Number</w:t>
            </w:r>
          </w:p>
        </w:tc>
      </w:tr>
      <w:tr w:rsidR="001842E3" w:rsidRPr="00F3325F" w:rsidTr="005571AF">
        <w:trPr>
          <w:cantSplit/>
          <w:trHeight w:val="345"/>
        </w:trPr>
        <w:tc>
          <w:tcPr>
            <w:tcW w:w="2268" w:type="dxa"/>
          </w:tcPr>
          <w:p w:rsidR="001842E3" w:rsidRPr="00605059" w:rsidRDefault="007302BE" w:rsidP="00A613D7">
            <w:pPr>
              <w:rPr>
                <w:b/>
                <w:color w:val="000000"/>
              </w:rPr>
            </w:pPr>
            <w:r>
              <w:rPr>
                <w:b/>
                <w:color w:val="000000"/>
              </w:rPr>
              <w:t xml:space="preserve">English </w:t>
            </w:r>
            <w:r w:rsidR="001842E3" w:rsidRPr="00605059">
              <w:rPr>
                <w:b/>
                <w:color w:val="000000"/>
              </w:rPr>
              <w:t>Label</w:t>
            </w:r>
          </w:p>
        </w:tc>
        <w:tc>
          <w:tcPr>
            <w:tcW w:w="6660" w:type="dxa"/>
          </w:tcPr>
          <w:p w:rsidR="001842E3" w:rsidRPr="00F225D9" w:rsidRDefault="001842E3" w:rsidP="00A613D7">
            <w:r>
              <w:t>ISSN</w:t>
            </w:r>
          </w:p>
        </w:tc>
      </w:tr>
      <w:tr w:rsidR="007302BE" w:rsidRPr="00F3325F" w:rsidTr="005571AF">
        <w:trPr>
          <w:cantSplit/>
          <w:trHeight w:val="345"/>
        </w:trPr>
        <w:tc>
          <w:tcPr>
            <w:tcW w:w="2268" w:type="dxa"/>
          </w:tcPr>
          <w:p w:rsidR="007302BE" w:rsidRDefault="007302BE" w:rsidP="00A613D7">
            <w:pPr>
              <w:rPr>
                <w:b/>
                <w:color w:val="000000"/>
              </w:rPr>
            </w:pPr>
            <w:r>
              <w:rPr>
                <w:b/>
                <w:color w:val="000000"/>
              </w:rPr>
              <w:t>French Label</w:t>
            </w:r>
          </w:p>
        </w:tc>
        <w:tc>
          <w:tcPr>
            <w:tcW w:w="6660" w:type="dxa"/>
          </w:tcPr>
          <w:p w:rsidR="007302BE" w:rsidRDefault="007302BE" w:rsidP="00A613D7">
            <w:r>
              <w:t>ISSN</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 xml:space="preserve">Definition </w:t>
            </w:r>
          </w:p>
        </w:tc>
        <w:tc>
          <w:tcPr>
            <w:tcW w:w="6660" w:type="dxa"/>
          </w:tcPr>
          <w:p w:rsidR="001842E3" w:rsidRPr="00F3325F" w:rsidRDefault="00F225D9" w:rsidP="00A613D7">
            <w:pPr>
              <w:pStyle w:val="Header"/>
              <w:rPr>
                <w:color w:val="000000"/>
                <w:lang w:eastAsia="en-CA"/>
              </w:rPr>
            </w:pPr>
            <w:r>
              <w:t>The International Standard Serial Number (ISSN) for the asset.</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Description (Open Government Specific)</w:t>
            </w:r>
          </w:p>
        </w:tc>
        <w:tc>
          <w:tcPr>
            <w:tcW w:w="6660" w:type="dxa"/>
          </w:tcPr>
          <w:p w:rsidR="001842E3" w:rsidRPr="00894511" w:rsidRDefault="00F225D9" w:rsidP="00894511">
            <w:r>
              <w:t>The identification of the asset’s International Standard Serial Number, a unique identifier assigned to serial publications by a registration agency.</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Comment (Implementation Notes)</w:t>
            </w:r>
          </w:p>
        </w:tc>
        <w:tc>
          <w:tcPr>
            <w:tcW w:w="6660" w:type="dxa"/>
          </w:tcPr>
          <w:p w:rsidR="001842E3" w:rsidRPr="00F3325F" w:rsidRDefault="0064503C" w:rsidP="0064503C">
            <w:r w:rsidRPr="00C562FC">
              <w:rPr>
                <w:rFonts w:cs="Arial"/>
                <w:szCs w:val="20"/>
              </w:rPr>
              <w:t>T</w:t>
            </w:r>
            <w:r>
              <w:rPr>
                <w:rFonts w:cs="Arial"/>
                <w:szCs w:val="20"/>
              </w:rPr>
              <w:t>he purpose of this element is t</w:t>
            </w:r>
            <w:r w:rsidRPr="00C562FC">
              <w:rPr>
                <w:rFonts w:cs="Arial"/>
                <w:szCs w:val="20"/>
              </w:rPr>
              <w:t xml:space="preserve">o identify unique values assigned to an </w:t>
            </w:r>
            <w:r>
              <w:rPr>
                <w:rFonts w:cs="Arial"/>
                <w:szCs w:val="20"/>
              </w:rPr>
              <w:t xml:space="preserve">asset </w:t>
            </w:r>
            <w:r w:rsidRPr="00C562FC">
              <w:rPr>
                <w:rFonts w:cs="Arial"/>
                <w:szCs w:val="20"/>
              </w:rPr>
              <w:t>from an external environment or system.</w:t>
            </w:r>
            <w:r>
              <w:rPr>
                <w:rFonts w:cs="Arial"/>
                <w:szCs w:val="20"/>
              </w:rPr>
              <w:t xml:space="preserve"> </w:t>
            </w:r>
            <w:r w:rsidR="00F225D9">
              <w:t>Enter the valid ISSN for the continuing asset.</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Example</w:t>
            </w:r>
          </w:p>
        </w:tc>
        <w:tc>
          <w:tcPr>
            <w:tcW w:w="6660" w:type="dxa"/>
          </w:tcPr>
          <w:p w:rsidR="001842E3" w:rsidRPr="00F3325F" w:rsidRDefault="00F225D9" w:rsidP="00A613D7">
            <w:r>
              <w:t>1083-0674</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Mapping</w:t>
            </w:r>
          </w:p>
        </w:tc>
        <w:tc>
          <w:tcPr>
            <w:tcW w:w="6660" w:type="dxa"/>
          </w:tcPr>
          <w:p w:rsidR="001842E3" w:rsidRPr="00F3325F" w:rsidRDefault="0064503C" w:rsidP="0064503C">
            <w:r>
              <w:t>Government of Canada Recordkeeping Metadata Element Set – External Resource Identifier, External Resource Identifier=ISSN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Application</w:t>
            </w:r>
          </w:p>
        </w:tc>
        <w:tc>
          <w:tcPr>
            <w:tcW w:w="6660" w:type="dxa"/>
          </w:tcPr>
          <w:p w:rsidR="001842E3" w:rsidRDefault="00FB521A" w:rsidP="00FB521A">
            <w:r>
              <w:t xml:space="preserve">Government of Canada Open Government Metadata Element Set –Open Information Catalogue Extension </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Syntax Encoding Scheme</w:t>
            </w:r>
          </w:p>
        </w:tc>
        <w:tc>
          <w:tcPr>
            <w:tcW w:w="6660" w:type="dxa"/>
          </w:tcPr>
          <w:p w:rsidR="001842E3" w:rsidRPr="00725138" w:rsidRDefault="00725138" w:rsidP="00A613D7">
            <w:pPr>
              <w:rPr>
                <w:color w:val="000000"/>
              </w:rPr>
            </w:pPr>
            <w:r w:rsidRPr="00725138">
              <w:rPr>
                <w:color w:val="000000"/>
              </w:rPr>
              <w:t>The format of the ISSN is an eight digit code, divided by a hyphen into two four-digit numbers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660" w:type="dxa"/>
          </w:tcPr>
          <w:p w:rsidR="001842E3" w:rsidRPr="00F3325F" w:rsidRDefault="001842E3" w:rsidP="00A613D7"/>
        </w:tc>
      </w:tr>
      <w:tr w:rsidR="001842E3"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4E5843" w:rsidP="00F225D9">
            <w:r>
              <w:t>Text, based on syntax encoding scheme</w:t>
            </w:r>
          </w:p>
        </w:tc>
      </w:tr>
      <w:tr w:rsidR="00087919"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1842E3"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r>
              <w:t>Optional</w:t>
            </w:r>
          </w:p>
        </w:tc>
      </w:tr>
      <w:tr w:rsidR="001842E3"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5C0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842E3" w:rsidRPr="00F3325F" w:rsidRDefault="001842E3" w:rsidP="00F225D9">
            <w:r>
              <w:t>Single</w:t>
            </w:r>
          </w:p>
        </w:tc>
      </w:tr>
    </w:tbl>
    <w:p w:rsidR="00F225D9" w:rsidRDefault="00F225D9" w:rsidP="001842E3">
      <w:pPr>
        <w:pStyle w:val="Heading2"/>
      </w:pPr>
    </w:p>
    <w:p w:rsidR="00F225D9" w:rsidRDefault="00F225D9">
      <w:pPr>
        <w:rPr>
          <w:rFonts w:asciiTheme="majorHAnsi" w:eastAsiaTheme="majorEastAsia" w:hAnsiTheme="majorHAnsi" w:cstheme="majorBidi"/>
          <w:b/>
          <w:bCs/>
          <w:color w:val="4F81BD" w:themeColor="accent1"/>
          <w:sz w:val="26"/>
          <w:szCs w:val="26"/>
          <w:lang w:eastAsia="en-US"/>
        </w:rPr>
      </w:pPr>
      <w:r>
        <w:br w:type="page"/>
      </w:r>
    </w:p>
    <w:p w:rsidR="001842E3" w:rsidRPr="00661D5F" w:rsidRDefault="001842E3" w:rsidP="001842E3">
      <w:pPr>
        <w:pStyle w:val="Heading2"/>
      </w:pPr>
      <w:bookmarkStart w:id="99" w:name="_10.33_Issuance"/>
      <w:bookmarkStart w:id="100" w:name="_Toc466365207"/>
      <w:bookmarkEnd w:id="99"/>
      <w:r>
        <w:lastRenderedPageBreak/>
        <w:t>10.3</w:t>
      </w:r>
      <w:r w:rsidR="00844A2C">
        <w:t>1</w:t>
      </w:r>
      <w:r>
        <w:t xml:space="preserve"> </w:t>
      </w:r>
      <w:r w:rsidR="005C07B2">
        <w:t>Issuance</w:t>
      </w:r>
      <w:bookmarkEnd w:id="100"/>
    </w:p>
    <w:p w:rsidR="001842E3" w:rsidRPr="00661D5F" w:rsidRDefault="001842E3" w:rsidP="001842E3"/>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6897"/>
      </w:tblGrid>
      <w:tr w:rsidR="001842E3" w:rsidRPr="00F3325F" w:rsidTr="00265EE7">
        <w:trPr>
          <w:cantSplit/>
        </w:trPr>
        <w:tc>
          <w:tcPr>
            <w:tcW w:w="9132"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894511">
        <w:trPr>
          <w:cantSplit/>
        </w:trPr>
        <w:tc>
          <w:tcPr>
            <w:tcW w:w="2235" w:type="dxa"/>
          </w:tcPr>
          <w:p w:rsidR="001842E3" w:rsidRPr="00605059" w:rsidRDefault="001842E3" w:rsidP="00A613D7">
            <w:pPr>
              <w:keepNext/>
              <w:rPr>
                <w:b/>
                <w:color w:val="000000"/>
              </w:rPr>
            </w:pPr>
            <w:r w:rsidRPr="00605059">
              <w:rPr>
                <w:b/>
                <w:color w:val="000000"/>
              </w:rPr>
              <w:t>Term Name</w:t>
            </w:r>
          </w:p>
        </w:tc>
        <w:tc>
          <w:tcPr>
            <w:tcW w:w="6897" w:type="dxa"/>
          </w:tcPr>
          <w:p w:rsidR="001842E3" w:rsidRPr="00FB521A" w:rsidRDefault="008C0957" w:rsidP="00FB521A">
            <w:r>
              <w:t>issuance</w:t>
            </w:r>
          </w:p>
        </w:tc>
      </w:tr>
      <w:tr w:rsidR="001842E3" w:rsidRPr="00F3325F" w:rsidTr="00894511">
        <w:trPr>
          <w:cantSplit/>
        </w:trPr>
        <w:tc>
          <w:tcPr>
            <w:tcW w:w="2235" w:type="dxa"/>
          </w:tcPr>
          <w:p w:rsidR="001842E3" w:rsidRPr="00605059" w:rsidRDefault="001842E3" w:rsidP="00A613D7">
            <w:pPr>
              <w:keepNext/>
              <w:rPr>
                <w:b/>
                <w:color w:val="000000"/>
              </w:rPr>
            </w:pPr>
            <w:r w:rsidRPr="00605059">
              <w:rPr>
                <w:b/>
                <w:color w:val="000000"/>
              </w:rPr>
              <w:t>CKAN Term Name</w:t>
            </w:r>
          </w:p>
        </w:tc>
        <w:tc>
          <w:tcPr>
            <w:tcW w:w="6897" w:type="dxa"/>
          </w:tcPr>
          <w:p w:rsidR="001842E3" w:rsidRPr="00F3325F" w:rsidRDefault="0082373C" w:rsidP="005C07B2">
            <w:pPr>
              <w:rPr>
                <w:color w:val="000000"/>
              </w:rPr>
            </w:pPr>
            <w:r>
              <w:rPr>
                <w:color w:val="000000"/>
              </w:rPr>
              <w:t>issuance</w:t>
            </w:r>
          </w:p>
        </w:tc>
      </w:tr>
      <w:tr w:rsidR="001842E3" w:rsidRPr="00F3325F" w:rsidTr="00894511">
        <w:trPr>
          <w:cantSplit/>
          <w:trHeight w:val="70"/>
        </w:trPr>
        <w:tc>
          <w:tcPr>
            <w:tcW w:w="2235" w:type="dxa"/>
          </w:tcPr>
          <w:p w:rsidR="001842E3" w:rsidRPr="00605059" w:rsidRDefault="001842E3" w:rsidP="00A613D7">
            <w:pPr>
              <w:keepNext/>
              <w:rPr>
                <w:b/>
                <w:color w:val="000000"/>
              </w:rPr>
            </w:pPr>
            <w:r w:rsidRPr="00605059">
              <w:rPr>
                <w:b/>
                <w:color w:val="000000"/>
              </w:rPr>
              <w:t>URI</w:t>
            </w:r>
          </w:p>
        </w:tc>
        <w:tc>
          <w:tcPr>
            <w:tcW w:w="6897" w:type="dxa"/>
          </w:tcPr>
          <w:p w:rsidR="001842E3" w:rsidRPr="00FB521A" w:rsidRDefault="005C07B2" w:rsidP="00FB521A">
            <w:r>
              <w:t>To be determined</w:t>
            </w: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Defined By</w:t>
            </w:r>
          </w:p>
        </w:tc>
        <w:tc>
          <w:tcPr>
            <w:tcW w:w="6897" w:type="dxa"/>
          </w:tcPr>
          <w:p w:rsidR="001842E3" w:rsidRPr="00FB521A" w:rsidRDefault="008902C4" w:rsidP="00A613D7">
            <w:pPr>
              <w:rPr>
                <w:u w:val="single"/>
              </w:rPr>
            </w:pPr>
            <w:hyperlink r:id="rId70" w:history="1">
              <w:r w:rsidR="005C07B2">
                <w:rPr>
                  <w:rStyle w:val="Hyperlink"/>
                </w:rPr>
                <w:t>Metadata Object Description Schema (MODS)</w:t>
              </w:r>
            </w:hyperlink>
          </w:p>
        </w:tc>
      </w:tr>
      <w:tr w:rsidR="001842E3" w:rsidRPr="00F3325F" w:rsidTr="00894511">
        <w:trPr>
          <w:cantSplit/>
        </w:trPr>
        <w:tc>
          <w:tcPr>
            <w:tcW w:w="2235" w:type="dxa"/>
          </w:tcPr>
          <w:p w:rsidR="001842E3" w:rsidRPr="00605059" w:rsidRDefault="007302BE" w:rsidP="00A613D7">
            <w:pPr>
              <w:rPr>
                <w:b/>
                <w:color w:val="000000"/>
              </w:rPr>
            </w:pPr>
            <w:r>
              <w:rPr>
                <w:b/>
                <w:color w:val="000000"/>
              </w:rPr>
              <w:t xml:space="preserve">English </w:t>
            </w:r>
            <w:r w:rsidR="001842E3" w:rsidRPr="00605059">
              <w:rPr>
                <w:b/>
                <w:color w:val="000000"/>
              </w:rPr>
              <w:t>Label</w:t>
            </w:r>
          </w:p>
        </w:tc>
        <w:tc>
          <w:tcPr>
            <w:tcW w:w="6897" w:type="dxa"/>
          </w:tcPr>
          <w:p w:rsidR="001842E3" w:rsidRPr="00894511" w:rsidRDefault="001842E3" w:rsidP="00A613D7">
            <w:r>
              <w:t>I</w:t>
            </w:r>
            <w:r w:rsidR="005C07B2">
              <w:t>ssuance</w:t>
            </w:r>
          </w:p>
        </w:tc>
      </w:tr>
      <w:tr w:rsidR="007302BE" w:rsidRPr="00F3325F" w:rsidTr="00894511">
        <w:trPr>
          <w:cantSplit/>
        </w:trPr>
        <w:tc>
          <w:tcPr>
            <w:tcW w:w="2235" w:type="dxa"/>
          </w:tcPr>
          <w:p w:rsidR="007302BE" w:rsidRDefault="007302BE" w:rsidP="00A613D7">
            <w:pPr>
              <w:rPr>
                <w:b/>
                <w:color w:val="000000"/>
              </w:rPr>
            </w:pPr>
            <w:r>
              <w:rPr>
                <w:b/>
                <w:color w:val="000000"/>
              </w:rPr>
              <w:t>French Label</w:t>
            </w:r>
          </w:p>
        </w:tc>
        <w:tc>
          <w:tcPr>
            <w:tcW w:w="6897" w:type="dxa"/>
          </w:tcPr>
          <w:p w:rsidR="007302BE" w:rsidRDefault="007302BE" w:rsidP="00A613D7">
            <w:r>
              <w:t>Publication</w:t>
            </w:r>
          </w:p>
        </w:tc>
      </w:tr>
      <w:tr w:rsidR="001842E3" w:rsidRPr="00F3325F" w:rsidTr="00265EE7">
        <w:trPr>
          <w:cantSplit/>
        </w:trPr>
        <w:tc>
          <w:tcPr>
            <w:tcW w:w="9132"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 xml:space="preserve">Definition </w:t>
            </w:r>
          </w:p>
        </w:tc>
        <w:tc>
          <w:tcPr>
            <w:tcW w:w="6897" w:type="dxa"/>
          </w:tcPr>
          <w:p w:rsidR="001842E3" w:rsidRPr="00894511" w:rsidRDefault="005C07B2" w:rsidP="00894511">
            <w:r>
              <w:t>A term that designates how the resource is issued.</w:t>
            </w: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Description (Open Government Specific)</w:t>
            </w:r>
          </w:p>
        </w:tc>
        <w:tc>
          <w:tcPr>
            <w:tcW w:w="6897" w:type="dxa"/>
          </w:tcPr>
          <w:p w:rsidR="005C07B2" w:rsidRDefault="005C07B2" w:rsidP="005C07B2">
            <w:r>
              <w:t xml:space="preserve">A term that designates how the asset is issued. </w:t>
            </w:r>
          </w:p>
          <w:p w:rsidR="001842E3" w:rsidRPr="00F3325F" w:rsidRDefault="001842E3" w:rsidP="00A613D7">
            <w:pPr>
              <w:pStyle w:val="Header"/>
              <w:rPr>
                <w:color w:val="000000"/>
                <w:lang w:eastAsia="en-CA"/>
              </w:rPr>
            </w:pP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Comment (Implementation Notes)</w:t>
            </w:r>
          </w:p>
        </w:tc>
        <w:tc>
          <w:tcPr>
            <w:tcW w:w="6897" w:type="dxa"/>
          </w:tcPr>
          <w:p w:rsidR="001842E3" w:rsidRPr="00F3325F" w:rsidRDefault="00AC3BCF" w:rsidP="00A613D7">
            <w:r>
              <w:t>Select the appropriate issuance from the drop down list in the registry.</w:t>
            </w: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Example</w:t>
            </w:r>
          </w:p>
        </w:tc>
        <w:tc>
          <w:tcPr>
            <w:tcW w:w="6897" w:type="dxa"/>
          </w:tcPr>
          <w:p w:rsidR="001842E3" w:rsidRPr="00F3325F" w:rsidRDefault="00AC3BCF" w:rsidP="00A613D7">
            <w:r>
              <w:t xml:space="preserve">Monographic </w:t>
            </w:r>
          </w:p>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Mapping</w:t>
            </w:r>
          </w:p>
        </w:tc>
        <w:tc>
          <w:tcPr>
            <w:tcW w:w="6897" w:type="dxa"/>
          </w:tcPr>
          <w:p w:rsidR="001842E3" w:rsidRPr="00F3325F" w:rsidRDefault="001842E3" w:rsidP="00A613D7"/>
        </w:tc>
      </w:tr>
      <w:tr w:rsidR="001842E3" w:rsidRPr="00F3325F" w:rsidTr="00894511">
        <w:trPr>
          <w:cantSplit/>
        </w:trPr>
        <w:tc>
          <w:tcPr>
            <w:tcW w:w="2235" w:type="dxa"/>
          </w:tcPr>
          <w:p w:rsidR="001842E3" w:rsidRPr="00605059" w:rsidRDefault="001842E3" w:rsidP="00A613D7">
            <w:pPr>
              <w:rPr>
                <w:b/>
                <w:color w:val="000000"/>
              </w:rPr>
            </w:pPr>
            <w:r w:rsidRPr="00605059">
              <w:rPr>
                <w:b/>
                <w:color w:val="000000"/>
              </w:rPr>
              <w:t>Application</w:t>
            </w:r>
          </w:p>
        </w:tc>
        <w:tc>
          <w:tcPr>
            <w:tcW w:w="6897" w:type="dxa"/>
          </w:tcPr>
          <w:p w:rsidR="001842E3" w:rsidRDefault="00FB521A" w:rsidP="00FB521A">
            <w:r>
              <w:t xml:space="preserve">Government of Canada Open Government Metadata Element Set – Open Information Catalogue Extension </w:t>
            </w:r>
          </w:p>
        </w:tc>
      </w:tr>
      <w:tr w:rsidR="001842E3" w:rsidRPr="00F3325F" w:rsidTr="00265EE7">
        <w:trPr>
          <w:cantSplit/>
        </w:trPr>
        <w:tc>
          <w:tcPr>
            <w:tcW w:w="9132"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894511">
        <w:trPr>
          <w:cantSplit/>
        </w:trPr>
        <w:tc>
          <w:tcPr>
            <w:tcW w:w="2235" w:type="dxa"/>
          </w:tcPr>
          <w:p w:rsidR="001842E3" w:rsidRPr="00605059" w:rsidRDefault="001842E3" w:rsidP="00A613D7">
            <w:pPr>
              <w:pStyle w:val="FootnoteText"/>
              <w:rPr>
                <w:b/>
                <w:sz w:val="24"/>
                <w:szCs w:val="24"/>
              </w:rPr>
            </w:pPr>
            <w:r w:rsidRPr="00605059">
              <w:rPr>
                <w:b/>
                <w:sz w:val="24"/>
                <w:szCs w:val="24"/>
              </w:rPr>
              <w:t>Has Syntax Encoding Scheme</w:t>
            </w:r>
          </w:p>
        </w:tc>
        <w:tc>
          <w:tcPr>
            <w:tcW w:w="6897" w:type="dxa"/>
          </w:tcPr>
          <w:p w:rsidR="001842E3" w:rsidRPr="00F3325F" w:rsidRDefault="001842E3" w:rsidP="00A613D7"/>
        </w:tc>
      </w:tr>
      <w:tr w:rsidR="001842E3" w:rsidRPr="00F3325F" w:rsidTr="00894511">
        <w:trPr>
          <w:cantSplit/>
        </w:trPr>
        <w:tc>
          <w:tcPr>
            <w:tcW w:w="2235"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897" w:type="dxa"/>
          </w:tcPr>
          <w:p w:rsidR="001842E3" w:rsidRPr="00F3325F" w:rsidRDefault="005C07B2" w:rsidP="00894511">
            <w:r>
              <w:t>Issuance</w:t>
            </w:r>
            <w:r w:rsidR="00894511">
              <w:t xml:space="preserve"> Codelist (</w:t>
            </w:r>
            <w:hyperlink w:anchor="_1.22_Issuance" w:history="1">
              <w:r w:rsidR="00894511" w:rsidRPr="00894511">
                <w:rPr>
                  <w:rStyle w:val="Hyperlink"/>
                </w:rPr>
                <w:t>See Appendix 1.22</w:t>
              </w:r>
            </w:hyperlink>
            <w:r w:rsidR="00894511">
              <w:t>)</w:t>
            </w:r>
            <w:r>
              <w:br/>
              <w:t>Source : Metadata  Object Description Schema (MODS)</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9132"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8945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897" w:type="dxa"/>
            <w:tcBorders>
              <w:top w:val="single" w:sz="6" w:space="0" w:color="auto"/>
              <w:left w:val="single" w:sz="6" w:space="0" w:color="auto"/>
              <w:bottom w:val="single" w:sz="6" w:space="0" w:color="auto"/>
              <w:right w:val="single" w:sz="4" w:space="0" w:color="auto"/>
            </w:tcBorders>
          </w:tcPr>
          <w:p w:rsidR="001842E3" w:rsidRPr="00F3325F" w:rsidRDefault="00725138" w:rsidP="00265EE7">
            <w:r>
              <w:t>Text, based on vocabulary encoding scheme</w:t>
            </w:r>
          </w:p>
        </w:tc>
      </w:tr>
      <w:tr w:rsidR="00087919" w:rsidRPr="00F3325F" w:rsidTr="008945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897"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1842E3" w:rsidRPr="00F3325F" w:rsidTr="008945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897" w:type="dxa"/>
            <w:tcBorders>
              <w:top w:val="single" w:sz="6" w:space="0" w:color="auto"/>
              <w:left w:val="single" w:sz="6" w:space="0" w:color="auto"/>
              <w:bottom w:val="single" w:sz="6" w:space="0" w:color="auto"/>
              <w:right w:val="single" w:sz="4" w:space="0" w:color="auto"/>
            </w:tcBorders>
          </w:tcPr>
          <w:p w:rsidR="001842E3" w:rsidRPr="00F3325F" w:rsidRDefault="001842E3" w:rsidP="00A613D7">
            <w:r>
              <w:t>Optional</w:t>
            </w:r>
          </w:p>
        </w:tc>
      </w:tr>
      <w:tr w:rsidR="001842E3" w:rsidRPr="00F3325F" w:rsidTr="008945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897"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8945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897" w:type="dxa"/>
            <w:tcBorders>
              <w:top w:val="single" w:sz="6" w:space="0" w:color="auto"/>
              <w:left w:val="single" w:sz="6" w:space="0" w:color="auto"/>
              <w:bottom w:val="single" w:sz="4" w:space="0" w:color="auto"/>
              <w:right w:val="single" w:sz="4" w:space="0" w:color="auto"/>
            </w:tcBorders>
          </w:tcPr>
          <w:p w:rsidR="001842E3" w:rsidRDefault="001842E3" w:rsidP="00A613D7">
            <w:r>
              <w:t>Single</w:t>
            </w:r>
          </w:p>
          <w:p w:rsidR="001842E3" w:rsidRPr="00F3325F" w:rsidRDefault="001842E3" w:rsidP="00A613D7">
            <w:pPr>
              <w:pStyle w:val="TableText"/>
              <w:spacing w:before="0" w:after="0"/>
              <w:jc w:val="left"/>
              <w:rPr>
                <w:rFonts w:ascii="Times New Roman" w:hAnsi="Times New Roman" w:cs="Times New Roman"/>
              </w:rPr>
            </w:pPr>
          </w:p>
        </w:tc>
      </w:tr>
    </w:tbl>
    <w:p w:rsidR="00894511" w:rsidRDefault="00894511" w:rsidP="001842E3">
      <w:pPr>
        <w:pStyle w:val="Heading2"/>
      </w:pPr>
    </w:p>
    <w:p w:rsidR="00894511" w:rsidRDefault="00894511">
      <w:pPr>
        <w:rPr>
          <w:rFonts w:asciiTheme="majorHAnsi" w:eastAsiaTheme="majorEastAsia" w:hAnsiTheme="majorHAnsi" w:cstheme="majorBidi"/>
          <w:b/>
          <w:bCs/>
          <w:color w:val="4F81BD" w:themeColor="accent1"/>
          <w:sz w:val="26"/>
          <w:szCs w:val="26"/>
          <w:lang w:eastAsia="en-US"/>
        </w:rPr>
      </w:pPr>
      <w:r>
        <w:br w:type="page"/>
      </w:r>
    </w:p>
    <w:p w:rsidR="001842E3" w:rsidRPr="00661D5F" w:rsidRDefault="001842E3" w:rsidP="00FB521A">
      <w:pPr>
        <w:pStyle w:val="Heading2"/>
      </w:pPr>
      <w:bookmarkStart w:id="101" w:name="_10.34_Jurisdiction"/>
      <w:bookmarkStart w:id="102" w:name="_Toc466365208"/>
      <w:bookmarkEnd w:id="101"/>
      <w:r>
        <w:lastRenderedPageBreak/>
        <w:t>10.3</w:t>
      </w:r>
      <w:r w:rsidR="00844A2C">
        <w:t>2</w:t>
      </w:r>
      <w:r>
        <w:t xml:space="preserve"> </w:t>
      </w:r>
      <w:r w:rsidR="005C07B2">
        <w:t>Jurisdiction</w:t>
      </w:r>
      <w:bookmarkEnd w:id="102"/>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Term Name</w:t>
            </w:r>
          </w:p>
        </w:tc>
        <w:tc>
          <w:tcPr>
            <w:tcW w:w="6660" w:type="dxa"/>
          </w:tcPr>
          <w:p w:rsidR="001842E3" w:rsidRPr="00FB521A" w:rsidRDefault="008C0957" w:rsidP="00FB521A">
            <w:r>
              <w:t>j</w:t>
            </w:r>
            <w:r w:rsidR="005C07B2" w:rsidRPr="00606B3F">
              <w:t>urisdiction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CKAN Term Name</w:t>
            </w:r>
          </w:p>
        </w:tc>
        <w:tc>
          <w:tcPr>
            <w:tcW w:w="6660" w:type="dxa"/>
          </w:tcPr>
          <w:p w:rsidR="001842E3" w:rsidRPr="00FB521A" w:rsidRDefault="005C07B2" w:rsidP="00FB521A">
            <w:r w:rsidRPr="00606B3F">
              <w:t>jurisdiction</w:t>
            </w:r>
          </w:p>
        </w:tc>
      </w:tr>
      <w:tr w:rsidR="001842E3" w:rsidRPr="00F3325F" w:rsidTr="00A613D7">
        <w:trPr>
          <w:cantSplit/>
          <w:trHeight w:val="70"/>
        </w:trPr>
        <w:tc>
          <w:tcPr>
            <w:tcW w:w="2268" w:type="dxa"/>
          </w:tcPr>
          <w:p w:rsidR="001842E3" w:rsidRPr="00605059" w:rsidRDefault="001842E3" w:rsidP="00A613D7">
            <w:pPr>
              <w:keepNext/>
              <w:rPr>
                <w:b/>
                <w:color w:val="000000"/>
              </w:rPr>
            </w:pPr>
            <w:r w:rsidRPr="00605059">
              <w:rPr>
                <w:b/>
                <w:color w:val="000000"/>
              </w:rPr>
              <w:t>URI</w:t>
            </w:r>
          </w:p>
        </w:tc>
        <w:tc>
          <w:tcPr>
            <w:tcW w:w="6660" w:type="dxa"/>
          </w:tcPr>
          <w:p w:rsidR="001842E3" w:rsidRPr="00606B3F" w:rsidRDefault="008902C4" w:rsidP="00A613D7">
            <w:pPr>
              <w:pStyle w:val="BodyText2"/>
              <w:keepNext/>
              <w:rPr>
                <w:rFonts w:ascii="Times New Roman" w:eastAsia="Times New Roman" w:hAnsi="Times New Roman" w:cs="Times New Roman"/>
                <w:color w:val="000000"/>
                <w:sz w:val="24"/>
                <w:lang w:eastAsia="en-CA"/>
              </w:rPr>
            </w:pPr>
            <w:hyperlink r:id="rId71" w:history="1">
              <w:r w:rsidR="00606B3F" w:rsidRPr="00606B3F">
                <w:rPr>
                  <w:rStyle w:val="Hyperlink"/>
                  <w:rFonts w:ascii="Times New Roman" w:hAnsi="Times New Roman" w:cs="Times New Roman"/>
                  <w:sz w:val="24"/>
                </w:rPr>
                <w:t>http://purl.org/dc/terms/Jurisdiction</w:t>
              </w:r>
            </w:hyperlink>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Defined By</w:t>
            </w:r>
          </w:p>
        </w:tc>
        <w:tc>
          <w:tcPr>
            <w:tcW w:w="6660" w:type="dxa"/>
          </w:tcPr>
          <w:p w:rsidR="001842E3" w:rsidRPr="00606B3F" w:rsidRDefault="00606B3F" w:rsidP="00A613D7">
            <w:pPr>
              <w:rPr>
                <w:color w:val="000000"/>
              </w:rPr>
            </w:pPr>
            <w:r w:rsidRPr="00606B3F">
              <w:rPr>
                <w:color w:val="000000"/>
              </w:rPr>
              <w:t>Dublin Core</w:t>
            </w:r>
          </w:p>
          <w:p w:rsidR="00606B3F" w:rsidRPr="00606B3F" w:rsidRDefault="00606B3F" w:rsidP="00A613D7">
            <w:pPr>
              <w:rPr>
                <w:color w:val="000000"/>
              </w:rPr>
            </w:pPr>
            <w:r w:rsidRPr="00606B3F">
              <w:rPr>
                <w:color w:val="000000"/>
              </w:rPr>
              <w:t>http://dublincore.org/</w:t>
            </w:r>
          </w:p>
        </w:tc>
      </w:tr>
      <w:tr w:rsidR="001842E3" w:rsidRPr="00F3325F" w:rsidTr="00A613D7">
        <w:trPr>
          <w:cantSplit/>
        </w:trPr>
        <w:tc>
          <w:tcPr>
            <w:tcW w:w="2268" w:type="dxa"/>
          </w:tcPr>
          <w:p w:rsidR="001842E3" w:rsidRPr="00605059" w:rsidRDefault="007302BE" w:rsidP="00A613D7">
            <w:pPr>
              <w:rPr>
                <w:b/>
                <w:color w:val="000000"/>
              </w:rPr>
            </w:pPr>
            <w:r>
              <w:rPr>
                <w:b/>
                <w:color w:val="000000"/>
              </w:rPr>
              <w:t xml:space="preserve">English </w:t>
            </w:r>
            <w:r w:rsidR="001842E3" w:rsidRPr="00605059">
              <w:rPr>
                <w:b/>
                <w:color w:val="000000"/>
              </w:rPr>
              <w:t>Label</w:t>
            </w:r>
          </w:p>
        </w:tc>
        <w:tc>
          <w:tcPr>
            <w:tcW w:w="6660" w:type="dxa"/>
          </w:tcPr>
          <w:p w:rsidR="001842E3" w:rsidRPr="00FB521A" w:rsidRDefault="005C07B2" w:rsidP="00A613D7">
            <w:r w:rsidRPr="00606B3F">
              <w:t>Jurisdiction</w:t>
            </w:r>
          </w:p>
        </w:tc>
      </w:tr>
      <w:tr w:rsidR="007302BE" w:rsidRPr="00F3325F" w:rsidTr="00A613D7">
        <w:trPr>
          <w:cantSplit/>
        </w:trPr>
        <w:tc>
          <w:tcPr>
            <w:tcW w:w="2268" w:type="dxa"/>
          </w:tcPr>
          <w:p w:rsidR="007302BE" w:rsidRDefault="007302BE" w:rsidP="00A613D7">
            <w:pPr>
              <w:rPr>
                <w:b/>
                <w:color w:val="000000"/>
              </w:rPr>
            </w:pPr>
            <w:r>
              <w:rPr>
                <w:b/>
                <w:color w:val="000000"/>
              </w:rPr>
              <w:t>French Label</w:t>
            </w:r>
          </w:p>
        </w:tc>
        <w:tc>
          <w:tcPr>
            <w:tcW w:w="6660" w:type="dxa"/>
          </w:tcPr>
          <w:p w:rsidR="007302BE" w:rsidRPr="00606B3F" w:rsidRDefault="007302BE" w:rsidP="00A613D7">
            <w:r>
              <w:t>Juridiction</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 xml:space="preserve">Definition </w:t>
            </w:r>
          </w:p>
        </w:tc>
        <w:tc>
          <w:tcPr>
            <w:tcW w:w="6660" w:type="dxa"/>
          </w:tcPr>
          <w:p w:rsidR="001842E3" w:rsidRPr="00FB521A" w:rsidRDefault="005C07B2" w:rsidP="00FB521A">
            <w:r>
              <w:t>The extent or range of judicial, law enforcement, or other authority (i.e. the level of government that has contributed to the asset)</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Description (Open Government Specific)</w:t>
            </w:r>
          </w:p>
        </w:tc>
        <w:tc>
          <w:tcPr>
            <w:tcW w:w="6660" w:type="dxa"/>
          </w:tcPr>
          <w:p w:rsidR="001842E3" w:rsidRPr="00F3325F" w:rsidRDefault="00606B3F" w:rsidP="00A613D7">
            <w:pPr>
              <w:pStyle w:val="Header"/>
              <w:rPr>
                <w:color w:val="000000"/>
                <w:lang w:eastAsia="en-CA"/>
              </w:rPr>
            </w:pPr>
            <w:r w:rsidRPr="00212A7B">
              <w:t>The extent or range of judicial, law enforcement, or other authority. For example, the level of government has contributed the dataset or open information asset.</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Comment (Implementation Notes)</w:t>
            </w:r>
          </w:p>
        </w:tc>
        <w:tc>
          <w:tcPr>
            <w:tcW w:w="6660" w:type="dxa"/>
          </w:tcPr>
          <w:p w:rsidR="001842E3" w:rsidRPr="001A7EEC" w:rsidRDefault="005C07B2" w:rsidP="00A613D7">
            <w:pPr>
              <w:rPr>
                <w:i/>
                <w:iCs/>
              </w:rPr>
            </w:pPr>
            <w:r>
              <w:rPr>
                <w:iCs/>
              </w:rPr>
              <w:t>This element will be automatically populated as ‘Federal’</w:t>
            </w:r>
            <w:r w:rsidR="00606B3F">
              <w:rPr>
                <w:iCs/>
              </w:rPr>
              <w:t xml:space="preserve"> for all records added by the Government of Canada</w:t>
            </w:r>
            <w:r>
              <w:rPr>
                <w:iCs/>
              </w:rPr>
              <w:t>.</w:t>
            </w:r>
            <w:r w:rsidR="001A7EEC">
              <w:rPr>
                <w:iCs/>
              </w:rPr>
              <w:t xml:space="preserve"> In the future, when the open.canada.ca federates data from provincial or municipal partners, this element will help to identify the appropriate level of government. Note</w:t>
            </w:r>
            <w:proofErr w:type="gramStart"/>
            <w:r w:rsidR="001A7EEC">
              <w:rPr>
                <w:iCs/>
              </w:rPr>
              <w:t>,</w:t>
            </w:r>
            <w:proofErr w:type="gramEnd"/>
            <w:r w:rsidR="001A7EEC">
              <w:rPr>
                <w:iCs/>
              </w:rPr>
              <w:t xml:space="preserve"> i</w:t>
            </w:r>
            <w:r w:rsidRPr="005C07B2">
              <w:rPr>
                <w:iCs/>
              </w:rPr>
              <w:t>f jurisdiction is not “Federal”, a bilingual, domain-specific controlled vocabulary for organization name may be used.</w:t>
            </w:r>
            <w:r w:rsidR="006D5A21">
              <w:rPr>
                <w:iCs/>
              </w:rPr>
              <w:t xml:space="preserve">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Example</w:t>
            </w:r>
          </w:p>
        </w:tc>
        <w:tc>
          <w:tcPr>
            <w:tcW w:w="6660" w:type="dxa"/>
          </w:tcPr>
          <w:p w:rsidR="001842E3" w:rsidRPr="00F3325F" w:rsidRDefault="005C07B2" w:rsidP="00A613D7">
            <w:r>
              <w:t>Federal</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Mapping</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Application</w:t>
            </w:r>
          </w:p>
        </w:tc>
        <w:tc>
          <w:tcPr>
            <w:tcW w:w="6660" w:type="dxa"/>
          </w:tcPr>
          <w:p w:rsidR="001842E3" w:rsidRDefault="00FB521A" w:rsidP="00A613D7">
            <w:r>
              <w:t xml:space="preserve">Government of Canada Foundational Metadata Element Set, Government of Canada Open Government Metadata Element Set –Open Data and Open Information Catalogue Extension </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Syntax Encoding Scheme</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660" w:type="dxa"/>
          </w:tcPr>
          <w:p w:rsidR="005C07B2" w:rsidRDefault="005C07B2" w:rsidP="00A613D7">
            <w:r>
              <w:t>Jurisdiction</w:t>
            </w:r>
            <w:r w:rsidR="00894511">
              <w:t xml:space="preserve"> Codelist (</w:t>
            </w:r>
            <w:hyperlink w:anchor="_1.8_Jurisdiction" w:history="1">
              <w:r w:rsidR="00894511" w:rsidRPr="00894511">
                <w:rPr>
                  <w:rStyle w:val="Hyperlink"/>
                </w:rPr>
                <w:t>See Appendix 1.8</w:t>
              </w:r>
            </w:hyperlink>
            <w:r w:rsidR="00894511">
              <w:t>)</w:t>
            </w:r>
          </w:p>
          <w:p w:rsidR="001842E3" w:rsidRPr="00F3325F" w:rsidRDefault="005C07B2" w:rsidP="00A613D7">
            <w:r>
              <w:t>Open Government Secretariat, Treasury Board of Canada Secretariat</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725138" w:rsidP="00894511">
            <w:r>
              <w:t>Text, based on vocabulary encoding scheme</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No, this element is system generated</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5C07B2" w:rsidP="00A613D7">
            <w:r>
              <w:t>Mandatory</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842E3" w:rsidRPr="00F3325F" w:rsidRDefault="001842E3" w:rsidP="00894511">
            <w:r>
              <w:t>Single</w:t>
            </w:r>
          </w:p>
        </w:tc>
      </w:tr>
    </w:tbl>
    <w:p w:rsidR="00894511" w:rsidRDefault="00894511" w:rsidP="001842E3">
      <w:pPr>
        <w:pStyle w:val="Heading2"/>
      </w:pPr>
    </w:p>
    <w:p w:rsidR="00894511" w:rsidRDefault="00894511">
      <w:pPr>
        <w:rPr>
          <w:rFonts w:asciiTheme="majorHAnsi" w:eastAsiaTheme="majorEastAsia" w:hAnsiTheme="majorHAnsi" w:cstheme="majorBidi"/>
          <w:b/>
          <w:bCs/>
          <w:color w:val="4F81BD" w:themeColor="accent1"/>
          <w:sz w:val="26"/>
          <w:szCs w:val="26"/>
          <w:lang w:eastAsia="en-US"/>
        </w:rPr>
      </w:pPr>
      <w:r>
        <w:br w:type="page"/>
      </w:r>
    </w:p>
    <w:p w:rsidR="001842E3" w:rsidRPr="00661D5F" w:rsidRDefault="001842E3" w:rsidP="001842E3">
      <w:pPr>
        <w:pStyle w:val="Heading2"/>
      </w:pPr>
      <w:bookmarkStart w:id="103" w:name="_10.37_Keywords_(English)"/>
      <w:bookmarkStart w:id="104" w:name="_Toc466365209"/>
      <w:bookmarkEnd w:id="103"/>
      <w:r>
        <w:lastRenderedPageBreak/>
        <w:t>10.3</w:t>
      </w:r>
      <w:r w:rsidR="00844A2C">
        <w:t>3</w:t>
      </w:r>
      <w:r>
        <w:t xml:space="preserve"> </w:t>
      </w:r>
      <w:r w:rsidR="002408CB">
        <w:t>Keywords (English)</w:t>
      </w:r>
      <w:bookmarkEnd w:id="104"/>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Term Name</w:t>
            </w:r>
          </w:p>
        </w:tc>
        <w:tc>
          <w:tcPr>
            <w:tcW w:w="6660" w:type="dxa"/>
          </w:tcPr>
          <w:p w:rsidR="001842E3" w:rsidRPr="00894511" w:rsidRDefault="002408CB" w:rsidP="00894511">
            <w:r>
              <w:t xml:space="preserve">descriptiveKeywords </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CKAN Term Name</w:t>
            </w:r>
          </w:p>
        </w:tc>
        <w:tc>
          <w:tcPr>
            <w:tcW w:w="6660" w:type="dxa"/>
          </w:tcPr>
          <w:p w:rsidR="001842E3" w:rsidRPr="00894511" w:rsidRDefault="00C36CE0" w:rsidP="00894511">
            <w:r>
              <w:t>keywords_</w:t>
            </w:r>
            <w:r w:rsidR="002408CB">
              <w:t>en</w:t>
            </w:r>
          </w:p>
        </w:tc>
      </w:tr>
      <w:tr w:rsidR="001842E3" w:rsidRPr="00F3325F" w:rsidTr="00A613D7">
        <w:trPr>
          <w:cantSplit/>
          <w:trHeight w:val="70"/>
        </w:trPr>
        <w:tc>
          <w:tcPr>
            <w:tcW w:w="2268" w:type="dxa"/>
          </w:tcPr>
          <w:p w:rsidR="001842E3" w:rsidRPr="00605059" w:rsidRDefault="001842E3" w:rsidP="00A613D7">
            <w:pPr>
              <w:keepNext/>
              <w:rPr>
                <w:b/>
                <w:color w:val="000000"/>
              </w:rPr>
            </w:pPr>
            <w:r w:rsidRPr="00605059">
              <w:rPr>
                <w:b/>
                <w:color w:val="000000"/>
              </w:rPr>
              <w:t>URI</w:t>
            </w:r>
          </w:p>
        </w:tc>
        <w:tc>
          <w:tcPr>
            <w:tcW w:w="6660" w:type="dxa"/>
          </w:tcPr>
          <w:p w:rsidR="001842E3" w:rsidRPr="00894511" w:rsidRDefault="002408CB" w:rsidP="00894511">
            <w:r>
              <w:t>To be determined</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Defined By</w:t>
            </w:r>
          </w:p>
        </w:tc>
        <w:tc>
          <w:tcPr>
            <w:tcW w:w="6660" w:type="dxa"/>
          </w:tcPr>
          <w:p w:rsidR="001842E3" w:rsidRPr="00894511" w:rsidRDefault="008902C4" w:rsidP="00A613D7">
            <w:pPr>
              <w:rPr>
                <w:u w:val="single"/>
              </w:rPr>
            </w:pPr>
            <w:hyperlink r:id="rId72" w:history="1">
              <w:r w:rsidR="002408CB">
                <w:rPr>
                  <w:rStyle w:val="Hyperlink"/>
                </w:rPr>
                <w:t>North American Profile ISO 19115 - http://nap.geogratis.gc.ca/metadata/register/registerItems-eng.html</w:t>
              </w:r>
            </w:hyperlink>
          </w:p>
        </w:tc>
      </w:tr>
      <w:tr w:rsidR="001842E3" w:rsidRPr="00F3325F" w:rsidTr="00A613D7">
        <w:trPr>
          <w:cantSplit/>
        </w:trPr>
        <w:tc>
          <w:tcPr>
            <w:tcW w:w="2268" w:type="dxa"/>
          </w:tcPr>
          <w:p w:rsidR="001842E3" w:rsidRPr="00605059" w:rsidRDefault="007302BE" w:rsidP="00A613D7">
            <w:pPr>
              <w:rPr>
                <w:b/>
                <w:color w:val="000000"/>
              </w:rPr>
            </w:pPr>
            <w:r>
              <w:rPr>
                <w:b/>
                <w:color w:val="000000"/>
              </w:rPr>
              <w:t xml:space="preserve">English </w:t>
            </w:r>
            <w:r w:rsidR="001842E3" w:rsidRPr="00605059">
              <w:rPr>
                <w:b/>
                <w:color w:val="000000"/>
              </w:rPr>
              <w:t>Label</w:t>
            </w:r>
          </w:p>
        </w:tc>
        <w:tc>
          <w:tcPr>
            <w:tcW w:w="6660" w:type="dxa"/>
          </w:tcPr>
          <w:p w:rsidR="001842E3" w:rsidRPr="00894511" w:rsidRDefault="002408CB" w:rsidP="00A613D7">
            <w:r>
              <w:t>Keywords (English)</w:t>
            </w:r>
          </w:p>
        </w:tc>
      </w:tr>
      <w:tr w:rsidR="007302BE" w:rsidRPr="00F3325F" w:rsidTr="00A613D7">
        <w:trPr>
          <w:cantSplit/>
        </w:trPr>
        <w:tc>
          <w:tcPr>
            <w:tcW w:w="2268" w:type="dxa"/>
          </w:tcPr>
          <w:p w:rsidR="007302BE" w:rsidRDefault="007302BE" w:rsidP="00A613D7">
            <w:pPr>
              <w:rPr>
                <w:b/>
                <w:color w:val="000000"/>
              </w:rPr>
            </w:pPr>
            <w:r>
              <w:rPr>
                <w:b/>
                <w:color w:val="000000"/>
              </w:rPr>
              <w:t>French Label</w:t>
            </w:r>
          </w:p>
        </w:tc>
        <w:tc>
          <w:tcPr>
            <w:tcW w:w="6660" w:type="dxa"/>
          </w:tcPr>
          <w:p w:rsidR="007302BE" w:rsidRDefault="007302BE" w:rsidP="00A613D7">
            <w:r>
              <w:t>Mots clés (anglais)</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 xml:space="preserve">Definition </w:t>
            </w:r>
          </w:p>
        </w:tc>
        <w:tc>
          <w:tcPr>
            <w:tcW w:w="6660" w:type="dxa"/>
          </w:tcPr>
          <w:p w:rsidR="001842E3" w:rsidRPr="00894511" w:rsidRDefault="002408CB" w:rsidP="00894511">
            <w:r>
              <w:t xml:space="preserve">1- Commonly used words or phrases which describe the dataset. Optionally, the keyword type and a citation for the authoritative or registered resource of the keywords are also provided. 2- Commonly used words or phrases which describe the service. Optionally, the keyword type and a citation for the authoritative or registered resource of the keywords are provided.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Description (Open Government Specific)</w:t>
            </w:r>
          </w:p>
        </w:tc>
        <w:tc>
          <w:tcPr>
            <w:tcW w:w="6660" w:type="dxa"/>
          </w:tcPr>
          <w:p w:rsidR="002408CB" w:rsidRDefault="002408CB" w:rsidP="002408CB">
            <w:r>
              <w:t>Commonly used words or phrases which describe the asset, in English.</w:t>
            </w:r>
          </w:p>
          <w:p w:rsidR="001842E3" w:rsidRPr="00F3325F" w:rsidRDefault="001842E3" w:rsidP="00A613D7">
            <w:pPr>
              <w:pStyle w:val="Header"/>
              <w:rPr>
                <w:color w:val="000000"/>
                <w:lang w:eastAsia="en-CA"/>
              </w:rPr>
            </w:pPr>
          </w:p>
        </w:tc>
      </w:tr>
      <w:tr w:rsidR="001842E3" w:rsidRPr="00F3325F" w:rsidTr="00D0194A">
        <w:trPr>
          <w:cantSplit/>
          <w:trHeight w:val="7928"/>
        </w:trPr>
        <w:tc>
          <w:tcPr>
            <w:tcW w:w="2268" w:type="dxa"/>
          </w:tcPr>
          <w:p w:rsidR="001842E3" w:rsidRPr="00605059" w:rsidRDefault="001842E3" w:rsidP="00A613D7">
            <w:pPr>
              <w:rPr>
                <w:b/>
                <w:color w:val="000000"/>
              </w:rPr>
            </w:pPr>
            <w:r w:rsidRPr="00605059">
              <w:rPr>
                <w:b/>
                <w:color w:val="000000"/>
              </w:rPr>
              <w:lastRenderedPageBreak/>
              <w:t>Comment (Implementation Notes)</w:t>
            </w:r>
          </w:p>
        </w:tc>
        <w:tc>
          <w:tcPr>
            <w:tcW w:w="6660" w:type="dxa"/>
          </w:tcPr>
          <w:p w:rsidR="008A7ED3" w:rsidRPr="008D11E5" w:rsidRDefault="008A7ED3" w:rsidP="002408CB">
            <w:r w:rsidRPr="00C57DD1">
              <w:t xml:space="preserve">This element should be populated with plain language terms or phrases that match the terms expected to be used by target, defined </w:t>
            </w:r>
            <w:r w:rsidRPr="008D11E5">
              <w:t>audiences to support search</w:t>
            </w:r>
            <w:r w:rsidR="002E3623" w:rsidRPr="008D11E5">
              <w:t>.</w:t>
            </w:r>
          </w:p>
          <w:p w:rsidR="001842E3" w:rsidRPr="008D11E5" w:rsidRDefault="00400A76" w:rsidP="00400A76">
            <w:r w:rsidRPr="008D11E5">
              <w:t xml:space="preserve">This element is an open field, so all printing utf8 characters are accepted; which include but are not limited to, -, _, +, =, ; , :, “ #, @, $, %, ?, &amp;, *, (, ) ! </w:t>
            </w:r>
          </w:p>
          <w:p w:rsidR="00400A76" w:rsidRDefault="00400A76" w:rsidP="00400A76"/>
          <w:p w:rsidR="008D11E5" w:rsidRPr="008D11E5" w:rsidRDefault="008D11E5" w:rsidP="00400A76">
            <w:r>
              <w:t xml:space="preserve">Other formatting rules include : </w:t>
            </w:r>
          </w:p>
          <w:p w:rsidR="00281815" w:rsidRPr="00281815" w:rsidRDefault="00281815" w:rsidP="008D11E5">
            <w:pPr>
              <w:numPr>
                <w:ilvl w:val="0"/>
                <w:numId w:val="17"/>
              </w:numPr>
              <w:spacing w:before="100" w:beforeAutospacing="1" w:after="100" w:afterAutospacing="1"/>
              <w:rPr>
                <w:sz w:val="22"/>
                <w:szCs w:val="22"/>
              </w:rPr>
            </w:pPr>
            <w:r w:rsidRPr="00281815">
              <w:rPr>
                <w:sz w:val="22"/>
                <w:szCs w:val="22"/>
              </w:rPr>
              <w:t>Keywords must be separated by a comma (i.e.</w:t>
            </w:r>
            <w:r w:rsidRPr="00281815">
              <w:rPr>
                <w:sz w:val="22"/>
                <w:szCs w:val="22"/>
                <w:lang w:eastAsia="en-US"/>
              </w:rPr>
              <w:t xml:space="preserve"> Legislation, Regulation)</w:t>
            </w:r>
            <w:r w:rsidRPr="00281815">
              <w:rPr>
                <w:sz w:val="22"/>
                <w:szCs w:val="22"/>
              </w:rPr>
              <w:t xml:space="preserve">, </w:t>
            </w:r>
          </w:p>
          <w:p w:rsidR="008D11E5" w:rsidRPr="008D11E5" w:rsidRDefault="008D11E5" w:rsidP="008D11E5">
            <w:pPr>
              <w:numPr>
                <w:ilvl w:val="0"/>
                <w:numId w:val="17"/>
              </w:numPr>
              <w:spacing w:before="100" w:beforeAutospacing="1" w:after="100" w:afterAutospacing="1"/>
            </w:pPr>
            <w:r w:rsidRPr="008D11E5">
              <w:t>A keyword must be at least 2 characters long</w:t>
            </w:r>
          </w:p>
          <w:p w:rsidR="008D11E5" w:rsidRPr="008D11E5" w:rsidRDefault="008D11E5" w:rsidP="008D11E5">
            <w:pPr>
              <w:numPr>
                <w:ilvl w:val="0"/>
                <w:numId w:val="17"/>
              </w:numPr>
              <w:spacing w:before="100" w:beforeAutospacing="1" w:after="100" w:afterAutospacing="1"/>
            </w:pPr>
            <w:r w:rsidRPr="008D11E5">
              <w:t>A keyword must not be more than 140 characters long</w:t>
            </w:r>
          </w:p>
          <w:p w:rsidR="008D11E5" w:rsidRPr="008D11E5" w:rsidRDefault="008D11E5" w:rsidP="008D11E5">
            <w:pPr>
              <w:numPr>
                <w:ilvl w:val="0"/>
                <w:numId w:val="17"/>
              </w:numPr>
              <w:spacing w:before="100" w:beforeAutospacing="1" w:after="100" w:afterAutospacing="1"/>
            </w:pPr>
            <w:r w:rsidRPr="008D11E5">
              <w:t>A keyword must not start with a space</w:t>
            </w:r>
          </w:p>
          <w:p w:rsidR="008D11E5" w:rsidRPr="008D11E5" w:rsidRDefault="008D11E5" w:rsidP="008D11E5">
            <w:pPr>
              <w:numPr>
                <w:ilvl w:val="0"/>
                <w:numId w:val="17"/>
              </w:numPr>
              <w:spacing w:before="100" w:beforeAutospacing="1" w:after="100" w:afterAutospacing="1"/>
            </w:pPr>
            <w:r w:rsidRPr="008D11E5">
              <w:t>A keyword must not end with a space</w:t>
            </w:r>
          </w:p>
          <w:p w:rsidR="008D11E5" w:rsidRPr="008D11E5" w:rsidRDefault="008D11E5" w:rsidP="008D11E5">
            <w:pPr>
              <w:numPr>
                <w:ilvl w:val="0"/>
                <w:numId w:val="17"/>
              </w:numPr>
              <w:spacing w:before="100" w:beforeAutospacing="1" w:after="100" w:afterAutospacing="1"/>
            </w:pPr>
            <w:r w:rsidRPr="008D11E5">
              <w:t>A keyword must not have two consecutive spaces</w:t>
            </w:r>
          </w:p>
          <w:p w:rsidR="008D11E5" w:rsidRPr="008D11E5" w:rsidRDefault="008D11E5" w:rsidP="008D11E5">
            <w:pPr>
              <w:numPr>
                <w:ilvl w:val="0"/>
                <w:numId w:val="17"/>
              </w:numPr>
              <w:spacing w:before="100" w:beforeAutospacing="1" w:after="100" w:afterAutospacing="1"/>
            </w:pPr>
            <w:r w:rsidRPr="008D11E5">
              <w:t xml:space="preserve">A keyword must not include any of the following </w:t>
            </w:r>
            <w:hyperlink r:id="rId73" w:history="1">
              <w:r w:rsidRPr="008D11E5">
                <w:rPr>
                  <w:rStyle w:val="Hyperlink"/>
                  <w:color w:val="auto"/>
                </w:rPr>
                <w:t>Unicode categories</w:t>
              </w:r>
            </w:hyperlink>
          </w:p>
          <w:p w:rsidR="008D11E5" w:rsidRPr="008D11E5" w:rsidRDefault="008D11E5" w:rsidP="008D11E5">
            <w:pPr>
              <w:numPr>
                <w:ilvl w:val="0"/>
                <w:numId w:val="17"/>
              </w:numPr>
              <w:spacing w:before="100" w:beforeAutospacing="1" w:after="100" w:afterAutospacing="1"/>
              <w:ind w:left="851" w:hanging="284"/>
            </w:pPr>
            <w:r w:rsidRPr="008D11E5">
              <w:t xml:space="preserve">Cc - </w:t>
            </w:r>
            <w:hyperlink r:id="rId74" w:history="1">
              <w:r w:rsidRPr="008D11E5">
                <w:rPr>
                  <w:rStyle w:val="Hyperlink"/>
                  <w:color w:val="auto"/>
                </w:rPr>
                <w:t>Other, Control</w:t>
              </w:r>
            </w:hyperlink>
          </w:p>
          <w:p w:rsidR="008D11E5" w:rsidRPr="008D11E5" w:rsidRDefault="008D11E5" w:rsidP="008D11E5">
            <w:pPr>
              <w:numPr>
                <w:ilvl w:val="0"/>
                <w:numId w:val="17"/>
              </w:numPr>
              <w:spacing w:before="100" w:beforeAutospacing="1" w:after="100" w:afterAutospacing="1"/>
              <w:ind w:left="851" w:hanging="284"/>
            </w:pPr>
            <w:r w:rsidRPr="008D11E5">
              <w:t xml:space="preserve">Cf - </w:t>
            </w:r>
            <w:hyperlink r:id="rId75" w:history="1">
              <w:r w:rsidRPr="008D11E5">
                <w:rPr>
                  <w:rStyle w:val="Hyperlink"/>
                  <w:color w:val="auto"/>
                </w:rPr>
                <w:t>Other, Format</w:t>
              </w:r>
            </w:hyperlink>
          </w:p>
          <w:p w:rsidR="008D11E5" w:rsidRPr="008D11E5" w:rsidRDefault="008D11E5" w:rsidP="008D11E5">
            <w:pPr>
              <w:numPr>
                <w:ilvl w:val="0"/>
                <w:numId w:val="17"/>
              </w:numPr>
              <w:spacing w:before="100" w:beforeAutospacing="1" w:after="100" w:afterAutospacing="1"/>
              <w:ind w:left="851" w:hanging="284"/>
            </w:pPr>
            <w:r w:rsidRPr="008D11E5">
              <w:t xml:space="preserve">Cn - </w:t>
            </w:r>
            <w:hyperlink r:id="rId76" w:history="1">
              <w:r w:rsidRPr="008D11E5">
                <w:rPr>
                  <w:rStyle w:val="Hyperlink"/>
                  <w:color w:val="auto"/>
                </w:rPr>
                <w:t>Other, Not Assigned (no characters in the file have this property)</w:t>
              </w:r>
            </w:hyperlink>
          </w:p>
          <w:p w:rsidR="008D11E5" w:rsidRPr="008D11E5" w:rsidRDefault="008D11E5" w:rsidP="008D11E5">
            <w:pPr>
              <w:numPr>
                <w:ilvl w:val="0"/>
                <w:numId w:val="17"/>
              </w:numPr>
              <w:spacing w:before="100" w:beforeAutospacing="1" w:after="100" w:afterAutospacing="1"/>
              <w:ind w:left="851" w:hanging="284"/>
            </w:pPr>
            <w:r w:rsidRPr="008D11E5">
              <w:t xml:space="preserve">Co - </w:t>
            </w:r>
            <w:hyperlink r:id="rId77" w:history="1">
              <w:r w:rsidRPr="008D11E5">
                <w:rPr>
                  <w:rStyle w:val="Hyperlink"/>
                  <w:color w:val="auto"/>
                </w:rPr>
                <w:t>Other, Private Use</w:t>
              </w:r>
            </w:hyperlink>
          </w:p>
          <w:p w:rsidR="008D11E5" w:rsidRPr="008D11E5" w:rsidRDefault="008D11E5" w:rsidP="00D0194A">
            <w:pPr>
              <w:numPr>
                <w:ilvl w:val="0"/>
                <w:numId w:val="17"/>
              </w:numPr>
              <w:spacing w:before="100" w:beforeAutospacing="1" w:after="100" w:afterAutospacing="1"/>
              <w:ind w:left="851" w:hanging="284"/>
            </w:pPr>
            <w:r w:rsidRPr="008D11E5">
              <w:t xml:space="preserve">Cs - </w:t>
            </w:r>
            <w:hyperlink r:id="rId78" w:history="1">
              <w:r w:rsidRPr="008D11E5">
                <w:rPr>
                  <w:rStyle w:val="Hyperlink"/>
                  <w:color w:val="auto"/>
                </w:rPr>
                <w:t>Other, Surrogate</w:t>
              </w:r>
            </w:hyperlink>
          </w:p>
          <w:p w:rsidR="008D11E5" w:rsidRPr="008D11E5" w:rsidRDefault="008D11E5" w:rsidP="00D0194A">
            <w:pPr>
              <w:numPr>
                <w:ilvl w:val="0"/>
                <w:numId w:val="17"/>
              </w:numPr>
              <w:spacing w:before="100" w:beforeAutospacing="1" w:after="100" w:afterAutospacing="1"/>
              <w:ind w:left="851" w:hanging="284"/>
            </w:pPr>
            <w:r w:rsidRPr="008D11E5">
              <w:t xml:space="preserve">Zl - </w:t>
            </w:r>
            <w:hyperlink r:id="rId79" w:history="1">
              <w:r w:rsidRPr="008D11E5">
                <w:rPr>
                  <w:rStyle w:val="Hyperlink"/>
                  <w:color w:val="auto"/>
                </w:rPr>
                <w:t>Separator, Line</w:t>
              </w:r>
            </w:hyperlink>
          </w:p>
          <w:p w:rsidR="008D11E5" w:rsidRPr="008D11E5" w:rsidRDefault="008D11E5" w:rsidP="00D0194A">
            <w:pPr>
              <w:numPr>
                <w:ilvl w:val="0"/>
                <w:numId w:val="17"/>
              </w:numPr>
              <w:spacing w:before="100" w:beforeAutospacing="1" w:after="100" w:afterAutospacing="1"/>
              <w:ind w:left="851" w:hanging="284"/>
            </w:pPr>
            <w:r w:rsidRPr="008D11E5">
              <w:t xml:space="preserve">Zp - </w:t>
            </w:r>
            <w:hyperlink r:id="rId80" w:history="1">
              <w:r w:rsidRPr="008D11E5">
                <w:rPr>
                  <w:rStyle w:val="Hyperlink"/>
                  <w:color w:val="auto"/>
                </w:rPr>
                <w:t>Separator, Paragraph</w:t>
              </w:r>
            </w:hyperlink>
          </w:p>
          <w:p w:rsidR="008D11E5" w:rsidRPr="008D11E5" w:rsidRDefault="008D11E5" w:rsidP="00D0194A">
            <w:pPr>
              <w:numPr>
                <w:ilvl w:val="0"/>
                <w:numId w:val="17"/>
              </w:numPr>
              <w:spacing w:before="100" w:beforeAutospacing="1" w:after="100" w:afterAutospacing="1"/>
              <w:ind w:left="851" w:hanging="284"/>
              <w:rPr>
                <w:rFonts w:ascii="Calibri" w:hAnsi="Calibri"/>
                <w:color w:val="1F497D"/>
                <w:sz w:val="22"/>
                <w:szCs w:val="22"/>
              </w:rPr>
            </w:pPr>
            <w:r w:rsidRPr="008D11E5">
              <w:t xml:space="preserve">Zs - </w:t>
            </w:r>
            <w:hyperlink r:id="rId81" w:history="1">
              <w:r w:rsidRPr="008D11E5">
                <w:rPr>
                  <w:rStyle w:val="Hyperlink"/>
                  <w:color w:val="auto"/>
                </w:rPr>
                <w:t>Separator, Space</w:t>
              </w:r>
            </w:hyperlink>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Example</w:t>
            </w:r>
          </w:p>
        </w:tc>
        <w:tc>
          <w:tcPr>
            <w:tcW w:w="6660" w:type="dxa"/>
          </w:tcPr>
          <w:p w:rsidR="001842E3" w:rsidRPr="00F3325F" w:rsidRDefault="008A7ED3" w:rsidP="00A613D7">
            <w:r>
              <w:t>Defects, Recalls, Investigations, Vehicle</w:t>
            </w:r>
          </w:p>
        </w:tc>
      </w:tr>
      <w:tr w:rsidR="007C6503" w:rsidRPr="00F3325F" w:rsidTr="00A613D7">
        <w:trPr>
          <w:cantSplit/>
        </w:trPr>
        <w:tc>
          <w:tcPr>
            <w:tcW w:w="2268" w:type="dxa"/>
            <w:vMerge w:val="restart"/>
          </w:tcPr>
          <w:p w:rsidR="007C6503" w:rsidRPr="00605059" w:rsidRDefault="007C6503" w:rsidP="00A613D7">
            <w:pPr>
              <w:rPr>
                <w:b/>
                <w:color w:val="000000"/>
              </w:rPr>
            </w:pPr>
            <w:r w:rsidRPr="00605059">
              <w:rPr>
                <w:b/>
                <w:color w:val="000000"/>
              </w:rPr>
              <w:t>Mapping</w:t>
            </w:r>
          </w:p>
        </w:tc>
        <w:tc>
          <w:tcPr>
            <w:tcW w:w="6660" w:type="dxa"/>
          </w:tcPr>
          <w:p w:rsidR="007C6503" w:rsidRDefault="007C6503" w:rsidP="00A613D7">
            <w:r>
              <w:t>Data Catalog Vocabulary (DCAT)- dcat:keywords</w:t>
            </w:r>
          </w:p>
        </w:tc>
      </w:tr>
      <w:tr w:rsidR="007C6503" w:rsidRPr="00F3325F" w:rsidTr="00A613D7">
        <w:trPr>
          <w:cantSplit/>
        </w:trPr>
        <w:tc>
          <w:tcPr>
            <w:tcW w:w="2268" w:type="dxa"/>
            <w:vMerge/>
          </w:tcPr>
          <w:p w:rsidR="007C6503" w:rsidRPr="00605059" w:rsidRDefault="007C6503" w:rsidP="00A613D7">
            <w:pPr>
              <w:rPr>
                <w:b/>
                <w:color w:val="000000"/>
              </w:rPr>
            </w:pPr>
          </w:p>
        </w:tc>
        <w:tc>
          <w:tcPr>
            <w:tcW w:w="6660" w:type="dxa"/>
          </w:tcPr>
          <w:p w:rsidR="007C6503" w:rsidRPr="00F3325F" w:rsidRDefault="007C6503" w:rsidP="00A613D7">
            <w:r>
              <w:t>Schema.org – Thing &gt; CreativeWork &gt; keywords</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Application</w:t>
            </w:r>
          </w:p>
        </w:tc>
        <w:tc>
          <w:tcPr>
            <w:tcW w:w="6660" w:type="dxa"/>
          </w:tcPr>
          <w:p w:rsidR="001842E3" w:rsidRDefault="00FB521A" w:rsidP="00FB521A">
            <w:r>
              <w:t xml:space="preserve">Government of Canada Foundational Metadata Element Set, Government of Canada Open Government Metadata Element Set –Open Data and Open Information Catalogue Extension </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Syntax Encoding Scheme</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660" w:type="dxa"/>
          </w:tcPr>
          <w:p w:rsidR="001842E3" w:rsidRPr="00F3325F" w:rsidRDefault="001842E3" w:rsidP="00A613D7"/>
        </w:tc>
      </w:tr>
      <w:tr w:rsidR="001842E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7C6503">
            <w:r>
              <w:t>Free text</w:t>
            </w:r>
          </w:p>
        </w:tc>
      </w:tr>
      <w:tr w:rsidR="00087919"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1842E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2408CB" w:rsidP="00A613D7">
            <w:r>
              <w:t>Mandatory</w:t>
            </w:r>
          </w:p>
        </w:tc>
      </w:tr>
      <w:tr w:rsidR="001842E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842E3" w:rsidRPr="00F3325F" w:rsidRDefault="002408CB" w:rsidP="00894511">
            <w:r>
              <w:t>Repeatable</w:t>
            </w:r>
          </w:p>
        </w:tc>
      </w:tr>
    </w:tbl>
    <w:p w:rsidR="001842E3" w:rsidRPr="00661D5F" w:rsidRDefault="001842E3" w:rsidP="001842E3">
      <w:pPr>
        <w:pStyle w:val="Heading2"/>
      </w:pPr>
      <w:bookmarkStart w:id="105" w:name="_10.38_Keywords_(French)"/>
      <w:bookmarkStart w:id="106" w:name="_Toc466365210"/>
      <w:bookmarkEnd w:id="105"/>
      <w:r>
        <w:lastRenderedPageBreak/>
        <w:t>10.3</w:t>
      </w:r>
      <w:r w:rsidR="00844A2C">
        <w:t>4</w:t>
      </w:r>
      <w:r>
        <w:t xml:space="preserve"> </w:t>
      </w:r>
      <w:r w:rsidR="002408CB">
        <w:t>Keywords (French)</w:t>
      </w:r>
      <w:bookmarkEnd w:id="106"/>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2408CB" w:rsidRPr="00F3325F" w:rsidTr="00A613D7">
        <w:trPr>
          <w:cantSplit/>
        </w:trPr>
        <w:tc>
          <w:tcPr>
            <w:tcW w:w="2268" w:type="dxa"/>
          </w:tcPr>
          <w:p w:rsidR="002408CB" w:rsidRPr="00605059" w:rsidRDefault="002408CB" w:rsidP="00A613D7">
            <w:pPr>
              <w:keepNext/>
              <w:rPr>
                <w:b/>
                <w:color w:val="000000"/>
              </w:rPr>
            </w:pPr>
            <w:r w:rsidRPr="00605059">
              <w:rPr>
                <w:b/>
                <w:color w:val="000000"/>
              </w:rPr>
              <w:t>Term Name</w:t>
            </w:r>
          </w:p>
        </w:tc>
        <w:tc>
          <w:tcPr>
            <w:tcW w:w="6660" w:type="dxa"/>
          </w:tcPr>
          <w:p w:rsidR="002408CB" w:rsidRPr="00894511" w:rsidRDefault="002408CB" w:rsidP="00894511">
            <w:r>
              <w:t xml:space="preserve">descriptiveKeywords </w:t>
            </w:r>
          </w:p>
        </w:tc>
      </w:tr>
      <w:tr w:rsidR="002408CB" w:rsidRPr="00F3325F" w:rsidTr="00A613D7">
        <w:trPr>
          <w:cantSplit/>
        </w:trPr>
        <w:tc>
          <w:tcPr>
            <w:tcW w:w="2268" w:type="dxa"/>
          </w:tcPr>
          <w:p w:rsidR="002408CB" w:rsidRPr="00605059" w:rsidRDefault="002408CB" w:rsidP="00A613D7">
            <w:pPr>
              <w:keepNext/>
              <w:rPr>
                <w:b/>
                <w:color w:val="000000"/>
              </w:rPr>
            </w:pPr>
            <w:r w:rsidRPr="00605059">
              <w:rPr>
                <w:b/>
                <w:color w:val="000000"/>
              </w:rPr>
              <w:t>CKAN Term Name</w:t>
            </w:r>
          </w:p>
        </w:tc>
        <w:tc>
          <w:tcPr>
            <w:tcW w:w="6660" w:type="dxa"/>
          </w:tcPr>
          <w:p w:rsidR="002408CB" w:rsidRPr="00894511" w:rsidRDefault="00C36CE0" w:rsidP="00894511">
            <w:r>
              <w:t>keywords_fr</w:t>
            </w:r>
          </w:p>
        </w:tc>
      </w:tr>
      <w:tr w:rsidR="002408CB" w:rsidRPr="00F3325F" w:rsidTr="00A613D7">
        <w:trPr>
          <w:cantSplit/>
          <w:trHeight w:val="70"/>
        </w:trPr>
        <w:tc>
          <w:tcPr>
            <w:tcW w:w="2268" w:type="dxa"/>
          </w:tcPr>
          <w:p w:rsidR="002408CB" w:rsidRPr="00605059" w:rsidRDefault="002408CB" w:rsidP="00A613D7">
            <w:pPr>
              <w:keepNext/>
              <w:rPr>
                <w:b/>
                <w:color w:val="000000"/>
              </w:rPr>
            </w:pPr>
            <w:r w:rsidRPr="00605059">
              <w:rPr>
                <w:b/>
                <w:color w:val="000000"/>
              </w:rPr>
              <w:t>URI</w:t>
            </w:r>
          </w:p>
        </w:tc>
        <w:tc>
          <w:tcPr>
            <w:tcW w:w="6660" w:type="dxa"/>
          </w:tcPr>
          <w:p w:rsidR="002408CB" w:rsidRPr="00894511" w:rsidRDefault="002408CB" w:rsidP="00894511">
            <w:r>
              <w:t>To be determined</w:t>
            </w:r>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Defined By</w:t>
            </w:r>
          </w:p>
        </w:tc>
        <w:tc>
          <w:tcPr>
            <w:tcW w:w="6660" w:type="dxa"/>
          </w:tcPr>
          <w:p w:rsidR="002408CB" w:rsidRPr="00894511" w:rsidRDefault="008902C4" w:rsidP="00A613D7">
            <w:pPr>
              <w:rPr>
                <w:u w:val="single"/>
              </w:rPr>
            </w:pPr>
            <w:hyperlink r:id="rId82" w:history="1">
              <w:r w:rsidR="002408CB">
                <w:rPr>
                  <w:rStyle w:val="Hyperlink"/>
                </w:rPr>
                <w:t>North American Profile ISO 19115 - http://nap.geogratis.gc.ca/metadata/register/registerItems-eng.html</w:t>
              </w:r>
            </w:hyperlink>
          </w:p>
        </w:tc>
      </w:tr>
      <w:tr w:rsidR="002408CB" w:rsidRPr="00F3325F" w:rsidTr="00A613D7">
        <w:trPr>
          <w:cantSplit/>
        </w:trPr>
        <w:tc>
          <w:tcPr>
            <w:tcW w:w="2268" w:type="dxa"/>
          </w:tcPr>
          <w:p w:rsidR="002408CB" w:rsidRPr="00605059" w:rsidRDefault="007302BE" w:rsidP="00A613D7">
            <w:pPr>
              <w:rPr>
                <w:b/>
                <w:color w:val="000000"/>
              </w:rPr>
            </w:pPr>
            <w:r>
              <w:rPr>
                <w:b/>
                <w:color w:val="000000"/>
              </w:rPr>
              <w:t xml:space="preserve">English </w:t>
            </w:r>
            <w:r w:rsidR="002408CB" w:rsidRPr="00605059">
              <w:rPr>
                <w:b/>
                <w:color w:val="000000"/>
              </w:rPr>
              <w:t>Label</w:t>
            </w:r>
          </w:p>
        </w:tc>
        <w:tc>
          <w:tcPr>
            <w:tcW w:w="6660" w:type="dxa"/>
          </w:tcPr>
          <w:p w:rsidR="002408CB" w:rsidRPr="00894511" w:rsidRDefault="002408CB" w:rsidP="00A613D7">
            <w:r>
              <w:t>Keywords (French)</w:t>
            </w:r>
          </w:p>
        </w:tc>
      </w:tr>
      <w:tr w:rsidR="007302BE" w:rsidRPr="00F3325F" w:rsidTr="00A613D7">
        <w:trPr>
          <w:cantSplit/>
        </w:trPr>
        <w:tc>
          <w:tcPr>
            <w:tcW w:w="2268" w:type="dxa"/>
          </w:tcPr>
          <w:p w:rsidR="007302BE" w:rsidRDefault="007302BE" w:rsidP="00A613D7">
            <w:pPr>
              <w:rPr>
                <w:b/>
                <w:color w:val="000000"/>
              </w:rPr>
            </w:pPr>
            <w:r>
              <w:rPr>
                <w:b/>
                <w:color w:val="000000"/>
              </w:rPr>
              <w:t>French Label</w:t>
            </w:r>
          </w:p>
        </w:tc>
        <w:tc>
          <w:tcPr>
            <w:tcW w:w="6660" w:type="dxa"/>
          </w:tcPr>
          <w:p w:rsidR="007302BE" w:rsidRDefault="007302BE" w:rsidP="00A613D7">
            <w:r>
              <w:t>Mots clés (français)</w:t>
            </w:r>
          </w:p>
        </w:tc>
      </w:tr>
      <w:tr w:rsidR="002408CB" w:rsidRPr="00F3325F" w:rsidTr="00A613D7">
        <w:trPr>
          <w:cantSplit/>
        </w:trPr>
        <w:tc>
          <w:tcPr>
            <w:tcW w:w="8928" w:type="dxa"/>
            <w:gridSpan w:val="2"/>
            <w:shd w:val="clear" w:color="auto" w:fill="E0E0E0"/>
          </w:tcPr>
          <w:p w:rsidR="002408CB" w:rsidRPr="00605059" w:rsidRDefault="002408CB" w:rsidP="00A613D7">
            <w:pPr>
              <w:jc w:val="center"/>
              <w:rPr>
                <w:b/>
                <w:color w:val="000000"/>
              </w:rPr>
            </w:pPr>
            <w:r w:rsidRPr="00605059">
              <w:rPr>
                <w:b/>
                <w:color w:val="000000"/>
              </w:rPr>
              <w:t>Definition</w:t>
            </w:r>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 xml:space="preserve">Definition </w:t>
            </w:r>
          </w:p>
        </w:tc>
        <w:tc>
          <w:tcPr>
            <w:tcW w:w="6660" w:type="dxa"/>
          </w:tcPr>
          <w:p w:rsidR="002408CB" w:rsidRPr="00894511" w:rsidRDefault="002408CB" w:rsidP="00894511">
            <w:r>
              <w:t xml:space="preserve">1- Commonly used words or phrases which describe the dataset. Optionally, the keyword type and a citation for the authoritative or registered resource of the keywords are also provided. 2- Commonly used words or phrases which describe the service. Optionally, the keyword type and a citation for the authoritative or registered resource of the keywords are provided. </w:t>
            </w:r>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Description (Open Government Specific)</w:t>
            </w:r>
          </w:p>
        </w:tc>
        <w:tc>
          <w:tcPr>
            <w:tcW w:w="6660" w:type="dxa"/>
          </w:tcPr>
          <w:p w:rsidR="002408CB" w:rsidRDefault="002408CB" w:rsidP="00A613D7">
            <w:r>
              <w:t>Commonly used words or phrases which describe the asset, in French.</w:t>
            </w:r>
          </w:p>
          <w:p w:rsidR="002408CB" w:rsidRPr="00F3325F" w:rsidRDefault="002408CB" w:rsidP="00A613D7">
            <w:pPr>
              <w:pStyle w:val="Header"/>
              <w:rPr>
                <w:color w:val="000000"/>
                <w:lang w:eastAsia="en-CA"/>
              </w:rPr>
            </w:pPr>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lastRenderedPageBreak/>
              <w:t>Comment (Implementation Notes)</w:t>
            </w:r>
          </w:p>
        </w:tc>
        <w:tc>
          <w:tcPr>
            <w:tcW w:w="6660" w:type="dxa"/>
          </w:tcPr>
          <w:p w:rsidR="00265EE7" w:rsidRDefault="00265EE7" w:rsidP="00265EE7">
            <w:r w:rsidRPr="00C57DD1">
              <w:t>This element should be populated with plain language terms or phrases that match the terms expected to be used by target, defined audiences to support search</w:t>
            </w:r>
            <w:r>
              <w:t>.</w:t>
            </w:r>
          </w:p>
          <w:p w:rsidR="00265EE7" w:rsidRDefault="00265EE7" w:rsidP="00265EE7"/>
          <w:p w:rsidR="00265EE7" w:rsidRDefault="00265EE7" w:rsidP="00265EE7">
            <w:r>
              <w:t xml:space="preserve">This element is an open field, so all printing utf8 characters are accepted; which include but are not limited to, -, _, +, =, ; , :, “ #, @, $, %, ?, &amp;, *, (, ) ! </w:t>
            </w:r>
          </w:p>
          <w:p w:rsidR="008D11E5" w:rsidRDefault="008D11E5" w:rsidP="008D11E5"/>
          <w:p w:rsidR="008D11E5" w:rsidRPr="008D11E5" w:rsidRDefault="008D11E5" w:rsidP="008D11E5">
            <w:r>
              <w:t xml:space="preserve">Other formatting rules include : </w:t>
            </w:r>
          </w:p>
          <w:p w:rsidR="008D11E5" w:rsidRPr="008D11E5" w:rsidRDefault="008D11E5" w:rsidP="008D11E5">
            <w:pPr>
              <w:numPr>
                <w:ilvl w:val="0"/>
                <w:numId w:val="17"/>
              </w:numPr>
              <w:spacing w:before="100" w:beforeAutospacing="1" w:after="100" w:afterAutospacing="1"/>
            </w:pPr>
            <w:r w:rsidRPr="008D11E5">
              <w:t>A keyword must be at least 2 characters long</w:t>
            </w:r>
          </w:p>
          <w:p w:rsidR="008D11E5" w:rsidRPr="008D11E5" w:rsidRDefault="008D11E5" w:rsidP="008D11E5">
            <w:pPr>
              <w:numPr>
                <w:ilvl w:val="0"/>
                <w:numId w:val="17"/>
              </w:numPr>
              <w:spacing w:before="100" w:beforeAutospacing="1" w:after="100" w:afterAutospacing="1"/>
            </w:pPr>
            <w:r w:rsidRPr="008D11E5">
              <w:t>A keyword must not be more than 140 characters long</w:t>
            </w:r>
          </w:p>
          <w:p w:rsidR="008D11E5" w:rsidRPr="008D11E5" w:rsidRDefault="008D11E5" w:rsidP="008D11E5">
            <w:pPr>
              <w:numPr>
                <w:ilvl w:val="0"/>
                <w:numId w:val="17"/>
              </w:numPr>
              <w:spacing w:before="100" w:beforeAutospacing="1" w:after="100" w:afterAutospacing="1"/>
            </w:pPr>
            <w:r w:rsidRPr="008D11E5">
              <w:t>A keyword must not start with a space</w:t>
            </w:r>
          </w:p>
          <w:p w:rsidR="008D11E5" w:rsidRPr="008D11E5" w:rsidRDefault="008D11E5" w:rsidP="008D11E5">
            <w:pPr>
              <w:numPr>
                <w:ilvl w:val="0"/>
                <w:numId w:val="17"/>
              </w:numPr>
              <w:spacing w:before="100" w:beforeAutospacing="1" w:after="100" w:afterAutospacing="1"/>
            </w:pPr>
            <w:r w:rsidRPr="008D11E5">
              <w:t>A keyword must not end with a space</w:t>
            </w:r>
          </w:p>
          <w:p w:rsidR="008D11E5" w:rsidRPr="008D11E5" w:rsidRDefault="008D11E5" w:rsidP="008D11E5">
            <w:pPr>
              <w:numPr>
                <w:ilvl w:val="0"/>
                <w:numId w:val="17"/>
              </w:numPr>
              <w:spacing w:before="100" w:beforeAutospacing="1" w:after="100" w:afterAutospacing="1"/>
            </w:pPr>
            <w:r w:rsidRPr="008D11E5">
              <w:t>A keyword must not have two consecutive spaces</w:t>
            </w:r>
          </w:p>
          <w:p w:rsidR="008D11E5" w:rsidRPr="008D11E5" w:rsidRDefault="008D11E5" w:rsidP="008D11E5">
            <w:pPr>
              <w:numPr>
                <w:ilvl w:val="0"/>
                <w:numId w:val="17"/>
              </w:numPr>
              <w:spacing w:before="100" w:beforeAutospacing="1" w:after="100" w:afterAutospacing="1"/>
            </w:pPr>
            <w:r w:rsidRPr="008D11E5">
              <w:t xml:space="preserve">A keyword must not include any of the following </w:t>
            </w:r>
            <w:hyperlink r:id="rId83" w:history="1">
              <w:r w:rsidRPr="008D11E5">
                <w:rPr>
                  <w:rStyle w:val="Hyperlink"/>
                  <w:color w:val="auto"/>
                </w:rPr>
                <w:t>Unicode categories</w:t>
              </w:r>
            </w:hyperlink>
          </w:p>
          <w:p w:rsidR="008D11E5" w:rsidRPr="008D11E5" w:rsidRDefault="008D11E5" w:rsidP="008D11E5">
            <w:pPr>
              <w:numPr>
                <w:ilvl w:val="0"/>
                <w:numId w:val="17"/>
              </w:numPr>
              <w:spacing w:before="100" w:beforeAutospacing="1" w:after="100" w:afterAutospacing="1"/>
              <w:ind w:left="851" w:hanging="284"/>
            </w:pPr>
            <w:r w:rsidRPr="008D11E5">
              <w:t xml:space="preserve">Cc - </w:t>
            </w:r>
            <w:hyperlink r:id="rId84" w:history="1">
              <w:r w:rsidRPr="008D11E5">
                <w:rPr>
                  <w:rStyle w:val="Hyperlink"/>
                  <w:color w:val="auto"/>
                </w:rPr>
                <w:t>Other, Control</w:t>
              </w:r>
            </w:hyperlink>
          </w:p>
          <w:p w:rsidR="008D11E5" w:rsidRPr="008D11E5" w:rsidRDefault="008D11E5" w:rsidP="008D11E5">
            <w:pPr>
              <w:numPr>
                <w:ilvl w:val="0"/>
                <w:numId w:val="17"/>
              </w:numPr>
              <w:spacing w:before="100" w:beforeAutospacing="1" w:after="100" w:afterAutospacing="1"/>
              <w:ind w:left="851" w:hanging="284"/>
            </w:pPr>
            <w:r w:rsidRPr="008D11E5">
              <w:t xml:space="preserve">Cf - </w:t>
            </w:r>
            <w:hyperlink r:id="rId85" w:history="1">
              <w:r w:rsidRPr="008D11E5">
                <w:rPr>
                  <w:rStyle w:val="Hyperlink"/>
                  <w:color w:val="auto"/>
                </w:rPr>
                <w:t>Other, Format</w:t>
              </w:r>
            </w:hyperlink>
          </w:p>
          <w:p w:rsidR="008D11E5" w:rsidRPr="008D11E5" w:rsidRDefault="008D11E5" w:rsidP="008D11E5">
            <w:pPr>
              <w:numPr>
                <w:ilvl w:val="0"/>
                <w:numId w:val="17"/>
              </w:numPr>
              <w:spacing w:before="100" w:beforeAutospacing="1" w:after="100" w:afterAutospacing="1"/>
              <w:ind w:left="851" w:hanging="284"/>
            </w:pPr>
            <w:r w:rsidRPr="008D11E5">
              <w:t xml:space="preserve">Cn - </w:t>
            </w:r>
            <w:hyperlink r:id="rId86" w:history="1">
              <w:r w:rsidRPr="008D11E5">
                <w:rPr>
                  <w:rStyle w:val="Hyperlink"/>
                  <w:color w:val="auto"/>
                </w:rPr>
                <w:t>Other, Not Assigned (no characters in the file have this property)</w:t>
              </w:r>
            </w:hyperlink>
          </w:p>
          <w:p w:rsidR="008D11E5" w:rsidRPr="008D11E5" w:rsidRDefault="008D11E5" w:rsidP="008D11E5">
            <w:pPr>
              <w:numPr>
                <w:ilvl w:val="0"/>
                <w:numId w:val="17"/>
              </w:numPr>
              <w:spacing w:before="100" w:beforeAutospacing="1" w:after="100" w:afterAutospacing="1"/>
              <w:ind w:left="851" w:hanging="284"/>
            </w:pPr>
            <w:r w:rsidRPr="008D11E5">
              <w:t xml:space="preserve">Co - </w:t>
            </w:r>
            <w:hyperlink r:id="rId87" w:history="1">
              <w:r w:rsidRPr="008D11E5">
                <w:rPr>
                  <w:rStyle w:val="Hyperlink"/>
                  <w:color w:val="auto"/>
                </w:rPr>
                <w:t>Other, Private Use</w:t>
              </w:r>
            </w:hyperlink>
          </w:p>
          <w:p w:rsidR="008D11E5" w:rsidRPr="008D11E5" w:rsidRDefault="008D11E5" w:rsidP="008D11E5">
            <w:pPr>
              <w:numPr>
                <w:ilvl w:val="0"/>
                <w:numId w:val="17"/>
              </w:numPr>
              <w:spacing w:before="100" w:beforeAutospacing="1" w:after="100" w:afterAutospacing="1"/>
              <w:ind w:left="851" w:hanging="284"/>
            </w:pPr>
            <w:r w:rsidRPr="008D11E5">
              <w:t xml:space="preserve">Cs - </w:t>
            </w:r>
            <w:hyperlink r:id="rId88" w:history="1">
              <w:r w:rsidRPr="008D11E5">
                <w:rPr>
                  <w:rStyle w:val="Hyperlink"/>
                  <w:color w:val="auto"/>
                </w:rPr>
                <w:t>Other, Surrogate</w:t>
              </w:r>
            </w:hyperlink>
          </w:p>
          <w:p w:rsidR="008D11E5" w:rsidRPr="008D11E5" w:rsidRDefault="008D11E5" w:rsidP="008D11E5">
            <w:pPr>
              <w:numPr>
                <w:ilvl w:val="0"/>
                <w:numId w:val="17"/>
              </w:numPr>
              <w:spacing w:before="100" w:beforeAutospacing="1" w:after="100" w:afterAutospacing="1"/>
              <w:ind w:left="851" w:hanging="284"/>
            </w:pPr>
            <w:r w:rsidRPr="008D11E5">
              <w:t xml:space="preserve">Zl - </w:t>
            </w:r>
            <w:hyperlink r:id="rId89" w:history="1">
              <w:r w:rsidRPr="008D11E5">
                <w:rPr>
                  <w:rStyle w:val="Hyperlink"/>
                  <w:color w:val="auto"/>
                </w:rPr>
                <w:t>Separator, Line</w:t>
              </w:r>
            </w:hyperlink>
          </w:p>
          <w:p w:rsidR="00BF454B" w:rsidRDefault="008D11E5" w:rsidP="00BF454B">
            <w:pPr>
              <w:numPr>
                <w:ilvl w:val="0"/>
                <w:numId w:val="17"/>
              </w:numPr>
              <w:spacing w:before="100" w:beforeAutospacing="1" w:after="100" w:afterAutospacing="1"/>
              <w:ind w:left="851" w:hanging="284"/>
            </w:pPr>
            <w:r w:rsidRPr="008D11E5">
              <w:t xml:space="preserve">Zp - </w:t>
            </w:r>
            <w:hyperlink r:id="rId90" w:history="1">
              <w:r w:rsidRPr="008D11E5">
                <w:rPr>
                  <w:rStyle w:val="Hyperlink"/>
                  <w:color w:val="auto"/>
                </w:rPr>
                <w:t>Separator, Paragraph</w:t>
              </w:r>
            </w:hyperlink>
          </w:p>
          <w:p w:rsidR="002408CB" w:rsidRPr="00F3325F" w:rsidRDefault="008D11E5" w:rsidP="00BF454B">
            <w:pPr>
              <w:numPr>
                <w:ilvl w:val="0"/>
                <w:numId w:val="17"/>
              </w:numPr>
              <w:spacing w:before="100" w:beforeAutospacing="1" w:after="100" w:afterAutospacing="1"/>
              <w:ind w:left="851" w:hanging="284"/>
            </w:pPr>
            <w:r w:rsidRPr="008D11E5">
              <w:t xml:space="preserve">Zs - </w:t>
            </w:r>
            <w:hyperlink r:id="rId91" w:history="1">
              <w:r w:rsidRPr="00BF454B">
                <w:rPr>
                  <w:rStyle w:val="Hyperlink"/>
                  <w:color w:val="auto"/>
                </w:rPr>
                <w:t>Separator, Space</w:t>
              </w:r>
            </w:hyperlink>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Example</w:t>
            </w:r>
          </w:p>
        </w:tc>
        <w:tc>
          <w:tcPr>
            <w:tcW w:w="6660" w:type="dxa"/>
          </w:tcPr>
          <w:p w:rsidR="002408CB" w:rsidRPr="00F3325F" w:rsidRDefault="008A7ED3" w:rsidP="00A613D7">
            <w:r w:rsidRPr="00C57DD1">
              <w:rPr>
                <w:lang w:val="fr-CA"/>
              </w:rPr>
              <w:t>Défauts</w:t>
            </w:r>
            <w:r w:rsidRPr="007160AE">
              <w:rPr>
                <w:lang w:val="fr-CA"/>
              </w:rPr>
              <w:t xml:space="preserve">, Rappels, </w:t>
            </w:r>
            <w:r w:rsidRPr="007160AE">
              <w:rPr>
                <w:lang w:val="fr-FR"/>
              </w:rPr>
              <w:t>Enquêtes</w:t>
            </w:r>
            <w:r w:rsidRPr="007160AE">
              <w:rPr>
                <w:lang w:val="fr-CA"/>
              </w:rPr>
              <w:t>, Véhicule</w:t>
            </w:r>
          </w:p>
        </w:tc>
      </w:tr>
      <w:tr w:rsidR="007C6503" w:rsidRPr="00F3325F" w:rsidTr="00A613D7">
        <w:trPr>
          <w:cantSplit/>
        </w:trPr>
        <w:tc>
          <w:tcPr>
            <w:tcW w:w="2268" w:type="dxa"/>
            <w:vMerge w:val="restart"/>
          </w:tcPr>
          <w:p w:rsidR="007C6503" w:rsidRPr="00605059" w:rsidRDefault="007C6503" w:rsidP="00A613D7">
            <w:pPr>
              <w:rPr>
                <w:b/>
                <w:color w:val="000000"/>
              </w:rPr>
            </w:pPr>
            <w:r w:rsidRPr="00605059">
              <w:rPr>
                <w:b/>
                <w:color w:val="000000"/>
              </w:rPr>
              <w:t>Mapping</w:t>
            </w:r>
          </w:p>
        </w:tc>
        <w:tc>
          <w:tcPr>
            <w:tcW w:w="6660" w:type="dxa"/>
          </w:tcPr>
          <w:p w:rsidR="007C6503" w:rsidRDefault="007C6503" w:rsidP="00A613D7">
            <w:r>
              <w:t>Data Catalog Vocabulary (DCAT)- dcat:keywords</w:t>
            </w:r>
          </w:p>
        </w:tc>
      </w:tr>
      <w:tr w:rsidR="007C6503" w:rsidRPr="00F3325F" w:rsidTr="00A613D7">
        <w:trPr>
          <w:cantSplit/>
        </w:trPr>
        <w:tc>
          <w:tcPr>
            <w:tcW w:w="2268" w:type="dxa"/>
            <w:vMerge/>
          </w:tcPr>
          <w:p w:rsidR="007C6503" w:rsidRPr="00605059" w:rsidRDefault="007C6503" w:rsidP="00A613D7">
            <w:pPr>
              <w:rPr>
                <w:b/>
                <w:color w:val="000000"/>
              </w:rPr>
            </w:pPr>
          </w:p>
        </w:tc>
        <w:tc>
          <w:tcPr>
            <w:tcW w:w="6660" w:type="dxa"/>
          </w:tcPr>
          <w:p w:rsidR="007C6503" w:rsidRPr="00F3325F" w:rsidRDefault="007C6503" w:rsidP="00A613D7">
            <w:r>
              <w:t>Schema.org – Thing &gt; CreativeWork &gt; keywords</w:t>
            </w:r>
          </w:p>
        </w:tc>
      </w:tr>
      <w:tr w:rsidR="002408CB" w:rsidRPr="00F3325F" w:rsidTr="00A613D7">
        <w:trPr>
          <w:cantSplit/>
        </w:trPr>
        <w:tc>
          <w:tcPr>
            <w:tcW w:w="2268" w:type="dxa"/>
          </w:tcPr>
          <w:p w:rsidR="002408CB" w:rsidRPr="00605059" w:rsidRDefault="002408CB" w:rsidP="00A613D7">
            <w:pPr>
              <w:rPr>
                <w:b/>
                <w:color w:val="000000"/>
              </w:rPr>
            </w:pPr>
            <w:r w:rsidRPr="00605059">
              <w:rPr>
                <w:b/>
                <w:color w:val="000000"/>
              </w:rPr>
              <w:t>Application</w:t>
            </w:r>
          </w:p>
        </w:tc>
        <w:tc>
          <w:tcPr>
            <w:tcW w:w="6660" w:type="dxa"/>
          </w:tcPr>
          <w:p w:rsidR="002408CB" w:rsidRDefault="00FB521A" w:rsidP="00A613D7">
            <w:r>
              <w:t xml:space="preserve">Government of Canada Foundational Metadata Element Set, Government of Canada Open Government Metadata Element Set –Open Data and Open Information Catalogue Extension </w:t>
            </w:r>
          </w:p>
        </w:tc>
      </w:tr>
      <w:tr w:rsidR="002408CB" w:rsidRPr="00F3325F" w:rsidTr="00A613D7">
        <w:trPr>
          <w:cantSplit/>
        </w:trPr>
        <w:tc>
          <w:tcPr>
            <w:tcW w:w="8928" w:type="dxa"/>
            <w:gridSpan w:val="2"/>
            <w:shd w:val="clear" w:color="auto" w:fill="E0E0E0"/>
          </w:tcPr>
          <w:p w:rsidR="002408CB" w:rsidRPr="00605059" w:rsidRDefault="002408CB" w:rsidP="00A613D7">
            <w:pPr>
              <w:jc w:val="center"/>
              <w:rPr>
                <w:b/>
                <w:color w:val="000000"/>
              </w:rPr>
            </w:pPr>
            <w:r w:rsidRPr="00605059">
              <w:rPr>
                <w:b/>
                <w:color w:val="000000"/>
              </w:rPr>
              <w:t>Relations</w:t>
            </w:r>
          </w:p>
        </w:tc>
      </w:tr>
      <w:tr w:rsidR="002408CB" w:rsidRPr="00F3325F" w:rsidTr="00A613D7">
        <w:trPr>
          <w:cantSplit/>
        </w:trPr>
        <w:tc>
          <w:tcPr>
            <w:tcW w:w="2268" w:type="dxa"/>
          </w:tcPr>
          <w:p w:rsidR="002408CB" w:rsidRPr="00605059" w:rsidRDefault="002408CB" w:rsidP="00A613D7">
            <w:pPr>
              <w:pStyle w:val="FootnoteText"/>
              <w:rPr>
                <w:b/>
                <w:sz w:val="24"/>
                <w:szCs w:val="24"/>
              </w:rPr>
            </w:pPr>
            <w:r w:rsidRPr="00605059">
              <w:rPr>
                <w:b/>
                <w:sz w:val="24"/>
                <w:szCs w:val="24"/>
              </w:rPr>
              <w:t>Has Syntax Encoding Scheme</w:t>
            </w:r>
          </w:p>
        </w:tc>
        <w:tc>
          <w:tcPr>
            <w:tcW w:w="6660" w:type="dxa"/>
          </w:tcPr>
          <w:p w:rsidR="002408CB" w:rsidRPr="00F3325F" w:rsidRDefault="002408CB" w:rsidP="00A613D7"/>
        </w:tc>
      </w:tr>
      <w:tr w:rsidR="002408CB" w:rsidRPr="00F3325F" w:rsidTr="00A613D7">
        <w:trPr>
          <w:cantSplit/>
        </w:trPr>
        <w:tc>
          <w:tcPr>
            <w:tcW w:w="2268" w:type="dxa"/>
          </w:tcPr>
          <w:p w:rsidR="002408CB" w:rsidRPr="00605059" w:rsidRDefault="002408CB" w:rsidP="00A613D7">
            <w:pPr>
              <w:pStyle w:val="FootnoteText"/>
              <w:rPr>
                <w:b/>
                <w:sz w:val="24"/>
                <w:szCs w:val="24"/>
              </w:rPr>
            </w:pPr>
            <w:r w:rsidRPr="00605059">
              <w:rPr>
                <w:b/>
                <w:sz w:val="24"/>
                <w:szCs w:val="24"/>
              </w:rPr>
              <w:t>Has Vocabulary Encoding Scheme</w:t>
            </w:r>
          </w:p>
        </w:tc>
        <w:tc>
          <w:tcPr>
            <w:tcW w:w="6660" w:type="dxa"/>
          </w:tcPr>
          <w:p w:rsidR="002408CB" w:rsidRPr="00F3325F" w:rsidRDefault="002408CB" w:rsidP="00A613D7"/>
        </w:tc>
      </w:tr>
      <w:tr w:rsidR="002408CB"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408CB" w:rsidRPr="00605059" w:rsidRDefault="002408CB" w:rsidP="00A613D7">
            <w:pPr>
              <w:jc w:val="center"/>
              <w:rPr>
                <w:b/>
                <w:color w:val="000000"/>
              </w:rPr>
            </w:pPr>
            <w:r w:rsidRPr="00605059">
              <w:rPr>
                <w:b/>
                <w:color w:val="000000"/>
              </w:rPr>
              <w:t>Conditions of Application – File</w:t>
            </w:r>
          </w:p>
        </w:tc>
      </w:tr>
      <w:tr w:rsidR="002408CB"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408CB" w:rsidRPr="00605059" w:rsidRDefault="002408CB"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408CB" w:rsidRPr="00F3325F" w:rsidRDefault="002408CB" w:rsidP="007C6503">
            <w:r>
              <w:t>Free text</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2408CB"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408CB" w:rsidRPr="00605059" w:rsidRDefault="002408CB"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408CB" w:rsidRPr="00F3325F" w:rsidRDefault="002408CB" w:rsidP="00A613D7">
            <w:r>
              <w:t>Mandatory</w:t>
            </w:r>
          </w:p>
        </w:tc>
      </w:tr>
      <w:tr w:rsidR="002408CB"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408CB" w:rsidRPr="00605059" w:rsidRDefault="002408CB"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408CB" w:rsidRPr="00F3325F" w:rsidRDefault="002408CB" w:rsidP="00A613D7">
            <w:pPr>
              <w:pStyle w:val="TableText"/>
              <w:spacing w:before="0" w:after="0"/>
              <w:jc w:val="left"/>
              <w:rPr>
                <w:rFonts w:ascii="Times New Roman" w:hAnsi="Times New Roman" w:cs="Times New Roman"/>
              </w:rPr>
            </w:pPr>
          </w:p>
        </w:tc>
      </w:tr>
      <w:tr w:rsidR="002408CB"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408CB" w:rsidRPr="00605059" w:rsidRDefault="002408CB"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408CB" w:rsidRPr="00F3325F" w:rsidRDefault="002408CB" w:rsidP="00894511">
            <w:r>
              <w:t>Repeatable</w:t>
            </w:r>
          </w:p>
        </w:tc>
      </w:tr>
    </w:tbl>
    <w:p w:rsidR="001842E3" w:rsidRPr="00661D5F" w:rsidRDefault="001842E3" w:rsidP="001842E3">
      <w:pPr>
        <w:pStyle w:val="Heading2"/>
      </w:pPr>
      <w:bookmarkStart w:id="107" w:name="_Toc466365211"/>
      <w:r>
        <w:lastRenderedPageBreak/>
        <w:t>10.3</w:t>
      </w:r>
      <w:r w:rsidR="00844A2C">
        <w:t>5</w:t>
      </w:r>
      <w:r>
        <w:t xml:space="preserve"> </w:t>
      </w:r>
      <w:r w:rsidR="002408CB">
        <w:t>Licence</w:t>
      </w:r>
      <w:bookmarkEnd w:id="107"/>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Term Name</w:t>
            </w:r>
          </w:p>
        </w:tc>
        <w:tc>
          <w:tcPr>
            <w:tcW w:w="6660" w:type="dxa"/>
          </w:tcPr>
          <w:p w:rsidR="001842E3" w:rsidRPr="00BF454B" w:rsidRDefault="002408CB" w:rsidP="00BF454B">
            <w:r>
              <w:t xml:space="preserve">license </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CKAN Term Name</w:t>
            </w:r>
          </w:p>
        </w:tc>
        <w:tc>
          <w:tcPr>
            <w:tcW w:w="6660" w:type="dxa"/>
          </w:tcPr>
          <w:p w:rsidR="001842E3" w:rsidRPr="00BF454B" w:rsidRDefault="002408CB" w:rsidP="00BF454B">
            <w:r>
              <w:t>license_id</w:t>
            </w:r>
          </w:p>
        </w:tc>
      </w:tr>
      <w:tr w:rsidR="001842E3" w:rsidRPr="00F3325F" w:rsidTr="00A613D7">
        <w:trPr>
          <w:cantSplit/>
          <w:trHeight w:val="70"/>
        </w:trPr>
        <w:tc>
          <w:tcPr>
            <w:tcW w:w="2268" w:type="dxa"/>
          </w:tcPr>
          <w:p w:rsidR="001842E3" w:rsidRPr="00605059" w:rsidRDefault="001842E3" w:rsidP="00A613D7">
            <w:pPr>
              <w:keepNext/>
              <w:rPr>
                <w:b/>
                <w:color w:val="000000"/>
              </w:rPr>
            </w:pPr>
            <w:r w:rsidRPr="00605059">
              <w:rPr>
                <w:b/>
                <w:color w:val="000000"/>
              </w:rPr>
              <w:t>URI</w:t>
            </w:r>
          </w:p>
        </w:tc>
        <w:tc>
          <w:tcPr>
            <w:tcW w:w="6660" w:type="dxa"/>
          </w:tcPr>
          <w:p w:rsidR="001842E3" w:rsidRPr="00BF454B" w:rsidRDefault="002408CB" w:rsidP="00BF454B">
            <w:r>
              <w:t xml:space="preserve">http://purl.org/dc/terms/license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Defined By</w:t>
            </w:r>
          </w:p>
        </w:tc>
        <w:tc>
          <w:tcPr>
            <w:tcW w:w="6660" w:type="dxa"/>
          </w:tcPr>
          <w:p w:rsidR="00A613D7" w:rsidRDefault="00A613D7" w:rsidP="00A613D7">
            <w:r>
              <w:t>Dublin Core - http://dublincore.org/</w:t>
            </w:r>
          </w:p>
          <w:p w:rsidR="001842E3" w:rsidRPr="00F3325F" w:rsidRDefault="007C6503" w:rsidP="00A613D7">
            <w:pPr>
              <w:rPr>
                <w:color w:val="000000"/>
              </w:rPr>
            </w:pPr>
            <w:r>
              <w:rPr>
                <w:color w:val="000000"/>
              </w:rPr>
              <w:t>dc:rights, dcterms:rights</w:t>
            </w:r>
          </w:p>
        </w:tc>
      </w:tr>
      <w:tr w:rsidR="001842E3" w:rsidRPr="00F3325F" w:rsidTr="00A613D7">
        <w:trPr>
          <w:cantSplit/>
        </w:trPr>
        <w:tc>
          <w:tcPr>
            <w:tcW w:w="2268" w:type="dxa"/>
          </w:tcPr>
          <w:p w:rsidR="001842E3" w:rsidRPr="00605059" w:rsidRDefault="007302BE" w:rsidP="00A613D7">
            <w:pPr>
              <w:rPr>
                <w:b/>
                <w:color w:val="000000"/>
              </w:rPr>
            </w:pPr>
            <w:r>
              <w:rPr>
                <w:b/>
                <w:color w:val="000000"/>
              </w:rPr>
              <w:t xml:space="preserve">English </w:t>
            </w:r>
            <w:r w:rsidR="001842E3" w:rsidRPr="00605059">
              <w:rPr>
                <w:b/>
                <w:color w:val="000000"/>
              </w:rPr>
              <w:t>Label</w:t>
            </w:r>
          </w:p>
        </w:tc>
        <w:tc>
          <w:tcPr>
            <w:tcW w:w="6660" w:type="dxa"/>
          </w:tcPr>
          <w:p w:rsidR="001842E3" w:rsidRPr="00BF454B" w:rsidRDefault="00A613D7" w:rsidP="00A613D7">
            <w:r>
              <w:t>Licence</w:t>
            </w:r>
          </w:p>
        </w:tc>
      </w:tr>
      <w:tr w:rsidR="007302BE" w:rsidRPr="00F3325F" w:rsidTr="00A613D7">
        <w:trPr>
          <w:cantSplit/>
        </w:trPr>
        <w:tc>
          <w:tcPr>
            <w:tcW w:w="2268" w:type="dxa"/>
          </w:tcPr>
          <w:p w:rsidR="007302BE" w:rsidRDefault="007302BE" w:rsidP="00A613D7">
            <w:pPr>
              <w:rPr>
                <w:b/>
                <w:color w:val="000000"/>
              </w:rPr>
            </w:pPr>
            <w:r>
              <w:rPr>
                <w:b/>
                <w:color w:val="000000"/>
              </w:rPr>
              <w:t>French Label</w:t>
            </w:r>
          </w:p>
        </w:tc>
        <w:tc>
          <w:tcPr>
            <w:tcW w:w="6660" w:type="dxa"/>
          </w:tcPr>
          <w:p w:rsidR="007302BE" w:rsidRDefault="007302BE" w:rsidP="00A613D7">
            <w:r>
              <w:t>Licence</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 xml:space="preserve">Definition </w:t>
            </w:r>
          </w:p>
        </w:tc>
        <w:tc>
          <w:tcPr>
            <w:tcW w:w="6660" w:type="dxa"/>
          </w:tcPr>
          <w:p w:rsidR="001842E3" w:rsidRPr="00BF454B" w:rsidRDefault="00A613D7" w:rsidP="00BF454B">
            <w:r>
              <w:t xml:space="preserve">A legal document giving official permission to do something with the resource.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Description (Open Government Specific)</w:t>
            </w:r>
          </w:p>
        </w:tc>
        <w:tc>
          <w:tcPr>
            <w:tcW w:w="6660" w:type="dxa"/>
          </w:tcPr>
          <w:p w:rsidR="001842E3" w:rsidRPr="00F3325F" w:rsidRDefault="00F11A77" w:rsidP="00F11A77">
            <w:pPr>
              <w:pStyle w:val="Header"/>
              <w:rPr>
                <w:color w:val="000000"/>
                <w:lang w:eastAsia="en-CA"/>
              </w:rPr>
            </w:pPr>
            <w:r w:rsidRPr="00E26D77">
              <w:t>The licence applied to the asset. It may outline the limitations or constraints on the use of the item.</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Comment (Implementation Notes)</w:t>
            </w:r>
          </w:p>
        </w:tc>
        <w:tc>
          <w:tcPr>
            <w:tcW w:w="6660" w:type="dxa"/>
          </w:tcPr>
          <w:p w:rsidR="001842E3" w:rsidRPr="00F3325F" w:rsidRDefault="00F11A77" w:rsidP="00A613D7">
            <w:r w:rsidRPr="00E26D77">
              <w:t>This element will be automatically populated with 'Open Government Licence - Canada'. When other collections are added from provinces and municipalities, this field will include a controlled list of all versions of the OGL</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Example</w:t>
            </w:r>
          </w:p>
        </w:tc>
        <w:tc>
          <w:tcPr>
            <w:tcW w:w="6660" w:type="dxa"/>
          </w:tcPr>
          <w:p w:rsidR="001842E3" w:rsidRPr="00F3325F" w:rsidRDefault="00F11A77" w:rsidP="00A613D7">
            <w:r>
              <w:t>Open Government Licence – Canada</w:t>
            </w:r>
          </w:p>
        </w:tc>
      </w:tr>
      <w:tr w:rsidR="007C6503" w:rsidRPr="00F3325F" w:rsidTr="00A613D7">
        <w:trPr>
          <w:cantSplit/>
        </w:trPr>
        <w:tc>
          <w:tcPr>
            <w:tcW w:w="2268" w:type="dxa"/>
            <w:vMerge w:val="restart"/>
          </w:tcPr>
          <w:p w:rsidR="007C6503" w:rsidRPr="00605059" w:rsidRDefault="007C6503" w:rsidP="00A613D7">
            <w:pPr>
              <w:rPr>
                <w:b/>
                <w:color w:val="000000"/>
              </w:rPr>
            </w:pPr>
            <w:r w:rsidRPr="00605059">
              <w:rPr>
                <w:b/>
                <w:color w:val="000000"/>
              </w:rPr>
              <w:t>Mapping</w:t>
            </w:r>
          </w:p>
        </w:tc>
        <w:tc>
          <w:tcPr>
            <w:tcW w:w="6660" w:type="dxa"/>
          </w:tcPr>
          <w:p w:rsidR="007C6503" w:rsidRDefault="007C6503" w:rsidP="00A613D7">
            <w:r>
              <w:t>Data Catalog Vocabulary (DCAT) – dct:licence</w:t>
            </w:r>
          </w:p>
        </w:tc>
      </w:tr>
      <w:tr w:rsidR="007C6503" w:rsidRPr="00F3325F" w:rsidTr="00A613D7">
        <w:trPr>
          <w:cantSplit/>
        </w:trPr>
        <w:tc>
          <w:tcPr>
            <w:tcW w:w="2268" w:type="dxa"/>
            <w:vMerge/>
          </w:tcPr>
          <w:p w:rsidR="007C6503" w:rsidRPr="00605059" w:rsidRDefault="007C6503" w:rsidP="00A613D7">
            <w:pPr>
              <w:rPr>
                <w:b/>
                <w:color w:val="000000"/>
              </w:rPr>
            </w:pPr>
          </w:p>
        </w:tc>
        <w:tc>
          <w:tcPr>
            <w:tcW w:w="6660" w:type="dxa"/>
          </w:tcPr>
          <w:p w:rsidR="007C6503" w:rsidRPr="00F3325F" w:rsidRDefault="007C6503" w:rsidP="00A613D7">
            <w:r>
              <w:t>Schema.org – Thing &gt; CreativeWork &gt; license</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Application</w:t>
            </w:r>
          </w:p>
        </w:tc>
        <w:tc>
          <w:tcPr>
            <w:tcW w:w="6660" w:type="dxa"/>
          </w:tcPr>
          <w:p w:rsidR="001842E3" w:rsidRDefault="00FB521A" w:rsidP="00A613D7">
            <w:r>
              <w:t xml:space="preserve">Government of Canada Foundational Metadata Element Set, Government of Canada Open Government Metadata Element Set –Open Data and Open Information Catalogue Extension </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Syntax Encoding Scheme</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660" w:type="dxa"/>
          </w:tcPr>
          <w:p w:rsidR="001842E3" w:rsidRDefault="00BF454B" w:rsidP="00A613D7">
            <w:r>
              <w:t>Licence Codelist (</w:t>
            </w:r>
            <w:hyperlink w:anchor="_1.9_Licence" w:history="1">
              <w:r w:rsidRPr="00BF454B">
                <w:rPr>
                  <w:rStyle w:val="Hyperlink"/>
                </w:rPr>
                <w:t>See Appendix 1.9</w:t>
              </w:r>
            </w:hyperlink>
            <w:r>
              <w:t>)</w:t>
            </w:r>
          </w:p>
          <w:p w:rsidR="00A613D7" w:rsidRPr="00F3325F" w:rsidRDefault="00A613D7" w:rsidP="00A613D7">
            <w:r>
              <w:t>Open Government Secretariat, Treasury Board of Canada Secretariat</w:t>
            </w:r>
          </w:p>
        </w:tc>
      </w:tr>
      <w:tr w:rsidR="001842E3"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842E3" w:rsidRPr="00725138" w:rsidRDefault="00725138" w:rsidP="00BF454B">
            <w:pPr>
              <w:rPr>
                <w:color w:val="000000"/>
              </w:rPr>
            </w:pPr>
            <w:r w:rsidRPr="00725138">
              <w:rPr>
                <w:color w:val="000000"/>
              </w:rPr>
              <w:t xml:space="preserve">Text, based on vocabulary encoding scheme  </w:t>
            </w:r>
          </w:p>
        </w:tc>
      </w:tr>
      <w:tr w:rsidR="00087919"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087919">
            <w:pPr>
              <w:tabs>
                <w:tab w:val="left" w:pos="2190"/>
              </w:tabs>
            </w:pPr>
            <w:r>
              <w:t>No, this element is system generated</w:t>
            </w:r>
          </w:p>
        </w:tc>
      </w:tr>
      <w:tr w:rsidR="001842E3"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A613D7" w:rsidP="00A613D7">
            <w:r>
              <w:t>Mandatory</w:t>
            </w:r>
          </w:p>
        </w:tc>
      </w:tr>
      <w:tr w:rsidR="001842E3"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F11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842E3" w:rsidRPr="00F3325F" w:rsidRDefault="001842E3" w:rsidP="00BF454B">
            <w:r>
              <w:t>Single</w:t>
            </w:r>
          </w:p>
        </w:tc>
      </w:tr>
    </w:tbl>
    <w:p w:rsidR="00BF454B" w:rsidRDefault="00BF454B" w:rsidP="001842E3">
      <w:pPr>
        <w:pStyle w:val="Heading2"/>
      </w:pPr>
    </w:p>
    <w:p w:rsidR="00BF454B" w:rsidRDefault="00BF454B">
      <w:pPr>
        <w:rPr>
          <w:rFonts w:asciiTheme="majorHAnsi" w:eastAsiaTheme="majorEastAsia" w:hAnsiTheme="majorHAnsi" w:cstheme="majorBidi"/>
          <w:b/>
          <w:bCs/>
          <w:color w:val="4F81BD" w:themeColor="accent1"/>
          <w:sz w:val="26"/>
          <w:szCs w:val="26"/>
          <w:lang w:eastAsia="en-US"/>
        </w:rPr>
      </w:pPr>
      <w:r>
        <w:br w:type="page"/>
      </w:r>
    </w:p>
    <w:p w:rsidR="001842E3" w:rsidRPr="00661D5F" w:rsidRDefault="001842E3" w:rsidP="001842E3">
      <w:pPr>
        <w:pStyle w:val="Heading2"/>
      </w:pPr>
      <w:bookmarkStart w:id="108" w:name="_10.40_Locale"/>
      <w:bookmarkStart w:id="109" w:name="_Toc466365212"/>
      <w:bookmarkEnd w:id="108"/>
      <w:r>
        <w:lastRenderedPageBreak/>
        <w:t>10.</w:t>
      </w:r>
      <w:r w:rsidR="00844A2C">
        <w:t>36</w:t>
      </w:r>
      <w:r w:rsidR="00A613D7">
        <w:t xml:space="preserve"> Locale</w:t>
      </w:r>
      <w:bookmarkEnd w:id="109"/>
    </w:p>
    <w:p w:rsidR="001842E3" w:rsidRPr="00661D5F" w:rsidRDefault="001842E3" w:rsidP="001842E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1842E3" w:rsidRPr="00F3325F" w:rsidTr="00A613D7">
        <w:trPr>
          <w:cantSplit/>
        </w:trPr>
        <w:tc>
          <w:tcPr>
            <w:tcW w:w="8928" w:type="dxa"/>
            <w:gridSpan w:val="2"/>
            <w:shd w:val="clear" w:color="auto" w:fill="E0E0E0"/>
          </w:tcPr>
          <w:p w:rsidR="001842E3" w:rsidRPr="00605059" w:rsidRDefault="001842E3" w:rsidP="00A613D7">
            <w:pPr>
              <w:keepNext/>
              <w:jc w:val="center"/>
              <w:rPr>
                <w:b/>
              </w:rPr>
            </w:pPr>
            <w:r>
              <w:rPr>
                <w:b/>
                <w:color w:val="000000"/>
              </w:rPr>
              <w:t>I</w:t>
            </w:r>
            <w:r w:rsidRPr="00605059">
              <w:rPr>
                <w:b/>
                <w:color w:val="000000"/>
              </w:rPr>
              <w:t>dentification</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Term Name</w:t>
            </w:r>
          </w:p>
        </w:tc>
        <w:tc>
          <w:tcPr>
            <w:tcW w:w="6660" w:type="dxa"/>
          </w:tcPr>
          <w:p w:rsidR="001842E3" w:rsidRPr="00BF454B" w:rsidRDefault="00A4543C" w:rsidP="00A4543C">
            <w:r>
              <w:t>L</w:t>
            </w:r>
            <w:r w:rsidR="00A613D7">
              <w:t>ocale</w:t>
            </w:r>
          </w:p>
        </w:tc>
      </w:tr>
      <w:tr w:rsidR="001842E3" w:rsidRPr="00F3325F" w:rsidTr="00A613D7">
        <w:trPr>
          <w:cantSplit/>
        </w:trPr>
        <w:tc>
          <w:tcPr>
            <w:tcW w:w="2268" w:type="dxa"/>
          </w:tcPr>
          <w:p w:rsidR="001842E3" w:rsidRPr="00605059" w:rsidRDefault="001842E3" w:rsidP="00A613D7">
            <w:pPr>
              <w:keepNext/>
              <w:rPr>
                <w:b/>
                <w:color w:val="000000"/>
              </w:rPr>
            </w:pPr>
            <w:r w:rsidRPr="00605059">
              <w:rPr>
                <w:b/>
                <w:color w:val="000000"/>
              </w:rPr>
              <w:t>CKAN Term Name</w:t>
            </w:r>
          </w:p>
        </w:tc>
        <w:tc>
          <w:tcPr>
            <w:tcW w:w="6660" w:type="dxa"/>
          </w:tcPr>
          <w:p w:rsidR="001842E3" w:rsidRPr="00BF454B" w:rsidRDefault="00A613D7" w:rsidP="00BF454B">
            <w:r>
              <w:t>locale</w:t>
            </w:r>
          </w:p>
        </w:tc>
      </w:tr>
      <w:tr w:rsidR="001842E3" w:rsidRPr="00F3325F" w:rsidTr="00A613D7">
        <w:trPr>
          <w:cantSplit/>
          <w:trHeight w:val="70"/>
        </w:trPr>
        <w:tc>
          <w:tcPr>
            <w:tcW w:w="2268" w:type="dxa"/>
          </w:tcPr>
          <w:p w:rsidR="001842E3" w:rsidRPr="00605059" w:rsidRDefault="001842E3" w:rsidP="00A613D7">
            <w:pPr>
              <w:keepNext/>
              <w:rPr>
                <w:b/>
                <w:color w:val="000000"/>
              </w:rPr>
            </w:pPr>
            <w:r w:rsidRPr="00605059">
              <w:rPr>
                <w:b/>
                <w:color w:val="000000"/>
              </w:rPr>
              <w:t>URI</w:t>
            </w:r>
          </w:p>
        </w:tc>
        <w:tc>
          <w:tcPr>
            <w:tcW w:w="6660" w:type="dxa"/>
          </w:tcPr>
          <w:p w:rsidR="001842E3" w:rsidRPr="00BF454B" w:rsidRDefault="00A613D7" w:rsidP="00BF454B">
            <w:r>
              <w:t>To be determined</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Defined By</w:t>
            </w:r>
          </w:p>
        </w:tc>
        <w:tc>
          <w:tcPr>
            <w:tcW w:w="6660" w:type="dxa"/>
          </w:tcPr>
          <w:p w:rsidR="001842E3" w:rsidRPr="00BF454B" w:rsidRDefault="008902C4" w:rsidP="00A613D7">
            <w:pPr>
              <w:rPr>
                <w:u w:val="single"/>
              </w:rPr>
            </w:pPr>
            <w:hyperlink r:id="rId92" w:history="1">
              <w:r w:rsidR="00A613D7">
                <w:rPr>
                  <w:rStyle w:val="Hyperlink"/>
                </w:rPr>
                <w:t>North American Profile ISO 19115 - http://nap.geogratis.gc.ca/metadata/register/registerItems-eng.html</w:t>
              </w:r>
            </w:hyperlink>
          </w:p>
        </w:tc>
      </w:tr>
      <w:tr w:rsidR="001842E3" w:rsidRPr="00F3325F" w:rsidTr="00A613D7">
        <w:trPr>
          <w:cantSplit/>
        </w:trPr>
        <w:tc>
          <w:tcPr>
            <w:tcW w:w="2268" w:type="dxa"/>
          </w:tcPr>
          <w:p w:rsidR="001842E3" w:rsidRPr="00605059" w:rsidRDefault="007302BE" w:rsidP="00A613D7">
            <w:pPr>
              <w:rPr>
                <w:b/>
                <w:color w:val="000000"/>
              </w:rPr>
            </w:pPr>
            <w:r>
              <w:rPr>
                <w:b/>
                <w:color w:val="000000"/>
              </w:rPr>
              <w:t xml:space="preserve">English </w:t>
            </w:r>
            <w:r w:rsidR="001842E3" w:rsidRPr="00605059">
              <w:rPr>
                <w:b/>
                <w:color w:val="000000"/>
              </w:rPr>
              <w:t>Label</w:t>
            </w:r>
          </w:p>
        </w:tc>
        <w:tc>
          <w:tcPr>
            <w:tcW w:w="6660" w:type="dxa"/>
          </w:tcPr>
          <w:p w:rsidR="001842E3" w:rsidRPr="00BF454B" w:rsidRDefault="00A613D7" w:rsidP="00A613D7">
            <w:r>
              <w:t>Locale</w:t>
            </w:r>
          </w:p>
        </w:tc>
      </w:tr>
      <w:tr w:rsidR="007302BE" w:rsidRPr="00F3325F" w:rsidTr="00A613D7">
        <w:trPr>
          <w:cantSplit/>
        </w:trPr>
        <w:tc>
          <w:tcPr>
            <w:tcW w:w="2268" w:type="dxa"/>
          </w:tcPr>
          <w:p w:rsidR="007302BE" w:rsidRDefault="007302BE" w:rsidP="00A613D7">
            <w:pPr>
              <w:rPr>
                <w:b/>
                <w:color w:val="000000"/>
              </w:rPr>
            </w:pPr>
            <w:r>
              <w:rPr>
                <w:b/>
                <w:color w:val="000000"/>
              </w:rPr>
              <w:t>French Label</w:t>
            </w:r>
          </w:p>
        </w:tc>
        <w:tc>
          <w:tcPr>
            <w:tcW w:w="6660" w:type="dxa"/>
          </w:tcPr>
          <w:p w:rsidR="007302BE" w:rsidRDefault="007302BE" w:rsidP="00A613D7">
            <w:r>
              <w:t>??</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Definition</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 xml:space="preserve">Definition </w:t>
            </w:r>
          </w:p>
        </w:tc>
        <w:tc>
          <w:tcPr>
            <w:tcW w:w="6660" w:type="dxa"/>
          </w:tcPr>
          <w:p w:rsidR="001842E3" w:rsidRPr="00F3325F" w:rsidRDefault="00A613D7" w:rsidP="00BF454B">
            <w:pPr>
              <w:rPr>
                <w:color w:val="000000"/>
              </w:rPr>
            </w:pPr>
            <w:r>
              <w:t xml:space="preserve">This element provides information about an alternatively used localised character string for a linguistic extension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Description (Open Government Specific)</w:t>
            </w:r>
          </w:p>
        </w:tc>
        <w:tc>
          <w:tcPr>
            <w:tcW w:w="6660" w:type="dxa"/>
          </w:tcPr>
          <w:p w:rsidR="00A613D7" w:rsidRDefault="00A613D7" w:rsidP="00A613D7">
            <w:r>
              <w:t>Other languages used in metadata free text description</w:t>
            </w:r>
          </w:p>
          <w:p w:rsidR="001842E3" w:rsidRPr="00F3325F" w:rsidRDefault="001842E3" w:rsidP="00A613D7">
            <w:pPr>
              <w:pStyle w:val="Header"/>
              <w:rPr>
                <w:color w:val="000000"/>
                <w:lang w:eastAsia="en-CA"/>
              </w:rPr>
            </w:pP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Comment (Implementation Notes)</w:t>
            </w:r>
          </w:p>
        </w:tc>
        <w:tc>
          <w:tcPr>
            <w:tcW w:w="6660" w:type="dxa"/>
          </w:tcPr>
          <w:p w:rsidR="001842E3" w:rsidRPr="00F3325F" w:rsidRDefault="00BF454B" w:rsidP="00A613D7">
            <w:r>
              <w:t xml:space="preserve">Enter the other languages used in throughout the metadata record’s free text fields. </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Example</w:t>
            </w:r>
          </w:p>
        </w:tc>
        <w:tc>
          <w:tcPr>
            <w:tcW w:w="6660" w:type="dxa"/>
          </w:tcPr>
          <w:p w:rsidR="001842E3" w:rsidRPr="00F3325F" w:rsidRDefault="00BF454B" w:rsidP="00A613D7">
            <w:r>
              <w:t>eng</w:t>
            </w:r>
          </w:p>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Mapping</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rPr>
                <w:b/>
                <w:color w:val="000000"/>
              </w:rPr>
            </w:pPr>
            <w:r w:rsidRPr="00605059">
              <w:rPr>
                <w:b/>
                <w:color w:val="000000"/>
              </w:rPr>
              <w:t>Application</w:t>
            </w:r>
          </w:p>
        </w:tc>
        <w:tc>
          <w:tcPr>
            <w:tcW w:w="6660" w:type="dxa"/>
          </w:tcPr>
          <w:p w:rsidR="001842E3" w:rsidRDefault="00FB521A" w:rsidP="00FB521A">
            <w:r>
              <w:t xml:space="preserve">Government of Canada Open Government Metadata Element Set –Open Maps Domain Extension </w:t>
            </w:r>
          </w:p>
        </w:tc>
      </w:tr>
      <w:tr w:rsidR="001842E3" w:rsidRPr="00F3325F" w:rsidTr="00A613D7">
        <w:trPr>
          <w:cantSplit/>
        </w:trPr>
        <w:tc>
          <w:tcPr>
            <w:tcW w:w="8928" w:type="dxa"/>
            <w:gridSpan w:val="2"/>
            <w:shd w:val="clear" w:color="auto" w:fill="E0E0E0"/>
          </w:tcPr>
          <w:p w:rsidR="001842E3" w:rsidRPr="00605059" w:rsidRDefault="001842E3" w:rsidP="00A613D7">
            <w:pPr>
              <w:jc w:val="center"/>
              <w:rPr>
                <w:b/>
                <w:color w:val="000000"/>
              </w:rPr>
            </w:pPr>
            <w:r w:rsidRPr="00605059">
              <w:rPr>
                <w:b/>
                <w:color w:val="000000"/>
              </w:rPr>
              <w:t>Relations</w:t>
            </w:r>
          </w:p>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Syntax Encoding Scheme</w:t>
            </w:r>
          </w:p>
        </w:tc>
        <w:tc>
          <w:tcPr>
            <w:tcW w:w="6660" w:type="dxa"/>
          </w:tcPr>
          <w:p w:rsidR="001842E3" w:rsidRPr="00F3325F" w:rsidRDefault="001842E3" w:rsidP="00A613D7"/>
        </w:tc>
      </w:tr>
      <w:tr w:rsidR="001842E3" w:rsidRPr="00F3325F" w:rsidTr="00A613D7">
        <w:trPr>
          <w:cantSplit/>
        </w:trPr>
        <w:tc>
          <w:tcPr>
            <w:tcW w:w="2268" w:type="dxa"/>
          </w:tcPr>
          <w:p w:rsidR="001842E3" w:rsidRPr="00605059" w:rsidRDefault="001842E3" w:rsidP="00A613D7">
            <w:pPr>
              <w:pStyle w:val="FootnoteText"/>
              <w:rPr>
                <w:b/>
                <w:sz w:val="24"/>
                <w:szCs w:val="24"/>
              </w:rPr>
            </w:pPr>
            <w:r w:rsidRPr="00605059">
              <w:rPr>
                <w:b/>
                <w:sz w:val="24"/>
                <w:szCs w:val="24"/>
              </w:rPr>
              <w:t>Has Vocabulary Encoding Scheme</w:t>
            </w:r>
          </w:p>
        </w:tc>
        <w:tc>
          <w:tcPr>
            <w:tcW w:w="6660" w:type="dxa"/>
          </w:tcPr>
          <w:p w:rsidR="00BF454B" w:rsidRDefault="008902C4" w:rsidP="00BF454B">
            <w:pPr>
              <w:pStyle w:val="Body"/>
              <w:spacing w:after="0"/>
              <w:rPr>
                <w:rFonts w:ascii="Times New Roman" w:hAnsi="Times New Roman"/>
                <w:sz w:val="24"/>
                <w:szCs w:val="24"/>
                <w:lang w:val="en-US"/>
              </w:rPr>
            </w:pPr>
            <w:hyperlink w:anchor="_1._12_Language" w:history="1">
              <w:r w:rsidR="00BF454B" w:rsidRPr="00890AB9">
                <w:rPr>
                  <w:rStyle w:val="Hyperlink"/>
                  <w:rFonts w:ascii="Times New Roman" w:hAnsi="Times New Roman"/>
                  <w:sz w:val="24"/>
                  <w:szCs w:val="24"/>
                  <w:lang w:val="en-US"/>
                </w:rPr>
                <w:t>Language Codelist (See Appendix 1.12)</w:t>
              </w:r>
            </w:hyperlink>
          </w:p>
          <w:p w:rsidR="001842E3" w:rsidRPr="00F3325F" w:rsidRDefault="00BF454B" w:rsidP="00BF454B">
            <w:pPr>
              <w:tabs>
                <w:tab w:val="left" w:pos="1350"/>
              </w:tabs>
            </w:pPr>
            <w:r w:rsidRPr="00890AB9">
              <w:rPr>
                <w:lang w:val="fr-CA"/>
              </w:rPr>
              <w:t>Source: ISO 639.2 Lang</w:t>
            </w:r>
            <w:r>
              <w:rPr>
                <w:lang w:val="fr-CA"/>
              </w:rPr>
              <w:t>u</w:t>
            </w:r>
            <w:r w:rsidRPr="00890AB9">
              <w:rPr>
                <w:lang w:val="fr-CA"/>
              </w:rPr>
              <w:t>age Codes</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1842E3" w:rsidRPr="00605059" w:rsidRDefault="001842E3" w:rsidP="00A613D7">
            <w:pPr>
              <w:jc w:val="center"/>
              <w:rPr>
                <w:b/>
                <w:color w:val="000000"/>
              </w:rPr>
            </w:pPr>
            <w:r w:rsidRPr="00605059">
              <w:rPr>
                <w:b/>
                <w:color w:val="000000"/>
              </w:rPr>
              <w:t>Conditions of Application – File</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4E5843" w:rsidP="004E5843">
            <w:r>
              <w:t>Text, based on vocabulary encoding scheme</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r>
              <w:t>Optional</w:t>
            </w: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842E3" w:rsidRPr="00605059" w:rsidRDefault="001842E3"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1842E3" w:rsidRPr="00F3325F" w:rsidRDefault="001842E3" w:rsidP="00A613D7">
            <w:pPr>
              <w:pStyle w:val="TableText"/>
              <w:spacing w:before="0" w:after="0"/>
              <w:jc w:val="left"/>
              <w:rPr>
                <w:rFonts w:ascii="Times New Roman" w:hAnsi="Times New Roman" w:cs="Times New Roman"/>
              </w:rPr>
            </w:pPr>
          </w:p>
        </w:tc>
      </w:tr>
      <w:tr w:rsidR="001842E3"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1842E3" w:rsidRPr="00605059" w:rsidRDefault="001842E3"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1842E3" w:rsidRPr="00F3325F" w:rsidRDefault="001842E3" w:rsidP="00BF454B">
            <w:r>
              <w:t>Single</w:t>
            </w:r>
          </w:p>
        </w:tc>
      </w:tr>
    </w:tbl>
    <w:p w:rsidR="00BF454B" w:rsidRDefault="00BF454B" w:rsidP="00293D83">
      <w:pPr>
        <w:pStyle w:val="Heading2"/>
      </w:pPr>
    </w:p>
    <w:p w:rsidR="00BF454B" w:rsidRDefault="00BF454B">
      <w:pPr>
        <w:rPr>
          <w:rFonts w:asciiTheme="majorHAnsi" w:eastAsiaTheme="majorEastAsia" w:hAnsiTheme="majorHAnsi" w:cstheme="majorBidi"/>
          <w:b/>
          <w:bCs/>
          <w:color w:val="4F81BD" w:themeColor="accent1"/>
          <w:sz w:val="26"/>
          <w:szCs w:val="26"/>
          <w:lang w:eastAsia="en-US"/>
        </w:rPr>
      </w:pPr>
      <w:r>
        <w:br w:type="page"/>
      </w:r>
    </w:p>
    <w:p w:rsidR="00A613D7" w:rsidRPr="00661D5F" w:rsidRDefault="00844A2C" w:rsidP="00A613D7">
      <w:pPr>
        <w:pStyle w:val="Heading2"/>
      </w:pPr>
      <w:bookmarkStart w:id="110" w:name="_10.41_Maintenance_and"/>
      <w:bookmarkStart w:id="111" w:name="_Toc466365213"/>
      <w:bookmarkEnd w:id="110"/>
      <w:r>
        <w:lastRenderedPageBreak/>
        <w:t>10.37</w:t>
      </w:r>
      <w:r w:rsidR="00A613D7">
        <w:t xml:space="preserve"> </w:t>
      </w:r>
      <w:r w:rsidR="00A613D7" w:rsidRPr="00A613D7">
        <w:t>Maintenance and Update Frequency</w:t>
      </w:r>
      <w:bookmarkEnd w:id="111"/>
    </w:p>
    <w:p w:rsidR="00A613D7" w:rsidRPr="00661D5F" w:rsidRDefault="00A613D7" w:rsidP="00A613D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A613D7" w:rsidRPr="00F3325F" w:rsidTr="00A613D7">
        <w:trPr>
          <w:cantSplit/>
        </w:trPr>
        <w:tc>
          <w:tcPr>
            <w:tcW w:w="8928" w:type="dxa"/>
            <w:gridSpan w:val="2"/>
            <w:shd w:val="clear" w:color="auto" w:fill="E0E0E0"/>
          </w:tcPr>
          <w:p w:rsidR="00A613D7" w:rsidRPr="00605059" w:rsidRDefault="00A613D7" w:rsidP="00A613D7">
            <w:pPr>
              <w:keepNext/>
              <w:jc w:val="center"/>
              <w:rPr>
                <w:b/>
              </w:rPr>
            </w:pPr>
            <w:r>
              <w:rPr>
                <w:b/>
                <w:color w:val="000000"/>
              </w:rPr>
              <w:t>I</w:t>
            </w:r>
            <w:r w:rsidRPr="00605059">
              <w:rPr>
                <w:b/>
                <w:color w:val="000000"/>
              </w:rPr>
              <w:t>dentification</w:t>
            </w:r>
          </w:p>
        </w:tc>
      </w:tr>
      <w:tr w:rsidR="00A613D7" w:rsidRPr="00F3325F" w:rsidTr="00A613D7">
        <w:trPr>
          <w:cantSplit/>
        </w:trPr>
        <w:tc>
          <w:tcPr>
            <w:tcW w:w="2268" w:type="dxa"/>
          </w:tcPr>
          <w:p w:rsidR="00A613D7" w:rsidRPr="00605059" w:rsidRDefault="00A613D7" w:rsidP="00A613D7">
            <w:pPr>
              <w:keepNext/>
              <w:rPr>
                <w:b/>
                <w:color w:val="000000"/>
              </w:rPr>
            </w:pPr>
            <w:r w:rsidRPr="00605059">
              <w:rPr>
                <w:b/>
                <w:color w:val="000000"/>
              </w:rPr>
              <w:t>Term Name</w:t>
            </w:r>
          </w:p>
        </w:tc>
        <w:tc>
          <w:tcPr>
            <w:tcW w:w="6660" w:type="dxa"/>
          </w:tcPr>
          <w:p w:rsidR="00A613D7" w:rsidRPr="00BF454B" w:rsidRDefault="00A613D7" w:rsidP="00BF454B">
            <w:r>
              <w:t xml:space="preserve">maintenanceAndUpdateFrequency </w:t>
            </w:r>
          </w:p>
        </w:tc>
      </w:tr>
      <w:tr w:rsidR="00A613D7" w:rsidRPr="00F3325F" w:rsidTr="00A613D7">
        <w:trPr>
          <w:cantSplit/>
        </w:trPr>
        <w:tc>
          <w:tcPr>
            <w:tcW w:w="2268" w:type="dxa"/>
          </w:tcPr>
          <w:p w:rsidR="00A613D7" w:rsidRPr="00605059" w:rsidRDefault="00A613D7" w:rsidP="00A613D7">
            <w:pPr>
              <w:keepNext/>
              <w:rPr>
                <w:b/>
                <w:color w:val="000000"/>
              </w:rPr>
            </w:pPr>
            <w:r w:rsidRPr="00605059">
              <w:rPr>
                <w:b/>
                <w:color w:val="000000"/>
              </w:rPr>
              <w:t>CKAN Term Name</w:t>
            </w:r>
          </w:p>
        </w:tc>
        <w:tc>
          <w:tcPr>
            <w:tcW w:w="6660" w:type="dxa"/>
          </w:tcPr>
          <w:p w:rsidR="00A613D7" w:rsidRPr="00BF454B" w:rsidRDefault="00A613D7" w:rsidP="00BF454B">
            <w:r>
              <w:t>frequency</w:t>
            </w:r>
          </w:p>
        </w:tc>
      </w:tr>
      <w:tr w:rsidR="00A613D7" w:rsidRPr="00F3325F" w:rsidTr="00A613D7">
        <w:trPr>
          <w:cantSplit/>
          <w:trHeight w:val="70"/>
        </w:trPr>
        <w:tc>
          <w:tcPr>
            <w:tcW w:w="2268" w:type="dxa"/>
          </w:tcPr>
          <w:p w:rsidR="00A613D7" w:rsidRPr="00605059" w:rsidRDefault="00A613D7" w:rsidP="00A613D7">
            <w:pPr>
              <w:keepNext/>
              <w:rPr>
                <w:b/>
                <w:color w:val="000000"/>
              </w:rPr>
            </w:pPr>
            <w:r w:rsidRPr="00605059">
              <w:rPr>
                <w:b/>
                <w:color w:val="000000"/>
              </w:rPr>
              <w:t>URI</w:t>
            </w:r>
          </w:p>
        </w:tc>
        <w:tc>
          <w:tcPr>
            <w:tcW w:w="6660" w:type="dxa"/>
          </w:tcPr>
          <w:p w:rsidR="00A613D7" w:rsidRPr="00BF454B" w:rsidRDefault="00A613D7" w:rsidP="00BF454B">
            <w:r>
              <w:t>To be determined</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Defined By</w:t>
            </w:r>
          </w:p>
        </w:tc>
        <w:tc>
          <w:tcPr>
            <w:tcW w:w="6660" w:type="dxa"/>
          </w:tcPr>
          <w:p w:rsidR="00A613D7" w:rsidRPr="00BF454B" w:rsidRDefault="008902C4" w:rsidP="00A613D7">
            <w:pPr>
              <w:rPr>
                <w:u w:val="single"/>
              </w:rPr>
            </w:pPr>
            <w:hyperlink r:id="rId93" w:history="1">
              <w:r w:rsidR="00A613D7">
                <w:rPr>
                  <w:rStyle w:val="Hyperlink"/>
                </w:rPr>
                <w:t>North American Profile ISO 19115 - http://nap.geogratis.gc.ca/metadata/register/registerItems-eng.html</w:t>
              </w:r>
            </w:hyperlink>
          </w:p>
        </w:tc>
      </w:tr>
      <w:tr w:rsidR="00A613D7" w:rsidRPr="00F3325F" w:rsidTr="00A613D7">
        <w:trPr>
          <w:cantSplit/>
        </w:trPr>
        <w:tc>
          <w:tcPr>
            <w:tcW w:w="2268" w:type="dxa"/>
          </w:tcPr>
          <w:p w:rsidR="00A613D7" w:rsidRPr="00605059" w:rsidRDefault="007302BE" w:rsidP="00A613D7">
            <w:pPr>
              <w:rPr>
                <w:b/>
                <w:color w:val="000000"/>
              </w:rPr>
            </w:pPr>
            <w:r>
              <w:rPr>
                <w:b/>
                <w:color w:val="000000"/>
              </w:rPr>
              <w:t xml:space="preserve">English </w:t>
            </w:r>
            <w:r w:rsidR="00A613D7" w:rsidRPr="00605059">
              <w:rPr>
                <w:b/>
                <w:color w:val="000000"/>
              </w:rPr>
              <w:t>Label</w:t>
            </w:r>
          </w:p>
        </w:tc>
        <w:tc>
          <w:tcPr>
            <w:tcW w:w="6660" w:type="dxa"/>
          </w:tcPr>
          <w:p w:rsidR="00A613D7" w:rsidRPr="00BF454B" w:rsidRDefault="00A613D7" w:rsidP="00A613D7">
            <w:r>
              <w:t>Maintenance and Update Frequency</w:t>
            </w:r>
          </w:p>
        </w:tc>
      </w:tr>
      <w:tr w:rsidR="007302BE" w:rsidRPr="00E8285E" w:rsidTr="00A613D7">
        <w:trPr>
          <w:cantSplit/>
        </w:trPr>
        <w:tc>
          <w:tcPr>
            <w:tcW w:w="2268" w:type="dxa"/>
          </w:tcPr>
          <w:p w:rsidR="007302BE" w:rsidRDefault="007302BE" w:rsidP="00A613D7">
            <w:pPr>
              <w:rPr>
                <w:b/>
                <w:color w:val="000000"/>
              </w:rPr>
            </w:pPr>
            <w:r>
              <w:rPr>
                <w:b/>
                <w:color w:val="000000"/>
              </w:rPr>
              <w:t>French Label</w:t>
            </w:r>
          </w:p>
        </w:tc>
        <w:tc>
          <w:tcPr>
            <w:tcW w:w="6660" w:type="dxa"/>
          </w:tcPr>
          <w:p w:rsidR="007302BE" w:rsidRPr="007302BE" w:rsidRDefault="007302BE" w:rsidP="00A613D7">
            <w:pPr>
              <w:rPr>
                <w:lang w:val="fr-CA"/>
              </w:rPr>
            </w:pPr>
            <w:r w:rsidRPr="007302BE">
              <w:rPr>
                <w:lang w:val="fr-CA"/>
              </w:rPr>
              <w:t>Fréquence d’entretien et de mise à jour</w:t>
            </w:r>
          </w:p>
        </w:tc>
      </w:tr>
      <w:tr w:rsidR="00A613D7" w:rsidRPr="00F3325F" w:rsidTr="00A613D7">
        <w:trPr>
          <w:cantSplit/>
        </w:trPr>
        <w:tc>
          <w:tcPr>
            <w:tcW w:w="8928" w:type="dxa"/>
            <w:gridSpan w:val="2"/>
            <w:shd w:val="clear" w:color="auto" w:fill="E0E0E0"/>
          </w:tcPr>
          <w:p w:rsidR="00A613D7" w:rsidRPr="00605059" w:rsidRDefault="00A613D7" w:rsidP="00A613D7">
            <w:pPr>
              <w:jc w:val="center"/>
              <w:rPr>
                <w:b/>
                <w:color w:val="000000"/>
              </w:rPr>
            </w:pPr>
            <w:r w:rsidRPr="00605059">
              <w:rPr>
                <w:b/>
                <w:color w:val="000000"/>
              </w:rPr>
              <w:t>Definition</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 xml:space="preserve">Definition </w:t>
            </w:r>
          </w:p>
        </w:tc>
        <w:tc>
          <w:tcPr>
            <w:tcW w:w="6660" w:type="dxa"/>
          </w:tcPr>
          <w:p w:rsidR="00A613D7" w:rsidRPr="00BF454B" w:rsidRDefault="00A613D7" w:rsidP="00BF454B">
            <w:r>
              <w:t xml:space="preserve">The frequency with which changes and additions are made to the resource after the initial resource is completed </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Description (Open Government Specific)</w:t>
            </w:r>
          </w:p>
        </w:tc>
        <w:tc>
          <w:tcPr>
            <w:tcW w:w="6660" w:type="dxa"/>
          </w:tcPr>
          <w:p w:rsidR="00A613D7" w:rsidRDefault="00A613D7" w:rsidP="00A613D7">
            <w:pPr>
              <w:rPr>
                <w:color w:val="000000"/>
              </w:rPr>
            </w:pPr>
            <w:r>
              <w:rPr>
                <w:color w:val="000000"/>
              </w:rPr>
              <w:t>The frequency with which changes and additions are made to the asset after the initial resource is completed.</w:t>
            </w:r>
          </w:p>
          <w:p w:rsidR="00A613D7" w:rsidRPr="00F3325F" w:rsidRDefault="00A613D7" w:rsidP="00A613D7">
            <w:pPr>
              <w:pStyle w:val="Header"/>
              <w:rPr>
                <w:color w:val="000000"/>
                <w:lang w:eastAsia="en-CA"/>
              </w:rPr>
            </w:pP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Comment (Implementation Notes)</w:t>
            </w:r>
          </w:p>
        </w:tc>
        <w:tc>
          <w:tcPr>
            <w:tcW w:w="6660" w:type="dxa"/>
          </w:tcPr>
          <w:p w:rsidR="00A613D7" w:rsidRPr="00F3325F" w:rsidRDefault="00CE069E" w:rsidP="00C51E0C">
            <w:r w:rsidRPr="00CA7626">
              <w:t>If the</w:t>
            </w:r>
            <w:r w:rsidR="00C51E0C">
              <w:t xml:space="preserve"> frequency is unknown, select </w:t>
            </w:r>
            <w:proofErr w:type="gramStart"/>
            <w:r w:rsidR="00C51E0C">
              <w:t>'U</w:t>
            </w:r>
            <w:r w:rsidRPr="00CA7626">
              <w:t xml:space="preserve">nknown' </w:t>
            </w:r>
            <w:r w:rsidR="00C51E0C">
              <w:t>,</w:t>
            </w:r>
            <w:proofErr w:type="gramEnd"/>
            <w:r w:rsidR="00C51E0C">
              <w:t xml:space="preserve"> ‘As Needed’ or ‘Not Planned’ </w:t>
            </w:r>
            <w:r w:rsidRPr="00CA7626">
              <w:t xml:space="preserve">from the </w:t>
            </w:r>
            <w:r w:rsidR="00C51E0C">
              <w:t xml:space="preserve">drop down list in the registry. </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Example</w:t>
            </w:r>
          </w:p>
        </w:tc>
        <w:tc>
          <w:tcPr>
            <w:tcW w:w="6660" w:type="dxa"/>
          </w:tcPr>
          <w:p w:rsidR="00A613D7" w:rsidRPr="00F3325F" w:rsidRDefault="00A613D7" w:rsidP="00A613D7">
            <w:r>
              <w:t>Monthly</w:t>
            </w:r>
          </w:p>
        </w:tc>
      </w:tr>
      <w:tr w:rsidR="00A613D7" w:rsidRPr="00F3325F" w:rsidTr="00A613D7">
        <w:trPr>
          <w:cantSplit/>
          <w:trHeight w:val="356"/>
        </w:trPr>
        <w:tc>
          <w:tcPr>
            <w:tcW w:w="2268" w:type="dxa"/>
          </w:tcPr>
          <w:p w:rsidR="00A613D7" w:rsidRPr="00605059" w:rsidRDefault="00A613D7" w:rsidP="00A613D7">
            <w:pPr>
              <w:rPr>
                <w:b/>
                <w:color w:val="000000"/>
              </w:rPr>
            </w:pPr>
            <w:r w:rsidRPr="00605059">
              <w:rPr>
                <w:b/>
                <w:color w:val="000000"/>
              </w:rPr>
              <w:t>Mapping</w:t>
            </w:r>
          </w:p>
        </w:tc>
        <w:tc>
          <w:tcPr>
            <w:tcW w:w="6660" w:type="dxa"/>
          </w:tcPr>
          <w:p w:rsidR="00A613D7" w:rsidRPr="00F3325F" w:rsidRDefault="007C6503" w:rsidP="00A613D7">
            <w:r>
              <w:t xml:space="preserve">Data Catalog Vocabulary (DCAT) – dct:accrualPeriodicity </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Application</w:t>
            </w:r>
          </w:p>
        </w:tc>
        <w:tc>
          <w:tcPr>
            <w:tcW w:w="6660" w:type="dxa"/>
          </w:tcPr>
          <w:p w:rsidR="00A613D7" w:rsidRDefault="00FB521A" w:rsidP="00A613D7">
            <w:r>
              <w:t xml:space="preserve">Government of Canada Foundational Metadata Element Set, Government of Canada Open Government Metadata Element Set –Open Data and Open Information Catalogue Extension </w:t>
            </w:r>
          </w:p>
        </w:tc>
      </w:tr>
      <w:tr w:rsidR="00A613D7" w:rsidRPr="00F3325F" w:rsidTr="00A613D7">
        <w:trPr>
          <w:cantSplit/>
        </w:trPr>
        <w:tc>
          <w:tcPr>
            <w:tcW w:w="8928" w:type="dxa"/>
            <w:gridSpan w:val="2"/>
            <w:shd w:val="clear" w:color="auto" w:fill="E0E0E0"/>
          </w:tcPr>
          <w:p w:rsidR="00A613D7" w:rsidRPr="00605059" w:rsidRDefault="00A613D7" w:rsidP="00A613D7">
            <w:pPr>
              <w:jc w:val="center"/>
              <w:rPr>
                <w:b/>
                <w:color w:val="000000"/>
              </w:rPr>
            </w:pPr>
            <w:r w:rsidRPr="00605059">
              <w:rPr>
                <w:b/>
                <w:color w:val="000000"/>
              </w:rPr>
              <w:t>Relations</w:t>
            </w:r>
          </w:p>
        </w:tc>
      </w:tr>
      <w:tr w:rsidR="00A613D7" w:rsidRPr="00F3325F" w:rsidTr="00A613D7">
        <w:trPr>
          <w:cantSplit/>
        </w:trPr>
        <w:tc>
          <w:tcPr>
            <w:tcW w:w="2268" w:type="dxa"/>
          </w:tcPr>
          <w:p w:rsidR="00A613D7" w:rsidRPr="00605059" w:rsidRDefault="00A613D7" w:rsidP="00A613D7">
            <w:pPr>
              <w:pStyle w:val="FootnoteText"/>
              <w:rPr>
                <w:b/>
                <w:sz w:val="24"/>
                <w:szCs w:val="24"/>
              </w:rPr>
            </w:pPr>
            <w:r w:rsidRPr="00605059">
              <w:rPr>
                <w:b/>
                <w:sz w:val="24"/>
                <w:szCs w:val="24"/>
              </w:rPr>
              <w:t>Has Syntax Encoding Scheme</w:t>
            </w:r>
          </w:p>
        </w:tc>
        <w:tc>
          <w:tcPr>
            <w:tcW w:w="6660" w:type="dxa"/>
          </w:tcPr>
          <w:p w:rsidR="00A613D7" w:rsidRPr="00F3325F" w:rsidRDefault="00A613D7" w:rsidP="00A613D7"/>
        </w:tc>
      </w:tr>
      <w:tr w:rsidR="00A613D7" w:rsidRPr="00F3325F" w:rsidTr="00A613D7">
        <w:trPr>
          <w:cantSplit/>
        </w:trPr>
        <w:tc>
          <w:tcPr>
            <w:tcW w:w="2268" w:type="dxa"/>
          </w:tcPr>
          <w:p w:rsidR="00A613D7" w:rsidRPr="00605059" w:rsidRDefault="00A613D7" w:rsidP="00A613D7">
            <w:pPr>
              <w:pStyle w:val="FootnoteText"/>
              <w:rPr>
                <w:b/>
                <w:sz w:val="24"/>
                <w:szCs w:val="24"/>
              </w:rPr>
            </w:pPr>
            <w:r w:rsidRPr="00605059">
              <w:rPr>
                <w:b/>
                <w:sz w:val="24"/>
                <w:szCs w:val="24"/>
              </w:rPr>
              <w:t>Has Vocabulary Encoding Scheme</w:t>
            </w:r>
          </w:p>
        </w:tc>
        <w:tc>
          <w:tcPr>
            <w:tcW w:w="6660" w:type="dxa"/>
          </w:tcPr>
          <w:p w:rsidR="00A613D7" w:rsidRPr="00F3325F" w:rsidRDefault="00A613D7" w:rsidP="00BF454B">
            <w:pPr>
              <w:tabs>
                <w:tab w:val="left" w:pos="1350"/>
              </w:tabs>
            </w:pPr>
            <w:r>
              <w:t>Maintenance</w:t>
            </w:r>
            <w:r w:rsidR="00BF454B">
              <w:t xml:space="preserve"> and Update F</w:t>
            </w:r>
            <w:r>
              <w:t>requency</w:t>
            </w:r>
            <w:r w:rsidR="00BF454B">
              <w:t xml:space="preserve"> </w:t>
            </w:r>
            <w:r>
              <w:t>Code</w:t>
            </w:r>
            <w:r w:rsidR="00BF454B">
              <w:t xml:space="preserve">list </w:t>
            </w:r>
            <w:hyperlink w:anchor="_1.7_Maintenance_and" w:history="1">
              <w:r w:rsidR="00BF454B" w:rsidRPr="00BF454B">
                <w:rPr>
                  <w:rStyle w:val="Hyperlink"/>
                </w:rPr>
                <w:t>(See Appendix 1.7)</w:t>
              </w:r>
            </w:hyperlink>
            <w:r>
              <w:br/>
            </w:r>
            <w:r>
              <w:br/>
              <w:t>Source :North American Profile : ISO 19115 napMD_MaintenanceFrequencyCode</w:t>
            </w:r>
          </w:p>
        </w:tc>
      </w:tr>
      <w:tr w:rsidR="00A613D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A613D7" w:rsidRPr="00605059" w:rsidRDefault="00A613D7" w:rsidP="00A613D7">
            <w:pPr>
              <w:jc w:val="center"/>
              <w:rPr>
                <w:b/>
                <w:color w:val="000000"/>
              </w:rPr>
            </w:pPr>
            <w:r w:rsidRPr="00605059">
              <w:rPr>
                <w:b/>
                <w:color w:val="000000"/>
              </w:rPr>
              <w:t>Conditions of Application – File</w:t>
            </w:r>
          </w:p>
        </w:tc>
      </w:tr>
      <w:tr w:rsidR="00A613D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4E5843" w:rsidP="00BF454B">
            <w:r>
              <w:t>Text, based on vocabulary encoding scheme</w:t>
            </w:r>
          </w:p>
        </w:tc>
      </w:tr>
      <w:tr w:rsidR="00087919"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087919" w:rsidP="00A613D7">
            <w:r>
              <w:t>Yes</w:t>
            </w:r>
          </w:p>
        </w:tc>
      </w:tr>
      <w:tr w:rsidR="00A613D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A613D7" w:rsidP="00A613D7">
            <w:r>
              <w:t>Mandatory</w:t>
            </w:r>
          </w:p>
        </w:tc>
      </w:tr>
      <w:tr w:rsidR="00A613D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A613D7" w:rsidP="00A613D7">
            <w:pPr>
              <w:pStyle w:val="TableText"/>
              <w:spacing w:before="0" w:after="0"/>
              <w:jc w:val="left"/>
              <w:rPr>
                <w:rFonts w:ascii="Times New Roman" w:hAnsi="Times New Roman" w:cs="Times New Roman"/>
              </w:rPr>
            </w:pPr>
          </w:p>
        </w:tc>
      </w:tr>
      <w:tr w:rsidR="00A613D7" w:rsidRPr="00F3325F" w:rsidTr="00CE06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A613D7" w:rsidRPr="00605059" w:rsidRDefault="00A613D7"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A613D7" w:rsidRPr="00F3325F" w:rsidRDefault="00A613D7" w:rsidP="00BF454B">
            <w:r>
              <w:t>Single</w:t>
            </w:r>
          </w:p>
        </w:tc>
      </w:tr>
    </w:tbl>
    <w:p w:rsidR="00A613D7" w:rsidRDefault="00A613D7" w:rsidP="00A613D7">
      <w:pPr>
        <w:pStyle w:val="Heading2"/>
      </w:pPr>
    </w:p>
    <w:p w:rsidR="00BF454B" w:rsidRDefault="00BF454B">
      <w:pPr>
        <w:rPr>
          <w:rFonts w:asciiTheme="majorHAnsi" w:eastAsiaTheme="majorEastAsia" w:hAnsiTheme="majorHAnsi" w:cstheme="majorBidi"/>
          <w:b/>
          <w:bCs/>
          <w:color w:val="4F81BD" w:themeColor="accent1"/>
          <w:sz w:val="26"/>
          <w:szCs w:val="26"/>
          <w:lang w:eastAsia="en-US"/>
        </w:rPr>
      </w:pPr>
      <w:r>
        <w:br w:type="page"/>
      </w:r>
    </w:p>
    <w:p w:rsidR="00A613D7" w:rsidRPr="00661D5F" w:rsidRDefault="00844A2C" w:rsidP="00A613D7">
      <w:pPr>
        <w:pStyle w:val="Heading2"/>
      </w:pPr>
      <w:bookmarkStart w:id="112" w:name="_10.38_Metadata_Record"/>
      <w:bookmarkStart w:id="113" w:name="_Toc466365214"/>
      <w:bookmarkEnd w:id="112"/>
      <w:r>
        <w:lastRenderedPageBreak/>
        <w:t>10.38</w:t>
      </w:r>
      <w:r w:rsidR="00A613D7">
        <w:t xml:space="preserve"> </w:t>
      </w:r>
      <w:r w:rsidR="00A613D7" w:rsidRPr="00A613D7">
        <w:t>Metadata Record Contact</w:t>
      </w:r>
      <w:bookmarkEnd w:id="113"/>
      <w:r w:rsidR="00A613D7" w:rsidRPr="00A613D7">
        <w:t xml:space="preserve"> </w:t>
      </w:r>
    </w:p>
    <w:p w:rsidR="00A613D7" w:rsidRPr="00661D5F" w:rsidRDefault="00A613D7" w:rsidP="00A613D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A613D7" w:rsidRPr="00F3325F" w:rsidTr="00A613D7">
        <w:trPr>
          <w:cantSplit/>
        </w:trPr>
        <w:tc>
          <w:tcPr>
            <w:tcW w:w="8928" w:type="dxa"/>
            <w:gridSpan w:val="2"/>
            <w:shd w:val="clear" w:color="auto" w:fill="E0E0E0"/>
          </w:tcPr>
          <w:p w:rsidR="00A613D7" w:rsidRPr="00605059" w:rsidRDefault="00A613D7" w:rsidP="00A613D7">
            <w:pPr>
              <w:keepNext/>
              <w:jc w:val="center"/>
              <w:rPr>
                <w:b/>
              </w:rPr>
            </w:pPr>
            <w:r>
              <w:rPr>
                <w:b/>
                <w:color w:val="000000"/>
              </w:rPr>
              <w:t>I</w:t>
            </w:r>
            <w:r w:rsidRPr="00605059">
              <w:rPr>
                <w:b/>
                <w:color w:val="000000"/>
              </w:rPr>
              <w:t>dentification</w:t>
            </w:r>
          </w:p>
        </w:tc>
      </w:tr>
      <w:tr w:rsidR="00A613D7" w:rsidRPr="00F3325F" w:rsidTr="00A613D7">
        <w:trPr>
          <w:cantSplit/>
        </w:trPr>
        <w:tc>
          <w:tcPr>
            <w:tcW w:w="2268" w:type="dxa"/>
          </w:tcPr>
          <w:p w:rsidR="00A613D7" w:rsidRPr="00605059" w:rsidRDefault="00A613D7" w:rsidP="00A613D7">
            <w:pPr>
              <w:keepNext/>
              <w:rPr>
                <w:b/>
                <w:color w:val="000000"/>
              </w:rPr>
            </w:pPr>
            <w:r w:rsidRPr="00605059">
              <w:rPr>
                <w:b/>
                <w:color w:val="000000"/>
              </w:rPr>
              <w:t>Term Name</w:t>
            </w:r>
          </w:p>
        </w:tc>
        <w:tc>
          <w:tcPr>
            <w:tcW w:w="6660" w:type="dxa"/>
          </w:tcPr>
          <w:p w:rsidR="00A613D7" w:rsidRPr="00F3325F" w:rsidRDefault="008C0957" w:rsidP="00565BA3">
            <w:pPr>
              <w:keepNext/>
              <w:rPr>
                <w:color w:val="000000"/>
              </w:rPr>
            </w:pPr>
            <w:r>
              <w:rPr>
                <w:color w:val="000000"/>
              </w:rPr>
              <w:t>metadataRecordContact</w:t>
            </w:r>
          </w:p>
        </w:tc>
      </w:tr>
      <w:tr w:rsidR="00A613D7" w:rsidRPr="00F3325F" w:rsidTr="00A613D7">
        <w:trPr>
          <w:cantSplit/>
        </w:trPr>
        <w:tc>
          <w:tcPr>
            <w:tcW w:w="2268" w:type="dxa"/>
          </w:tcPr>
          <w:p w:rsidR="00A613D7" w:rsidRPr="00605059" w:rsidRDefault="00A613D7" w:rsidP="00A613D7">
            <w:pPr>
              <w:keepNext/>
              <w:rPr>
                <w:b/>
                <w:color w:val="000000"/>
              </w:rPr>
            </w:pPr>
            <w:r w:rsidRPr="00605059">
              <w:rPr>
                <w:b/>
                <w:color w:val="000000"/>
              </w:rPr>
              <w:t>CKAN Term Name</w:t>
            </w:r>
          </w:p>
        </w:tc>
        <w:tc>
          <w:tcPr>
            <w:tcW w:w="6660" w:type="dxa"/>
          </w:tcPr>
          <w:p w:rsidR="00A613D7" w:rsidRPr="00BF454B" w:rsidRDefault="00A613D7" w:rsidP="00BF454B">
            <w:r>
              <w:t>metadata_contact.en</w:t>
            </w:r>
          </w:p>
        </w:tc>
      </w:tr>
      <w:tr w:rsidR="00A613D7" w:rsidRPr="00F3325F" w:rsidTr="00A613D7">
        <w:trPr>
          <w:cantSplit/>
          <w:trHeight w:val="70"/>
        </w:trPr>
        <w:tc>
          <w:tcPr>
            <w:tcW w:w="2268" w:type="dxa"/>
          </w:tcPr>
          <w:p w:rsidR="00A613D7" w:rsidRPr="00605059" w:rsidRDefault="00A613D7" w:rsidP="00A613D7">
            <w:pPr>
              <w:keepNext/>
              <w:rPr>
                <w:b/>
                <w:color w:val="000000"/>
              </w:rPr>
            </w:pPr>
            <w:r w:rsidRPr="00605059">
              <w:rPr>
                <w:b/>
                <w:color w:val="000000"/>
              </w:rPr>
              <w:t>URI</w:t>
            </w:r>
          </w:p>
        </w:tc>
        <w:tc>
          <w:tcPr>
            <w:tcW w:w="6660" w:type="dxa"/>
          </w:tcPr>
          <w:p w:rsidR="00A613D7" w:rsidRPr="00BF454B" w:rsidRDefault="00A613D7" w:rsidP="00BF454B">
            <w:r>
              <w:t>To be determined</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Defined By</w:t>
            </w:r>
          </w:p>
        </w:tc>
        <w:tc>
          <w:tcPr>
            <w:tcW w:w="6660" w:type="dxa"/>
          </w:tcPr>
          <w:p w:rsidR="00A613D7" w:rsidRPr="00F3325F" w:rsidRDefault="0091094A" w:rsidP="00A613D7">
            <w:pPr>
              <w:rPr>
                <w:color w:val="000000"/>
              </w:rPr>
            </w:pPr>
            <w:r>
              <w:t>Treasury Board Secretariat, Information Management and Open Government Directorate</w:t>
            </w:r>
            <w:r w:rsidRPr="00F3325F">
              <w:rPr>
                <w:color w:val="000000"/>
              </w:rPr>
              <w:t xml:space="preserve"> </w:t>
            </w:r>
          </w:p>
        </w:tc>
      </w:tr>
      <w:tr w:rsidR="00A613D7" w:rsidRPr="00F3325F" w:rsidTr="00A613D7">
        <w:trPr>
          <w:cantSplit/>
        </w:trPr>
        <w:tc>
          <w:tcPr>
            <w:tcW w:w="2268" w:type="dxa"/>
          </w:tcPr>
          <w:p w:rsidR="00A613D7" w:rsidRPr="00605059" w:rsidRDefault="007302BE" w:rsidP="00A613D7">
            <w:pPr>
              <w:rPr>
                <w:b/>
                <w:color w:val="000000"/>
              </w:rPr>
            </w:pPr>
            <w:r>
              <w:rPr>
                <w:b/>
                <w:color w:val="000000"/>
              </w:rPr>
              <w:t xml:space="preserve">English </w:t>
            </w:r>
            <w:r w:rsidR="00A613D7" w:rsidRPr="00605059">
              <w:rPr>
                <w:b/>
                <w:color w:val="000000"/>
              </w:rPr>
              <w:t>Label</w:t>
            </w:r>
          </w:p>
        </w:tc>
        <w:tc>
          <w:tcPr>
            <w:tcW w:w="6660" w:type="dxa"/>
          </w:tcPr>
          <w:p w:rsidR="00A613D7" w:rsidRPr="00F3325F" w:rsidRDefault="00A613D7" w:rsidP="001A7EEC">
            <w:pPr>
              <w:rPr>
                <w:color w:val="000000"/>
              </w:rPr>
            </w:pPr>
            <w:r w:rsidRPr="00A613D7">
              <w:t>Metadata Record Contact</w:t>
            </w:r>
            <w:r w:rsidR="001A7EEC">
              <w:t xml:space="preserve"> Email</w:t>
            </w:r>
          </w:p>
        </w:tc>
      </w:tr>
      <w:tr w:rsidR="007302BE" w:rsidRPr="00F3325F" w:rsidTr="00A613D7">
        <w:trPr>
          <w:cantSplit/>
        </w:trPr>
        <w:tc>
          <w:tcPr>
            <w:tcW w:w="2268" w:type="dxa"/>
          </w:tcPr>
          <w:p w:rsidR="007302BE" w:rsidRDefault="007302BE" w:rsidP="00A613D7">
            <w:pPr>
              <w:rPr>
                <w:b/>
                <w:color w:val="000000"/>
              </w:rPr>
            </w:pPr>
            <w:r>
              <w:rPr>
                <w:b/>
                <w:color w:val="000000"/>
              </w:rPr>
              <w:t>French Label</w:t>
            </w:r>
          </w:p>
        </w:tc>
        <w:tc>
          <w:tcPr>
            <w:tcW w:w="6660" w:type="dxa"/>
          </w:tcPr>
          <w:p w:rsidR="007302BE" w:rsidRPr="00A613D7" w:rsidRDefault="007302BE" w:rsidP="001A7EEC">
            <w:r>
              <w:t>??</w:t>
            </w:r>
          </w:p>
        </w:tc>
      </w:tr>
      <w:tr w:rsidR="00A613D7" w:rsidRPr="00F3325F" w:rsidTr="00A613D7">
        <w:trPr>
          <w:cantSplit/>
        </w:trPr>
        <w:tc>
          <w:tcPr>
            <w:tcW w:w="8928" w:type="dxa"/>
            <w:gridSpan w:val="2"/>
            <w:shd w:val="clear" w:color="auto" w:fill="E0E0E0"/>
          </w:tcPr>
          <w:p w:rsidR="00A613D7" w:rsidRPr="00605059" w:rsidRDefault="00A613D7" w:rsidP="00A613D7">
            <w:pPr>
              <w:jc w:val="center"/>
              <w:rPr>
                <w:b/>
                <w:color w:val="000000"/>
              </w:rPr>
            </w:pPr>
            <w:r w:rsidRPr="00605059">
              <w:rPr>
                <w:b/>
                <w:color w:val="000000"/>
              </w:rPr>
              <w:t>Definition</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 xml:space="preserve">Definition </w:t>
            </w:r>
          </w:p>
        </w:tc>
        <w:tc>
          <w:tcPr>
            <w:tcW w:w="6660" w:type="dxa"/>
          </w:tcPr>
          <w:p w:rsidR="00A613D7" w:rsidRPr="00D0194A" w:rsidRDefault="00B41D56" w:rsidP="00D0194A">
            <w:r>
              <w:t>The email address of the individual who created the metadata record.</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Description (Open Government Specific)</w:t>
            </w:r>
          </w:p>
        </w:tc>
        <w:tc>
          <w:tcPr>
            <w:tcW w:w="6660" w:type="dxa"/>
          </w:tcPr>
          <w:p w:rsidR="00A613D7" w:rsidRPr="00F3325F" w:rsidRDefault="00A613D7" w:rsidP="00A613D7">
            <w:pPr>
              <w:rPr>
                <w:color w:val="000000"/>
              </w:rPr>
            </w:pP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Comment (Implementation Notes)</w:t>
            </w:r>
          </w:p>
        </w:tc>
        <w:tc>
          <w:tcPr>
            <w:tcW w:w="6660" w:type="dxa"/>
          </w:tcPr>
          <w:p w:rsidR="00A613D7" w:rsidRPr="00F3325F" w:rsidRDefault="00B41D56" w:rsidP="00B41D56">
            <w:r>
              <w:t xml:space="preserve">This element will be system generated based on the email associated with the account of the user who created the metadata record in the Open Government Registry. </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Example</w:t>
            </w:r>
          </w:p>
        </w:tc>
        <w:tc>
          <w:tcPr>
            <w:tcW w:w="6660" w:type="dxa"/>
          </w:tcPr>
          <w:p w:rsidR="00A613D7" w:rsidRPr="00F3325F" w:rsidRDefault="00B41D56" w:rsidP="00A613D7">
            <w:r>
              <w:t>John.Smith@tbs-sct.gc.ca</w:t>
            </w:r>
          </w:p>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Mapping</w:t>
            </w:r>
          </w:p>
        </w:tc>
        <w:tc>
          <w:tcPr>
            <w:tcW w:w="6660" w:type="dxa"/>
          </w:tcPr>
          <w:p w:rsidR="00A613D7" w:rsidRPr="00F3325F" w:rsidRDefault="00A613D7" w:rsidP="00A613D7"/>
        </w:tc>
      </w:tr>
      <w:tr w:rsidR="00A613D7" w:rsidRPr="00F3325F" w:rsidTr="00A613D7">
        <w:trPr>
          <w:cantSplit/>
        </w:trPr>
        <w:tc>
          <w:tcPr>
            <w:tcW w:w="2268" w:type="dxa"/>
          </w:tcPr>
          <w:p w:rsidR="00A613D7" w:rsidRPr="00605059" w:rsidRDefault="00A613D7" w:rsidP="00A613D7">
            <w:pPr>
              <w:rPr>
                <w:b/>
                <w:color w:val="000000"/>
              </w:rPr>
            </w:pPr>
            <w:r w:rsidRPr="00605059">
              <w:rPr>
                <w:b/>
                <w:color w:val="000000"/>
              </w:rPr>
              <w:t>Application</w:t>
            </w:r>
          </w:p>
        </w:tc>
        <w:tc>
          <w:tcPr>
            <w:tcW w:w="6660" w:type="dxa"/>
          </w:tcPr>
          <w:p w:rsidR="00A613D7" w:rsidRDefault="00FB521A" w:rsidP="00FB521A">
            <w:r>
              <w:t xml:space="preserve">Government of Canada Open Government Metadata Element Set –Open Maps Domain Extension </w:t>
            </w:r>
          </w:p>
        </w:tc>
      </w:tr>
      <w:tr w:rsidR="00A613D7" w:rsidRPr="00F3325F" w:rsidTr="00A613D7">
        <w:trPr>
          <w:cantSplit/>
        </w:trPr>
        <w:tc>
          <w:tcPr>
            <w:tcW w:w="8928" w:type="dxa"/>
            <w:gridSpan w:val="2"/>
            <w:shd w:val="clear" w:color="auto" w:fill="E0E0E0"/>
          </w:tcPr>
          <w:p w:rsidR="00A613D7" w:rsidRPr="00605059" w:rsidRDefault="00A613D7" w:rsidP="00A613D7">
            <w:pPr>
              <w:jc w:val="center"/>
              <w:rPr>
                <w:b/>
                <w:color w:val="000000"/>
              </w:rPr>
            </w:pPr>
            <w:r w:rsidRPr="00605059">
              <w:rPr>
                <w:b/>
                <w:color w:val="000000"/>
              </w:rPr>
              <w:t>Relations</w:t>
            </w:r>
          </w:p>
        </w:tc>
      </w:tr>
      <w:tr w:rsidR="00A613D7" w:rsidRPr="00F3325F" w:rsidTr="00A613D7">
        <w:trPr>
          <w:cantSplit/>
        </w:trPr>
        <w:tc>
          <w:tcPr>
            <w:tcW w:w="2268" w:type="dxa"/>
          </w:tcPr>
          <w:p w:rsidR="00A613D7" w:rsidRPr="00605059" w:rsidRDefault="00A613D7" w:rsidP="00A613D7">
            <w:pPr>
              <w:pStyle w:val="FootnoteText"/>
              <w:rPr>
                <w:b/>
                <w:sz w:val="24"/>
                <w:szCs w:val="24"/>
              </w:rPr>
            </w:pPr>
            <w:r w:rsidRPr="00605059">
              <w:rPr>
                <w:b/>
                <w:sz w:val="24"/>
                <w:szCs w:val="24"/>
              </w:rPr>
              <w:t>Has Syntax Encoding Scheme</w:t>
            </w:r>
          </w:p>
        </w:tc>
        <w:tc>
          <w:tcPr>
            <w:tcW w:w="6660" w:type="dxa"/>
          </w:tcPr>
          <w:p w:rsidR="00A613D7" w:rsidRPr="00F3325F" w:rsidRDefault="00A613D7" w:rsidP="00A613D7"/>
        </w:tc>
      </w:tr>
      <w:tr w:rsidR="00A613D7" w:rsidRPr="00F3325F" w:rsidTr="00A613D7">
        <w:trPr>
          <w:cantSplit/>
        </w:trPr>
        <w:tc>
          <w:tcPr>
            <w:tcW w:w="2268" w:type="dxa"/>
          </w:tcPr>
          <w:p w:rsidR="00A613D7" w:rsidRPr="00605059" w:rsidRDefault="00A613D7" w:rsidP="00A613D7">
            <w:pPr>
              <w:pStyle w:val="FootnoteText"/>
              <w:rPr>
                <w:b/>
                <w:sz w:val="24"/>
                <w:szCs w:val="24"/>
              </w:rPr>
            </w:pPr>
            <w:r w:rsidRPr="00605059">
              <w:rPr>
                <w:b/>
                <w:sz w:val="24"/>
                <w:szCs w:val="24"/>
              </w:rPr>
              <w:t>Has Vocabulary Encoding Scheme</w:t>
            </w:r>
          </w:p>
        </w:tc>
        <w:tc>
          <w:tcPr>
            <w:tcW w:w="6660" w:type="dxa"/>
          </w:tcPr>
          <w:p w:rsidR="00A613D7" w:rsidRPr="00F3325F" w:rsidRDefault="00A613D7" w:rsidP="00A613D7">
            <w:pPr>
              <w:tabs>
                <w:tab w:val="left" w:pos="1350"/>
              </w:tabs>
            </w:pPr>
          </w:p>
        </w:tc>
      </w:tr>
      <w:tr w:rsidR="00A613D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A613D7" w:rsidRPr="00605059" w:rsidRDefault="00A613D7" w:rsidP="00A613D7">
            <w:pPr>
              <w:jc w:val="center"/>
              <w:rPr>
                <w:b/>
                <w:color w:val="000000"/>
              </w:rPr>
            </w:pPr>
            <w:r w:rsidRPr="00605059">
              <w:rPr>
                <w:b/>
                <w:color w:val="000000"/>
              </w:rPr>
              <w:t>Conditions of Application – File</w:t>
            </w:r>
          </w:p>
        </w:tc>
      </w:tr>
      <w:tr w:rsidR="00A613D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265EE7" w:rsidP="00BF454B">
            <w:r>
              <w:t>Free text</w:t>
            </w:r>
          </w:p>
        </w:tc>
      </w:tr>
      <w:tr w:rsidR="00087919"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087919" w:rsidRPr="00605059" w:rsidRDefault="00087919" w:rsidP="00A613D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087919" w:rsidRDefault="00265EE7" w:rsidP="00A613D7">
            <w:r>
              <w:t>Yes</w:t>
            </w:r>
          </w:p>
        </w:tc>
      </w:tr>
      <w:tr w:rsidR="00A613D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BE7A74" w:rsidP="00A613D7">
            <w:r>
              <w:t>Mandatory</w:t>
            </w:r>
          </w:p>
        </w:tc>
      </w:tr>
      <w:tr w:rsidR="00A613D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613D7" w:rsidRPr="00605059" w:rsidRDefault="00A613D7" w:rsidP="00A613D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A613D7" w:rsidRPr="00F3325F" w:rsidRDefault="00A613D7" w:rsidP="00A613D7">
            <w:pPr>
              <w:pStyle w:val="TableText"/>
              <w:spacing w:before="0" w:after="0"/>
              <w:jc w:val="left"/>
              <w:rPr>
                <w:rFonts w:ascii="Times New Roman" w:hAnsi="Times New Roman" w:cs="Times New Roman"/>
              </w:rPr>
            </w:pPr>
          </w:p>
        </w:tc>
      </w:tr>
      <w:tr w:rsidR="00A613D7" w:rsidRPr="00F3325F" w:rsidTr="00265E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A613D7" w:rsidRPr="00605059" w:rsidRDefault="00A613D7" w:rsidP="00A613D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A613D7" w:rsidRPr="00F3325F" w:rsidRDefault="00A613D7" w:rsidP="00BF454B">
            <w:r>
              <w:t>Single</w:t>
            </w:r>
          </w:p>
        </w:tc>
      </w:tr>
    </w:tbl>
    <w:p w:rsidR="00565BA3" w:rsidRDefault="00565BA3" w:rsidP="00565BA3">
      <w:pPr>
        <w:pStyle w:val="Heading2"/>
      </w:pPr>
    </w:p>
    <w:p w:rsidR="00565BA3" w:rsidRDefault="00565BA3">
      <w:pPr>
        <w:rPr>
          <w:rFonts w:asciiTheme="majorHAnsi" w:eastAsiaTheme="majorEastAsia" w:hAnsiTheme="majorHAnsi" w:cstheme="majorBidi"/>
          <w:b/>
          <w:bCs/>
          <w:color w:val="4F81BD" w:themeColor="accent1"/>
          <w:sz w:val="26"/>
          <w:szCs w:val="26"/>
          <w:lang w:eastAsia="en-US"/>
        </w:rPr>
      </w:pPr>
      <w:r>
        <w:br w:type="page"/>
      </w:r>
    </w:p>
    <w:p w:rsidR="00586C26" w:rsidRPr="00661D5F" w:rsidRDefault="00844A2C" w:rsidP="00586C26">
      <w:pPr>
        <w:pStyle w:val="Heading2"/>
      </w:pPr>
      <w:bookmarkStart w:id="114" w:name="_10.44_Metadata_Record"/>
      <w:bookmarkStart w:id="115" w:name="_Toc466365215"/>
      <w:bookmarkEnd w:id="114"/>
      <w:r>
        <w:lastRenderedPageBreak/>
        <w:t>10.39</w:t>
      </w:r>
      <w:r w:rsidR="00586C26">
        <w:t xml:space="preserve"> </w:t>
      </w:r>
      <w:r w:rsidR="00586C26" w:rsidRPr="00586C26">
        <w:t>Metadata Record Creation Date</w:t>
      </w:r>
      <w:bookmarkEnd w:id="115"/>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755E6F" w:rsidRDefault="00586C26" w:rsidP="00755E6F">
            <w:r>
              <w:t>dateStamp</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0C7E1F" w:rsidP="00586C26">
            <w:pPr>
              <w:keepNext/>
              <w:rPr>
                <w:color w:val="000000"/>
              </w:rPr>
            </w:pPr>
            <w:r w:rsidRPr="000C7E1F">
              <w:t>metadata_created</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755E6F" w:rsidRDefault="00586C26" w:rsidP="00755E6F">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D0194A" w:rsidRDefault="008902C4" w:rsidP="00586C26">
            <w:pPr>
              <w:rPr>
                <w:u w:val="single"/>
              </w:rPr>
            </w:pPr>
            <w:hyperlink r:id="rId94" w:history="1">
              <w:r w:rsidR="00586C26">
                <w:rPr>
                  <w:rStyle w:val="Hyperlink"/>
                </w:rPr>
                <w:t>North American Profile ISO 19115 - http://nap.geogratis.gc.ca/metadata/register/registerItems-eng.html</w:t>
              </w:r>
            </w:hyperlink>
          </w:p>
        </w:tc>
      </w:tr>
      <w:tr w:rsidR="00586C26" w:rsidRPr="00F3325F" w:rsidTr="00586C26">
        <w:trPr>
          <w:cantSplit/>
        </w:trPr>
        <w:tc>
          <w:tcPr>
            <w:tcW w:w="2268" w:type="dxa"/>
          </w:tcPr>
          <w:p w:rsidR="00586C26" w:rsidRPr="00605059" w:rsidRDefault="007302BE" w:rsidP="00586C26">
            <w:pPr>
              <w:rPr>
                <w:b/>
                <w:color w:val="000000"/>
              </w:rPr>
            </w:pPr>
            <w:r>
              <w:rPr>
                <w:b/>
                <w:color w:val="000000"/>
              </w:rPr>
              <w:t xml:space="preserve">English </w:t>
            </w:r>
            <w:r w:rsidR="00586C26" w:rsidRPr="00605059">
              <w:rPr>
                <w:b/>
                <w:color w:val="000000"/>
              </w:rPr>
              <w:t>Label</w:t>
            </w:r>
          </w:p>
        </w:tc>
        <w:tc>
          <w:tcPr>
            <w:tcW w:w="6660" w:type="dxa"/>
          </w:tcPr>
          <w:p w:rsidR="00586C26" w:rsidRPr="00D0194A" w:rsidRDefault="00586C26" w:rsidP="00586C26">
            <w:r>
              <w:t>Metadata Record Creation Date</w:t>
            </w:r>
          </w:p>
        </w:tc>
      </w:tr>
      <w:tr w:rsidR="007302BE" w:rsidRPr="00F3325F" w:rsidTr="00586C26">
        <w:trPr>
          <w:cantSplit/>
        </w:trPr>
        <w:tc>
          <w:tcPr>
            <w:tcW w:w="2268" w:type="dxa"/>
          </w:tcPr>
          <w:p w:rsidR="007302BE" w:rsidRDefault="007302BE" w:rsidP="00586C26">
            <w:pPr>
              <w:rPr>
                <w:b/>
                <w:color w:val="000000"/>
              </w:rPr>
            </w:pPr>
            <w:r>
              <w:rPr>
                <w:b/>
                <w:color w:val="000000"/>
              </w:rPr>
              <w:t>French Label</w:t>
            </w:r>
          </w:p>
        </w:tc>
        <w:tc>
          <w:tcPr>
            <w:tcW w:w="6660" w:type="dxa"/>
          </w:tcPr>
          <w:p w:rsidR="007302BE" w:rsidRDefault="007302BE" w:rsidP="00586C26">
            <w:r>
              <w:t>??</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Pr="00755E6F" w:rsidRDefault="00586C26" w:rsidP="00755E6F">
            <w:r>
              <w:t>The date that the metadata was created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586C26" w:rsidRDefault="00586C26" w:rsidP="00586C26">
            <w:r>
              <w:t>The date and time the metadata record was created in the system.</w:t>
            </w:r>
          </w:p>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Default="00586C26" w:rsidP="00586C26">
            <w:r>
              <w:t>This should be date and time (dateStamp) generated by system; not modifiable; for audit purposes; same as NAP dateStamp</w:t>
            </w:r>
          </w:p>
          <w:p w:rsidR="00586C26" w:rsidRPr="00F3325F" w:rsidRDefault="00586C26" w:rsidP="00586C26"/>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473DE0" w:rsidP="00586C26">
            <w:r>
              <w:t>2016-07-08</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 xml:space="preserve">Government of Canada Foundational Metadata Element Set, Government of Canada Open Government Metadata Element Set –Open Data and Open Information Catalogue Extension </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755E6F" w:rsidRPr="00F3325F" w:rsidTr="00755E6F">
        <w:trPr>
          <w:cantSplit/>
        </w:trPr>
        <w:tc>
          <w:tcPr>
            <w:tcW w:w="2268" w:type="dxa"/>
          </w:tcPr>
          <w:p w:rsidR="00755E6F" w:rsidRPr="00605059" w:rsidRDefault="00755E6F" w:rsidP="00586C26">
            <w:pPr>
              <w:pStyle w:val="FootnoteText"/>
              <w:rPr>
                <w:b/>
                <w:sz w:val="24"/>
                <w:szCs w:val="24"/>
              </w:rPr>
            </w:pPr>
            <w:r w:rsidRPr="00605059">
              <w:rPr>
                <w:b/>
                <w:sz w:val="24"/>
                <w:szCs w:val="24"/>
              </w:rPr>
              <w:t>Has Syntax Encoding Scheme</w:t>
            </w:r>
          </w:p>
        </w:tc>
        <w:tc>
          <w:tcPr>
            <w:tcW w:w="6660" w:type="dxa"/>
            <w:shd w:val="clear" w:color="auto" w:fill="FFFFFF" w:themeFill="background1"/>
          </w:tcPr>
          <w:p w:rsidR="00755E6F" w:rsidRPr="0068451D" w:rsidRDefault="00755E6F" w:rsidP="00197E12">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95" w:history="1">
              <w:r w:rsidRPr="0068451D">
                <w:rPr>
                  <w:rStyle w:val="Hyperlink"/>
                </w:rPr>
                <w:t>http://www.w3.org/TR/NOTE-datetime</w:t>
              </w:r>
            </w:hyperlink>
          </w:p>
          <w:p w:rsidR="00755E6F" w:rsidRDefault="00755E6F" w:rsidP="00197E12"/>
          <w:p w:rsidR="00755E6F" w:rsidRPr="00F3325F" w:rsidRDefault="00755E6F" w:rsidP="00197E12">
            <w:r w:rsidRPr="0068451D">
              <w:t>Dates are encoded as: YYYY-MM-DD</w:t>
            </w:r>
          </w:p>
        </w:tc>
      </w:tr>
      <w:tr w:rsidR="00755E6F" w:rsidRPr="00F3325F" w:rsidTr="00755E6F">
        <w:trPr>
          <w:cantSplit/>
        </w:trPr>
        <w:tc>
          <w:tcPr>
            <w:tcW w:w="2268" w:type="dxa"/>
          </w:tcPr>
          <w:p w:rsidR="00755E6F" w:rsidRPr="00605059" w:rsidRDefault="00755E6F" w:rsidP="00586C26">
            <w:pPr>
              <w:pStyle w:val="FootnoteText"/>
              <w:rPr>
                <w:b/>
                <w:sz w:val="24"/>
                <w:szCs w:val="24"/>
              </w:rPr>
            </w:pPr>
            <w:r w:rsidRPr="00605059">
              <w:rPr>
                <w:b/>
                <w:sz w:val="24"/>
                <w:szCs w:val="24"/>
              </w:rPr>
              <w:t>Has Vocabulary Encoding Scheme</w:t>
            </w:r>
          </w:p>
        </w:tc>
        <w:tc>
          <w:tcPr>
            <w:tcW w:w="6660" w:type="dxa"/>
            <w:shd w:val="clear" w:color="auto" w:fill="FFFFFF" w:themeFill="background1"/>
          </w:tcPr>
          <w:p w:rsidR="00755E6F" w:rsidRPr="00F3325F" w:rsidRDefault="00755E6F" w:rsidP="00586C26">
            <w:pPr>
              <w:tabs>
                <w:tab w:val="left" w:pos="1350"/>
              </w:tabs>
            </w:pP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755E6F" w:rsidRPr="00605059" w:rsidRDefault="00755E6F" w:rsidP="00586C26">
            <w:pPr>
              <w:jc w:val="center"/>
              <w:rPr>
                <w:b/>
                <w:color w:val="000000"/>
              </w:rPr>
            </w:pPr>
            <w:r w:rsidRPr="00605059">
              <w:rPr>
                <w:b/>
                <w:color w:val="000000"/>
              </w:rPr>
              <w:t>Conditions of Application – File</w:t>
            </w: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5E6F" w:rsidRPr="00605059" w:rsidRDefault="00755E6F"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755E6F" w:rsidRPr="00F3325F" w:rsidRDefault="00755E6F" w:rsidP="00586C26">
            <w:pPr>
              <w:pStyle w:val="TableText"/>
              <w:spacing w:before="0" w:after="0"/>
              <w:jc w:val="left"/>
              <w:rPr>
                <w:rFonts w:ascii="Times New Roman" w:hAnsi="Times New Roman" w:cs="Times New Roman"/>
              </w:rPr>
            </w:pPr>
            <w:r>
              <w:rPr>
                <w:rFonts w:ascii="Times New Roman" w:hAnsi="Times New Roman" w:cs="Times New Roman"/>
              </w:rPr>
              <w:t xml:space="preserve">Text, based on </w:t>
            </w:r>
            <w:r w:rsidR="004E5843">
              <w:rPr>
                <w:rFonts w:ascii="Times New Roman" w:hAnsi="Times New Roman" w:cs="Times New Roman"/>
              </w:rPr>
              <w:t xml:space="preserve">syntax </w:t>
            </w:r>
            <w:r>
              <w:rPr>
                <w:rFonts w:ascii="Times New Roman" w:hAnsi="Times New Roman" w:cs="Times New Roman"/>
              </w:rPr>
              <w:t>encoding scheme</w:t>
            </w: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5E6F" w:rsidRPr="00605059" w:rsidRDefault="00755E6F"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5E6F" w:rsidRDefault="00755E6F" w:rsidP="00586C26">
            <w:pPr>
              <w:pStyle w:val="TableText"/>
              <w:spacing w:before="0" w:after="0"/>
              <w:jc w:val="left"/>
              <w:rPr>
                <w:rFonts w:ascii="Times New Roman" w:hAnsi="Times New Roman" w:cs="Times New Roman"/>
              </w:rPr>
            </w:pPr>
            <w:r>
              <w:rPr>
                <w:rFonts w:ascii="Times New Roman" w:hAnsi="Times New Roman" w:cs="Times New Roman"/>
              </w:rPr>
              <w:t>No, this element will be system generated</w:t>
            </w: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5E6F" w:rsidRPr="00605059" w:rsidRDefault="00755E6F"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755E6F" w:rsidRPr="00F3325F" w:rsidRDefault="00755E6F" w:rsidP="00586C26">
            <w:r>
              <w:t xml:space="preserve">Mandatory </w:t>
            </w: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5E6F" w:rsidRPr="00605059" w:rsidRDefault="00755E6F"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755E6F" w:rsidRPr="00F3325F" w:rsidRDefault="00755E6F" w:rsidP="00586C26">
            <w:pPr>
              <w:pStyle w:val="TableText"/>
              <w:spacing w:before="0" w:after="0"/>
              <w:jc w:val="left"/>
              <w:rPr>
                <w:rFonts w:ascii="Times New Roman" w:hAnsi="Times New Roman" w:cs="Times New Roman"/>
              </w:rPr>
            </w:pPr>
            <w:r>
              <w:rPr>
                <w:rFonts w:ascii="Times New Roman" w:hAnsi="Times New Roman" w:cs="Times New Roman"/>
              </w:rPr>
              <w:t>Single</w:t>
            </w:r>
          </w:p>
        </w:tc>
      </w:tr>
      <w:tr w:rsidR="00755E6F"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755E6F" w:rsidRPr="00605059" w:rsidRDefault="00755E6F"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755E6F" w:rsidRPr="00F3325F" w:rsidRDefault="00755E6F" w:rsidP="00755E6F">
            <w:r>
              <w:t>Single</w:t>
            </w:r>
          </w:p>
        </w:tc>
      </w:tr>
    </w:tbl>
    <w:p w:rsidR="00BF454B" w:rsidRDefault="00BF454B" w:rsidP="00586C26">
      <w:pPr>
        <w:pStyle w:val="Heading2"/>
      </w:pPr>
    </w:p>
    <w:p w:rsidR="00BF454B" w:rsidRDefault="00BF454B">
      <w:pPr>
        <w:rPr>
          <w:rFonts w:asciiTheme="majorHAnsi" w:eastAsiaTheme="majorEastAsia" w:hAnsiTheme="majorHAnsi" w:cstheme="majorBidi"/>
          <w:b/>
          <w:bCs/>
          <w:color w:val="4F81BD" w:themeColor="accent1"/>
          <w:sz w:val="26"/>
          <w:szCs w:val="26"/>
          <w:lang w:eastAsia="en-US"/>
        </w:rPr>
      </w:pPr>
      <w:r>
        <w:br w:type="page"/>
      </w:r>
    </w:p>
    <w:p w:rsidR="00586C26" w:rsidRPr="00661D5F" w:rsidRDefault="00586C26" w:rsidP="00586C26">
      <w:pPr>
        <w:pStyle w:val="Heading2"/>
      </w:pPr>
      <w:bookmarkStart w:id="116" w:name="_10.45_Metadata_Record"/>
      <w:bookmarkStart w:id="117" w:name="_Toc466365216"/>
      <w:bookmarkEnd w:id="116"/>
      <w:r>
        <w:lastRenderedPageBreak/>
        <w:t>10.4</w:t>
      </w:r>
      <w:r w:rsidR="00844A2C">
        <w:t>0</w:t>
      </w:r>
      <w:r>
        <w:t xml:space="preserve"> </w:t>
      </w:r>
      <w:r w:rsidRPr="00BE7A74">
        <w:t xml:space="preserve">Metadata Record </w:t>
      </w:r>
      <w:r>
        <w:t>Creator</w:t>
      </w:r>
      <w:bookmarkEnd w:id="117"/>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F3325F" w:rsidRDefault="008C0957" w:rsidP="00586C26">
            <w:pPr>
              <w:keepNext/>
              <w:rPr>
                <w:color w:val="000000"/>
              </w:rPr>
            </w:pPr>
            <w:r>
              <w:rPr>
                <w:color w:val="000000"/>
              </w:rPr>
              <w:t>metadataRecord</w:t>
            </w:r>
            <w:r w:rsidR="00473DE0">
              <w:rPr>
                <w:color w:val="000000"/>
              </w:rPr>
              <w:t>Creator</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0C7E1F" w:rsidP="00586C26">
            <w:pPr>
              <w:keepNext/>
              <w:rPr>
                <w:color w:val="000000"/>
              </w:rPr>
            </w:pPr>
            <w:r w:rsidRPr="000C7E1F">
              <w:t>creator_user_id</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D0194A" w:rsidRDefault="00586C26" w:rsidP="00D0194A">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F3325F" w:rsidRDefault="0091094A" w:rsidP="00586C26">
            <w:pPr>
              <w:rPr>
                <w:color w:val="000000"/>
              </w:rPr>
            </w:pPr>
            <w:r>
              <w:t>Treasury Board Secretariat, Information Management and Open Government Directorate</w:t>
            </w:r>
            <w:r w:rsidRPr="00F3325F">
              <w:rPr>
                <w:color w:val="000000"/>
              </w:rPr>
              <w:t xml:space="preserve"> </w:t>
            </w:r>
          </w:p>
        </w:tc>
      </w:tr>
      <w:tr w:rsidR="00586C26" w:rsidRPr="00F3325F" w:rsidTr="00586C26">
        <w:trPr>
          <w:cantSplit/>
        </w:trPr>
        <w:tc>
          <w:tcPr>
            <w:tcW w:w="2268" w:type="dxa"/>
          </w:tcPr>
          <w:p w:rsidR="00586C26" w:rsidRPr="00605059" w:rsidRDefault="007302BE" w:rsidP="00586C26">
            <w:pPr>
              <w:rPr>
                <w:b/>
                <w:color w:val="000000"/>
              </w:rPr>
            </w:pPr>
            <w:r>
              <w:rPr>
                <w:b/>
                <w:color w:val="000000"/>
              </w:rPr>
              <w:t xml:space="preserve">English </w:t>
            </w:r>
            <w:r w:rsidR="00586C26" w:rsidRPr="00605059">
              <w:rPr>
                <w:b/>
                <w:color w:val="000000"/>
              </w:rPr>
              <w:t>Label</w:t>
            </w:r>
          </w:p>
        </w:tc>
        <w:tc>
          <w:tcPr>
            <w:tcW w:w="6660" w:type="dxa"/>
          </w:tcPr>
          <w:p w:rsidR="00586C26" w:rsidRPr="00D0194A" w:rsidRDefault="00473DE0" w:rsidP="00586C26">
            <w:r>
              <w:t>Metadata Record Creator</w:t>
            </w:r>
          </w:p>
        </w:tc>
      </w:tr>
      <w:tr w:rsidR="007302BE" w:rsidRPr="00F3325F" w:rsidTr="00586C26">
        <w:trPr>
          <w:cantSplit/>
        </w:trPr>
        <w:tc>
          <w:tcPr>
            <w:tcW w:w="2268" w:type="dxa"/>
          </w:tcPr>
          <w:p w:rsidR="007302BE" w:rsidRDefault="007302BE" w:rsidP="00586C26">
            <w:pPr>
              <w:rPr>
                <w:b/>
                <w:color w:val="000000"/>
              </w:rPr>
            </w:pPr>
            <w:r>
              <w:rPr>
                <w:b/>
                <w:color w:val="000000"/>
              </w:rPr>
              <w:t>French Label</w:t>
            </w:r>
          </w:p>
        </w:tc>
        <w:tc>
          <w:tcPr>
            <w:tcW w:w="6660" w:type="dxa"/>
          </w:tcPr>
          <w:p w:rsidR="007302BE" w:rsidRDefault="007302BE" w:rsidP="00586C26">
            <w:r>
              <w:t>??</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Pr="00755E6F" w:rsidRDefault="00473DE0" w:rsidP="00755E6F">
            <w:r>
              <w:t>The individual person responsible for creating the metadata record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Pr="00F3325F" w:rsidRDefault="00B41D56" w:rsidP="000C7E1F">
            <w:r>
              <w:t>This element will b</w:t>
            </w:r>
            <w:r w:rsidR="000C7E1F">
              <w:t xml:space="preserve">e system generated based on the user i.d. </w:t>
            </w:r>
            <w:r>
              <w:t xml:space="preserve">associated with the account that created the metadata record in the Open Government Registry. </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0C7E1F" w:rsidP="00586C26">
            <w:r w:rsidRPr="000C7E1F">
              <w:t>24f2eed6-2660-48e1-9bb3-64d5188419fc</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 xml:space="preserve">Government of Canada Foundational Metadata Element Set, Government of Canada Open Government Metadata Element Set –Open Data and Open Information Catalogue Extension </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Vocabulary Encoding Scheme</w:t>
            </w:r>
          </w:p>
        </w:tc>
        <w:tc>
          <w:tcPr>
            <w:tcW w:w="6660" w:type="dxa"/>
          </w:tcPr>
          <w:p w:rsidR="00586C26" w:rsidRPr="00F3325F" w:rsidRDefault="00586C26" w:rsidP="00586C26">
            <w:pPr>
              <w:tabs>
                <w:tab w:val="left" w:pos="1350"/>
              </w:tabs>
            </w:pPr>
          </w:p>
        </w:tc>
      </w:tr>
      <w:tr w:rsidR="00586C26"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86C26" w:rsidRPr="00605059" w:rsidRDefault="00586C26" w:rsidP="00586C26">
            <w:pPr>
              <w:jc w:val="center"/>
              <w:rPr>
                <w:b/>
                <w:color w:val="000000"/>
              </w:rPr>
            </w:pPr>
            <w:r w:rsidRPr="00605059">
              <w:rPr>
                <w:b/>
                <w:color w:val="000000"/>
              </w:rPr>
              <w:t>Conditions of Application – File</w:t>
            </w:r>
          </w:p>
        </w:tc>
      </w:tr>
      <w:tr w:rsidR="00586C26"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756CAE" w:rsidP="00755E6F">
            <w:r>
              <w:t>Free text</w:t>
            </w:r>
          </w:p>
        </w:tc>
      </w:tr>
      <w:tr w:rsidR="00756CAE"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756CAE">
            <w:r>
              <w:t>No, this element will be system generated</w:t>
            </w:r>
          </w:p>
        </w:tc>
      </w:tr>
      <w:tr w:rsidR="00586C26"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r>
              <w:t>Mandatory</w:t>
            </w:r>
          </w:p>
        </w:tc>
      </w:tr>
      <w:tr w:rsidR="00586C26"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pPr>
              <w:pStyle w:val="TableText"/>
              <w:spacing w:before="0" w:after="0"/>
              <w:jc w:val="left"/>
              <w:rPr>
                <w:rFonts w:ascii="Times New Roman" w:hAnsi="Times New Roman" w:cs="Times New Roman"/>
              </w:rPr>
            </w:pPr>
          </w:p>
        </w:tc>
      </w:tr>
      <w:tr w:rsidR="00586C26" w:rsidRPr="00F3325F" w:rsidTr="00942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86C26" w:rsidRPr="00605059" w:rsidRDefault="00586C26"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86C26" w:rsidRPr="00F3325F" w:rsidRDefault="00586C26" w:rsidP="00755E6F">
            <w:r>
              <w:t>Single</w:t>
            </w:r>
          </w:p>
        </w:tc>
      </w:tr>
    </w:tbl>
    <w:p w:rsidR="00586C26" w:rsidRDefault="00586C26" w:rsidP="00586C26">
      <w:pPr>
        <w:rPr>
          <w:lang w:val="en-US" w:eastAsia="en-US"/>
        </w:rPr>
      </w:pPr>
    </w:p>
    <w:p w:rsidR="008C0957" w:rsidRDefault="008C0957" w:rsidP="00586C26">
      <w:pPr>
        <w:pStyle w:val="Heading2"/>
      </w:pPr>
    </w:p>
    <w:p w:rsidR="008C0957" w:rsidRDefault="008C0957" w:rsidP="00586C26">
      <w:pPr>
        <w:pStyle w:val="Heading2"/>
      </w:pPr>
    </w:p>
    <w:p w:rsidR="00755E6F" w:rsidRDefault="00755E6F" w:rsidP="00755E6F">
      <w:pPr>
        <w:rPr>
          <w:lang w:eastAsia="en-US"/>
        </w:rPr>
      </w:pPr>
    </w:p>
    <w:p w:rsidR="00D0194A" w:rsidRDefault="00D0194A" w:rsidP="00755E6F">
      <w:pPr>
        <w:rPr>
          <w:lang w:eastAsia="en-US"/>
        </w:rPr>
      </w:pPr>
    </w:p>
    <w:p w:rsidR="00D0194A" w:rsidRDefault="00D0194A" w:rsidP="00755E6F">
      <w:pPr>
        <w:rPr>
          <w:lang w:eastAsia="en-US"/>
        </w:rPr>
      </w:pPr>
    </w:p>
    <w:p w:rsidR="00755E6F" w:rsidRPr="00755E6F" w:rsidRDefault="00755E6F" w:rsidP="00755E6F">
      <w:pPr>
        <w:rPr>
          <w:lang w:eastAsia="en-US"/>
        </w:rPr>
      </w:pPr>
    </w:p>
    <w:p w:rsidR="008C0957" w:rsidRDefault="008C0957" w:rsidP="008C0957">
      <w:pPr>
        <w:rPr>
          <w:lang w:eastAsia="en-US"/>
        </w:rPr>
      </w:pPr>
    </w:p>
    <w:p w:rsidR="00586C26" w:rsidRPr="00661D5F" w:rsidRDefault="00844A2C" w:rsidP="00586C26">
      <w:pPr>
        <w:pStyle w:val="Heading2"/>
      </w:pPr>
      <w:bookmarkStart w:id="118" w:name="_10.46_Metadata_Record"/>
      <w:bookmarkStart w:id="119" w:name="_Toc466365217"/>
      <w:bookmarkEnd w:id="118"/>
      <w:r>
        <w:lastRenderedPageBreak/>
        <w:t>10.41</w:t>
      </w:r>
      <w:r w:rsidR="00586C26">
        <w:t xml:space="preserve"> </w:t>
      </w:r>
      <w:r w:rsidR="00586C26" w:rsidRPr="00586C26">
        <w:t>Metadata Record Identifier</w:t>
      </w:r>
      <w:bookmarkEnd w:id="119"/>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890AB9" w:rsidRDefault="008C0957" w:rsidP="00890AB9">
            <w:r>
              <w:t>m</w:t>
            </w:r>
            <w:r w:rsidR="00473DE0">
              <w:t>etadata</w:t>
            </w:r>
            <w:r>
              <w:t>Record</w:t>
            </w:r>
            <w:r w:rsidR="00473DE0">
              <w:t>Identifier</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890AB9" w:rsidRDefault="00473DE0" w:rsidP="00890AB9">
            <w:r>
              <w:t>id</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890AB9" w:rsidRDefault="00586C26" w:rsidP="00890AB9">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890AB9" w:rsidRDefault="008902C4" w:rsidP="00586C26">
            <w:pPr>
              <w:rPr>
                <w:u w:val="single"/>
              </w:rPr>
            </w:pPr>
            <w:hyperlink r:id="rId96" w:history="1">
              <w:r w:rsidR="00473DE0">
                <w:rPr>
                  <w:rStyle w:val="Hyperlink"/>
                </w:rPr>
                <w:t>North American Profile ISO 19115 - http://nap.geogratis.gc.ca/metadata/register/registerItems-eng.html</w:t>
              </w:r>
            </w:hyperlink>
          </w:p>
        </w:tc>
      </w:tr>
      <w:tr w:rsidR="00586C26" w:rsidRPr="00F3325F" w:rsidTr="00586C26">
        <w:trPr>
          <w:cantSplit/>
        </w:trPr>
        <w:tc>
          <w:tcPr>
            <w:tcW w:w="2268" w:type="dxa"/>
          </w:tcPr>
          <w:p w:rsidR="00586C26" w:rsidRPr="00605059" w:rsidRDefault="007302BE" w:rsidP="00586C26">
            <w:pPr>
              <w:rPr>
                <w:b/>
                <w:color w:val="000000"/>
              </w:rPr>
            </w:pPr>
            <w:r>
              <w:rPr>
                <w:b/>
                <w:color w:val="000000"/>
              </w:rPr>
              <w:t xml:space="preserve">English </w:t>
            </w:r>
            <w:r w:rsidR="00586C26" w:rsidRPr="00605059">
              <w:rPr>
                <w:b/>
                <w:color w:val="000000"/>
              </w:rPr>
              <w:t>Label</w:t>
            </w:r>
          </w:p>
        </w:tc>
        <w:tc>
          <w:tcPr>
            <w:tcW w:w="6660" w:type="dxa"/>
          </w:tcPr>
          <w:p w:rsidR="00586C26" w:rsidRPr="00890AB9" w:rsidRDefault="00473DE0" w:rsidP="00586C26">
            <w:r>
              <w:t>Metadata Record Identifier</w:t>
            </w:r>
          </w:p>
        </w:tc>
      </w:tr>
      <w:tr w:rsidR="007302BE" w:rsidRPr="00F3325F" w:rsidTr="00586C26">
        <w:trPr>
          <w:cantSplit/>
        </w:trPr>
        <w:tc>
          <w:tcPr>
            <w:tcW w:w="2268" w:type="dxa"/>
          </w:tcPr>
          <w:p w:rsidR="007302BE" w:rsidRDefault="007302BE" w:rsidP="00586C26">
            <w:pPr>
              <w:rPr>
                <w:b/>
                <w:color w:val="000000"/>
              </w:rPr>
            </w:pPr>
            <w:r>
              <w:rPr>
                <w:b/>
                <w:color w:val="000000"/>
              </w:rPr>
              <w:t>French Label</w:t>
            </w:r>
          </w:p>
        </w:tc>
        <w:tc>
          <w:tcPr>
            <w:tcW w:w="6660" w:type="dxa"/>
          </w:tcPr>
          <w:p w:rsidR="007302BE" w:rsidRDefault="007302BE" w:rsidP="00586C26">
            <w:r>
              <w:t>??</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Pr="00890AB9" w:rsidRDefault="00473DE0" w:rsidP="00890AB9">
            <w:r>
              <w:t>The value uniquely identifying an object within a namespace</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473DE0" w:rsidRDefault="00473DE0" w:rsidP="00473DE0">
            <w:r>
              <w:t>A unique phrase or string which identifies the metadata record.</w:t>
            </w:r>
          </w:p>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Pr="00F3325F" w:rsidRDefault="00473DE0" w:rsidP="00A4543C">
            <w:r>
              <w:t xml:space="preserve">This element will be automatically populated when a record </w:t>
            </w:r>
            <w:r w:rsidR="00A4543C">
              <w:t xml:space="preserve">is </w:t>
            </w:r>
            <w:r>
              <w:t>saved in CKAN, and a record id is generated by the system.</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020F99" w:rsidP="00586C26">
            <w:r w:rsidRPr="00221059">
              <w:t>11800c2c-e69b-11df-b9ae-0014c2c00eab</w:t>
            </w:r>
          </w:p>
        </w:tc>
      </w:tr>
      <w:tr w:rsidR="00F50B43" w:rsidRPr="00F3325F" w:rsidTr="00586C26">
        <w:trPr>
          <w:cantSplit/>
        </w:trPr>
        <w:tc>
          <w:tcPr>
            <w:tcW w:w="2268" w:type="dxa"/>
            <w:vMerge w:val="restart"/>
          </w:tcPr>
          <w:p w:rsidR="00F50B43" w:rsidRPr="00605059" w:rsidRDefault="00F50B43" w:rsidP="00586C26">
            <w:pPr>
              <w:rPr>
                <w:b/>
                <w:color w:val="000000"/>
              </w:rPr>
            </w:pPr>
            <w:r w:rsidRPr="00605059">
              <w:rPr>
                <w:b/>
                <w:color w:val="000000"/>
              </w:rPr>
              <w:t>Mapping</w:t>
            </w:r>
          </w:p>
        </w:tc>
        <w:tc>
          <w:tcPr>
            <w:tcW w:w="6660" w:type="dxa"/>
          </w:tcPr>
          <w:p w:rsidR="00F50B43" w:rsidRPr="00F3325F" w:rsidRDefault="00F50B43" w:rsidP="00586C26">
            <w:r>
              <w:t>Metadata Object Description Schema - &lt;recordIdentifier&gt;</w:t>
            </w:r>
          </w:p>
        </w:tc>
      </w:tr>
      <w:tr w:rsidR="00F50B43" w:rsidRPr="00F3325F" w:rsidTr="00586C26">
        <w:trPr>
          <w:cantSplit/>
        </w:trPr>
        <w:tc>
          <w:tcPr>
            <w:tcW w:w="2268" w:type="dxa"/>
            <w:vMerge/>
          </w:tcPr>
          <w:p w:rsidR="00F50B43" w:rsidRPr="00605059" w:rsidRDefault="00F50B43" w:rsidP="00586C26">
            <w:pPr>
              <w:rPr>
                <w:b/>
                <w:color w:val="000000"/>
              </w:rPr>
            </w:pPr>
          </w:p>
        </w:tc>
        <w:tc>
          <w:tcPr>
            <w:tcW w:w="6660" w:type="dxa"/>
          </w:tcPr>
          <w:p w:rsidR="00F50B43" w:rsidRDefault="00F50B43" w:rsidP="00473DE0">
            <w:r>
              <w:t xml:space="preserve">Data Catalog Vocabulary (DCAT) – dct:identifier </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Government of Canada Foundational Metadata Element Set, Government of Canada Open Government Metadata Element Set –Open Data and Open Information Catalogue Extension</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60" w:type="dxa"/>
          </w:tcPr>
          <w:p w:rsidR="002A5CB7" w:rsidRPr="002A5CB7" w:rsidRDefault="002A5CB7" w:rsidP="002A5CB7">
            <w:pPr>
              <w:rPr>
                <w:color w:val="000000"/>
              </w:rPr>
            </w:pPr>
            <w:r w:rsidRPr="002A5CB7">
              <w:rPr>
                <w:color w:val="000000"/>
              </w:rPr>
              <w:t>Automatically generated alphanumeric string</w:t>
            </w:r>
          </w:p>
          <w:p w:rsidR="00586C26" w:rsidRPr="002A5CB7" w:rsidRDefault="00586C26" w:rsidP="00586C26"/>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Vocabulary Encoding Scheme</w:t>
            </w:r>
          </w:p>
        </w:tc>
        <w:tc>
          <w:tcPr>
            <w:tcW w:w="6660" w:type="dxa"/>
          </w:tcPr>
          <w:p w:rsidR="00586C26" w:rsidRPr="00F3325F" w:rsidRDefault="00586C26" w:rsidP="00586C26">
            <w:pPr>
              <w:tabs>
                <w:tab w:val="left" w:pos="1350"/>
              </w:tabs>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86C26" w:rsidRPr="00605059" w:rsidRDefault="00586C26" w:rsidP="00586C26">
            <w:pPr>
              <w:jc w:val="center"/>
              <w:rPr>
                <w:b/>
                <w:color w:val="000000"/>
              </w:rPr>
            </w:pPr>
            <w:r w:rsidRPr="00605059">
              <w:rPr>
                <w:b/>
                <w:color w:val="000000"/>
              </w:rPr>
              <w:t>Conditions of Application – File</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473DE0" w:rsidP="00890AB9">
            <w:r>
              <w:t xml:space="preserve">Text, based on </w:t>
            </w:r>
            <w:r w:rsidR="002A5CB7">
              <w:t xml:space="preserve">syntax </w:t>
            </w:r>
            <w:r>
              <w:t>encoding scheme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586C26">
            <w:r>
              <w:t>No, this element will be system generated</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r>
              <w:t>Mandatory</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pPr>
              <w:pStyle w:val="TableText"/>
              <w:spacing w:before="0" w:after="0"/>
              <w:jc w:val="left"/>
              <w:rPr>
                <w:rFonts w:ascii="Times New Roman" w:hAnsi="Times New Roman" w:cs="Times New Roman"/>
              </w:rPr>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86C26" w:rsidRPr="00605059" w:rsidRDefault="00586C26"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86C26" w:rsidRPr="00F3325F" w:rsidRDefault="00586C26" w:rsidP="00890AB9">
            <w:r>
              <w:t>Single</w:t>
            </w:r>
          </w:p>
        </w:tc>
      </w:tr>
    </w:tbl>
    <w:p w:rsidR="00586C26" w:rsidRDefault="00586C26" w:rsidP="00586C26">
      <w:pPr>
        <w:rPr>
          <w:lang w:val="en-US" w:eastAsia="en-US"/>
        </w:rPr>
      </w:pPr>
    </w:p>
    <w:p w:rsidR="00755E6F" w:rsidRDefault="00755E6F" w:rsidP="00586C26">
      <w:pPr>
        <w:pStyle w:val="Heading2"/>
      </w:pPr>
    </w:p>
    <w:p w:rsidR="00755E6F" w:rsidRDefault="00755E6F" w:rsidP="00586C26">
      <w:pPr>
        <w:pStyle w:val="Heading2"/>
      </w:pPr>
    </w:p>
    <w:p w:rsidR="00755E6F" w:rsidRDefault="00755E6F" w:rsidP="00755E6F">
      <w:pPr>
        <w:rPr>
          <w:lang w:eastAsia="en-US"/>
        </w:rPr>
      </w:pPr>
    </w:p>
    <w:p w:rsidR="00755E6F" w:rsidRDefault="00755E6F" w:rsidP="00755E6F">
      <w:pPr>
        <w:rPr>
          <w:lang w:eastAsia="en-US"/>
        </w:rPr>
      </w:pPr>
    </w:p>
    <w:p w:rsidR="00755E6F" w:rsidRDefault="00755E6F" w:rsidP="00755E6F">
      <w:pPr>
        <w:rPr>
          <w:lang w:eastAsia="en-US"/>
        </w:rPr>
      </w:pPr>
    </w:p>
    <w:p w:rsidR="00755E6F" w:rsidRPr="00755E6F" w:rsidRDefault="00755E6F" w:rsidP="00755E6F">
      <w:pPr>
        <w:rPr>
          <w:lang w:eastAsia="en-US"/>
        </w:rPr>
      </w:pPr>
    </w:p>
    <w:p w:rsidR="00586C26" w:rsidRPr="00661D5F" w:rsidRDefault="00844A2C" w:rsidP="00586C26">
      <w:pPr>
        <w:pStyle w:val="Heading2"/>
      </w:pPr>
      <w:bookmarkStart w:id="120" w:name="_10.47_Metadata_Record"/>
      <w:bookmarkStart w:id="121" w:name="_Toc466365218"/>
      <w:bookmarkEnd w:id="120"/>
      <w:r>
        <w:lastRenderedPageBreak/>
        <w:t>10.42</w:t>
      </w:r>
      <w:r w:rsidR="00586C26">
        <w:t xml:space="preserve"> </w:t>
      </w:r>
      <w:r w:rsidR="00586C26" w:rsidRPr="00586C26">
        <w:t>Metadata Record Organization</w:t>
      </w:r>
      <w:bookmarkEnd w:id="121"/>
    </w:p>
    <w:p w:rsidR="00586C26" w:rsidRPr="00661D5F" w:rsidRDefault="00586C26" w:rsidP="00586C26"/>
    <w:tbl>
      <w:tblPr>
        <w:tblW w:w="17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29"/>
        <w:gridCol w:w="8887"/>
      </w:tblGrid>
      <w:tr w:rsidR="00586C26" w:rsidRPr="00F3325F" w:rsidTr="00756CAE">
        <w:trPr>
          <w:gridAfter w:val="1"/>
          <w:wAfter w:w="8887" w:type="dxa"/>
          <w:cantSplit/>
        </w:trPr>
        <w:tc>
          <w:tcPr>
            <w:tcW w:w="8897"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756CAE">
        <w:trPr>
          <w:gridAfter w:val="1"/>
          <w:wAfter w:w="8887" w:type="dxa"/>
          <w:cantSplit/>
        </w:trPr>
        <w:tc>
          <w:tcPr>
            <w:tcW w:w="2268" w:type="dxa"/>
          </w:tcPr>
          <w:p w:rsidR="00586C26" w:rsidRPr="00605059" w:rsidRDefault="00586C26" w:rsidP="00586C26">
            <w:pPr>
              <w:keepNext/>
              <w:rPr>
                <w:b/>
                <w:color w:val="000000"/>
              </w:rPr>
            </w:pPr>
            <w:r w:rsidRPr="00605059">
              <w:rPr>
                <w:b/>
                <w:color w:val="000000"/>
              </w:rPr>
              <w:t>Term Name</w:t>
            </w:r>
          </w:p>
        </w:tc>
        <w:tc>
          <w:tcPr>
            <w:tcW w:w="6629" w:type="dxa"/>
          </w:tcPr>
          <w:p w:rsidR="00586C26" w:rsidRPr="00F3325F" w:rsidRDefault="008C0957" w:rsidP="00586C26">
            <w:pPr>
              <w:keepNext/>
              <w:rPr>
                <w:color w:val="000000"/>
              </w:rPr>
            </w:pPr>
            <w:r>
              <w:rPr>
                <w:color w:val="000000"/>
              </w:rPr>
              <w:t>metadataRecordOrganization</w:t>
            </w:r>
          </w:p>
        </w:tc>
      </w:tr>
      <w:tr w:rsidR="00586C26" w:rsidRPr="00F3325F" w:rsidTr="00756CAE">
        <w:trPr>
          <w:gridAfter w:val="1"/>
          <w:wAfter w:w="8887" w:type="dxa"/>
          <w:cantSplit/>
        </w:trPr>
        <w:tc>
          <w:tcPr>
            <w:tcW w:w="2268" w:type="dxa"/>
          </w:tcPr>
          <w:p w:rsidR="00586C26" w:rsidRPr="00605059" w:rsidRDefault="00586C26" w:rsidP="00586C26">
            <w:pPr>
              <w:keepNext/>
              <w:rPr>
                <w:b/>
                <w:color w:val="000000"/>
              </w:rPr>
            </w:pPr>
            <w:r w:rsidRPr="00605059">
              <w:rPr>
                <w:b/>
                <w:color w:val="000000"/>
              </w:rPr>
              <w:t>CKAN Term Name</w:t>
            </w:r>
          </w:p>
        </w:tc>
        <w:tc>
          <w:tcPr>
            <w:tcW w:w="6629" w:type="dxa"/>
          </w:tcPr>
          <w:p w:rsidR="00586C26" w:rsidRPr="00F3325F" w:rsidRDefault="000C7E1F" w:rsidP="00586C26">
            <w:pPr>
              <w:keepNext/>
              <w:rPr>
                <w:color w:val="000000"/>
              </w:rPr>
            </w:pPr>
            <w:r w:rsidRPr="000C7E1F">
              <w:rPr>
                <w:color w:val="000000"/>
              </w:rPr>
              <w:t>owner_org</w:t>
            </w:r>
          </w:p>
        </w:tc>
      </w:tr>
      <w:tr w:rsidR="00586C26" w:rsidRPr="00F3325F" w:rsidTr="00756CAE">
        <w:trPr>
          <w:gridAfter w:val="1"/>
          <w:wAfter w:w="8887" w:type="dxa"/>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29" w:type="dxa"/>
          </w:tcPr>
          <w:p w:rsidR="00586C26" w:rsidRPr="003304F9" w:rsidRDefault="003304F9" w:rsidP="00586C26">
            <w:pPr>
              <w:pStyle w:val="BodyText2"/>
              <w:keepNext/>
              <w:rPr>
                <w:rFonts w:ascii="Times New Roman" w:eastAsia="Times New Roman" w:hAnsi="Times New Roman" w:cs="Times New Roman"/>
                <w:color w:val="000000"/>
                <w:sz w:val="24"/>
                <w:lang w:eastAsia="en-CA"/>
              </w:rPr>
            </w:pPr>
            <w:r w:rsidRPr="003304F9">
              <w:rPr>
                <w:rFonts w:ascii="Times New Roman" w:hAnsi="Times New Roman" w:cs="Times New Roman"/>
                <w:color w:val="000000"/>
                <w:sz w:val="24"/>
              </w:rPr>
              <w:t>To be determined</w:t>
            </w:r>
          </w:p>
        </w:tc>
      </w:tr>
      <w:tr w:rsidR="00586C26" w:rsidRPr="00F3325F" w:rsidTr="00756CAE">
        <w:trPr>
          <w:gridAfter w:val="1"/>
          <w:wAfter w:w="8887" w:type="dxa"/>
          <w:cantSplit/>
        </w:trPr>
        <w:tc>
          <w:tcPr>
            <w:tcW w:w="2268" w:type="dxa"/>
          </w:tcPr>
          <w:p w:rsidR="00586C26" w:rsidRPr="00605059" w:rsidRDefault="00586C26" w:rsidP="00586C26">
            <w:pPr>
              <w:rPr>
                <w:b/>
                <w:color w:val="000000"/>
              </w:rPr>
            </w:pPr>
            <w:r w:rsidRPr="00605059">
              <w:rPr>
                <w:b/>
                <w:color w:val="000000"/>
              </w:rPr>
              <w:t>Defined By</w:t>
            </w:r>
          </w:p>
        </w:tc>
        <w:tc>
          <w:tcPr>
            <w:tcW w:w="6629" w:type="dxa"/>
          </w:tcPr>
          <w:p w:rsidR="00586C26" w:rsidRPr="00F3325F" w:rsidRDefault="0091094A" w:rsidP="00586C26">
            <w:pPr>
              <w:rPr>
                <w:color w:val="000000"/>
              </w:rPr>
            </w:pPr>
            <w:r>
              <w:t>Treasury Board Secretariat, Information Management and Open Government Directorate</w:t>
            </w:r>
            <w:r w:rsidRPr="00F3325F">
              <w:rPr>
                <w:color w:val="000000"/>
              </w:rPr>
              <w:t xml:space="preserve"> </w:t>
            </w:r>
          </w:p>
        </w:tc>
      </w:tr>
      <w:tr w:rsidR="00586C26" w:rsidRPr="00F3325F" w:rsidTr="00756CAE">
        <w:trPr>
          <w:gridAfter w:val="1"/>
          <w:wAfter w:w="8887" w:type="dxa"/>
          <w:cantSplit/>
        </w:trPr>
        <w:tc>
          <w:tcPr>
            <w:tcW w:w="2268" w:type="dxa"/>
          </w:tcPr>
          <w:p w:rsidR="00586C26" w:rsidRPr="00605059" w:rsidRDefault="007302BE" w:rsidP="00586C26">
            <w:pPr>
              <w:rPr>
                <w:b/>
                <w:color w:val="000000"/>
              </w:rPr>
            </w:pPr>
            <w:r>
              <w:rPr>
                <w:b/>
                <w:color w:val="000000"/>
              </w:rPr>
              <w:t xml:space="preserve">English </w:t>
            </w:r>
            <w:r w:rsidR="00586C26" w:rsidRPr="00605059">
              <w:rPr>
                <w:b/>
                <w:color w:val="000000"/>
              </w:rPr>
              <w:t>Label</w:t>
            </w:r>
          </w:p>
        </w:tc>
        <w:tc>
          <w:tcPr>
            <w:tcW w:w="6629" w:type="dxa"/>
          </w:tcPr>
          <w:p w:rsidR="00586C26" w:rsidRPr="00F3325F" w:rsidRDefault="00D0194A" w:rsidP="00586C26">
            <w:pPr>
              <w:rPr>
                <w:color w:val="000000"/>
              </w:rPr>
            </w:pPr>
            <w:r>
              <w:rPr>
                <w:color w:val="000000"/>
              </w:rPr>
              <w:t>Metadata Record Organization</w:t>
            </w:r>
          </w:p>
        </w:tc>
      </w:tr>
      <w:tr w:rsidR="007302BE" w:rsidRPr="00F3325F" w:rsidTr="00756CAE">
        <w:trPr>
          <w:gridAfter w:val="1"/>
          <w:wAfter w:w="8887" w:type="dxa"/>
          <w:cantSplit/>
        </w:trPr>
        <w:tc>
          <w:tcPr>
            <w:tcW w:w="2268" w:type="dxa"/>
          </w:tcPr>
          <w:p w:rsidR="007302BE" w:rsidRDefault="007302BE" w:rsidP="00586C26">
            <w:pPr>
              <w:rPr>
                <w:b/>
                <w:color w:val="000000"/>
              </w:rPr>
            </w:pPr>
            <w:r>
              <w:rPr>
                <w:b/>
                <w:color w:val="000000"/>
              </w:rPr>
              <w:t>French Label</w:t>
            </w:r>
          </w:p>
        </w:tc>
        <w:tc>
          <w:tcPr>
            <w:tcW w:w="6629" w:type="dxa"/>
          </w:tcPr>
          <w:p w:rsidR="007302BE" w:rsidRDefault="007302BE" w:rsidP="00586C26">
            <w:pPr>
              <w:rPr>
                <w:color w:val="000000"/>
              </w:rPr>
            </w:pPr>
            <w:r>
              <w:rPr>
                <w:color w:val="000000"/>
              </w:rPr>
              <w:t>??</w:t>
            </w:r>
          </w:p>
        </w:tc>
      </w:tr>
      <w:tr w:rsidR="00586C26" w:rsidRPr="00F3325F" w:rsidTr="00756CAE">
        <w:trPr>
          <w:gridAfter w:val="1"/>
          <w:wAfter w:w="8887" w:type="dxa"/>
          <w:cantSplit/>
        </w:trPr>
        <w:tc>
          <w:tcPr>
            <w:tcW w:w="8897"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B41D56" w:rsidRPr="00F3325F" w:rsidTr="00756CAE">
        <w:trPr>
          <w:gridAfter w:val="1"/>
          <w:wAfter w:w="8887" w:type="dxa"/>
          <w:cantSplit/>
        </w:trPr>
        <w:tc>
          <w:tcPr>
            <w:tcW w:w="2268" w:type="dxa"/>
          </w:tcPr>
          <w:p w:rsidR="00B41D56" w:rsidRPr="00605059" w:rsidRDefault="00B41D56" w:rsidP="00586C26">
            <w:pPr>
              <w:rPr>
                <w:b/>
                <w:color w:val="000000"/>
              </w:rPr>
            </w:pPr>
            <w:r w:rsidRPr="00605059">
              <w:rPr>
                <w:b/>
                <w:color w:val="000000"/>
              </w:rPr>
              <w:t xml:space="preserve">Definition </w:t>
            </w:r>
          </w:p>
        </w:tc>
        <w:tc>
          <w:tcPr>
            <w:tcW w:w="6629" w:type="dxa"/>
          </w:tcPr>
          <w:p w:rsidR="00B41D56" w:rsidRPr="00755E6F" w:rsidRDefault="00B41D56" w:rsidP="00B41D56">
            <w:r>
              <w:t>The organization responsible for creating the metadata record</w:t>
            </w:r>
          </w:p>
        </w:tc>
      </w:tr>
      <w:tr w:rsidR="00B41D56" w:rsidRPr="00F3325F" w:rsidTr="00756CAE">
        <w:trPr>
          <w:gridAfter w:val="1"/>
          <w:wAfter w:w="8887" w:type="dxa"/>
          <w:cantSplit/>
        </w:trPr>
        <w:tc>
          <w:tcPr>
            <w:tcW w:w="2268" w:type="dxa"/>
          </w:tcPr>
          <w:p w:rsidR="00B41D56" w:rsidRPr="00605059" w:rsidRDefault="00B41D56" w:rsidP="00586C26">
            <w:pPr>
              <w:rPr>
                <w:b/>
                <w:color w:val="000000"/>
              </w:rPr>
            </w:pPr>
            <w:r w:rsidRPr="00605059">
              <w:rPr>
                <w:b/>
                <w:color w:val="000000"/>
              </w:rPr>
              <w:t>Description (Open Government Specific)</w:t>
            </w:r>
          </w:p>
        </w:tc>
        <w:tc>
          <w:tcPr>
            <w:tcW w:w="6629" w:type="dxa"/>
          </w:tcPr>
          <w:p w:rsidR="00B41D56" w:rsidRPr="00F3325F" w:rsidRDefault="00B41D56" w:rsidP="00914EDA">
            <w:pPr>
              <w:rPr>
                <w:color w:val="000000"/>
              </w:rPr>
            </w:pPr>
          </w:p>
        </w:tc>
      </w:tr>
      <w:tr w:rsidR="00B41D56" w:rsidRPr="00F3325F" w:rsidTr="00756CAE">
        <w:trPr>
          <w:gridAfter w:val="1"/>
          <w:wAfter w:w="8887" w:type="dxa"/>
          <w:cantSplit/>
        </w:trPr>
        <w:tc>
          <w:tcPr>
            <w:tcW w:w="2268" w:type="dxa"/>
          </w:tcPr>
          <w:p w:rsidR="00B41D56" w:rsidRPr="00605059" w:rsidRDefault="00B41D56" w:rsidP="00586C26">
            <w:pPr>
              <w:rPr>
                <w:b/>
                <w:color w:val="000000"/>
              </w:rPr>
            </w:pPr>
            <w:r w:rsidRPr="00605059">
              <w:rPr>
                <w:b/>
                <w:color w:val="000000"/>
              </w:rPr>
              <w:t>Comment (Implementation Notes)</w:t>
            </w:r>
          </w:p>
        </w:tc>
        <w:tc>
          <w:tcPr>
            <w:tcW w:w="6629" w:type="dxa"/>
          </w:tcPr>
          <w:p w:rsidR="00B41D56" w:rsidRPr="00F3325F" w:rsidRDefault="00B41D56" w:rsidP="00B41D56">
            <w:r>
              <w:t xml:space="preserve">This element will be system generated based on the organization associated with the account that created the metadata record in the Open Government Registry. </w:t>
            </w:r>
          </w:p>
        </w:tc>
      </w:tr>
      <w:tr w:rsidR="00586C26" w:rsidRPr="00F3325F" w:rsidTr="00756CAE">
        <w:trPr>
          <w:gridAfter w:val="1"/>
          <w:wAfter w:w="8887" w:type="dxa"/>
          <w:cantSplit/>
        </w:trPr>
        <w:tc>
          <w:tcPr>
            <w:tcW w:w="2268" w:type="dxa"/>
          </w:tcPr>
          <w:p w:rsidR="00586C26" w:rsidRPr="00605059" w:rsidRDefault="00586C26" w:rsidP="00586C26">
            <w:pPr>
              <w:rPr>
                <w:b/>
                <w:color w:val="000000"/>
              </w:rPr>
            </w:pPr>
            <w:r w:rsidRPr="00605059">
              <w:rPr>
                <w:b/>
                <w:color w:val="000000"/>
              </w:rPr>
              <w:t>Example</w:t>
            </w:r>
          </w:p>
        </w:tc>
        <w:tc>
          <w:tcPr>
            <w:tcW w:w="6629" w:type="dxa"/>
          </w:tcPr>
          <w:p w:rsidR="00586C26" w:rsidRPr="00F3325F" w:rsidRDefault="000C7E1F" w:rsidP="00586C26">
            <w:r w:rsidRPr="000C7E1F">
              <w:t>055ADCD8-8FDA-40DA-A5B7-689FF7DB57A6</w:t>
            </w:r>
          </w:p>
        </w:tc>
      </w:tr>
      <w:tr w:rsidR="00586C26" w:rsidRPr="00F3325F" w:rsidTr="00756CAE">
        <w:trPr>
          <w:gridAfter w:val="1"/>
          <w:wAfter w:w="8887" w:type="dxa"/>
          <w:cantSplit/>
        </w:trPr>
        <w:tc>
          <w:tcPr>
            <w:tcW w:w="2268" w:type="dxa"/>
          </w:tcPr>
          <w:p w:rsidR="00586C26" w:rsidRPr="00605059" w:rsidRDefault="00586C26" w:rsidP="00586C26">
            <w:pPr>
              <w:rPr>
                <w:b/>
                <w:color w:val="000000"/>
              </w:rPr>
            </w:pPr>
            <w:r w:rsidRPr="00605059">
              <w:rPr>
                <w:b/>
                <w:color w:val="000000"/>
              </w:rPr>
              <w:t>Mapping</w:t>
            </w:r>
          </w:p>
        </w:tc>
        <w:tc>
          <w:tcPr>
            <w:tcW w:w="6629" w:type="dxa"/>
          </w:tcPr>
          <w:p w:rsidR="00586C26" w:rsidRPr="00F3325F" w:rsidRDefault="00586C26" w:rsidP="00586C26"/>
        </w:tc>
      </w:tr>
      <w:tr w:rsidR="00586C26" w:rsidRPr="00F3325F" w:rsidTr="00756CAE">
        <w:trPr>
          <w:gridAfter w:val="1"/>
          <w:wAfter w:w="8887" w:type="dxa"/>
          <w:cantSplit/>
        </w:trPr>
        <w:tc>
          <w:tcPr>
            <w:tcW w:w="2268" w:type="dxa"/>
          </w:tcPr>
          <w:p w:rsidR="00586C26" w:rsidRPr="00605059" w:rsidRDefault="00586C26" w:rsidP="00586C26">
            <w:pPr>
              <w:rPr>
                <w:b/>
                <w:color w:val="000000"/>
              </w:rPr>
            </w:pPr>
            <w:r w:rsidRPr="00605059">
              <w:rPr>
                <w:b/>
                <w:color w:val="000000"/>
              </w:rPr>
              <w:t>Application</w:t>
            </w:r>
          </w:p>
        </w:tc>
        <w:tc>
          <w:tcPr>
            <w:tcW w:w="6629" w:type="dxa"/>
          </w:tcPr>
          <w:p w:rsidR="00586C26" w:rsidRDefault="00FB521A" w:rsidP="00586C26">
            <w:r>
              <w:t>Government of Canada Foundational Metadata Element Set, Government of Canada Open Government Metadata Element Set –Open Data and Open Information Catalogue Extension</w:t>
            </w:r>
          </w:p>
        </w:tc>
      </w:tr>
      <w:tr w:rsidR="00586C26" w:rsidRPr="00F3325F" w:rsidTr="00756CAE">
        <w:trPr>
          <w:gridAfter w:val="1"/>
          <w:wAfter w:w="8887" w:type="dxa"/>
          <w:cantSplit/>
        </w:trPr>
        <w:tc>
          <w:tcPr>
            <w:tcW w:w="8897"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756CAE">
        <w:trPr>
          <w:gridAfter w:val="1"/>
          <w:wAfter w:w="8887" w:type="dxa"/>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29" w:type="dxa"/>
          </w:tcPr>
          <w:p w:rsidR="00586C26" w:rsidRPr="00F3325F" w:rsidRDefault="00586C26" w:rsidP="00586C26"/>
        </w:tc>
      </w:tr>
      <w:tr w:rsidR="00756CAE" w:rsidRPr="00F3325F" w:rsidTr="00756CAE">
        <w:trPr>
          <w:gridAfter w:val="1"/>
          <w:wAfter w:w="8887" w:type="dxa"/>
          <w:cantSplit/>
        </w:trPr>
        <w:tc>
          <w:tcPr>
            <w:tcW w:w="2268" w:type="dxa"/>
          </w:tcPr>
          <w:p w:rsidR="00756CAE" w:rsidRPr="00605059" w:rsidRDefault="00756CAE" w:rsidP="00586C26">
            <w:pPr>
              <w:pStyle w:val="FootnoteText"/>
              <w:rPr>
                <w:b/>
                <w:sz w:val="24"/>
                <w:szCs w:val="24"/>
              </w:rPr>
            </w:pPr>
            <w:r w:rsidRPr="00605059">
              <w:rPr>
                <w:b/>
                <w:sz w:val="24"/>
                <w:szCs w:val="24"/>
              </w:rPr>
              <w:t>Has Vocabulary Encoding Scheme</w:t>
            </w:r>
          </w:p>
        </w:tc>
        <w:tc>
          <w:tcPr>
            <w:tcW w:w="6629" w:type="dxa"/>
          </w:tcPr>
          <w:p w:rsidR="00756CAE" w:rsidRPr="00F3325F" w:rsidRDefault="00756CAE" w:rsidP="00755E6F">
            <w:r>
              <w:t>Publisher - Current Organization Name</w:t>
            </w:r>
            <w:r w:rsidR="00755E6F">
              <w:t xml:space="preserve"> Codelist (</w:t>
            </w:r>
            <w:hyperlink w:anchor="_Publisher_-_Current" w:history="1">
              <w:r w:rsidR="00755E6F" w:rsidRPr="00755E6F">
                <w:rPr>
                  <w:rStyle w:val="Hyperlink"/>
                </w:rPr>
                <w:t>See Appendix 1.4</w:t>
              </w:r>
            </w:hyperlink>
            <w:r w:rsidR="00755E6F">
              <w:t>)</w:t>
            </w:r>
            <w:r>
              <w:br/>
              <w:t>Source: G</w:t>
            </w:r>
            <w:r w:rsidR="00755E6F">
              <w:t>overnment of Canada</w:t>
            </w:r>
            <w:r>
              <w:t xml:space="preserve"> Registry of Applied Titles</w:t>
            </w: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897"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756CAE" w:rsidRPr="00605059" w:rsidRDefault="00756CAE" w:rsidP="00586C26">
            <w:pPr>
              <w:jc w:val="center"/>
              <w:rPr>
                <w:b/>
                <w:color w:val="000000"/>
              </w:rPr>
            </w:pPr>
            <w:r w:rsidRPr="00605059">
              <w:rPr>
                <w:b/>
                <w:color w:val="000000"/>
              </w:rPr>
              <w:t>Conditions of Application – File</w:t>
            </w:r>
          </w:p>
        </w:tc>
        <w:tc>
          <w:tcPr>
            <w:tcW w:w="8887" w:type="dxa"/>
          </w:tcPr>
          <w:p w:rsidR="00756CAE" w:rsidRPr="00605059" w:rsidRDefault="00756CAE" w:rsidP="00DF237D">
            <w:pPr>
              <w:jc w:val="center"/>
              <w:rPr>
                <w:b/>
                <w:color w:val="000000"/>
              </w:rPr>
            </w:pP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8887" w:type="dxa"/>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sidRPr="00605059">
              <w:rPr>
                <w:b/>
              </w:rPr>
              <w:t>Format</w:t>
            </w:r>
          </w:p>
        </w:tc>
        <w:tc>
          <w:tcPr>
            <w:tcW w:w="6629" w:type="dxa"/>
            <w:tcBorders>
              <w:top w:val="single" w:sz="6" w:space="0" w:color="auto"/>
              <w:left w:val="single" w:sz="6" w:space="0" w:color="auto"/>
              <w:bottom w:val="single" w:sz="6" w:space="0" w:color="auto"/>
              <w:right w:val="single" w:sz="4" w:space="0" w:color="auto"/>
            </w:tcBorders>
          </w:tcPr>
          <w:p w:rsidR="00756CAE" w:rsidRPr="002A5CB7" w:rsidRDefault="002A5CB7" w:rsidP="002A5CB7">
            <w:pPr>
              <w:rPr>
                <w:color w:val="000000"/>
              </w:rPr>
            </w:pPr>
            <w:r>
              <w:t>Text, based on vocabulary encoding scheme</w:t>
            </w: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8887" w:type="dxa"/>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color w:val="000000"/>
              </w:rPr>
            </w:pPr>
            <w:r w:rsidRPr="00605059">
              <w:rPr>
                <w:b/>
              </w:rPr>
              <w:t>Obligation</w:t>
            </w:r>
          </w:p>
        </w:tc>
        <w:tc>
          <w:tcPr>
            <w:tcW w:w="6629" w:type="dxa"/>
            <w:tcBorders>
              <w:top w:val="single" w:sz="6" w:space="0" w:color="auto"/>
              <w:left w:val="single" w:sz="6" w:space="0" w:color="auto"/>
              <w:bottom w:val="single" w:sz="6" w:space="0" w:color="auto"/>
              <w:right w:val="single" w:sz="4" w:space="0" w:color="auto"/>
            </w:tcBorders>
          </w:tcPr>
          <w:p w:rsidR="00756CAE" w:rsidRPr="00F3325F" w:rsidRDefault="00756CAE" w:rsidP="00DF237D">
            <w:r>
              <w:t>Mandatory</w:t>
            </w: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8887" w:type="dxa"/>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29" w:type="dxa"/>
            <w:tcBorders>
              <w:top w:val="single" w:sz="6" w:space="0" w:color="auto"/>
              <w:left w:val="single" w:sz="6" w:space="0" w:color="auto"/>
              <w:bottom w:val="single" w:sz="6" w:space="0" w:color="auto"/>
              <w:right w:val="single" w:sz="4" w:space="0" w:color="auto"/>
            </w:tcBorders>
          </w:tcPr>
          <w:p w:rsidR="00756CAE" w:rsidRDefault="00756CAE" w:rsidP="00DF237D">
            <w:r>
              <w:t>No, this element will be system generated</w:t>
            </w: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8887" w:type="dxa"/>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sidRPr="00605059">
              <w:rPr>
                <w:b/>
              </w:rPr>
              <w:t>Condition</w:t>
            </w:r>
          </w:p>
        </w:tc>
        <w:tc>
          <w:tcPr>
            <w:tcW w:w="6629" w:type="dxa"/>
            <w:tcBorders>
              <w:top w:val="single" w:sz="6" w:space="0" w:color="auto"/>
              <w:left w:val="single" w:sz="6" w:space="0" w:color="auto"/>
              <w:bottom w:val="single" w:sz="6" w:space="0" w:color="auto"/>
              <w:right w:val="single" w:sz="4" w:space="0" w:color="auto"/>
            </w:tcBorders>
          </w:tcPr>
          <w:p w:rsidR="00756CAE" w:rsidRPr="00F3325F" w:rsidRDefault="00756CAE" w:rsidP="00DF237D">
            <w:pPr>
              <w:pStyle w:val="TableText"/>
              <w:spacing w:before="0" w:after="0"/>
              <w:jc w:val="left"/>
              <w:rPr>
                <w:rFonts w:ascii="Times New Roman" w:hAnsi="Times New Roman" w:cs="Times New Roman"/>
              </w:rPr>
            </w:pPr>
          </w:p>
        </w:tc>
      </w:tr>
      <w:tr w:rsidR="00756CAE" w:rsidRPr="00F3325F" w:rsidTr="00756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8887" w:type="dxa"/>
          <w:cantSplit/>
        </w:trPr>
        <w:tc>
          <w:tcPr>
            <w:tcW w:w="2268" w:type="dxa"/>
            <w:tcBorders>
              <w:top w:val="single" w:sz="6" w:space="0" w:color="auto"/>
              <w:left w:val="single" w:sz="4" w:space="0" w:color="auto"/>
              <w:bottom w:val="single" w:sz="4" w:space="0" w:color="auto"/>
              <w:right w:val="single" w:sz="6" w:space="0" w:color="auto"/>
            </w:tcBorders>
          </w:tcPr>
          <w:p w:rsidR="00756CAE" w:rsidRPr="00605059" w:rsidRDefault="00756CAE" w:rsidP="00586C26">
            <w:pPr>
              <w:rPr>
                <w:b/>
              </w:rPr>
            </w:pPr>
            <w:r w:rsidRPr="00605059">
              <w:rPr>
                <w:b/>
              </w:rPr>
              <w:t xml:space="preserve">Occurrence </w:t>
            </w:r>
          </w:p>
        </w:tc>
        <w:tc>
          <w:tcPr>
            <w:tcW w:w="6629" w:type="dxa"/>
            <w:tcBorders>
              <w:top w:val="single" w:sz="6" w:space="0" w:color="auto"/>
              <w:left w:val="single" w:sz="6" w:space="0" w:color="auto"/>
              <w:bottom w:val="single" w:sz="4" w:space="0" w:color="auto"/>
              <w:right w:val="single" w:sz="4" w:space="0" w:color="auto"/>
            </w:tcBorders>
          </w:tcPr>
          <w:p w:rsidR="00756CAE" w:rsidRPr="00F3325F" w:rsidRDefault="00756CAE" w:rsidP="00755E6F">
            <w:r>
              <w:t>Single</w:t>
            </w:r>
          </w:p>
        </w:tc>
      </w:tr>
    </w:tbl>
    <w:p w:rsidR="00756CAE" w:rsidRDefault="00756CAE" w:rsidP="00586C26"/>
    <w:p w:rsidR="00586C26" w:rsidRDefault="00586C26" w:rsidP="00586C26">
      <w:pPr>
        <w:rPr>
          <w:rFonts w:asciiTheme="majorHAnsi" w:eastAsiaTheme="majorEastAsia" w:hAnsiTheme="majorHAnsi" w:cstheme="majorBidi"/>
          <w:color w:val="4F81BD" w:themeColor="accent1"/>
          <w:sz w:val="26"/>
          <w:szCs w:val="26"/>
          <w:lang w:eastAsia="en-US"/>
        </w:rPr>
      </w:pPr>
    </w:p>
    <w:p w:rsidR="008F3212" w:rsidRPr="00661D5F" w:rsidRDefault="00755E6F" w:rsidP="008F3212">
      <w:pPr>
        <w:pStyle w:val="Heading2"/>
      </w:pPr>
      <w:bookmarkStart w:id="122" w:name="_10.18_Metadata_Record"/>
      <w:bookmarkEnd w:id="122"/>
      <w:r>
        <w:br w:type="page"/>
      </w:r>
      <w:bookmarkStart w:id="123" w:name="_Toc466365219"/>
      <w:r w:rsidR="00844A2C">
        <w:lastRenderedPageBreak/>
        <w:t>10.43</w:t>
      </w:r>
      <w:r w:rsidR="008F3212">
        <w:t xml:space="preserve"> Metadata Record Release Date</w:t>
      </w:r>
      <w:bookmarkEnd w:id="123"/>
    </w:p>
    <w:p w:rsidR="008F3212" w:rsidRPr="00661D5F" w:rsidRDefault="008F3212" w:rsidP="008F3212"/>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8F3212" w:rsidRPr="00F3325F" w:rsidTr="008C3045">
        <w:trPr>
          <w:cantSplit/>
        </w:trPr>
        <w:tc>
          <w:tcPr>
            <w:tcW w:w="8928" w:type="dxa"/>
            <w:gridSpan w:val="2"/>
            <w:shd w:val="clear" w:color="auto" w:fill="E0E0E0"/>
          </w:tcPr>
          <w:p w:rsidR="008F3212" w:rsidRPr="00605059" w:rsidRDefault="008F3212" w:rsidP="008C3045">
            <w:pPr>
              <w:keepNext/>
              <w:jc w:val="center"/>
              <w:rPr>
                <w:b/>
              </w:rPr>
            </w:pPr>
            <w:r>
              <w:rPr>
                <w:b/>
                <w:color w:val="000000"/>
              </w:rPr>
              <w:t>I</w:t>
            </w:r>
            <w:r w:rsidRPr="00605059">
              <w:rPr>
                <w:b/>
                <w:color w:val="000000"/>
              </w:rPr>
              <w:t>dentification</w:t>
            </w:r>
          </w:p>
        </w:tc>
      </w:tr>
      <w:tr w:rsidR="008F3212" w:rsidRPr="00F3325F" w:rsidTr="008C3045">
        <w:trPr>
          <w:cantSplit/>
        </w:trPr>
        <w:tc>
          <w:tcPr>
            <w:tcW w:w="2268" w:type="dxa"/>
          </w:tcPr>
          <w:p w:rsidR="008F3212" w:rsidRPr="00605059" w:rsidRDefault="008F3212" w:rsidP="008C3045">
            <w:pPr>
              <w:keepNext/>
              <w:rPr>
                <w:b/>
                <w:color w:val="000000"/>
              </w:rPr>
            </w:pPr>
            <w:r w:rsidRPr="00605059">
              <w:rPr>
                <w:b/>
                <w:color w:val="000000"/>
              </w:rPr>
              <w:t>Term Name</w:t>
            </w:r>
          </w:p>
        </w:tc>
        <w:tc>
          <w:tcPr>
            <w:tcW w:w="6660" w:type="dxa"/>
          </w:tcPr>
          <w:p w:rsidR="008F3212" w:rsidRPr="00F3325F" w:rsidRDefault="008F3212" w:rsidP="008C3045">
            <w:pPr>
              <w:rPr>
                <w:color w:val="000000"/>
              </w:rPr>
            </w:pPr>
            <w:r>
              <w:rPr>
                <w:color w:val="000000"/>
              </w:rPr>
              <w:t>dateReleased</w:t>
            </w:r>
          </w:p>
        </w:tc>
      </w:tr>
      <w:tr w:rsidR="008F3212" w:rsidRPr="00F3325F" w:rsidTr="008C3045">
        <w:trPr>
          <w:cantSplit/>
        </w:trPr>
        <w:tc>
          <w:tcPr>
            <w:tcW w:w="2268" w:type="dxa"/>
          </w:tcPr>
          <w:p w:rsidR="008F3212" w:rsidRPr="00605059" w:rsidRDefault="008F3212" w:rsidP="008C3045">
            <w:pPr>
              <w:keepNext/>
              <w:rPr>
                <w:b/>
                <w:color w:val="000000"/>
              </w:rPr>
            </w:pPr>
            <w:r w:rsidRPr="00605059">
              <w:rPr>
                <w:b/>
                <w:color w:val="000000"/>
              </w:rPr>
              <w:t>CKAN Term Name</w:t>
            </w:r>
          </w:p>
        </w:tc>
        <w:tc>
          <w:tcPr>
            <w:tcW w:w="6660" w:type="dxa"/>
          </w:tcPr>
          <w:p w:rsidR="008F3212" w:rsidRPr="003304F9" w:rsidRDefault="003304F9" w:rsidP="003304F9">
            <w:r w:rsidRPr="003304F9">
              <w:t>portal_release_date</w:t>
            </w:r>
          </w:p>
        </w:tc>
      </w:tr>
      <w:tr w:rsidR="008F3212" w:rsidRPr="00F3325F" w:rsidTr="008C3045">
        <w:trPr>
          <w:cantSplit/>
          <w:trHeight w:val="70"/>
        </w:trPr>
        <w:tc>
          <w:tcPr>
            <w:tcW w:w="2268" w:type="dxa"/>
          </w:tcPr>
          <w:p w:rsidR="008F3212" w:rsidRPr="00605059" w:rsidRDefault="008F3212" w:rsidP="008C3045">
            <w:pPr>
              <w:keepNext/>
              <w:rPr>
                <w:b/>
                <w:color w:val="000000"/>
              </w:rPr>
            </w:pPr>
            <w:r w:rsidRPr="00605059">
              <w:rPr>
                <w:b/>
                <w:color w:val="000000"/>
              </w:rPr>
              <w:t>URI</w:t>
            </w:r>
          </w:p>
        </w:tc>
        <w:tc>
          <w:tcPr>
            <w:tcW w:w="6660" w:type="dxa"/>
          </w:tcPr>
          <w:p w:rsidR="008F3212" w:rsidRPr="00F3325F" w:rsidRDefault="008F3212" w:rsidP="008C3045">
            <w:pPr>
              <w:rPr>
                <w:color w:val="000000"/>
              </w:rPr>
            </w:pPr>
            <w:r>
              <w:rPr>
                <w:color w:val="000000"/>
              </w:rPr>
              <w:t>To be determined</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Defined By</w:t>
            </w:r>
          </w:p>
        </w:tc>
        <w:tc>
          <w:tcPr>
            <w:tcW w:w="6660" w:type="dxa"/>
          </w:tcPr>
          <w:p w:rsidR="008F3212" w:rsidRPr="00F3325F" w:rsidRDefault="008F3212" w:rsidP="008C3045">
            <w:pPr>
              <w:rPr>
                <w:color w:val="000000"/>
              </w:rPr>
            </w:pPr>
            <w:r>
              <w:t>Treasury Board Secretariat, Information Management and Open Government Directorate</w:t>
            </w:r>
            <w:r w:rsidRPr="00F3325F">
              <w:rPr>
                <w:color w:val="000000"/>
              </w:rPr>
              <w:t xml:space="preserve"> </w:t>
            </w:r>
          </w:p>
        </w:tc>
      </w:tr>
      <w:tr w:rsidR="008F3212" w:rsidRPr="00F3325F" w:rsidTr="008C3045">
        <w:trPr>
          <w:cantSplit/>
        </w:trPr>
        <w:tc>
          <w:tcPr>
            <w:tcW w:w="2268" w:type="dxa"/>
          </w:tcPr>
          <w:p w:rsidR="008F3212" w:rsidRPr="00605059" w:rsidRDefault="007302BE" w:rsidP="008C3045">
            <w:pPr>
              <w:rPr>
                <w:b/>
                <w:color w:val="000000"/>
              </w:rPr>
            </w:pPr>
            <w:r>
              <w:rPr>
                <w:b/>
                <w:color w:val="000000"/>
              </w:rPr>
              <w:t xml:space="preserve">English </w:t>
            </w:r>
            <w:r w:rsidR="008F3212" w:rsidRPr="00605059">
              <w:rPr>
                <w:b/>
                <w:color w:val="000000"/>
              </w:rPr>
              <w:t>Label</w:t>
            </w:r>
          </w:p>
        </w:tc>
        <w:tc>
          <w:tcPr>
            <w:tcW w:w="6660" w:type="dxa"/>
          </w:tcPr>
          <w:p w:rsidR="008F3212" w:rsidRPr="003304F9" w:rsidRDefault="003304F9" w:rsidP="008C3045">
            <w:r>
              <w:t>Record Released</w:t>
            </w:r>
          </w:p>
        </w:tc>
      </w:tr>
      <w:tr w:rsidR="007302BE" w:rsidRPr="00F3325F" w:rsidTr="008C3045">
        <w:trPr>
          <w:cantSplit/>
        </w:trPr>
        <w:tc>
          <w:tcPr>
            <w:tcW w:w="2268" w:type="dxa"/>
          </w:tcPr>
          <w:p w:rsidR="007302BE" w:rsidRDefault="007302BE" w:rsidP="008C3045">
            <w:pPr>
              <w:rPr>
                <w:b/>
                <w:color w:val="000000"/>
              </w:rPr>
            </w:pPr>
            <w:r>
              <w:rPr>
                <w:b/>
                <w:color w:val="000000"/>
              </w:rPr>
              <w:t>French Label</w:t>
            </w:r>
          </w:p>
        </w:tc>
        <w:tc>
          <w:tcPr>
            <w:tcW w:w="6660" w:type="dxa"/>
          </w:tcPr>
          <w:p w:rsidR="007302BE" w:rsidRDefault="007302BE" w:rsidP="008C3045">
            <w:r>
              <w:t>??</w:t>
            </w:r>
          </w:p>
        </w:tc>
      </w:tr>
      <w:tr w:rsidR="008F3212" w:rsidRPr="00F3325F" w:rsidTr="008C3045">
        <w:trPr>
          <w:cantSplit/>
        </w:trPr>
        <w:tc>
          <w:tcPr>
            <w:tcW w:w="8928" w:type="dxa"/>
            <w:gridSpan w:val="2"/>
            <w:shd w:val="clear" w:color="auto" w:fill="E0E0E0"/>
          </w:tcPr>
          <w:p w:rsidR="008F3212" w:rsidRPr="00605059" w:rsidRDefault="008F3212" w:rsidP="008C3045">
            <w:pPr>
              <w:jc w:val="center"/>
              <w:rPr>
                <w:b/>
                <w:color w:val="000000"/>
              </w:rPr>
            </w:pPr>
            <w:r w:rsidRPr="00605059">
              <w:rPr>
                <w:b/>
                <w:color w:val="000000"/>
              </w:rPr>
              <w:t>Definition</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 xml:space="preserve">Definition </w:t>
            </w:r>
          </w:p>
        </w:tc>
        <w:tc>
          <w:tcPr>
            <w:tcW w:w="6660" w:type="dxa"/>
          </w:tcPr>
          <w:p w:rsidR="008F3212" w:rsidRPr="003304F9" w:rsidRDefault="008F3212" w:rsidP="003304F9">
            <w:r>
              <w:t>The date on which the metadata record was released, made available.</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Description (Open Government Specific)</w:t>
            </w:r>
          </w:p>
        </w:tc>
        <w:tc>
          <w:tcPr>
            <w:tcW w:w="6660" w:type="dxa"/>
          </w:tcPr>
          <w:p w:rsidR="008F3212" w:rsidRPr="00F3325F" w:rsidRDefault="008F3212" w:rsidP="008C3045">
            <w:pPr>
              <w:rPr>
                <w:color w:val="000000"/>
              </w:rPr>
            </w:pPr>
            <w:r w:rsidRPr="00AC2663">
              <w:rPr>
                <w:rFonts w:eastAsia="MS Mincho"/>
                <w:lang w:eastAsia="ja-JP"/>
              </w:rPr>
              <w:t>The date on which the metadata record was released, made available, on the Open Government Portal</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Comment (Implementation Notes)</w:t>
            </w:r>
          </w:p>
        </w:tc>
        <w:tc>
          <w:tcPr>
            <w:tcW w:w="6660" w:type="dxa"/>
          </w:tcPr>
          <w:p w:rsidR="008F3212" w:rsidRDefault="008F3212" w:rsidP="008C3045">
            <w:r>
              <w:t>This element will be automatically populated with the date the record was published, or added to, the Open Government Portal.</w:t>
            </w:r>
          </w:p>
          <w:p w:rsidR="008F3212" w:rsidRPr="00F3325F" w:rsidRDefault="008F3212" w:rsidP="008C3045"/>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Example</w:t>
            </w:r>
          </w:p>
        </w:tc>
        <w:tc>
          <w:tcPr>
            <w:tcW w:w="6660" w:type="dxa"/>
          </w:tcPr>
          <w:p w:rsidR="008F3212" w:rsidRPr="00F3325F" w:rsidRDefault="008F3212" w:rsidP="008C3045">
            <w:r>
              <w:t>2016-08-12</w:t>
            </w:r>
          </w:p>
        </w:tc>
      </w:tr>
      <w:tr w:rsidR="008F3212" w:rsidRPr="00F3325F" w:rsidTr="008C3045">
        <w:trPr>
          <w:cantSplit/>
        </w:trPr>
        <w:tc>
          <w:tcPr>
            <w:tcW w:w="2268" w:type="dxa"/>
            <w:vMerge w:val="restart"/>
          </w:tcPr>
          <w:p w:rsidR="008F3212" w:rsidRPr="00605059" w:rsidRDefault="008F3212" w:rsidP="008C3045">
            <w:pPr>
              <w:rPr>
                <w:b/>
                <w:color w:val="000000"/>
              </w:rPr>
            </w:pPr>
            <w:r w:rsidRPr="00605059">
              <w:rPr>
                <w:b/>
                <w:color w:val="000000"/>
              </w:rPr>
              <w:t>Mapping</w:t>
            </w:r>
          </w:p>
        </w:tc>
        <w:tc>
          <w:tcPr>
            <w:tcW w:w="6660" w:type="dxa"/>
          </w:tcPr>
          <w:p w:rsidR="008F3212" w:rsidRPr="00F3325F" w:rsidRDefault="008F3212" w:rsidP="008C3045">
            <w:r>
              <w:t>Dublin Core – dct:date, dcterms:date</w:t>
            </w:r>
          </w:p>
        </w:tc>
      </w:tr>
      <w:tr w:rsidR="008F3212" w:rsidRPr="00F3325F" w:rsidTr="008C3045">
        <w:trPr>
          <w:cantSplit/>
        </w:trPr>
        <w:tc>
          <w:tcPr>
            <w:tcW w:w="2268" w:type="dxa"/>
            <w:vMerge/>
          </w:tcPr>
          <w:p w:rsidR="008F3212" w:rsidRPr="00605059" w:rsidRDefault="008F3212" w:rsidP="008C3045">
            <w:pPr>
              <w:rPr>
                <w:b/>
                <w:color w:val="000000"/>
              </w:rPr>
            </w:pPr>
          </w:p>
        </w:tc>
        <w:tc>
          <w:tcPr>
            <w:tcW w:w="6660" w:type="dxa"/>
          </w:tcPr>
          <w:p w:rsidR="008F3212" w:rsidRDefault="008F3212" w:rsidP="008C3045">
            <w:r>
              <w:t>Data Catalog Vocabulary (DCAT) – dct:issued</w:t>
            </w:r>
          </w:p>
        </w:tc>
      </w:tr>
      <w:tr w:rsidR="008F3212" w:rsidRPr="00F3325F" w:rsidTr="008C3045">
        <w:trPr>
          <w:cantSplit/>
        </w:trPr>
        <w:tc>
          <w:tcPr>
            <w:tcW w:w="2268" w:type="dxa"/>
          </w:tcPr>
          <w:p w:rsidR="008F3212" w:rsidRPr="00605059" w:rsidRDefault="008F3212" w:rsidP="008C3045">
            <w:pPr>
              <w:rPr>
                <w:b/>
                <w:color w:val="000000"/>
              </w:rPr>
            </w:pPr>
            <w:r w:rsidRPr="00605059">
              <w:rPr>
                <w:b/>
                <w:color w:val="000000"/>
              </w:rPr>
              <w:t>Application</w:t>
            </w:r>
          </w:p>
        </w:tc>
        <w:tc>
          <w:tcPr>
            <w:tcW w:w="6660" w:type="dxa"/>
          </w:tcPr>
          <w:p w:rsidR="008F3212" w:rsidRDefault="008F3212" w:rsidP="008C3045">
            <w:r>
              <w:t xml:space="preserve">Government of Canada Foundational Metadata Element Set, Government of Canada Open Government Metadata Element Set –Open Data and Open Information Catalogue Extensions </w:t>
            </w:r>
          </w:p>
        </w:tc>
      </w:tr>
      <w:tr w:rsidR="008F3212" w:rsidRPr="00F3325F" w:rsidTr="008C3045">
        <w:trPr>
          <w:cantSplit/>
        </w:trPr>
        <w:tc>
          <w:tcPr>
            <w:tcW w:w="8928" w:type="dxa"/>
            <w:gridSpan w:val="2"/>
            <w:shd w:val="clear" w:color="auto" w:fill="E0E0E0"/>
          </w:tcPr>
          <w:p w:rsidR="008F3212" w:rsidRPr="00605059" w:rsidRDefault="008F3212" w:rsidP="008C3045">
            <w:pPr>
              <w:jc w:val="center"/>
              <w:rPr>
                <w:b/>
                <w:color w:val="000000"/>
              </w:rPr>
            </w:pPr>
            <w:r w:rsidRPr="00605059">
              <w:rPr>
                <w:b/>
                <w:color w:val="000000"/>
              </w:rPr>
              <w:t>Relations</w:t>
            </w:r>
          </w:p>
        </w:tc>
      </w:tr>
      <w:tr w:rsidR="008F3212" w:rsidRPr="00F3325F" w:rsidTr="008C3045">
        <w:trPr>
          <w:cantSplit/>
        </w:trPr>
        <w:tc>
          <w:tcPr>
            <w:tcW w:w="2268" w:type="dxa"/>
          </w:tcPr>
          <w:p w:rsidR="008F3212" w:rsidRPr="00605059" w:rsidRDefault="008F3212" w:rsidP="008C3045">
            <w:pPr>
              <w:pStyle w:val="FootnoteText"/>
              <w:rPr>
                <w:b/>
                <w:sz w:val="24"/>
                <w:szCs w:val="24"/>
              </w:rPr>
            </w:pPr>
            <w:r w:rsidRPr="00605059">
              <w:rPr>
                <w:b/>
                <w:sz w:val="24"/>
                <w:szCs w:val="24"/>
              </w:rPr>
              <w:t>Has Syntax Encoding Scheme</w:t>
            </w:r>
          </w:p>
        </w:tc>
        <w:tc>
          <w:tcPr>
            <w:tcW w:w="6660" w:type="dxa"/>
          </w:tcPr>
          <w:p w:rsidR="008F3212" w:rsidRPr="0068451D" w:rsidRDefault="008F3212" w:rsidP="008C3045">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97" w:history="1">
              <w:r w:rsidRPr="0068451D">
                <w:rPr>
                  <w:rStyle w:val="Hyperlink"/>
                </w:rPr>
                <w:t>http://www.w3.org/TR/NOTE-datetime</w:t>
              </w:r>
            </w:hyperlink>
          </w:p>
          <w:p w:rsidR="008F3212" w:rsidRDefault="008F3212" w:rsidP="008C3045"/>
          <w:p w:rsidR="008F3212" w:rsidRPr="00F3325F" w:rsidRDefault="008F3212" w:rsidP="008C3045">
            <w:r w:rsidRPr="0068451D">
              <w:t>Dates are encoded as: YYYY-MM-DD</w:t>
            </w:r>
          </w:p>
        </w:tc>
      </w:tr>
      <w:tr w:rsidR="008F3212" w:rsidRPr="00F3325F" w:rsidTr="008C3045">
        <w:trPr>
          <w:cantSplit/>
        </w:trPr>
        <w:tc>
          <w:tcPr>
            <w:tcW w:w="2268" w:type="dxa"/>
          </w:tcPr>
          <w:p w:rsidR="008F3212" w:rsidRPr="00605059" w:rsidRDefault="008F3212" w:rsidP="008C3045">
            <w:pPr>
              <w:pStyle w:val="FootnoteText"/>
              <w:rPr>
                <w:b/>
                <w:sz w:val="24"/>
                <w:szCs w:val="24"/>
              </w:rPr>
            </w:pPr>
            <w:r w:rsidRPr="00605059">
              <w:rPr>
                <w:b/>
                <w:sz w:val="24"/>
                <w:szCs w:val="24"/>
              </w:rPr>
              <w:t>Has Vocabulary Encoding Scheme</w:t>
            </w:r>
          </w:p>
        </w:tc>
        <w:tc>
          <w:tcPr>
            <w:tcW w:w="6660" w:type="dxa"/>
          </w:tcPr>
          <w:p w:rsidR="008F3212" w:rsidRPr="00F3325F" w:rsidRDefault="008F3212" w:rsidP="008C3045"/>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8F3212" w:rsidRPr="00605059" w:rsidRDefault="008F3212" w:rsidP="008C3045">
            <w:pPr>
              <w:jc w:val="center"/>
              <w:rPr>
                <w:b/>
                <w:color w:val="000000"/>
              </w:rPr>
            </w:pPr>
            <w:r w:rsidRPr="00605059">
              <w:rPr>
                <w:b/>
                <w:color w:val="000000"/>
              </w:rPr>
              <w:t>Conditions of Application – File</w:t>
            </w:r>
          </w:p>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F3212" w:rsidRPr="00605059" w:rsidRDefault="008F3212" w:rsidP="008C3045">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8F3212" w:rsidRPr="00197E12" w:rsidRDefault="008F3212" w:rsidP="008C3045">
            <w:r>
              <w:t xml:space="preserve">Text, based on </w:t>
            </w:r>
            <w:r w:rsidR="002A5CB7">
              <w:t xml:space="preserve">syntax </w:t>
            </w:r>
            <w:r>
              <w:t>encoding scheme</w:t>
            </w:r>
          </w:p>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F3212" w:rsidRPr="00605059" w:rsidRDefault="008F3212" w:rsidP="008C3045">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8F3212" w:rsidRDefault="008F3212" w:rsidP="008C3045">
            <w:r>
              <w:t>No, this element will be system generated</w:t>
            </w:r>
          </w:p>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F3212" w:rsidRPr="00605059" w:rsidRDefault="008F3212" w:rsidP="008C3045">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8F3212" w:rsidRPr="00F3325F" w:rsidRDefault="008F3212" w:rsidP="008C3045">
            <w:r>
              <w:t>Mandatory</w:t>
            </w:r>
          </w:p>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F3212" w:rsidRPr="00605059" w:rsidRDefault="008F3212" w:rsidP="008C3045">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8F3212" w:rsidRPr="00F3325F" w:rsidRDefault="008F3212" w:rsidP="008C3045">
            <w:r>
              <w:t>Mandatory</w:t>
            </w:r>
          </w:p>
        </w:tc>
      </w:tr>
      <w:tr w:rsidR="008F3212" w:rsidRPr="00F3325F" w:rsidTr="008C30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8F3212" w:rsidRPr="00605059" w:rsidRDefault="008F3212" w:rsidP="008C3045">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8F3212" w:rsidRPr="00F3325F" w:rsidRDefault="008F3212" w:rsidP="008C3045">
            <w:pPr>
              <w:pStyle w:val="TableText"/>
              <w:spacing w:before="0" w:after="0"/>
              <w:jc w:val="left"/>
              <w:rPr>
                <w:rFonts w:ascii="Times New Roman" w:hAnsi="Times New Roman" w:cs="Times New Roman"/>
              </w:rPr>
            </w:pPr>
            <w:r>
              <w:rPr>
                <w:rFonts w:ascii="Times New Roman" w:hAnsi="Times New Roman" w:cs="Times New Roman"/>
              </w:rPr>
              <w:t>Single</w:t>
            </w:r>
          </w:p>
        </w:tc>
      </w:tr>
    </w:tbl>
    <w:p w:rsidR="003304F9" w:rsidRDefault="003304F9" w:rsidP="00586C26">
      <w:pPr>
        <w:pStyle w:val="Heading2"/>
      </w:pPr>
      <w:bookmarkStart w:id="124" w:name="_10.48_Metadata_Record"/>
      <w:bookmarkEnd w:id="124"/>
    </w:p>
    <w:p w:rsidR="003304F9" w:rsidRPr="003304F9" w:rsidRDefault="003304F9" w:rsidP="003304F9">
      <w:pPr>
        <w:rPr>
          <w:lang w:eastAsia="en-US"/>
        </w:rPr>
      </w:pPr>
    </w:p>
    <w:p w:rsidR="00586C26" w:rsidRPr="00661D5F" w:rsidRDefault="00586C26" w:rsidP="00586C26">
      <w:pPr>
        <w:pStyle w:val="Heading2"/>
      </w:pPr>
      <w:bookmarkStart w:id="125" w:name="_Toc466365220"/>
      <w:r>
        <w:lastRenderedPageBreak/>
        <w:t>10.4</w:t>
      </w:r>
      <w:r w:rsidR="00844A2C">
        <w:t>4</w:t>
      </w:r>
      <w:r>
        <w:t xml:space="preserve"> </w:t>
      </w:r>
      <w:r w:rsidRPr="00586C26">
        <w:t>Metadata Record Update Date</w:t>
      </w:r>
      <w:bookmarkEnd w:id="125"/>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B13591">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B13591">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F3325F" w:rsidRDefault="008C0957" w:rsidP="00586C26">
            <w:pPr>
              <w:keepNext/>
              <w:rPr>
                <w:color w:val="000000"/>
              </w:rPr>
            </w:pPr>
            <w:r>
              <w:rPr>
                <w:color w:val="000000"/>
              </w:rPr>
              <w:t>metadataRecordUpdateDate</w:t>
            </w:r>
          </w:p>
        </w:tc>
      </w:tr>
      <w:tr w:rsidR="00586C26" w:rsidRPr="00F3325F" w:rsidTr="003304F9">
        <w:trPr>
          <w:cantSplit/>
          <w:trHeight w:val="213"/>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3304F9" w:rsidP="00586C26">
            <w:pPr>
              <w:keepNext/>
              <w:rPr>
                <w:color w:val="000000"/>
              </w:rPr>
            </w:pPr>
            <w:r w:rsidRPr="003304F9">
              <w:rPr>
                <w:color w:val="000000"/>
              </w:rPr>
              <w:t>last_updated</w:t>
            </w:r>
          </w:p>
        </w:tc>
      </w:tr>
      <w:tr w:rsidR="00586C26" w:rsidRPr="00F3325F" w:rsidTr="00B13591">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F3325F" w:rsidRDefault="003304F9" w:rsidP="00586C26">
            <w:pPr>
              <w:pStyle w:val="BodyText2"/>
              <w:keepNext/>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To be determined</w:t>
            </w:r>
          </w:p>
        </w:tc>
      </w:tr>
      <w:tr w:rsidR="00586C26" w:rsidRPr="00F3325F" w:rsidTr="00B13591">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F3325F" w:rsidRDefault="0091094A" w:rsidP="00586C26">
            <w:pPr>
              <w:rPr>
                <w:color w:val="000000"/>
              </w:rPr>
            </w:pPr>
            <w:r>
              <w:t>Treasury Board Secretariat, Information Management and Open Government Directorate</w:t>
            </w:r>
            <w:r w:rsidRPr="00F3325F">
              <w:rPr>
                <w:color w:val="000000"/>
              </w:rPr>
              <w:t xml:space="preserve"> </w:t>
            </w:r>
          </w:p>
        </w:tc>
      </w:tr>
      <w:tr w:rsidR="00586C26" w:rsidRPr="00F3325F" w:rsidTr="00B13591">
        <w:trPr>
          <w:cantSplit/>
        </w:trPr>
        <w:tc>
          <w:tcPr>
            <w:tcW w:w="2268" w:type="dxa"/>
          </w:tcPr>
          <w:p w:rsidR="00586C26" w:rsidRPr="00605059" w:rsidRDefault="007302BE" w:rsidP="00586C26">
            <w:pPr>
              <w:rPr>
                <w:b/>
                <w:color w:val="000000"/>
              </w:rPr>
            </w:pPr>
            <w:r>
              <w:rPr>
                <w:b/>
                <w:color w:val="000000"/>
              </w:rPr>
              <w:t xml:space="preserve">English </w:t>
            </w:r>
            <w:r w:rsidR="00586C26" w:rsidRPr="00605059">
              <w:rPr>
                <w:b/>
                <w:color w:val="000000"/>
              </w:rPr>
              <w:t>Label</w:t>
            </w:r>
          </w:p>
        </w:tc>
        <w:tc>
          <w:tcPr>
            <w:tcW w:w="6660" w:type="dxa"/>
          </w:tcPr>
          <w:p w:rsidR="00586C26" w:rsidRPr="003304F9" w:rsidRDefault="003304F9" w:rsidP="00586C26">
            <w:pPr>
              <w:rPr>
                <w:b/>
                <w:color w:val="000000"/>
              </w:rPr>
            </w:pPr>
            <w:r w:rsidRPr="003304F9">
              <w:rPr>
                <w:rStyle w:val="Strong"/>
                <w:b w:val="0"/>
                <w:lang w:val="en"/>
              </w:rPr>
              <w:t>Record Modified</w:t>
            </w:r>
          </w:p>
        </w:tc>
      </w:tr>
      <w:tr w:rsidR="007302BE" w:rsidRPr="00F3325F" w:rsidTr="00B13591">
        <w:trPr>
          <w:cantSplit/>
        </w:trPr>
        <w:tc>
          <w:tcPr>
            <w:tcW w:w="2268" w:type="dxa"/>
          </w:tcPr>
          <w:p w:rsidR="007302BE" w:rsidRDefault="007302BE" w:rsidP="00586C26">
            <w:pPr>
              <w:rPr>
                <w:b/>
                <w:color w:val="000000"/>
              </w:rPr>
            </w:pPr>
            <w:r>
              <w:rPr>
                <w:b/>
                <w:color w:val="000000"/>
              </w:rPr>
              <w:t>French Label</w:t>
            </w:r>
          </w:p>
        </w:tc>
        <w:tc>
          <w:tcPr>
            <w:tcW w:w="6660" w:type="dxa"/>
          </w:tcPr>
          <w:p w:rsidR="007302BE" w:rsidRPr="003304F9" w:rsidRDefault="007302BE" w:rsidP="00586C26">
            <w:pPr>
              <w:rPr>
                <w:rStyle w:val="Strong"/>
                <w:b w:val="0"/>
                <w:lang w:val="en"/>
              </w:rPr>
            </w:pPr>
            <w:r>
              <w:rPr>
                <w:rStyle w:val="Strong"/>
                <w:b w:val="0"/>
                <w:lang w:val="en"/>
              </w:rPr>
              <w:t>??</w:t>
            </w:r>
          </w:p>
        </w:tc>
      </w:tr>
      <w:tr w:rsidR="00586C26" w:rsidRPr="00F3325F" w:rsidTr="00B13591">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B41D56" w:rsidRPr="00F3325F" w:rsidTr="00B13591">
        <w:trPr>
          <w:cantSplit/>
        </w:trPr>
        <w:tc>
          <w:tcPr>
            <w:tcW w:w="2268" w:type="dxa"/>
          </w:tcPr>
          <w:p w:rsidR="00B41D56" w:rsidRPr="00605059" w:rsidRDefault="00B41D56" w:rsidP="00586C26">
            <w:pPr>
              <w:rPr>
                <w:b/>
                <w:color w:val="000000"/>
              </w:rPr>
            </w:pPr>
            <w:r w:rsidRPr="00605059">
              <w:rPr>
                <w:b/>
                <w:color w:val="000000"/>
              </w:rPr>
              <w:t xml:space="preserve">Definition </w:t>
            </w:r>
          </w:p>
        </w:tc>
        <w:tc>
          <w:tcPr>
            <w:tcW w:w="6660" w:type="dxa"/>
          </w:tcPr>
          <w:p w:rsidR="00B41D56" w:rsidRPr="003304F9" w:rsidRDefault="00B41D56" w:rsidP="003304F9">
            <w:r>
              <w:t>The date on which the metadata record was updated.</w:t>
            </w:r>
          </w:p>
        </w:tc>
      </w:tr>
      <w:tr w:rsidR="00B41D56" w:rsidRPr="00F3325F" w:rsidTr="00B13591">
        <w:trPr>
          <w:cantSplit/>
        </w:trPr>
        <w:tc>
          <w:tcPr>
            <w:tcW w:w="2268" w:type="dxa"/>
          </w:tcPr>
          <w:p w:rsidR="00B41D56" w:rsidRPr="00605059" w:rsidRDefault="00B41D56" w:rsidP="00586C26">
            <w:pPr>
              <w:rPr>
                <w:b/>
                <w:color w:val="000000"/>
              </w:rPr>
            </w:pPr>
            <w:r w:rsidRPr="00605059">
              <w:rPr>
                <w:b/>
                <w:color w:val="000000"/>
              </w:rPr>
              <w:t>Description (Open Government Specific)</w:t>
            </w:r>
          </w:p>
        </w:tc>
        <w:tc>
          <w:tcPr>
            <w:tcW w:w="6660" w:type="dxa"/>
          </w:tcPr>
          <w:p w:rsidR="00B41D56" w:rsidRPr="00F3325F" w:rsidRDefault="00B41D56" w:rsidP="00B41D56">
            <w:pPr>
              <w:rPr>
                <w:color w:val="000000"/>
              </w:rPr>
            </w:pPr>
            <w:r w:rsidRPr="00AC2663">
              <w:rPr>
                <w:rFonts w:eastAsia="MS Mincho"/>
                <w:lang w:eastAsia="ja-JP"/>
              </w:rPr>
              <w:t xml:space="preserve">The date on which the metadata record was </w:t>
            </w:r>
            <w:r>
              <w:rPr>
                <w:rFonts w:eastAsia="MS Mincho"/>
                <w:lang w:eastAsia="ja-JP"/>
              </w:rPr>
              <w:t xml:space="preserve">updated in the Open Government Registry. </w:t>
            </w:r>
          </w:p>
        </w:tc>
      </w:tr>
      <w:tr w:rsidR="00B41D56" w:rsidRPr="00F3325F" w:rsidTr="00B13591">
        <w:trPr>
          <w:cantSplit/>
        </w:trPr>
        <w:tc>
          <w:tcPr>
            <w:tcW w:w="2268" w:type="dxa"/>
          </w:tcPr>
          <w:p w:rsidR="00B41D56" w:rsidRPr="00605059" w:rsidRDefault="00B41D56" w:rsidP="00586C26">
            <w:pPr>
              <w:rPr>
                <w:b/>
                <w:color w:val="000000"/>
              </w:rPr>
            </w:pPr>
            <w:r w:rsidRPr="00605059">
              <w:rPr>
                <w:b/>
                <w:color w:val="000000"/>
              </w:rPr>
              <w:t>Comment (Implementation Notes)</w:t>
            </w:r>
          </w:p>
        </w:tc>
        <w:tc>
          <w:tcPr>
            <w:tcW w:w="6660" w:type="dxa"/>
          </w:tcPr>
          <w:p w:rsidR="00B41D56" w:rsidRDefault="00B41D56" w:rsidP="00914EDA">
            <w:r>
              <w:t xml:space="preserve">This element will be automatically populated with the date the record was updated in the Open Government Registry. </w:t>
            </w:r>
          </w:p>
          <w:p w:rsidR="00B41D56" w:rsidRPr="00F3325F" w:rsidRDefault="00B41D56" w:rsidP="00914EDA"/>
        </w:tc>
      </w:tr>
      <w:tr w:rsidR="00586C26" w:rsidRPr="00F3325F" w:rsidTr="00B13591">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FB521A" w:rsidP="00586C26">
            <w:r>
              <w:t>2015-06-06</w:t>
            </w:r>
          </w:p>
        </w:tc>
      </w:tr>
      <w:tr w:rsidR="00586C26" w:rsidRPr="00F3325F" w:rsidTr="00B13591">
        <w:trPr>
          <w:cantSplit/>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586C26" w:rsidP="00586C26"/>
        </w:tc>
      </w:tr>
      <w:tr w:rsidR="00586C26" w:rsidRPr="00F3325F" w:rsidTr="00B13591">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Government of Canada Foundational Metadata Element Set, Government of Canada Open Government Metadata Element Set –Open Data and Open Information Catalogue Extension</w:t>
            </w:r>
          </w:p>
        </w:tc>
      </w:tr>
      <w:tr w:rsidR="00586C26" w:rsidRPr="00F3325F" w:rsidTr="00B13591">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756CAE" w:rsidRPr="00F3325F" w:rsidTr="00B13591">
        <w:trPr>
          <w:cantSplit/>
        </w:trPr>
        <w:tc>
          <w:tcPr>
            <w:tcW w:w="2268" w:type="dxa"/>
          </w:tcPr>
          <w:p w:rsidR="00756CAE" w:rsidRPr="00605059" w:rsidRDefault="00756CAE" w:rsidP="00586C26">
            <w:pPr>
              <w:pStyle w:val="FootnoteText"/>
              <w:rPr>
                <w:b/>
                <w:sz w:val="24"/>
                <w:szCs w:val="24"/>
              </w:rPr>
            </w:pPr>
            <w:r w:rsidRPr="00605059">
              <w:rPr>
                <w:b/>
                <w:sz w:val="24"/>
                <w:szCs w:val="24"/>
              </w:rPr>
              <w:t>Has Syntax Encoding Scheme</w:t>
            </w:r>
          </w:p>
        </w:tc>
        <w:tc>
          <w:tcPr>
            <w:tcW w:w="6660" w:type="dxa"/>
          </w:tcPr>
          <w:p w:rsidR="00756CAE" w:rsidRPr="0068451D" w:rsidRDefault="00756CAE" w:rsidP="00DF237D">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98" w:history="1">
              <w:r w:rsidRPr="0068451D">
                <w:rPr>
                  <w:rStyle w:val="Hyperlink"/>
                </w:rPr>
                <w:t>http://www.w3.org/TR/NOTE-datetime</w:t>
              </w:r>
            </w:hyperlink>
          </w:p>
          <w:p w:rsidR="00756CAE" w:rsidRDefault="00756CAE" w:rsidP="00DF237D"/>
          <w:p w:rsidR="00756CAE" w:rsidRPr="00F3325F" w:rsidRDefault="00756CAE" w:rsidP="00DF237D">
            <w:r w:rsidRPr="0068451D">
              <w:t>Dates are encoded as: YYYY-MM-DD</w:t>
            </w:r>
          </w:p>
        </w:tc>
      </w:tr>
      <w:tr w:rsidR="00756CAE" w:rsidRPr="00F3325F" w:rsidTr="00B13591">
        <w:trPr>
          <w:cantSplit/>
        </w:trPr>
        <w:tc>
          <w:tcPr>
            <w:tcW w:w="2268" w:type="dxa"/>
          </w:tcPr>
          <w:p w:rsidR="00756CAE" w:rsidRPr="00605059" w:rsidRDefault="00756CAE" w:rsidP="00586C26">
            <w:pPr>
              <w:pStyle w:val="FootnoteText"/>
              <w:rPr>
                <w:b/>
                <w:sz w:val="24"/>
                <w:szCs w:val="24"/>
              </w:rPr>
            </w:pPr>
            <w:r w:rsidRPr="00605059">
              <w:rPr>
                <w:b/>
                <w:sz w:val="24"/>
                <w:szCs w:val="24"/>
              </w:rPr>
              <w:t>Has Vocabulary Encoding Scheme</w:t>
            </w:r>
          </w:p>
        </w:tc>
        <w:tc>
          <w:tcPr>
            <w:tcW w:w="6660" w:type="dxa"/>
          </w:tcPr>
          <w:p w:rsidR="00756CAE" w:rsidRPr="00F3325F" w:rsidRDefault="00756CAE" w:rsidP="00DF237D"/>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756CAE" w:rsidRPr="00605059" w:rsidRDefault="00756CAE" w:rsidP="00586C26">
            <w:pPr>
              <w:jc w:val="center"/>
              <w:rPr>
                <w:b/>
                <w:color w:val="000000"/>
              </w:rPr>
            </w:pPr>
            <w:r w:rsidRPr="00605059">
              <w:rPr>
                <w:b/>
                <w:color w:val="000000"/>
              </w:rPr>
              <w:t>Conditions of Application – File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756CAE" w:rsidRPr="00F3325F" w:rsidRDefault="00756CAE" w:rsidP="003304F9">
            <w:r>
              <w:t xml:space="preserve">Text, based on </w:t>
            </w:r>
            <w:r w:rsidR="002A5CB7">
              <w:t xml:space="preserve">syntax </w:t>
            </w:r>
            <w:r>
              <w:t>encoding scheme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DF237D">
            <w:r>
              <w:t>No, this element will be system generated</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756CAE" w:rsidRPr="00F3325F" w:rsidRDefault="00756CAE" w:rsidP="00DF237D">
            <w:r>
              <w:t>Mandatory, if applicable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756CAE" w:rsidRPr="00F3325F" w:rsidRDefault="00756CAE" w:rsidP="00755E6F">
            <w:r>
              <w:t>This element is mandatory if changes are made to the metadata record.</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756CAE" w:rsidRPr="00605059" w:rsidRDefault="00756CAE"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756CAE" w:rsidRPr="00F3325F" w:rsidRDefault="00756CAE" w:rsidP="00755E6F">
            <w:r>
              <w:t>Single</w:t>
            </w:r>
          </w:p>
        </w:tc>
      </w:tr>
    </w:tbl>
    <w:p w:rsidR="00586C26" w:rsidRDefault="00586C26">
      <w:pPr>
        <w:rPr>
          <w:rFonts w:asciiTheme="majorHAnsi" w:eastAsiaTheme="majorEastAsia" w:hAnsiTheme="majorHAnsi" w:cstheme="majorBidi"/>
          <w:b/>
          <w:bCs/>
          <w:color w:val="4F81BD" w:themeColor="accent1"/>
          <w:sz w:val="26"/>
          <w:szCs w:val="26"/>
          <w:lang w:eastAsia="en-US"/>
        </w:rPr>
      </w:pPr>
    </w:p>
    <w:p w:rsidR="003304F9" w:rsidRDefault="003304F9" w:rsidP="00586C26">
      <w:pPr>
        <w:pStyle w:val="Heading2"/>
      </w:pPr>
      <w:bookmarkStart w:id="126" w:name="_10.49_Metadata_Scheme"/>
      <w:bookmarkEnd w:id="126"/>
    </w:p>
    <w:p w:rsidR="003304F9" w:rsidRDefault="003304F9" w:rsidP="003304F9">
      <w:pPr>
        <w:rPr>
          <w:lang w:eastAsia="en-US"/>
        </w:rPr>
      </w:pPr>
    </w:p>
    <w:p w:rsidR="003304F9" w:rsidRPr="003304F9" w:rsidRDefault="003304F9" w:rsidP="003304F9">
      <w:pPr>
        <w:rPr>
          <w:lang w:eastAsia="en-US"/>
        </w:rPr>
      </w:pPr>
    </w:p>
    <w:p w:rsidR="00586C26" w:rsidRPr="00661D5F" w:rsidRDefault="00586C26" w:rsidP="00586C26">
      <w:pPr>
        <w:pStyle w:val="Heading2"/>
      </w:pPr>
      <w:bookmarkStart w:id="127" w:name="_Toc466365221"/>
      <w:r>
        <w:lastRenderedPageBreak/>
        <w:t>10.4</w:t>
      </w:r>
      <w:r w:rsidR="00844A2C">
        <w:t>5</w:t>
      </w:r>
      <w:r>
        <w:t xml:space="preserve"> </w:t>
      </w:r>
      <w:r w:rsidRPr="00586C26">
        <w:t>Metadata Schem</w:t>
      </w:r>
      <w:r w:rsidR="00B13591">
        <w:t>e</w:t>
      </w:r>
      <w:bookmarkEnd w:id="127"/>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B13591" w:rsidRPr="00F3325F" w:rsidRDefault="008C0957" w:rsidP="00586C26">
            <w:pPr>
              <w:keepNext/>
              <w:rPr>
                <w:color w:val="000000"/>
              </w:rPr>
            </w:pPr>
            <w:r>
              <w:rPr>
                <w:color w:val="000000"/>
              </w:rPr>
              <w:t>metadata</w:t>
            </w:r>
            <w:r w:rsidR="00B13591">
              <w:rPr>
                <w:color w:val="000000"/>
              </w:rPr>
              <w:t>Scheme</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BA4812" w:rsidP="00586C26">
            <w:pPr>
              <w:keepNext/>
              <w:rPr>
                <w:color w:val="000000"/>
              </w:rPr>
            </w:pPr>
            <w:r>
              <w:rPr>
                <w:color w:val="000000"/>
              </w:rPr>
              <w:t xml:space="preserve">metadata_scheme </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755E6F" w:rsidRDefault="00586C26" w:rsidP="00755E6F">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F3325F" w:rsidRDefault="0091094A" w:rsidP="00586C26">
            <w:pPr>
              <w:rPr>
                <w:color w:val="000000"/>
              </w:rPr>
            </w:pPr>
            <w:r>
              <w:t>Treasury Board Secretariat, Information Management and Open Government Directorate</w:t>
            </w:r>
            <w:r w:rsidRPr="00F3325F">
              <w:rPr>
                <w:color w:val="000000"/>
              </w:rPr>
              <w:t xml:space="preserve"> </w:t>
            </w:r>
          </w:p>
        </w:tc>
      </w:tr>
      <w:tr w:rsidR="00586C26" w:rsidRPr="00F3325F" w:rsidTr="00586C26">
        <w:trPr>
          <w:cantSplit/>
        </w:trPr>
        <w:tc>
          <w:tcPr>
            <w:tcW w:w="2268" w:type="dxa"/>
          </w:tcPr>
          <w:p w:rsidR="00586C26" w:rsidRPr="00605059" w:rsidRDefault="007302BE" w:rsidP="00586C26">
            <w:pPr>
              <w:rPr>
                <w:b/>
                <w:color w:val="000000"/>
              </w:rPr>
            </w:pPr>
            <w:r>
              <w:rPr>
                <w:b/>
                <w:color w:val="000000"/>
              </w:rPr>
              <w:t xml:space="preserve">English </w:t>
            </w:r>
            <w:r w:rsidR="00586C26" w:rsidRPr="00605059">
              <w:rPr>
                <w:b/>
                <w:color w:val="000000"/>
              </w:rPr>
              <w:t>Label</w:t>
            </w:r>
          </w:p>
        </w:tc>
        <w:tc>
          <w:tcPr>
            <w:tcW w:w="6660" w:type="dxa"/>
          </w:tcPr>
          <w:p w:rsidR="00586C26" w:rsidRPr="00F3325F" w:rsidRDefault="00BA4812" w:rsidP="007A3036">
            <w:pPr>
              <w:rPr>
                <w:color w:val="000000"/>
              </w:rPr>
            </w:pPr>
            <w:r>
              <w:rPr>
                <w:color w:val="000000"/>
              </w:rPr>
              <w:t xml:space="preserve">Metadata </w:t>
            </w:r>
            <w:r w:rsidR="007A3036">
              <w:rPr>
                <w:color w:val="000000"/>
              </w:rPr>
              <w:t>Scheme</w:t>
            </w:r>
          </w:p>
        </w:tc>
      </w:tr>
      <w:tr w:rsidR="007302BE" w:rsidRPr="00F3325F" w:rsidTr="00586C26">
        <w:trPr>
          <w:cantSplit/>
        </w:trPr>
        <w:tc>
          <w:tcPr>
            <w:tcW w:w="2268" w:type="dxa"/>
          </w:tcPr>
          <w:p w:rsidR="007302BE" w:rsidRDefault="007302BE" w:rsidP="00586C26">
            <w:pPr>
              <w:rPr>
                <w:b/>
                <w:color w:val="000000"/>
              </w:rPr>
            </w:pPr>
            <w:r>
              <w:rPr>
                <w:b/>
                <w:color w:val="000000"/>
              </w:rPr>
              <w:t>French Label</w:t>
            </w:r>
          </w:p>
        </w:tc>
        <w:tc>
          <w:tcPr>
            <w:tcW w:w="6660" w:type="dxa"/>
          </w:tcPr>
          <w:p w:rsidR="007302BE" w:rsidRDefault="007302BE" w:rsidP="007A3036">
            <w:pPr>
              <w:rPr>
                <w:color w:val="000000"/>
              </w:rPr>
            </w:pPr>
            <w:r>
              <w:rPr>
                <w:color w:val="000000"/>
              </w:rPr>
              <w:t>??</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Default="00755E6F" w:rsidP="00586C26">
            <w:r w:rsidRPr="00B13591">
              <w:rPr>
                <w:color w:val="000000"/>
              </w:rPr>
              <w:t>The name of the metadata scheme (including profile name) used.</w:t>
            </w:r>
          </w:p>
          <w:p w:rsidR="00586C26" w:rsidRPr="00F3325F" w:rsidRDefault="00586C26" w:rsidP="00586C26">
            <w:pPr>
              <w:pStyle w:val="Header"/>
              <w:rPr>
                <w:color w:val="000000"/>
                <w:lang w:eastAsia="en-CA"/>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Pr="00F3325F" w:rsidRDefault="00B13591" w:rsidP="00B13591">
            <w:r w:rsidRPr="00B13591">
              <w:t xml:space="preserve">This element will be </w:t>
            </w:r>
            <w:r>
              <w:t>automatically populated with</w:t>
            </w:r>
            <w:r w:rsidRPr="00B13591">
              <w:t xml:space="preserve"> </w:t>
            </w:r>
            <w:r>
              <w:t xml:space="preserve">‘Government of Canada </w:t>
            </w:r>
            <w:r w:rsidRPr="00B13591">
              <w:t>Open Government Metadata Application Profile</w:t>
            </w:r>
            <w:r>
              <w:t>’</w:t>
            </w:r>
            <w:r w:rsidRPr="00B13591">
              <w:t xml:space="preserve">, and </w:t>
            </w:r>
            <w:r>
              <w:t xml:space="preserve">will include a link to the documentation. </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B13591" w:rsidP="00586C26">
            <w:r>
              <w:t>Government of Canada Open Government Metadata Application Profile</w:t>
            </w:r>
          </w:p>
        </w:tc>
      </w:tr>
      <w:tr w:rsidR="00586C26" w:rsidRPr="00F3325F" w:rsidTr="00FB521A">
        <w:trPr>
          <w:cantSplit/>
          <w:trHeight w:val="444"/>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 xml:space="preserve">Government of Canada Foundational Metadata Element Set, Government of Canada Open Government Metadata Element Set –Open Data and Open Information Catalogue Extension </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Vocabulary Encoding Scheme</w:t>
            </w:r>
          </w:p>
        </w:tc>
        <w:tc>
          <w:tcPr>
            <w:tcW w:w="6660" w:type="dxa"/>
          </w:tcPr>
          <w:p w:rsidR="00586C26" w:rsidRPr="002A5CB7" w:rsidRDefault="002A5CB7" w:rsidP="00586C26">
            <w:pPr>
              <w:tabs>
                <w:tab w:val="left" w:pos="1350"/>
              </w:tabs>
              <w:rPr>
                <w:color w:val="000000"/>
              </w:rPr>
            </w:pPr>
            <w:r w:rsidRPr="002A5CB7">
              <w:t xml:space="preserve">To be defined. </w:t>
            </w:r>
            <w:r w:rsidRPr="002A5CB7">
              <w:rPr>
                <w:color w:val="000000"/>
              </w:rPr>
              <w:t>Defaulted to : Government of Canada Open Government Metadata Application Profile</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86C26" w:rsidRPr="00605059" w:rsidRDefault="00586C26" w:rsidP="00586C26">
            <w:pPr>
              <w:jc w:val="center"/>
              <w:rPr>
                <w:b/>
                <w:color w:val="000000"/>
              </w:rPr>
            </w:pPr>
            <w:r w:rsidRPr="00605059">
              <w:rPr>
                <w:b/>
                <w:color w:val="000000"/>
              </w:rPr>
              <w:t>Conditions of Application – File</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756CAE" w:rsidP="00756CAE">
            <w:r>
              <w:t xml:space="preserve">Text, based on </w:t>
            </w:r>
            <w:r w:rsidR="002A5CB7">
              <w:t xml:space="preserve">vocabulary </w:t>
            </w:r>
            <w:r>
              <w:t>encoding scheme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756CAE">
            <w:r>
              <w:t xml:space="preserve">No, this element will be system generated </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r>
              <w:t>Mandatory</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pPr>
              <w:pStyle w:val="TableText"/>
              <w:spacing w:before="0" w:after="0"/>
              <w:jc w:val="left"/>
              <w:rPr>
                <w:rFonts w:ascii="Times New Roman" w:hAnsi="Times New Roman" w:cs="Times New Roman"/>
              </w:rPr>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86C26" w:rsidRPr="00605059" w:rsidRDefault="00586C26"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86C26" w:rsidRPr="00F3325F" w:rsidRDefault="00586C26" w:rsidP="00BA4812">
            <w:r>
              <w:t>Single</w:t>
            </w:r>
          </w:p>
        </w:tc>
      </w:tr>
    </w:tbl>
    <w:p w:rsidR="008C0957" w:rsidRDefault="008C0957" w:rsidP="00586C26">
      <w:pPr>
        <w:pStyle w:val="Heading2"/>
      </w:pPr>
    </w:p>
    <w:p w:rsidR="008C0957" w:rsidRDefault="008C0957" w:rsidP="00586C26">
      <w:pPr>
        <w:pStyle w:val="Heading2"/>
      </w:pPr>
    </w:p>
    <w:p w:rsidR="00BA4812" w:rsidRDefault="00BA4812" w:rsidP="00BA4812">
      <w:pPr>
        <w:rPr>
          <w:lang w:eastAsia="en-US"/>
        </w:rPr>
      </w:pPr>
    </w:p>
    <w:p w:rsidR="00BA4812" w:rsidRPr="00BA4812" w:rsidRDefault="00BA4812" w:rsidP="00BA4812">
      <w:pPr>
        <w:rPr>
          <w:lang w:eastAsia="en-US"/>
        </w:rPr>
      </w:pPr>
    </w:p>
    <w:p w:rsidR="0091094A" w:rsidRDefault="0091094A" w:rsidP="0091094A">
      <w:pPr>
        <w:rPr>
          <w:lang w:eastAsia="en-US"/>
        </w:rPr>
      </w:pPr>
    </w:p>
    <w:p w:rsidR="0091094A" w:rsidRPr="0091094A" w:rsidRDefault="0091094A" w:rsidP="0091094A">
      <w:pPr>
        <w:rPr>
          <w:lang w:eastAsia="en-US"/>
        </w:rPr>
      </w:pPr>
    </w:p>
    <w:p w:rsidR="00586C26" w:rsidRPr="00661D5F" w:rsidRDefault="00844A2C" w:rsidP="00586C26">
      <w:pPr>
        <w:pStyle w:val="Heading2"/>
      </w:pPr>
      <w:bookmarkStart w:id="128" w:name="_10.50_Metadata_Scheme"/>
      <w:bookmarkStart w:id="129" w:name="_Toc466365222"/>
      <w:bookmarkEnd w:id="128"/>
      <w:r>
        <w:lastRenderedPageBreak/>
        <w:t>10.46</w:t>
      </w:r>
      <w:r w:rsidR="00586C26">
        <w:t xml:space="preserve"> </w:t>
      </w:r>
      <w:r w:rsidR="00586C26" w:rsidRPr="00586C26">
        <w:t>Metadata Schem</w:t>
      </w:r>
      <w:r w:rsidR="008C0957">
        <w:t>e</w:t>
      </w:r>
      <w:r w:rsidR="00586C26" w:rsidRPr="00586C26">
        <w:t xml:space="preserve"> Version</w:t>
      </w:r>
      <w:bookmarkEnd w:id="129"/>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F3325F" w:rsidRDefault="008C0957" w:rsidP="00586C26">
            <w:pPr>
              <w:keepNext/>
              <w:rPr>
                <w:color w:val="000000"/>
              </w:rPr>
            </w:pPr>
            <w:r>
              <w:rPr>
                <w:color w:val="000000"/>
              </w:rPr>
              <w:t>metadataSchemeVersion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BA4812" w:rsidP="00586C26">
            <w:pPr>
              <w:keepNext/>
              <w:rPr>
                <w:color w:val="000000"/>
              </w:rPr>
            </w:pPr>
            <w:r>
              <w:rPr>
                <w:color w:val="000000"/>
              </w:rPr>
              <w:t>metadata_scheme_version</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755E6F" w:rsidRDefault="00586C26" w:rsidP="00755E6F">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F3325F" w:rsidRDefault="0091094A" w:rsidP="00586C26">
            <w:pPr>
              <w:rPr>
                <w:color w:val="000000"/>
              </w:rPr>
            </w:pPr>
            <w:r>
              <w:t>Treasury Board Secretariat, Information Management and Open Government Directorate</w:t>
            </w:r>
            <w:r w:rsidRPr="00F3325F">
              <w:rPr>
                <w:color w:val="000000"/>
              </w:rPr>
              <w:t xml:space="preserve"> </w:t>
            </w:r>
          </w:p>
        </w:tc>
      </w:tr>
      <w:tr w:rsidR="00586C26" w:rsidRPr="00F3325F" w:rsidTr="00586C26">
        <w:trPr>
          <w:cantSplit/>
        </w:trPr>
        <w:tc>
          <w:tcPr>
            <w:tcW w:w="2268" w:type="dxa"/>
          </w:tcPr>
          <w:p w:rsidR="00586C26" w:rsidRPr="00605059" w:rsidRDefault="007302BE" w:rsidP="00586C26">
            <w:pPr>
              <w:rPr>
                <w:b/>
                <w:color w:val="000000"/>
              </w:rPr>
            </w:pPr>
            <w:r>
              <w:rPr>
                <w:b/>
                <w:color w:val="000000"/>
              </w:rPr>
              <w:t xml:space="preserve">English </w:t>
            </w:r>
            <w:r w:rsidR="00586C26" w:rsidRPr="00605059">
              <w:rPr>
                <w:b/>
                <w:color w:val="000000"/>
              </w:rPr>
              <w:t>Label</w:t>
            </w:r>
          </w:p>
        </w:tc>
        <w:tc>
          <w:tcPr>
            <w:tcW w:w="6660" w:type="dxa"/>
          </w:tcPr>
          <w:p w:rsidR="00586C26" w:rsidRPr="00F3325F" w:rsidRDefault="007A3036" w:rsidP="00586C26">
            <w:pPr>
              <w:rPr>
                <w:color w:val="000000"/>
              </w:rPr>
            </w:pPr>
            <w:r>
              <w:t>Metadata Scheme Version</w:t>
            </w:r>
          </w:p>
        </w:tc>
      </w:tr>
      <w:tr w:rsidR="007302BE" w:rsidRPr="00F3325F" w:rsidTr="00586C26">
        <w:trPr>
          <w:cantSplit/>
        </w:trPr>
        <w:tc>
          <w:tcPr>
            <w:tcW w:w="2268" w:type="dxa"/>
          </w:tcPr>
          <w:p w:rsidR="007302BE" w:rsidRDefault="007302BE" w:rsidP="00586C26">
            <w:pPr>
              <w:rPr>
                <w:b/>
                <w:color w:val="000000"/>
              </w:rPr>
            </w:pPr>
            <w:r>
              <w:rPr>
                <w:b/>
                <w:color w:val="000000"/>
              </w:rPr>
              <w:t>French Label</w:t>
            </w:r>
          </w:p>
        </w:tc>
        <w:tc>
          <w:tcPr>
            <w:tcW w:w="6660" w:type="dxa"/>
          </w:tcPr>
          <w:p w:rsidR="007302BE" w:rsidRDefault="007302BE" w:rsidP="00586C26">
            <w:r>
              <w:t>??</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Pr="00F3325F" w:rsidRDefault="00755E6F" w:rsidP="00586C26">
            <w:pPr>
              <w:pStyle w:val="Header"/>
              <w:rPr>
                <w:color w:val="000000"/>
                <w:lang w:eastAsia="en-CA"/>
              </w:rPr>
            </w:pPr>
            <w:r w:rsidRPr="00B13591">
              <w:rPr>
                <w:color w:val="000000"/>
              </w:rPr>
              <w:t>The version of the metadata scheme (version of the profile) used.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Pr="00F3325F" w:rsidRDefault="00B13591" w:rsidP="00586C26">
            <w:r>
              <w:t>This element will be system generated.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B13591" w:rsidP="00586C26">
            <w:r>
              <w:t>1.0</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7160AE" w:rsidP="00586C26">
            <w:r>
              <w:t>Schema.org – Thing &gt; CreativeWork &gt; schemaVersion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 xml:space="preserve">Government of Canada Foundational Metadata Element Set, Government of Canada Open Government Metadata Element Set –Open Data and Open Information Catalogue Extension </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Vocabulary Encoding Scheme</w:t>
            </w:r>
          </w:p>
        </w:tc>
        <w:tc>
          <w:tcPr>
            <w:tcW w:w="6660" w:type="dxa"/>
          </w:tcPr>
          <w:p w:rsidR="00586C26" w:rsidRPr="00F3325F" w:rsidRDefault="002A5CB7" w:rsidP="00586C26">
            <w:pPr>
              <w:tabs>
                <w:tab w:val="left" w:pos="1350"/>
              </w:tabs>
            </w:pPr>
            <w:r>
              <w:t xml:space="preserve">To be defined. </w:t>
            </w:r>
            <w:r w:rsidR="0034365F">
              <w:t>Defaulted to 1.0</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86C26" w:rsidRPr="00605059" w:rsidRDefault="00586C26" w:rsidP="00586C26">
            <w:pPr>
              <w:jc w:val="center"/>
              <w:rPr>
                <w:b/>
                <w:color w:val="000000"/>
              </w:rPr>
            </w:pPr>
            <w:r w:rsidRPr="00605059">
              <w:rPr>
                <w:b/>
                <w:color w:val="000000"/>
              </w:rPr>
              <w:t>Conditions of Application – File</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756CAE" w:rsidP="00755E6F">
            <w:r>
              <w:t xml:space="preserve">Text, based on </w:t>
            </w:r>
            <w:r w:rsidR="0034365F">
              <w:t xml:space="preserve">vocabulary </w:t>
            </w:r>
            <w:r>
              <w:t>encoding scheme</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586C26">
            <w:r>
              <w:t>No, this element will be system generated</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r>
              <w:t>Mandatory</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pPr>
              <w:pStyle w:val="TableText"/>
              <w:spacing w:before="0" w:after="0"/>
              <w:jc w:val="left"/>
              <w:rPr>
                <w:rFonts w:ascii="Times New Roman" w:hAnsi="Times New Roman" w:cs="Times New Roman"/>
              </w:rPr>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86C26" w:rsidRPr="00605059" w:rsidRDefault="00586C26"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86C26" w:rsidRPr="00F3325F" w:rsidRDefault="00586C26" w:rsidP="00755E6F">
            <w:r>
              <w:t>Single</w:t>
            </w:r>
          </w:p>
        </w:tc>
      </w:tr>
    </w:tbl>
    <w:p w:rsidR="00756CAE" w:rsidRDefault="00756CAE" w:rsidP="00586C26">
      <w:pPr>
        <w:pStyle w:val="Heading2"/>
      </w:pPr>
    </w:p>
    <w:p w:rsidR="00756CAE" w:rsidRPr="00756CAE" w:rsidRDefault="00756CAE" w:rsidP="00756CAE">
      <w:pPr>
        <w:rPr>
          <w:lang w:eastAsia="en-US"/>
        </w:rPr>
      </w:pPr>
    </w:p>
    <w:p w:rsidR="00756CAE" w:rsidRDefault="00756CAE" w:rsidP="00586C26">
      <w:pPr>
        <w:pStyle w:val="Heading2"/>
      </w:pPr>
    </w:p>
    <w:p w:rsidR="008C0957" w:rsidRDefault="008C0957" w:rsidP="008C0957">
      <w:pPr>
        <w:rPr>
          <w:lang w:eastAsia="en-US"/>
        </w:rPr>
      </w:pPr>
    </w:p>
    <w:p w:rsidR="00755E6F" w:rsidRDefault="00755E6F" w:rsidP="008C0957">
      <w:pPr>
        <w:rPr>
          <w:lang w:eastAsia="en-US"/>
        </w:rPr>
      </w:pPr>
    </w:p>
    <w:p w:rsidR="00755E6F" w:rsidRDefault="00755E6F" w:rsidP="008C0957">
      <w:pPr>
        <w:rPr>
          <w:lang w:eastAsia="en-US"/>
        </w:rPr>
      </w:pPr>
    </w:p>
    <w:p w:rsidR="00755E6F" w:rsidRDefault="00755E6F" w:rsidP="008C0957">
      <w:pPr>
        <w:rPr>
          <w:lang w:eastAsia="en-US"/>
        </w:rPr>
      </w:pPr>
    </w:p>
    <w:p w:rsidR="00755E6F" w:rsidRDefault="00755E6F" w:rsidP="008C0957">
      <w:pPr>
        <w:rPr>
          <w:lang w:eastAsia="en-US"/>
        </w:rPr>
      </w:pPr>
    </w:p>
    <w:p w:rsidR="00586C26" w:rsidRPr="00661D5F" w:rsidRDefault="00844A2C" w:rsidP="00586C26">
      <w:pPr>
        <w:pStyle w:val="Heading2"/>
      </w:pPr>
      <w:bookmarkStart w:id="130" w:name="_10.51_Note_(English)"/>
      <w:bookmarkStart w:id="131" w:name="_Toc466365223"/>
      <w:bookmarkEnd w:id="130"/>
      <w:r>
        <w:lastRenderedPageBreak/>
        <w:t>10.47</w:t>
      </w:r>
      <w:r w:rsidR="00586C26">
        <w:t xml:space="preserve"> </w:t>
      </w:r>
      <w:r w:rsidR="00F5597F">
        <w:t>Note (English)</w:t>
      </w:r>
      <w:bookmarkEnd w:id="131"/>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Term Name</w:t>
            </w:r>
          </w:p>
        </w:tc>
        <w:tc>
          <w:tcPr>
            <w:tcW w:w="6660" w:type="dxa"/>
          </w:tcPr>
          <w:p w:rsidR="00586C26" w:rsidRPr="00755E6F" w:rsidRDefault="008C0957" w:rsidP="00755E6F">
            <w:r>
              <w:t>noteEnglish</w:t>
            </w:r>
          </w:p>
        </w:tc>
      </w:tr>
      <w:tr w:rsidR="00586C26" w:rsidRPr="00F3325F" w:rsidTr="00586C26">
        <w:trPr>
          <w:cantSplit/>
        </w:trPr>
        <w:tc>
          <w:tcPr>
            <w:tcW w:w="2268" w:type="dxa"/>
          </w:tcPr>
          <w:p w:rsidR="00586C26" w:rsidRPr="00605059" w:rsidRDefault="00586C26" w:rsidP="00586C26">
            <w:pPr>
              <w:keepNext/>
              <w:rPr>
                <w:b/>
                <w:color w:val="000000"/>
              </w:rPr>
            </w:pPr>
            <w:r w:rsidRPr="00605059">
              <w:rPr>
                <w:b/>
                <w:color w:val="000000"/>
              </w:rPr>
              <w:t>CKAN Term Name</w:t>
            </w:r>
          </w:p>
        </w:tc>
        <w:tc>
          <w:tcPr>
            <w:tcW w:w="6660" w:type="dxa"/>
          </w:tcPr>
          <w:p w:rsidR="00586C26" w:rsidRPr="00F3325F" w:rsidRDefault="006D25C7" w:rsidP="00F5597F">
            <w:pPr>
              <w:rPr>
                <w:color w:val="000000"/>
              </w:rPr>
            </w:pPr>
            <w:r>
              <w:rPr>
                <w:color w:val="000000"/>
              </w:rPr>
              <w:t>additional_notes_en</w:t>
            </w:r>
          </w:p>
        </w:tc>
      </w:tr>
      <w:tr w:rsidR="00586C26" w:rsidRPr="00F3325F" w:rsidTr="00586C26">
        <w:trPr>
          <w:cantSplit/>
          <w:trHeight w:val="70"/>
        </w:trPr>
        <w:tc>
          <w:tcPr>
            <w:tcW w:w="2268" w:type="dxa"/>
          </w:tcPr>
          <w:p w:rsidR="00586C26" w:rsidRPr="00605059" w:rsidRDefault="00586C26" w:rsidP="00586C26">
            <w:pPr>
              <w:keepNext/>
              <w:rPr>
                <w:b/>
                <w:color w:val="000000"/>
              </w:rPr>
            </w:pPr>
            <w:r w:rsidRPr="00605059">
              <w:rPr>
                <w:b/>
                <w:color w:val="000000"/>
              </w:rPr>
              <w:t>URI</w:t>
            </w:r>
          </w:p>
        </w:tc>
        <w:tc>
          <w:tcPr>
            <w:tcW w:w="6660" w:type="dxa"/>
          </w:tcPr>
          <w:p w:rsidR="00586C26" w:rsidRPr="00755E6F" w:rsidRDefault="00586C26" w:rsidP="00755E6F">
            <w:r>
              <w:t>To be determined</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Defined By</w:t>
            </w:r>
          </w:p>
        </w:tc>
        <w:tc>
          <w:tcPr>
            <w:tcW w:w="6660" w:type="dxa"/>
          </w:tcPr>
          <w:p w:rsidR="00586C26" w:rsidRPr="00755E6F" w:rsidRDefault="008902C4" w:rsidP="00586C26">
            <w:pPr>
              <w:rPr>
                <w:u w:val="single"/>
              </w:rPr>
            </w:pPr>
            <w:hyperlink r:id="rId99" w:history="1">
              <w:r w:rsidR="00F5597F">
                <w:rPr>
                  <w:rStyle w:val="Hyperlink"/>
                </w:rPr>
                <w:t>Metadata Object Description Schema (MODS)</w:t>
              </w:r>
            </w:hyperlink>
          </w:p>
        </w:tc>
      </w:tr>
      <w:tr w:rsidR="00586C26" w:rsidRPr="00F3325F" w:rsidTr="00586C26">
        <w:trPr>
          <w:cantSplit/>
        </w:trPr>
        <w:tc>
          <w:tcPr>
            <w:tcW w:w="2268" w:type="dxa"/>
          </w:tcPr>
          <w:p w:rsidR="00586C26" w:rsidRPr="00605059" w:rsidRDefault="007302BE" w:rsidP="00586C26">
            <w:pPr>
              <w:rPr>
                <w:b/>
                <w:color w:val="000000"/>
              </w:rPr>
            </w:pPr>
            <w:r>
              <w:rPr>
                <w:b/>
                <w:color w:val="000000"/>
              </w:rPr>
              <w:t xml:space="preserve">English </w:t>
            </w:r>
            <w:r w:rsidR="00586C26" w:rsidRPr="00605059">
              <w:rPr>
                <w:b/>
                <w:color w:val="000000"/>
              </w:rPr>
              <w:t>Label</w:t>
            </w:r>
          </w:p>
        </w:tc>
        <w:tc>
          <w:tcPr>
            <w:tcW w:w="6660" w:type="dxa"/>
          </w:tcPr>
          <w:p w:rsidR="00586C26" w:rsidRPr="00755E6F" w:rsidRDefault="00F5597F" w:rsidP="00586C26">
            <w:r>
              <w:t>Note (English)</w:t>
            </w:r>
          </w:p>
        </w:tc>
      </w:tr>
      <w:tr w:rsidR="007302BE" w:rsidRPr="00F3325F" w:rsidTr="00586C26">
        <w:trPr>
          <w:cantSplit/>
        </w:trPr>
        <w:tc>
          <w:tcPr>
            <w:tcW w:w="2268" w:type="dxa"/>
          </w:tcPr>
          <w:p w:rsidR="007302BE" w:rsidRDefault="007302BE" w:rsidP="00586C26">
            <w:pPr>
              <w:rPr>
                <w:b/>
                <w:color w:val="000000"/>
              </w:rPr>
            </w:pPr>
            <w:r>
              <w:rPr>
                <w:b/>
                <w:color w:val="000000"/>
              </w:rPr>
              <w:t>French Label</w:t>
            </w:r>
          </w:p>
        </w:tc>
        <w:tc>
          <w:tcPr>
            <w:tcW w:w="6660" w:type="dxa"/>
          </w:tcPr>
          <w:p w:rsidR="007302BE" w:rsidRDefault="007302BE" w:rsidP="00586C26">
            <w:r>
              <w:t>Remarque (anglais)</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Definition</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 xml:space="preserve">Definition </w:t>
            </w:r>
          </w:p>
        </w:tc>
        <w:tc>
          <w:tcPr>
            <w:tcW w:w="6660" w:type="dxa"/>
          </w:tcPr>
          <w:p w:rsidR="00586C26" w:rsidRPr="00755E6F" w:rsidRDefault="00F5597F" w:rsidP="00755E6F">
            <w:r>
              <w:t>General textual information relating to a resource.</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Description (Open Government Specific)</w:t>
            </w:r>
          </w:p>
        </w:tc>
        <w:tc>
          <w:tcPr>
            <w:tcW w:w="6660" w:type="dxa"/>
          </w:tcPr>
          <w:p w:rsidR="00F5597F" w:rsidRDefault="00F5597F" w:rsidP="00F5597F">
            <w:r>
              <w:t>General information relating to an asset, in English</w:t>
            </w:r>
          </w:p>
          <w:p w:rsidR="00586C26" w:rsidRPr="00F3325F" w:rsidRDefault="00586C26" w:rsidP="00586C26">
            <w:pPr>
              <w:rPr>
                <w:color w:val="000000"/>
              </w:rPr>
            </w:pP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Comment (Implementation Notes)</w:t>
            </w:r>
          </w:p>
        </w:tc>
        <w:tc>
          <w:tcPr>
            <w:tcW w:w="6660" w:type="dxa"/>
          </w:tcPr>
          <w:p w:rsidR="00586C26" w:rsidRPr="00F3325F" w:rsidRDefault="00755E6F" w:rsidP="00586C26">
            <w:r>
              <w:t>Enter any additional notes about the contents of the asset, in English.</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Example</w:t>
            </w:r>
          </w:p>
        </w:tc>
        <w:tc>
          <w:tcPr>
            <w:tcW w:w="6660" w:type="dxa"/>
          </w:tcPr>
          <w:p w:rsidR="00586C26" w:rsidRPr="00F3325F" w:rsidRDefault="00F5597F" w:rsidP="00586C26">
            <w:r>
              <w:t>Perspectiv</w:t>
            </w:r>
            <w:r w:rsidR="00755E6F">
              <w:t>e map not drawn to scale.</w:t>
            </w:r>
          </w:p>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Mapping</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rPr>
                <w:b/>
                <w:color w:val="000000"/>
              </w:rPr>
            </w:pPr>
            <w:r w:rsidRPr="00605059">
              <w:rPr>
                <w:b/>
                <w:color w:val="000000"/>
              </w:rPr>
              <w:t>Application</w:t>
            </w:r>
          </w:p>
        </w:tc>
        <w:tc>
          <w:tcPr>
            <w:tcW w:w="6660" w:type="dxa"/>
          </w:tcPr>
          <w:p w:rsidR="00586C26" w:rsidRDefault="00FB521A" w:rsidP="00586C26">
            <w:r>
              <w:t xml:space="preserve">Government of Canada Open Government Metadata Element Set –Open Information Catalogue Extension </w:t>
            </w:r>
          </w:p>
        </w:tc>
      </w:tr>
      <w:tr w:rsidR="00586C26" w:rsidRPr="00F3325F" w:rsidTr="00586C26">
        <w:trPr>
          <w:cantSplit/>
        </w:trPr>
        <w:tc>
          <w:tcPr>
            <w:tcW w:w="8928" w:type="dxa"/>
            <w:gridSpan w:val="2"/>
            <w:shd w:val="clear" w:color="auto" w:fill="E0E0E0"/>
          </w:tcPr>
          <w:p w:rsidR="00586C26" w:rsidRPr="00605059" w:rsidRDefault="00586C26" w:rsidP="00586C26">
            <w:pPr>
              <w:jc w:val="center"/>
              <w:rPr>
                <w:b/>
                <w:color w:val="000000"/>
              </w:rPr>
            </w:pPr>
            <w:r w:rsidRPr="00605059">
              <w:rPr>
                <w:b/>
                <w:color w:val="000000"/>
              </w:rPr>
              <w:t>Relations</w:t>
            </w:r>
          </w:p>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Syntax Encoding Scheme</w:t>
            </w:r>
          </w:p>
        </w:tc>
        <w:tc>
          <w:tcPr>
            <w:tcW w:w="6660" w:type="dxa"/>
          </w:tcPr>
          <w:p w:rsidR="00586C26" w:rsidRPr="00F3325F" w:rsidRDefault="00586C26" w:rsidP="00586C26"/>
        </w:tc>
      </w:tr>
      <w:tr w:rsidR="00586C26" w:rsidRPr="00F3325F" w:rsidTr="00586C26">
        <w:trPr>
          <w:cantSplit/>
        </w:trPr>
        <w:tc>
          <w:tcPr>
            <w:tcW w:w="2268" w:type="dxa"/>
          </w:tcPr>
          <w:p w:rsidR="00586C26" w:rsidRPr="00605059" w:rsidRDefault="00586C26" w:rsidP="00586C26">
            <w:pPr>
              <w:pStyle w:val="FootnoteText"/>
              <w:rPr>
                <w:b/>
                <w:sz w:val="24"/>
                <w:szCs w:val="24"/>
              </w:rPr>
            </w:pPr>
            <w:r w:rsidRPr="00605059">
              <w:rPr>
                <w:b/>
                <w:sz w:val="24"/>
                <w:szCs w:val="24"/>
              </w:rPr>
              <w:t>Has Vocabulary Encoding Scheme</w:t>
            </w:r>
          </w:p>
        </w:tc>
        <w:tc>
          <w:tcPr>
            <w:tcW w:w="6660" w:type="dxa"/>
          </w:tcPr>
          <w:p w:rsidR="00586C26" w:rsidRPr="00F3325F" w:rsidRDefault="00586C26" w:rsidP="00586C26">
            <w:pPr>
              <w:tabs>
                <w:tab w:val="left" w:pos="1350"/>
              </w:tabs>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86C26" w:rsidRPr="00605059" w:rsidRDefault="00586C26" w:rsidP="00586C26">
            <w:pPr>
              <w:jc w:val="center"/>
              <w:rPr>
                <w:b/>
                <w:color w:val="000000"/>
              </w:rPr>
            </w:pPr>
            <w:r w:rsidRPr="00605059">
              <w:rPr>
                <w:b/>
                <w:color w:val="000000"/>
              </w:rPr>
              <w:t>Conditions of Application – File</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F5597F" w:rsidP="00755E6F">
            <w:r>
              <w:t>Free text</w:t>
            </w:r>
          </w:p>
        </w:tc>
      </w:tr>
      <w:tr w:rsidR="00756CAE"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756CAE" w:rsidRPr="00605059" w:rsidRDefault="00756CAE"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756CAE" w:rsidRDefault="00756CAE" w:rsidP="00586C26">
            <w:r>
              <w:t>Yes</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F5597F" w:rsidP="00586C26">
            <w:r>
              <w:t>Optional</w:t>
            </w: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86C26" w:rsidRPr="00605059" w:rsidRDefault="00586C26"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86C26" w:rsidRPr="00F3325F" w:rsidRDefault="00586C26" w:rsidP="00586C26">
            <w:pPr>
              <w:pStyle w:val="TableText"/>
              <w:spacing w:before="0" w:after="0"/>
              <w:jc w:val="left"/>
              <w:rPr>
                <w:rFonts w:ascii="Times New Roman" w:hAnsi="Times New Roman" w:cs="Times New Roman"/>
              </w:rPr>
            </w:pPr>
          </w:p>
        </w:tc>
      </w:tr>
      <w:tr w:rsidR="00586C26"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86C26" w:rsidRPr="00605059" w:rsidRDefault="00586C26"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86C26" w:rsidRPr="00F3325F" w:rsidRDefault="00F5597F" w:rsidP="00755E6F">
            <w:r>
              <w:t>Repeatable</w:t>
            </w:r>
          </w:p>
        </w:tc>
      </w:tr>
    </w:tbl>
    <w:p w:rsidR="00755E6F" w:rsidRDefault="00755E6F" w:rsidP="00586C26">
      <w:pPr>
        <w:pStyle w:val="Heading2"/>
      </w:pPr>
    </w:p>
    <w:p w:rsidR="00755E6F" w:rsidRDefault="00755E6F">
      <w:pPr>
        <w:rPr>
          <w:rFonts w:asciiTheme="majorHAnsi" w:eastAsiaTheme="majorEastAsia" w:hAnsiTheme="majorHAnsi" w:cstheme="majorBidi"/>
          <w:b/>
          <w:bCs/>
          <w:color w:val="4F81BD" w:themeColor="accent1"/>
          <w:sz w:val="26"/>
          <w:szCs w:val="26"/>
          <w:lang w:eastAsia="en-US"/>
        </w:rPr>
      </w:pPr>
      <w:r>
        <w:br w:type="page"/>
      </w:r>
    </w:p>
    <w:p w:rsidR="00586C26" w:rsidRPr="00661D5F" w:rsidRDefault="00844A2C" w:rsidP="00586C26">
      <w:pPr>
        <w:pStyle w:val="Heading2"/>
      </w:pPr>
      <w:bookmarkStart w:id="132" w:name="_10.52_Note_(French)"/>
      <w:bookmarkStart w:id="133" w:name="_Toc466365224"/>
      <w:bookmarkEnd w:id="132"/>
      <w:r>
        <w:lastRenderedPageBreak/>
        <w:t>10.4</w:t>
      </w:r>
      <w:r w:rsidR="00565BA3">
        <w:t>8</w:t>
      </w:r>
      <w:r w:rsidR="00586C26">
        <w:t xml:space="preserve"> </w:t>
      </w:r>
      <w:r w:rsidR="00F5597F">
        <w:t>Note</w:t>
      </w:r>
      <w:r w:rsidR="00586C26" w:rsidRPr="00BE7A74">
        <w:t xml:space="preserve"> (French)</w:t>
      </w:r>
      <w:bookmarkEnd w:id="133"/>
    </w:p>
    <w:p w:rsidR="00586C26" w:rsidRPr="00661D5F" w:rsidRDefault="00586C26" w:rsidP="00586C2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86C26" w:rsidRPr="00F3325F" w:rsidTr="00586C26">
        <w:trPr>
          <w:cantSplit/>
        </w:trPr>
        <w:tc>
          <w:tcPr>
            <w:tcW w:w="8928" w:type="dxa"/>
            <w:gridSpan w:val="2"/>
            <w:shd w:val="clear" w:color="auto" w:fill="E0E0E0"/>
          </w:tcPr>
          <w:p w:rsidR="00586C26" w:rsidRPr="00605059" w:rsidRDefault="00586C26" w:rsidP="00586C26">
            <w:pPr>
              <w:keepNext/>
              <w:jc w:val="center"/>
              <w:rPr>
                <w:b/>
              </w:rPr>
            </w:pPr>
            <w:r>
              <w:rPr>
                <w:b/>
                <w:color w:val="000000"/>
              </w:rPr>
              <w:t>I</w:t>
            </w:r>
            <w:r w:rsidRPr="00605059">
              <w:rPr>
                <w:b/>
                <w:color w:val="000000"/>
              </w:rPr>
              <w:t>dentification</w:t>
            </w:r>
          </w:p>
        </w:tc>
      </w:tr>
      <w:tr w:rsidR="00F5597F" w:rsidRPr="00F3325F" w:rsidTr="00586C26">
        <w:trPr>
          <w:cantSplit/>
        </w:trPr>
        <w:tc>
          <w:tcPr>
            <w:tcW w:w="2268" w:type="dxa"/>
          </w:tcPr>
          <w:p w:rsidR="00F5597F" w:rsidRPr="00605059" w:rsidRDefault="00F5597F" w:rsidP="00586C26">
            <w:pPr>
              <w:keepNext/>
              <w:rPr>
                <w:b/>
                <w:color w:val="000000"/>
              </w:rPr>
            </w:pPr>
            <w:r w:rsidRPr="00605059">
              <w:rPr>
                <w:b/>
                <w:color w:val="000000"/>
              </w:rPr>
              <w:t>Term Name</w:t>
            </w:r>
          </w:p>
        </w:tc>
        <w:tc>
          <w:tcPr>
            <w:tcW w:w="6660" w:type="dxa"/>
          </w:tcPr>
          <w:p w:rsidR="00F5597F" w:rsidRPr="00755E6F" w:rsidRDefault="008C0957" w:rsidP="00755E6F">
            <w:r>
              <w:t>noteFrench</w:t>
            </w:r>
          </w:p>
        </w:tc>
      </w:tr>
      <w:tr w:rsidR="00F5597F" w:rsidRPr="00F3325F" w:rsidTr="00586C26">
        <w:trPr>
          <w:cantSplit/>
        </w:trPr>
        <w:tc>
          <w:tcPr>
            <w:tcW w:w="2268" w:type="dxa"/>
          </w:tcPr>
          <w:p w:rsidR="00F5597F" w:rsidRPr="00605059" w:rsidRDefault="00F5597F" w:rsidP="00586C26">
            <w:pPr>
              <w:keepNext/>
              <w:rPr>
                <w:b/>
                <w:color w:val="000000"/>
              </w:rPr>
            </w:pPr>
            <w:r w:rsidRPr="00605059">
              <w:rPr>
                <w:b/>
                <w:color w:val="000000"/>
              </w:rPr>
              <w:t>CKAN Term Name</w:t>
            </w:r>
          </w:p>
        </w:tc>
        <w:tc>
          <w:tcPr>
            <w:tcW w:w="6660" w:type="dxa"/>
          </w:tcPr>
          <w:p w:rsidR="00F5597F" w:rsidRPr="00F3325F" w:rsidRDefault="006D25C7" w:rsidP="006D25C7">
            <w:pPr>
              <w:rPr>
                <w:color w:val="000000"/>
              </w:rPr>
            </w:pPr>
            <w:r>
              <w:rPr>
                <w:color w:val="000000"/>
              </w:rPr>
              <w:t>additional_notes_fr</w:t>
            </w:r>
          </w:p>
        </w:tc>
      </w:tr>
      <w:tr w:rsidR="00F5597F" w:rsidRPr="00F3325F" w:rsidTr="00586C26">
        <w:trPr>
          <w:cantSplit/>
          <w:trHeight w:val="70"/>
        </w:trPr>
        <w:tc>
          <w:tcPr>
            <w:tcW w:w="2268" w:type="dxa"/>
          </w:tcPr>
          <w:p w:rsidR="00F5597F" w:rsidRPr="00605059" w:rsidRDefault="00F5597F" w:rsidP="00586C26">
            <w:pPr>
              <w:keepNext/>
              <w:rPr>
                <w:b/>
                <w:color w:val="000000"/>
              </w:rPr>
            </w:pPr>
            <w:r w:rsidRPr="00605059">
              <w:rPr>
                <w:b/>
                <w:color w:val="000000"/>
              </w:rPr>
              <w:t>URI</w:t>
            </w:r>
          </w:p>
        </w:tc>
        <w:tc>
          <w:tcPr>
            <w:tcW w:w="6660" w:type="dxa"/>
          </w:tcPr>
          <w:p w:rsidR="00F5597F" w:rsidRPr="00755E6F" w:rsidRDefault="00F5597F" w:rsidP="00755E6F">
            <w:r>
              <w:t>To be determined</w:t>
            </w:r>
          </w:p>
        </w:tc>
      </w:tr>
      <w:tr w:rsidR="00F5597F" w:rsidRPr="00F3325F" w:rsidTr="00586C26">
        <w:trPr>
          <w:cantSplit/>
        </w:trPr>
        <w:tc>
          <w:tcPr>
            <w:tcW w:w="2268" w:type="dxa"/>
          </w:tcPr>
          <w:p w:rsidR="00F5597F" w:rsidRPr="00605059" w:rsidRDefault="00F5597F" w:rsidP="00586C26">
            <w:pPr>
              <w:rPr>
                <w:b/>
                <w:color w:val="000000"/>
              </w:rPr>
            </w:pPr>
            <w:r w:rsidRPr="00605059">
              <w:rPr>
                <w:b/>
                <w:color w:val="000000"/>
              </w:rPr>
              <w:t>Defined By</w:t>
            </w:r>
          </w:p>
        </w:tc>
        <w:tc>
          <w:tcPr>
            <w:tcW w:w="6660" w:type="dxa"/>
          </w:tcPr>
          <w:p w:rsidR="00F5597F" w:rsidRPr="00755E6F" w:rsidRDefault="008902C4" w:rsidP="00F5597F">
            <w:pPr>
              <w:rPr>
                <w:u w:val="single"/>
              </w:rPr>
            </w:pPr>
            <w:hyperlink r:id="rId100" w:history="1">
              <w:r w:rsidR="00F5597F">
                <w:rPr>
                  <w:rStyle w:val="Hyperlink"/>
                </w:rPr>
                <w:t>Metadata Object Description Schema (MODS)</w:t>
              </w:r>
            </w:hyperlink>
          </w:p>
        </w:tc>
      </w:tr>
      <w:tr w:rsidR="00F5597F" w:rsidRPr="00F3325F" w:rsidTr="00586C26">
        <w:trPr>
          <w:cantSplit/>
        </w:trPr>
        <w:tc>
          <w:tcPr>
            <w:tcW w:w="2268" w:type="dxa"/>
          </w:tcPr>
          <w:p w:rsidR="00F5597F" w:rsidRPr="00605059" w:rsidRDefault="007302BE" w:rsidP="00586C26">
            <w:pPr>
              <w:rPr>
                <w:b/>
                <w:color w:val="000000"/>
              </w:rPr>
            </w:pPr>
            <w:r>
              <w:rPr>
                <w:b/>
                <w:color w:val="000000"/>
              </w:rPr>
              <w:t xml:space="preserve">English </w:t>
            </w:r>
            <w:r w:rsidR="00F5597F" w:rsidRPr="00605059">
              <w:rPr>
                <w:b/>
                <w:color w:val="000000"/>
              </w:rPr>
              <w:t>Label</w:t>
            </w:r>
          </w:p>
        </w:tc>
        <w:tc>
          <w:tcPr>
            <w:tcW w:w="6660" w:type="dxa"/>
          </w:tcPr>
          <w:p w:rsidR="00F5597F" w:rsidRPr="00755E6F" w:rsidRDefault="00F5597F" w:rsidP="00F5597F">
            <w:r>
              <w:t>Note (French)</w:t>
            </w:r>
          </w:p>
        </w:tc>
      </w:tr>
      <w:tr w:rsidR="007302BE" w:rsidRPr="00F3325F" w:rsidTr="00586C26">
        <w:trPr>
          <w:cantSplit/>
        </w:trPr>
        <w:tc>
          <w:tcPr>
            <w:tcW w:w="2268" w:type="dxa"/>
          </w:tcPr>
          <w:p w:rsidR="007302BE" w:rsidRDefault="007302BE" w:rsidP="00586C26">
            <w:pPr>
              <w:rPr>
                <w:b/>
                <w:color w:val="000000"/>
              </w:rPr>
            </w:pPr>
            <w:r>
              <w:rPr>
                <w:b/>
                <w:color w:val="000000"/>
              </w:rPr>
              <w:t>French Label</w:t>
            </w:r>
          </w:p>
        </w:tc>
        <w:tc>
          <w:tcPr>
            <w:tcW w:w="6660" w:type="dxa"/>
          </w:tcPr>
          <w:p w:rsidR="007302BE" w:rsidRDefault="007302BE" w:rsidP="00F5597F">
            <w:r>
              <w:t>Remarque (français)</w:t>
            </w:r>
          </w:p>
        </w:tc>
      </w:tr>
      <w:tr w:rsidR="00F5597F" w:rsidRPr="00F3325F" w:rsidTr="00586C26">
        <w:trPr>
          <w:cantSplit/>
        </w:trPr>
        <w:tc>
          <w:tcPr>
            <w:tcW w:w="8928" w:type="dxa"/>
            <w:gridSpan w:val="2"/>
            <w:shd w:val="clear" w:color="auto" w:fill="E0E0E0"/>
          </w:tcPr>
          <w:p w:rsidR="00F5597F" w:rsidRPr="00605059" w:rsidRDefault="00F5597F" w:rsidP="00586C26">
            <w:pPr>
              <w:jc w:val="center"/>
              <w:rPr>
                <w:b/>
                <w:color w:val="000000"/>
              </w:rPr>
            </w:pPr>
            <w:r w:rsidRPr="00605059">
              <w:rPr>
                <w:b/>
                <w:color w:val="000000"/>
              </w:rPr>
              <w:t>Definition</w:t>
            </w:r>
          </w:p>
        </w:tc>
      </w:tr>
      <w:tr w:rsidR="00F5597F" w:rsidRPr="00F3325F" w:rsidTr="00586C26">
        <w:trPr>
          <w:cantSplit/>
        </w:trPr>
        <w:tc>
          <w:tcPr>
            <w:tcW w:w="2268" w:type="dxa"/>
          </w:tcPr>
          <w:p w:rsidR="00F5597F" w:rsidRPr="00605059" w:rsidRDefault="00F5597F" w:rsidP="00586C26">
            <w:pPr>
              <w:rPr>
                <w:b/>
                <w:color w:val="000000"/>
              </w:rPr>
            </w:pPr>
            <w:r w:rsidRPr="00605059">
              <w:rPr>
                <w:b/>
                <w:color w:val="000000"/>
              </w:rPr>
              <w:t xml:space="preserve">Definition </w:t>
            </w:r>
          </w:p>
        </w:tc>
        <w:tc>
          <w:tcPr>
            <w:tcW w:w="6660" w:type="dxa"/>
          </w:tcPr>
          <w:p w:rsidR="00F5597F" w:rsidRPr="00755E6F" w:rsidRDefault="00F5597F" w:rsidP="00755E6F">
            <w:r>
              <w:t>General textual information relating to a resource.</w:t>
            </w:r>
          </w:p>
        </w:tc>
      </w:tr>
      <w:tr w:rsidR="00F5597F" w:rsidRPr="00F3325F" w:rsidTr="00586C26">
        <w:trPr>
          <w:cantSplit/>
        </w:trPr>
        <w:tc>
          <w:tcPr>
            <w:tcW w:w="2268" w:type="dxa"/>
          </w:tcPr>
          <w:p w:rsidR="00F5597F" w:rsidRPr="00605059" w:rsidRDefault="00F5597F" w:rsidP="00586C26">
            <w:pPr>
              <w:rPr>
                <w:b/>
                <w:color w:val="000000"/>
              </w:rPr>
            </w:pPr>
            <w:r w:rsidRPr="00605059">
              <w:rPr>
                <w:b/>
                <w:color w:val="000000"/>
              </w:rPr>
              <w:t>Description (Open Government Specific)</w:t>
            </w:r>
          </w:p>
        </w:tc>
        <w:tc>
          <w:tcPr>
            <w:tcW w:w="6660" w:type="dxa"/>
          </w:tcPr>
          <w:p w:rsidR="00F5597F" w:rsidRDefault="00F5597F" w:rsidP="00F5597F">
            <w:r>
              <w:t>General information relating to an asset, in French</w:t>
            </w:r>
          </w:p>
          <w:p w:rsidR="00F5597F" w:rsidRPr="00F3325F" w:rsidRDefault="00F5597F" w:rsidP="00F5597F">
            <w:pPr>
              <w:rPr>
                <w:color w:val="000000"/>
              </w:rPr>
            </w:pPr>
          </w:p>
        </w:tc>
      </w:tr>
      <w:tr w:rsidR="00F5597F" w:rsidRPr="00F3325F" w:rsidTr="00586C26">
        <w:trPr>
          <w:cantSplit/>
        </w:trPr>
        <w:tc>
          <w:tcPr>
            <w:tcW w:w="2268" w:type="dxa"/>
          </w:tcPr>
          <w:p w:rsidR="00F5597F" w:rsidRPr="00755E6F" w:rsidRDefault="00F5597F" w:rsidP="00586C26">
            <w:pPr>
              <w:rPr>
                <w:b/>
                <w:color w:val="000000"/>
              </w:rPr>
            </w:pPr>
            <w:r w:rsidRPr="00755E6F">
              <w:rPr>
                <w:b/>
                <w:color w:val="000000"/>
              </w:rPr>
              <w:t>Comment (Implementation Notes)</w:t>
            </w:r>
          </w:p>
        </w:tc>
        <w:tc>
          <w:tcPr>
            <w:tcW w:w="6660" w:type="dxa"/>
          </w:tcPr>
          <w:p w:rsidR="00F5597F" w:rsidRPr="00755E6F" w:rsidRDefault="00755E6F" w:rsidP="00F5597F">
            <w:r w:rsidRPr="00755E6F">
              <w:t>Enter any additional notes about the contents of the asset.</w:t>
            </w:r>
          </w:p>
        </w:tc>
      </w:tr>
      <w:tr w:rsidR="00F5597F" w:rsidRPr="00916B26" w:rsidTr="00755E6F">
        <w:trPr>
          <w:cantSplit/>
          <w:trHeight w:val="83"/>
        </w:trPr>
        <w:tc>
          <w:tcPr>
            <w:tcW w:w="2268" w:type="dxa"/>
          </w:tcPr>
          <w:p w:rsidR="00F5597F" w:rsidRPr="00755E6F" w:rsidRDefault="00F5597F" w:rsidP="00586C26">
            <w:pPr>
              <w:rPr>
                <w:b/>
                <w:color w:val="000000"/>
              </w:rPr>
            </w:pPr>
            <w:r w:rsidRPr="00755E6F">
              <w:rPr>
                <w:b/>
                <w:color w:val="000000"/>
              </w:rPr>
              <w:t>Example</w:t>
            </w:r>
          </w:p>
        </w:tc>
        <w:tc>
          <w:tcPr>
            <w:tcW w:w="6660" w:type="dxa"/>
          </w:tcPr>
          <w:p w:rsidR="00F5597F" w:rsidRPr="00755E6F" w:rsidRDefault="00755E6F" w:rsidP="00755E6F">
            <w:pPr>
              <w:rPr>
                <w:lang w:val="fr-CA"/>
              </w:rPr>
            </w:pPr>
            <w:proofErr w:type="gramStart"/>
            <w:r w:rsidRPr="00755E6F">
              <w:rPr>
                <w:rStyle w:val="shorttext"/>
                <w:lang w:val="fr-FR"/>
              </w:rPr>
              <w:t>Perspective carte</w:t>
            </w:r>
            <w:proofErr w:type="gramEnd"/>
            <w:r w:rsidRPr="00755E6F">
              <w:rPr>
                <w:rStyle w:val="shorttext"/>
                <w:lang w:val="fr-FR"/>
              </w:rPr>
              <w:t xml:space="preserve"> pas à l'échelle.</w:t>
            </w:r>
          </w:p>
        </w:tc>
      </w:tr>
      <w:tr w:rsidR="00F5597F" w:rsidRPr="00F3325F" w:rsidTr="00586C26">
        <w:trPr>
          <w:cantSplit/>
        </w:trPr>
        <w:tc>
          <w:tcPr>
            <w:tcW w:w="2268" w:type="dxa"/>
          </w:tcPr>
          <w:p w:rsidR="00F5597F" w:rsidRPr="00605059" w:rsidRDefault="00F5597F" w:rsidP="00586C26">
            <w:pPr>
              <w:rPr>
                <w:b/>
                <w:color w:val="000000"/>
              </w:rPr>
            </w:pPr>
            <w:r w:rsidRPr="00605059">
              <w:rPr>
                <w:b/>
                <w:color w:val="000000"/>
              </w:rPr>
              <w:t>Mapping</w:t>
            </w:r>
          </w:p>
        </w:tc>
        <w:tc>
          <w:tcPr>
            <w:tcW w:w="6660" w:type="dxa"/>
          </w:tcPr>
          <w:p w:rsidR="00F5597F" w:rsidRPr="00F3325F" w:rsidRDefault="00F5597F" w:rsidP="00F5597F"/>
        </w:tc>
      </w:tr>
      <w:tr w:rsidR="00FB521A" w:rsidRPr="00F3325F" w:rsidTr="00586C26">
        <w:trPr>
          <w:cantSplit/>
        </w:trPr>
        <w:tc>
          <w:tcPr>
            <w:tcW w:w="2268" w:type="dxa"/>
          </w:tcPr>
          <w:p w:rsidR="00FB521A" w:rsidRPr="00605059" w:rsidRDefault="00FB521A" w:rsidP="00586C26">
            <w:pPr>
              <w:rPr>
                <w:b/>
                <w:color w:val="000000"/>
              </w:rPr>
            </w:pPr>
            <w:r w:rsidRPr="00605059">
              <w:rPr>
                <w:b/>
                <w:color w:val="000000"/>
              </w:rPr>
              <w:t>Application</w:t>
            </w:r>
          </w:p>
        </w:tc>
        <w:tc>
          <w:tcPr>
            <w:tcW w:w="6660" w:type="dxa"/>
          </w:tcPr>
          <w:p w:rsidR="00FB521A" w:rsidRDefault="00FB521A" w:rsidP="00FB521A">
            <w:r>
              <w:t xml:space="preserve">Government of Canada Open Government Metadata Element Set –Open Information Catalogue Extension </w:t>
            </w:r>
          </w:p>
        </w:tc>
      </w:tr>
      <w:tr w:rsidR="00FB521A" w:rsidRPr="00F3325F" w:rsidTr="00586C26">
        <w:trPr>
          <w:cantSplit/>
        </w:trPr>
        <w:tc>
          <w:tcPr>
            <w:tcW w:w="8928" w:type="dxa"/>
            <w:gridSpan w:val="2"/>
            <w:shd w:val="clear" w:color="auto" w:fill="E0E0E0"/>
          </w:tcPr>
          <w:p w:rsidR="00FB521A" w:rsidRPr="00605059" w:rsidRDefault="00FB521A" w:rsidP="00586C26">
            <w:pPr>
              <w:jc w:val="center"/>
              <w:rPr>
                <w:b/>
                <w:color w:val="000000"/>
              </w:rPr>
            </w:pPr>
            <w:r w:rsidRPr="00605059">
              <w:rPr>
                <w:b/>
                <w:color w:val="000000"/>
              </w:rPr>
              <w:t>Relations</w:t>
            </w:r>
          </w:p>
        </w:tc>
      </w:tr>
      <w:tr w:rsidR="00FB521A" w:rsidRPr="00F3325F" w:rsidTr="00586C26">
        <w:trPr>
          <w:cantSplit/>
        </w:trPr>
        <w:tc>
          <w:tcPr>
            <w:tcW w:w="2268" w:type="dxa"/>
          </w:tcPr>
          <w:p w:rsidR="00FB521A" w:rsidRPr="00605059" w:rsidRDefault="00FB521A" w:rsidP="00586C26">
            <w:pPr>
              <w:pStyle w:val="FootnoteText"/>
              <w:rPr>
                <w:b/>
                <w:sz w:val="24"/>
                <w:szCs w:val="24"/>
              </w:rPr>
            </w:pPr>
            <w:r w:rsidRPr="00605059">
              <w:rPr>
                <w:b/>
                <w:sz w:val="24"/>
                <w:szCs w:val="24"/>
              </w:rPr>
              <w:t>Has Syntax Encoding Scheme</w:t>
            </w:r>
          </w:p>
        </w:tc>
        <w:tc>
          <w:tcPr>
            <w:tcW w:w="6660" w:type="dxa"/>
          </w:tcPr>
          <w:p w:rsidR="00FB521A" w:rsidRPr="00F3325F" w:rsidRDefault="00FB521A" w:rsidP="00F5597F"/>
        </w:tc>
      </w:tr>
      <w:tr w:rsidR="00FB521A" w:rsidRPr="00F3325F" w:rsidTr="00586C26">
        <w:trPr>
          <w:cantSplit/>
        </w:trPr>
        <w:tc>
          <w:tcPr>
            <w:tcW w:w="2268" w:type="dxa"/>
          </w:tcPr>
          <w:p w:rsidR="00FB521A" w:rsidRPr="00605059" w:rsidRDefault="00FB521A" w:rsidP="00586C26">
            <w:pPr>
              <w:pStyle w:val="FootnoteText"/>
              <w:rPr>
                <w:b/>
                <w:sz w:val="24"/>
                <w:szCs w:val="24"/>
              </w:rPr>
            </w:pPr>
            <w:r w:rsidRPr="00605059">
              <w:rPr>
                <w:b/>
                <w:sz w:val="24"/>
                <w:szCs w:val="24"/>
              </w:rPr>
              <w:t>Has Vocabulary Encoding Scheme</w:t>
            </w:r>
          </w:p>
        </w:tc>
        <w:tc>
          <w:tcPr>
            <w:tcW w:w="6660" w:type="dxa"/>
          </w:tcPr>
          <w:p w:rsidR="00FB521A" w:rsidRPr="00F3325F" w:rsidRDefault="00FB521A" w:rsidP="00F5597F">
            <w:pPr>
              <w:tabs>
                <w:tab w:val="left" w:pos="1350"/>
              </w:tabs>
            </w:pP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586C26">
            <w:pPr>
              <w:jc w:val="center"/>
              <w:rPr>
                <w:b/>
                <w:color w:val="000000"/>
              </w:rPr>
            </w:pPr>
            <w:r w:rsidRPr="00605059">
              <w:rPr>
                <w:b/>
                <w:color w:val="000000"/>
              </w:rPr>
              <w:t>Conditions of Application – File</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586C26">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755E6F">
            <w:r>
              <w:t>Free text</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586C26">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FB521A" w:rsidRDefault="00FB521A" w:rsidP="00F5597F">
            <w:r>
              <w:t>Yes</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586C26">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r>
              <w:t>Optional</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586C26">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pPr>
              <w:pStyle w:val="TableText"/>
              <w:spacing w:before="0" w:after="0"/>
              <w:jc w:val="left"/>
              <w:rPr>
                <w:rFonts w:ascii="Times New Roman" w:hAnsi="Times New Roman" w:cs="Times New Roman"/>
              </w:rPr>
            </w:pP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B521A" w:rsidRPr="00605059" w:rsidRDefault="00FB521A" w:rsidP="00586C26">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B521A" w:rsidRPr="00F3325F" w:rsidRDefault="00FB521A" w:rsidP="00755E6F">
            <w:r>
              <w:t>Repeatable</w:t>
            </w:r>
          </w:p>
        </w:tc>
      </w:tr>
    </w:tbl>
    <w:p w:rsidR="00755E6F" w:rsidRDefault="00755E6F" w:rsidP="00586C26">
      <w:pPr>
        <w:pStyle w:val="Heading2"/>
      </w:pPr>
    </w:p>
    <w:p w:rsidR="00755E6F" w:rsidRDefault="00755E6F">
      <w:pPr>
        <w:rPr>
          <w:rFonts w:asciiTheme="majorHAnsi" w:eastAsiaTheme="majorEastAsia" w:hAnsiTheme="majorHAnsi" w:cstheme="majorBidi"/>
          <w:b/>
          <w:bCs/>
          <w:color w:val="4F81BD" w:themeColor="accent1"/>
          <w:sz w:val="26"/>
          <w:szCs w:val="26"/>
          <w:lang w:eastAsia="en-US"/>
        </w:rPr>
      </w:pPr>
      <w:r>
        <w:br w:type="page"/>
      </w:r>
    </w:p>
    <w:p w:rsidR="00F5597F" w:rsidRPr="00661D5F" w:rsidRDefault="00844A2C" w:rsidP="00F5597F">
      <w:pPr>
        <w:pStyle w:val="Heading2"/>
      </w:pPr>
      <w:bookmarkStart w:id="134" w:name="_10.54_Place_of"/>
      <w:bookmarkStart w:id="135" w:name="_Toc466365225"/>
      <w:bookmarkEnd w:id="134"/>
      <w:r>
        <w:lastRenderedPageBreak/>
        <w:t>10.4</w:t>
      </w:r>
      <w:r w:rsidR="00565BA3">
        <w:t>9</w:t>
      </w:r>
      <w:r w:rsidR="00F5597F">
        <w:t xml:space="preserve"> Place of Publication</w:t>
      </w:r>
      <w:bookmarkEnd w:id="135"/>
      <w:r w:rsidR="00F5597F">
        <w:tab/>
      </w:r>
      <w:r w:rsidR="00F5597F">
        <w:tab/>
      </w:r>
      <w:r w:rsidR="00F5597F">
        <w:tab/>
      </w:r>
      <w:r w:rsidR="00F5597F">
        <w:tab/>
      </w:r>
    </w:p>
    <w:p w:rsidR="00F5597F" w:rsidRPr="00661D5F" w:rsidRDefault="00F5597F" w:rsidP="00F5597F"/>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662"/>
      </w:tblGrid>
      <w:tr w:rsidR="00F5597F" w:rsidRPr="00F3325F" w:rsidTr="00B13591">
        <w:trPr>
          <w:cantSplit/>
        </w:trPr>
        <w:tc>
          <w:tcPr>
            <w:tcW w:w="8897"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1A2DC2">
        <w:trPr>
          <w:cantSplit/>
        </w:trPr>
        <w:tc>
          <w:tcPr>
            <w:tcW w:w="2235" w:type="dxa"/>
          </w:tcPr>
          <w:p w:rsidR="00F5597F" w:rsidRPr="00605059" w:rsidRDefault="00F5597F" w:rsidP="00F5597F">
            <w:pPr>
              <w:keepNext/>
              <w:rPr>
                <w:b/>
                <w:color w:val="000000"/>
              </w:rPr>
            </w:pPr>
            <w:r w:rsidRPr="00605059">
              <w:rPr>
                <w:b/>
                <w:color w:val="000000"/>
              </w:rPr>
              <w:t>Term Name</w:t>
            </w:r>
          </w:p>
        </w:tc>
        <w:tc>
          <w:tcPr>
            <w:tcW w:w="6662" w:type="dxa"/>
          </w:tcPr>
          <w:p w:rsidR="00F5597F" w:rsidRPr="001A2DC2" w:rsidRDefault="008C0957" w:rsidP="008C0957">
            <w:pPr>
              <w:keepNext/>
            </w:pPr>
            <w:r w:rsidRPr="001A2DC2">
              <w:t>placeOf</w:t>
            </w:r>
            <w:r w:rsidR="00F5597F" w:rsidRPr="001A2DC2">
              <w:t>Publication</w:t>
            </w:r>
          </w:p>
        </w:tc>
      </w:tr>
      <w:tr w:rsidR="00F5597F" w:rsidRPr="00F3325F" w:rsidTr="001A2DC2">
        <w:trPr>
          <w:cantSplit/>
        </w:trPr>
        <w:tc>
          <w:tcPr>
            <w:tcW w:w="2235" w:type="dxa"/>
          </w:tcPr>
          <w:p w:rsidR="00F5597F" w:rsidRPr="00605059" w:rsidRDefault="00F5597F" w:rsidP="00F5597F">
            <w:pPr>
              <w:keepNext/>
              <w:rPr>
                <w:b/>
                <w:color w:val="000000"/>
              </w:rPr>
            </w:pPr>
            <w:r w:rsidRPr="00605059">
              <w:rPr>
                <w:b/>
                <w:color w:val="000000"/>
              </w:rPr>
              <w:t>CKAN Term Name</w:t>
            </w:r>
          </w:p>
        </w:tc>
        <w:tc>
          <w:tcPr>
            <w:tcW w:w="6662" w:type="dxa"/>
          </w:tcPr>
          <w:p w:rsidR="00F5597F" w:rsidRPr="001A2DC2" w:rsidRDefault="001A2DC2" w:rsidP="00F5597F">
            <w:r w:rsidRPr="001A2DC2">
              <w:t>place_of_publication</w:t>
            </w:r>
          </w:p>
        </w:tc>
      </w:tr>
      <w:tr w:rsidR="00F5597F" w:rsidRPr="00F3325F" w:rsidTr="001A2DC2">
        <w:trPr>
          <w:cantSplit/>
          <w:trHeight w:val="70"/>
        </w:trPr>
        <w:tc>
          <w:tcPr>
            <w:tcW w:w="2235" w:type="dxa"/>
          </w:tcPr>
          <w:p w:rsidR="00F5597F" w:rsidRPr="00605059" w:rsidRDefault="00F5597F" w:rsidP="00F5597F">
            <w:pPr>
              <w:keepNext/>
              <w:rPr>
                <w:b/>
                <w:color w:val="000000"/>
              </w:rPr>
            </w:pPr>
            <w:r w:rsidRPr="00605059">
              <w:rPr>
                <w:b/>
                <w:color w:val="000000"/>
              </w:rPr>
              <w:t>URI</w:t>
            </w:r>
          </w:p>
        </w:tc>
        <w:tc>
          <w:tcPr>
            <w:tcW w:w="6662" w:type="dxa"/>
          </w:tcPr>
          <w:p w:rsidR="00F5597F" w:rsidRPr="001A2DC2" w:rsidRDefault="00F5597F" w:rsidP="007A3036">
            <w:r w:rsidRPr="001A2DC2">
              <w:t>To be determined</w:t>
            </w:r>
          </w:p>
        </w:tc>
      </w:tr>
      <w:tr w:rsidR="00F5597F" w:rsidRPr="00F3325F" w:rsidTr="001A2DC2">
        <w:trPr>
          <w:cantSplit/>
        </w:trPr>
        <w:tc>
          <w:tcPr>
            <w:tcW w:w="2235" w:type="dxa"/>
          </w:tcPr>
          <w:p w:rsidR="00F5597F" w:rsidRPr="00605059" w:rsidRDefault="00F5597F" w:rsidP="00F5597F">
            <w:pPr>
              <w:rPr>
                <w:b/>
                <w:color w:val="000000"/>
              </w:rPr>
            </w:pPr>
            <w:r w:rsidRPr="00605059">
              <w:rPr>
                <w:b/>
                <w:color w:val="000000"/>
              </w:rPr>
              <w:t>Defined By</w:t>
            </w:r>
          </w:p>
        </w:tc>
        <w:tc>
          <w:tcPr>
            <w:tcW w:w="6662" w:type="dxa"/>
          </w:tcPr>
          <w:p w:rsidR="00F5597F" w:rsidRPr="00F3325F" w:rsidRDefault="0091094A" w:rsidP="00F5597F">
            <w:pPr>
              <w:rPr>
                <w:color w:val="000000"/>
              </w:rPr>
            </w:pPr>
            <w:r>
              <w:t>Treasury Board Secretariat, Information Management and Open Government Directorate</w:t>
            </w:r>
            <w:r w:rsidRPr="00F3325F">
              <w:rPr>
                <w:color w:val="000000"/>
              </w:rPr>
              <w:t xml:space="preserve"> </w:t>
            </w:r>
          </w:p>
        </w:tc>
      </w:tr>
      <w:tr w:rsidR="00F5597F" w:rsidRPr="00F3325F" w:rsidTr="001A2DC2">
        <w:trPr>
          <w:cantSplit/>
        </w:trPr>
        <w:tc>
          <w:tcPr>
            <w:tcW w:w="2235" w:type="dxa"/>
          </w:tcPr>
          <w:p w:rsidR="00F5597F" w:rsidRPr="00605059" w:rsidRDefault="007302BE" w:rsidP="00F5597F">
            <w:pPr>
              <w:rPr>
                <w:b/>
                <w:color w:val="000000"/>
              </w:rPr>
            </w:pPr>
            <w:r>
              <w:rPr>
                <w:b/>
                <w:color w:val="000000"/>
              </w:rPr>
              <w:t xml:space="preserve">English </w:t>
            </w:r>
            <w:r w:rsidR="00F5597F" w:rsidRPr="00605059">
              <w:rPr>
                <w:b/>
                <w:color w:val="000000"/>
              </w:rPr>
              <w:t>Label</w:t>
            </w:r>
          </w:p>
        </w:tc>
        <w:tc>
          <w:tcPr>
            <w:tcW w:w="6662" w:type="dxa"/>
          </w:tcPr>
          <w:p w:rsidR="00F5597F" w:rsidRPr="00F3325F" w:rsidRDefault="00F5597F" w:rsidP="00F5597F">
            <w:pPr>
              <w:rPr>
                <w:color w:val="000000"/>
              </w:rPr>
            </w:pPr>
            <w:r>
              <w:t>Place of Publication</w:t>
            </w:r>
          </w:p>
        </w:tc>
      </w:tr>
      <w:tr w:rsidR="007302BE" w:rsidRPr="00F3325F" w:rsidTr="001A2DC2">
        <w:trPr>
          <w:cantSplit/>
        </w:trPr>
        <w:tc>
          <w:tcPr>
            <w:tcW w:w="2235" w:type="dxa"/>
          </w:tcPr>
          <w:p w:rsidR="007302BE" w:rsidRDefault="00DB1912" w:rsidP="00F5597F">
            <w:pPr>
              <w:rPr>
                <w:b/>
                <w:color w:val="000000"/>
              </w:rPr>
            </w:pPr>
            <w:r>
              <w:rPr>
                <w:b/>
                <w:color w:val="000000"/>
              </w:rPr>
              <w:t>French Label</w:t>
            </w:r>
          </w:p>
        </w:tc>
        <w:tc>
          <w:tcPr>
            <w:tcW w:w="6662" w:type="dxa"/>
          </w:tcPr>
          <w:p w:rsidR="007302BE" w:rsidRDefault="00DB1912" w:rsidP="00F5597F">
            <w:r>
              <w:t>Place de publication</w:t>
            </w:r>
          </w:p>
        </w:tc>
      </w:tr>
      <w:tr w:rsidR="00F5597F" w:rsidRPr="00F3325F" w:rsidTr="00B13591">
        <w:trPr>
          <w:cantSplit/>
        </w:trPr>
        <w:tc>
          <w:tcPr>
            <w:tcW w:w="8897"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1A2DC2">
        <w:trPr>
          <w:cantSplit/>
        </w:trPr>
        <w:tc>
          <w:tcPr>
            <w:tcW w:w="2235" w:type="dxa"/>
          </w:tcPr>
          <w:p w:rsidR="00F5597F" w:rsidRPr="00605059" w:rsidRDefault="00F5597F" w:rsidP="00F5597F">
            <w:pPr>
              <w:rPr>
                <w:b/>
                <w:color w:val="000000"/>
              </w:rPr>
            </w:pPr>
            <w:r w:rsidRPr="00605059">
              <w:rPr>
                <w:b/>
                <w:color w:val="000000"/>
              </w:rPr>
              <w:t xml:space="preserve">Definition </w:t>
            </w:r>
          </w:p>
        </w:tc>
        <w:tc>
          <w:tcPr>
            <w:tcW w:w="6662" w:type="dxa"/>
          </w:tcPr>
          <w:p w:rsidR="00102E0E" w:rsidRDefault="00102E0E" w:rsidP="00102E0E">
            <w:pPr>
              <w:rPr>
                <w:color w:val="000000"/>
              </w:rPr>
            </w:pPr>
            <w:r>
              <w:rPr>
                <w:color w:val="000000"/>
              </w:rPr>
              <w:t>The place where the asset was originally published</w:t>
            </w:r>
          </w:p>
          <w:p w:rsidR="00F5597F" w:rsidRPr="00F3325F" w:rsidRDefault="00F5597F" w:rsidP="00F5597F">
            <w:pPr>
              <w:pStyle w:val="Header"/>
              <w:rPr>
                <w:color w:val="000000"/>
                <w:lang w:eastAsia="en-CA"/>
              </w:rPr>
            </w:pPr>
          </w:p>
        </w:tc>
      </w:tr>
      <w:tr w:rsidR="00102E0E" w:rsidRPr="00F3325F" w:rsidTr="001A2DC2">
        <w:trPr>
          <w:cantSplit/>
        </w:trPr>
        <w:tc>
          <w:tcPr>
            <w:tcW w:w="2235" w:type="dxa"/>
          </w:tcPr>
          <w:p w:rsidR="00102E0E" w:rsidRPr="00605059" w:rsidRDefault="00102E0E" w:rsidP="00F5597F">
            <w:pPr>
              <w:rPr>
                <w:b/>
                <w:color w:val="000000"/>
              </w:rPr>
            </w:pPr>
            <w:r w:rsidRPr="00605059">
              <w:rPr>
                <w:b/>
                <w:color w:val="000000"/>
              </w:rPr>
              <w:t>Description (Open Government Specific)</w:t>
            </w:r>
          </w:p>
        </w:tc>
        <w:tc>
          <w:tcPr>
            <w:tcW w:w="6662" w:type="dxa"/>
          </w:tcPr>
          <w:p w:rsidR="00102E0E" w:rsidRDefault="00102E0E" w:rsidP="00601227">
            <w:pPr>
              <w:rPr>
                <w:color w:val="000000"/>
              </w:rPr>
            </w:pPr>
            <w:r>
              <w:rPr>
                <w:color w:val="000000"/>
              </w:rPr>
              <w:t xml:space="preserve">The region name which best reflects the geographic region where the asset was published. </w:t>
            </w:r>
          </w:p>
          <w:p w:rsidR="00102E0E" w:rsidRPr="00F3325F" w:rsidRDefault="00102E0E" w:rsidP="00601227">
            <w:pPr>
              <w:pStyle w:val="Header"/>
              <w:rPr>
                <w:color w:val="000000"/>
                <w:lang w:eastAsia="en-CA"/>
              </w:rPr>
            </w:pPr>
          </w:p>
        </w:tc>
      </w:tr>
      <w:tr w:rsidR="00102E0E" w:rsidRPr="00F3325F" w:rsidTr="001A2DC2">
        <w:trPr>
          <w:cantSplit/>
        </w:trPr>
        <w:tc>
          <w:tcPr>
            <w:tcW w:w="2235" w:type="dxa"/>
          </w:tcPr>
          <w:p w:rsidR="00102E0E" w:rsidRPr="00605059" w:rsidRDefault="00102E0E" w:rsidP="00F5597F">
            <w:pPr>
              <w:rPr>
                <w:b/>
                <w:color w:val="000000"/>
              </w:rPr>
            </w:pPr>
            <w:r w:rsidRPr="00605059">
              <w:rPr>
                <w:b/>
                <w:color w:val="000000"/>
              </w:rPr>
              <w:t>Comment (Implementation Notes)</w:t>
            </w:r>
          </w:p>
        </w:tc>
        <w:tc>
          <w:tcPr>
            <w:tcW w:w="6662" w:type="dxa"/>
          </w:tcPr>
          <w:p w:rsidR="00102E0E" w:rsidRPr="00F3325F" w:rsidRDefault="00102E0E" w:rsidP="00601227">
            <w:r w:rsidRPr="009D6548">
              <w:t>Select the geographic are</w:t>
            </w:r>
            <w:r>
              <w:t xml:space="preserve">a related to the asset </w:t>
            </w:r>
            <w:r w:rsidRPr="009D6548">
              <w:t>if applicable. Select from drop down list, controlled vocabulary</w:t>
            </w:r>
            <w:r w:rsidR="001A2DC2">
              <w:t>. Multiple values may be selected, by using ‘CTRL’ + ‘Click’</w:t>
            </w:r>
          </w:p>
        </w:tc>
      </w:tr>
      <w:tr w:rsidR="00102E0E" w:rsidRPr="00F3325F" w:rsidTr="001A2DC2">
        <w:trPr>
          <w:cantSplit/>
        </w:trPr>
        <w:tc>
          <w:tcPr>
            <w:tcW w:w="2235" w:type="dxa"/>
          </w:tcPr>
          <w:p w:rsidR="00102E0E" w:rsidRPr="00605059" w:rsidRDefault="00102E0E" w:rsidP="00F5597F">
            <w:pPr>
              <w:rPr>
                <w:b/>
                <w:color w:val="000000"/>
              </w:rPr>
            </w:pPr>
            <w:r w:rsidRPr="00605059">
              <w:rPr>
                <w:b/>
                <w:color w:val="000000"/>
              </w:rPr>
              <w:t>Example</w:t>
            </w:r>
          </w:p>
        </w:tc>
        <w:tc>
          <w:tcPr>
            <w:tcW w:w="6662" w:type="dxa"/>
          </w:tcPr>
          <w:p w:rsidR="00102E0E" w:rsidRPr="00F3325F" w:rsidRDefault="00102E0E" w:rsidP="00601227">
            <w:pPr>
              <w:tabs>
                <w:tab w:val="left" w:pos="945"/>
              </w:tabs>
            </w:pPr>
            <w:r>
              <w:t>Ottawa</w:t>
            </w:r>
          </w:p>
        </w:tc>
      </w:tr>
      <w:tr w:rsidR="00102E0E" w:rsidRPr="00F3325F" w:rsidTr="001A2DC2">
        <w:trPr>
          <w:cantSplit/>
        </w:trPr>
        <w:tc>
          <w:tcPr>
            <w:tcW w:w="2235" w:type="dxa"/>
          </w:tcPr>
          <w:p w:rsidR="00102E0E" w:rsidRPr="00605059" w:rsidRDefault="00102E0E" w:rsidP="00F5597F">
            <w:pPr>
              <w:rPr>
                <w:b/>
                <w:color w:val="000000"/>
              </w:rPr>
            </w:pPr>
            <w:r w:rsidRPr="00605059">
              <w:rPr>
                <w:b/>
                <w:color w:val="000000"/>
              </w:rPr>
              <w:t>Mapping</w:t>
            </w:r>
          </w:p>
        </w:tc>
        <w:tc>
          <w:tcPr>
            <w:tcW w:w="6662" w:type="dxa"/>
          </w:tcPr>
          <w:p w:rsidR="00102E0E" w:rsidRPr="00F3325F" w:rsidRDefault="007160AE" w:rsidP="00601227">
            <w:r>
              <w:t>Schema.org – Thing &gt; CreativeWork &gt; locationCreated</w:t>
            </w:r>
          </w:p>
        </w:tc>
      </w:tr>
      <w:tr w:rsidR="00FB521A" w:rsidRPr="00F3325F" w:rsidTr="001A2DC2">
        <w:trPr>
          <w:cantSplit/>
        </w:trPr>
        <w:tc>
          <w:tcPr>
            <w:tcW w:w="2235" w:type="dxa"/>
          </w:tcPr>
          <w:p w:rsidR="00FB521A" w:rsidRPr="00605059" w:rsidRDefault="00FB521A" w:rsidP="00F5597F">
            <w:pPr>
              <w:rPr>
                <w:b/>
                <w:color w:val="000000"/>
              </w:rPr>
            </w:pPr>
            <w:r w:rsidRPr="00605059">
              <w:rPr>
                <w:b/>
                <w:color w:val="000000"/>
              </w:rPr>
              <w:t>Application</w:t>
            </w:r>
          </w:p>
        </w:tc>
        <w:tc>
          <w:tcPr>
            <w:tcW w:w="6662" w:type="dxa"/>
          </w:tcPr>
          <w:p w:rsidR="00FB521A" w:rsidRDefault="00FB521A" w:rsidP="00FB521A">
            <w:r>
              <w:t>Government of Canada Foundational Metadata Element Set, Government of Canada Open Government Metadata Element Set –Open Data and Open Information Catalogue Extension</w:t>
            </w:r>
          </w:p>
        </w:tc>
      </w:tr>
      <w:tr w:rsidR="00FB521A" w:rsidRPr="00F3325F" w:rsidTr="00B13591">
        <w:trPr>
          <w:cantSplit/>
        </w:trPr>
        <w:tc>
          <w:tcPr>
            <w:tcW w:w="8897" w:type="dxa"/>
            <w:gridSpan w:val="2"/>
            <w:shd w:val="clear" w:color="auto" w:fill="E0E0E0"/>
          </w:tcPr>
          <w:p w:rsidR="00FB521A" w:rsidRPr="00605059" w:rsidRDefault="00FB521A" w:rsidP="00F5597F">
            <w:pPr>
              <w:jc w:val="center"/>
              <w:rPr>
                <w:b/>
                <w:color w:val="000000"/>
              </w:rPr>
            </w:pPr>
            <w:r w:rsidRPr="00605059">
              <w:rPr>
                <w:b/>
                <w:color w:val="000000"/>
              </w:rPr>
              <w:t>Relations</w:t>
            </w:r>
          </w:p>
        </w:tc>
      </w:tr>
      <w:tr w:rsidR="00FB521A" w:rsidRPr="00F3325F" w:rsidTr="001A2DC2">
        <w:trPr>
          <w:cantSplit/>
        </w:trPr>
        <w:tc>
          <w:tcPr>
            <w:tcW w:w="2235" w:type="dxa"/>
          </w:tcPr>
          <w:p w:rsidR="00FB521A" w:rsidRPr="00605059" w:rsidRDefault="00FB521A" w:rsidP="00F5597F">
            <w:pPr>
              <w:pStyle w:val="FootnoteText"/>
              <w:rPr>
                <w:b/>
                <w:sz w:val="24"/>
                <w:szCs w:val="24"/>
              </w:rPr>
            </w:pPr>
            <w:r w:rsidRPr="00605059">
              <w:rPr>
                <w:b/>
                <w:sz w:val="24"/>
                <w:szCs w:val="24"/>
              </w:rPr>
              <w:t>Has Syntax Encoding Scheme</w:t>
            </w:r>
          </w:p>
        </w:tc>
        <w:tc>
          <w:tcPr>
            <w:tcW w:w="6662" w:type="dxa"/>
          </w:tcPr>
          <w:p w:rsidR="00FB521A" w:rsidRPr="00F3325F" w:rsidRDefault="00FB521A" w:rsidP="00601227"/>
        </w:tc>
      </w:tr>
      <w:tr w:rsidR="00FB521A" w:rsidRPr="00F3325F" w:rsidTr="001A2DC2">
        <w:trPr>
          <w:cantSplit/>
        </w:trPr>
        <w:tc>
          <w:tcPr>
            <w:tcW w:w="2235" w:type="dxa"/>
          </w:tcPr>
          <w:p w:rsidR="00FB521A" w:rsidRPr="00605059" w:rsidRDefault="00FB521A" w:rsidP="00F5597F">
            <w:pPr>
              <w:pStyle w:val="FootnoteText"/>
              <w:rPr>
                <w:b/>
                <w:sz w:val="24"/>
                <w:szCs w:val="24"/>
              </w:rPr>
            </w:pPr>
            <w:r w:rsidRPr="00605059">
              <w:rPr>
                <w:b/>
                <w:sz w:val="24"/>
                <w:szCs w:val="24"/>
              </w:rPr>
              <w:t>Has Vocabulary Encoding Scheme</w:t>
            </w:r>
          </w:p>
        </w:tc>
        <w:tc>
          <w:tcPr>
            <w:tcW w:w="6662" w:type="dxa"/>
          </w:tcPr>
          <w:p w:rsidR="00FB521A" w:rsidRPr="00F3325F" w:rsidRDefault="0034365F" w:rsidP="00601227">
            <w:r>
              <w:t>Geographic Region Name Codelist (</w:t>
            </w:r>
            <w:hyperlink w:anchor="_1.6_Geographic_Region" w:history="1">
              <w:r w:rsidRPr="0044452D">
                <w:rPr>
                  <w:rStyle w:val="Hyperlink"/>
                </w:rPr>
                <w:t>See Appendix 1.6</w:t>
              </w:r>
            </w:hyperlink>
            <w:r>
              <w:t>)</w:t>
            </w:r>
            <w:r>
              <w:br/>
              <w:t>Source : Standard Geographical Classification (SGC) 2011</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897"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F5597F">
            <w:pPr>
              <w:jc w:val="center"/>
              <w:rPr>
                <w:b/>
                <w:color w:val="000000"/>
              </w:rPr>
            </w:pPr>
            <w:r w:rsidRPr="00605059">
              <w:rPr>
                <w:b/>
                <w:color w:val="000000"/>
              </w:rPr>
              <w:t>Conditions of Application – File</w:t>
            </w:r>
          </w:p>
        </w:tc>
      </w:tr>
      <w:tr w:rsidR="00FB521A" w:rsidRPr="00F3325F" w:rsidTr="001A2D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Format</w:t>
            </w:r>
          </w:p>
        </w:tc>
        <w:tc>
          <w:tcPr>
            <w:tcW w:w="6662" w:type="dxa"/>
            <w:tcBorders>
              <w:top w:val="single" w:sz="6" w:space="0" w:color="auto"/>
              <w:left w:val="single" w:sz="6" w:space="0" w:color="auto"/>
              <w:bottom w:val="single" w:sz="6" w:space="0" w:color="auto"/>
              <w:right w:val="single" w:sz="4" w:space="0" w:color="auto"/>
            </w:tcBorders>
          </w:tcPr>
          <w:p w:rsidR="00FB521A" w:rsidRPr="0034365F" w:rsidRDefault="0034365F" w:rsidP="007A3036">
            <w:pPr>
              <w:rPr>
                <w:color w:val="000000"/>
              </w:rPr>
            </w:pPr>
            <w:r w:rsidRPr="0034365F">
              <w:rPr>
                <w:color w:val="000000"/>
              </w:rPr>
              <w:t xml:space="preserve">Text, based on vocabulary encoding scheme  </w:t>
            </w:r>
          </w:p>
        </w:tc>
      </w:tr>
      <w:tr w:rsidR="00FB521A" w:rsidRPr="00F3325F" w:rsidTr="001A2D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Pr>
                <w:b/>
              </w:rPr>
              <w:t>Modifiable</w:t>
            </w:r>
          </w:p>
        </w:tc>
        <w:tc>
          <w:tcPr>
            <w:tcW w:w="6662" w:type="dxa"/>
            <w:tcBorders>
              <w:top w:val="single" w:sz="6" w:space="0" w:color="auto"/>
              <w:left w:val="single" w:sz="6" w:space="0" w:color="auto"/>
              <w:bottom w:val="single" w:sz="6" w:space="0" w:color="auto"/>
              <w:right w:val="single" w:sz="4" w:space="0" w:color="auto"/>
            </w:tcBorders>
          </w:tcPr>
          <w:p w:rsidR="00FB521A" w:rsidRPr="0034365F" w:rsidRDefault="00FB521A" w:rsidP="00601227">
            <w:r w:rsidRPr="0034365F">
              <w:t>Yes</w:t>
            </w:r>
          </w:p>
        </w:tc>
      </w:tr>
      <w:tr w:rsidR="00FB521A" w:rsidRPr="00F3325F" w:rsidTr="001A2D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color w:val="000000"/>
              </w:rPr>
            </w:pPr>
            <w:r w:rsidRPr="00605059">
              <w:rPr>
                <w:b/>
              </w:rPr>
              <w:t>Obligation</w:t>
            </w:r>
          </w:p>
        </w:tc>
        <w:tc>
          <w:tcPr>
            <w:tcW w:w="6662" w:type="dxa"/>
            <w:tcBorders>
              <w:top w:val="single" w:sz="6" w:space="0" w:color="auto"/>
              <w:left w:val="single" w:sz="6" w:space="0" w:color="auto"/>
              <w:bottom w:val="single" w:sz="6" w:space="0" w:color="auto"/>
              <w:right w:val="single" w:sz="4" w:space="0" w:color="auto"/>
            </w:tcBorders>
          </w:tcPr>
          <w:p w:rsidR="00FB521A" w:rsidRPr="0034365F" w:rsidRDefault="00FB521A" w:rsidP="00601227">
            <w:r w:rsidRPr="0034365F">
              <w:t>Optional, Highly Recommended</w:t>
            </w:r>
          </w:p>
        </w:tc>
      </w:tr>
      <w:tr w:rsidR="00FB521A" w:rsidRPr="00F3325F" w:rsidTr="001A2D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Condition</w:t>
            </w:r>
          </w:p>
        </w:tc>
        <w:tc>
          <w:tcPr>
            <w:tcW w:w="6662" w:type="dxa"/>
            <w:tcBorders>
              <w:top w:val="single" w:sz="6" w:space="0" w:color="auto"/>
              <w:left w:val="single" w:sz="6" w:space="0" w:color="auto"/>
              <w:bottom w:val="single" w:sz="6" w:space="0" w:color="auto"/>
              <w:right w:val="single" w:sz="4" w:space="0" w:color="auto"/>
            </w:tcBorders>
          </w:tcPr>
          <w:p w:rsidR="00FB521A" w:rsidRPr="0034365F" w:rsidRDefault="00FB521A" w:rsidP="00601227">
            <w:pPr>
              <w:pStyle w:val="TableText"/>
              <w:spacing w:before="0" w:after="0"/>
              <w:jc w:val="left"/>
              <w:rPr>
                <w:rFonts w:ascii="Times New Roman" w:hAnsi="Times New Roman" w:cs="Times New Roman"/>
              </w:rPr>
            </w:pPr>
          </w:p>
        </w:tc>
      </w:tr>
      <w:tr w:rsidR="00FB521A" w:rsidRPr="00F3325F" w:rsidTr="001A2D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4" w:space="0" w:color="auto"/>
              <w:right w:val="single" w:sz="6" w:space="0" w:color="auto"/>
            </w:tcBorders>
          </w:tcPr>
          <w:p w:rsidR="00FB521A" w:rsidRPr="00605059" w:rsidRDefault="00FB521A" w:rsidP="00F5597F">
            <w:pPr>
              <w:rPr>
                <w:b/>
              </w:rPr>
            </w:pPr>
            <w:r w:rsidRPr="00605059">
              <w:rPr>
                <w:b/>
              </w:rPr>
              <w:t xml:space="preserve">Occurrence </w:t>
            </w:r>
          </w:p>
        </w:tc>
        <w:tc>
          <w:tcPr>
            <w:tcW w:w="6662" w:type="dxa"/>
            <w:tcBorders>
              <w:top w:val="single" w:sz="6" w:space="0" w:color="auto"/>
              <w:left w:val="single" w:sz="6" w:space="0" w:color="auto"/>
              <w:bottom w:val="single" w:sz="4" w:space="0" w:color="auto"/>
              <w:right w:val="single" w:sz="4" w:space="0" w:color="auto"/>
            </w:tcBorders>
          </w:tcPr>
          <w:p w:rsidR="00FB521A" w:rsidRPr="0034365F" w:rsidRDefault="00FB521A" w:rsidP="007A3036">
            <w:r w:rsidRPr="0034365F">
              <w:t>Repeatable</w:t>
            </w:r>
          </w:p>
        </w:tc>
      </w:tr>
    </w:tbl>
    <w:p w:rsidR="00F5597F" w:rsidRDefault="00F5597F" w:rsidP="00F5597F">
      <w:pPr>
        <w:pStyle w:val="Heading2"/>
      </w:pPr>
    </w:p>
    <w:p w:rsidR="008C0957" w:rsidRDefault="008C0957" w:rsidP="008C0957">
      <w:pPr>
        <w:rPr>
          <w:lang w:eastAsia="en-US"/>
        </w:rPr>
      </w:pPr>
    </w:p>
    <w:p w:rsidR="007A3036" w:rsidRDefault="007A3036" w:rsidP="008C0957">
      <w:pPr>
        <w:rPr>
          <w:lang w:eastAsia="en-US"/>
        </w:rPr>
      </w:pPr>
    </w:p>
    <w:p w:rsidR="007A3036" w:rsidRDefault="007A3036" w:rsidP="008C0957">
      <w:pPr>
        <w:rPr>
          <w:lang w:eastAsia="en-US"/>
        </w:rPr>
      </w:pPr>
    </w:p>
    <w:p w:rsidR="007A3036" w:rsidRDefault="007A3036" w:rsidP="008C0957">
      <w:pPr>
        <w:rPr>
          <w:lang w:eastAsia="en-US"/>
        </w:rPr>
      </w:pPr>
    </w:p>
    <w:p w:rsidR="007A3036" w:rsidRDefault="007A3036" w:rsidP="008C0957">
      <w:pPr>
        <w:rPr>
          <w:lang w:eastAsia="en-US"/>
        </w:rPr>
      </w:pPr>
    </w:p>
    <w:p w:rsidR="0034365F" w:rsidRDefault="0034365F" w:rsidP="008C0957">
      <w:pPr>
        <w:rPr>
          <w:lang w:eastAsia="en-US"/>
        </w:rPr>
      </w:pPr>
    </w:p>
    <w:p w:rsidR="00EE7101" w:rsidRDefault="00844A2C" w:rsidP="00EE7101">
      <w:pPr>
        <w:pStyle w:val="Heading2"/>
      </w:pPr>
      <w:bookmarkStart w:id="136" w:name="_10.28_PSPC_Identifier"/>
      <w:bookmarkStart w:id="137" w:name="_Toc466365226"/>
      <w:bookmarkEnd w:id="136"/>
      <w:r>
        <w:lastRenderedPageBreak/>
        <w:t>10.</w:t>
      </w:r>
      <w:r w:rsidR="00565BA3">
        <w:t>50</w:t>
      </w:r>
      <w:r w:rsidR="00EE7101">
        <w:t xml:space="preserve"> PSPC Identifier</w:t>
      </w:r>
      <w:bookmarkEnd w:id="137"/>
    </w:p>
    <w:p w:rsidR="00EE7101" w:rsidRDefault="00EE7101" w:rsidP="00EE7101">
      <w:pPr>
        <w:rPr>
          <w:lang w:eastAsia="en-US"/>
        </w:rPr>
      </w:pPr>
    </w:p>
    <w:p w:rsidR="00EE7101" w:rsidRPr="00661D5F" w:rsidRDefault="00EE7101" w:rsidP="00EE7101"/>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662"/>
      </w:tblGrid>
      <w:tr w:rsidR="00EE7101" w:rsidRPr="00F3325F" w:rsidTr="00914EDA">
        <w:trPr>
          <w:cantSplit/>
        </w:trPr>
        <w:tc>
          <w:tcPr>
            <w:tcW w:w="8897" w:type="dxa"/>
            <w:gridSpan w:val="2"/>
            <w:shd w:val="clear" w:color="auto" w:fill="E0E0E0"/>
          </w:tcPr>
          <w:p w:rsidR="00EE7101" w:rsidRPr="00605059" w:rsidRDefault="00EE7101" w:rsidP="00914EDA">
            <w:pPr>
              <w:keepNext/>
              <w:jc w:val="center"/>
              <w:rPr>
                <w:b/>
              </w:rPr>
            </w:pPr>
            <w:r>
              <w:rPr>
                <w:b/>
                <w:color w:val="000000"/>
              </w:rPr>
              <w:t>I</w:t>
            </w:r>
            <w:r w:rsidRPr="00605059">
              <w:rPr>
                <w:b/>
                <w:color w:val="000000"/>
              </w:rPr>
              <w:t>dentification</w:t>
            </w:r>
          </w:p>
        </w:tc>
      </w:tr>
      <w:tr w:rsidR="00EE7101" w:rsidRPr="00F3325F" w:rsidTr="00914EDA">
        <w:trPr>
          <w:cantSplit/>
        </w:trPr>
        <w:tc>
          <w:tcPr>
            <w:tcW w:w="2235" w:type="dxa"/>
          </w:tcPr>
          <w:p w:rsidR="00EE7101" w:rsidRPr="00605059" w:rsidRDefault="00EE7101" w:rsidP="00914EDA">
            <w:pPr>
              <w:keepNext/>
              <w:rPr>
                <w:b/>
                <w:color w:val="000000"/>
              </w:rPr>
            </w:pPr>
            <w:r w:rsidRPr="00605059">
              <w:rPr>
                <w:b/>
                <w:color w:val="000000"/>
              </w:rPr>
              <w:t>Term Name</w:t>
            </w:r>
          </w:p>
        </w:tc>
        <w:tc>
          <w:tcPr>
            <w:tcW w:w="6662" w:type="dxa"/>
          </w:tcPr>
          <w:p w:rsidR="00EE7101" w:rsidRPr="000B615F" w:rsidRDefault="00EE7101" w:rsidP="00914EDA">
            <w:r>
              <w:t>pspcIdentifier</w:t>
            </w:r>
          </w:p>
        </w:tc>
      </w:tr>
      <w:tr w:rsidR="00EE7101" w:rsidRPr="00F3325F" w:rsidTr="00914EDA">
        <w:trPr>
          <w:cantSplit/>
        </w:trPr>
        <w:tc>
          <w:tcPr>
            <w:tcW w:w="2235" w:type="dxa"/>
          </w:tcPr>
          <w:p w:rsidR="00EE7101" w:rsidRPr="00605059" w:rsidRDefault="00EE7101" w:rsidP="00914EDA">
            <w:pPr>
              <w:keepNext/>
              <w:rPr>
                <w:b/>
                <w:color w:val="000000"/>
              </w:rPr>
            </w:pPr>
            <w:r w:rsidRPr="00605059">
              <w:rPr>
                <w:b/>
                <w:color w:val="000000"/>
              </w:rPr>
              <w:t>CKAN Term Name</w:t>
            </w:r>
          </w:p>
        </w:tc>
        <w:tc>
          <w:tcPr>
            <w:tcW w:w="6662" w:type="dxa"/>
          </w:tcPr>
          <w:p w:rsidR="00EE7101" w:rsidRPr="0044452D" w:rsidRDefault="00942677" w:rsidP="00914EDA">
            <w:r w:rsidRPr="00942677">
              <w:t>pspc_identification_number</w:t>
            </w:r>
          </w:p>
        </w:tc>
      </w:tr>
      <w:tr w:rsidR="00EE7101" w:rsidRPr="00F3325F" w:rsidTr="00914EDA">
        <w:trPr>
          <w:cantSplit/>
          <w:trHeight w:val="70"/>
        </w:trPr>
        <w:tc>
          <w:tcPr>
            <w:tcW w:w="2235" w:type="dxa"/>
          </w:tcPr>
          <w:p w:rsidR="00EE7101" w:rsidRPr="00605059" w:rsidRDefault="00EE7101" w:rsidP="00914EDA">
            <w:pPr>
              <w:keepNext/>
              <w:rPr>
                <w:b/>
                <w:color w:val="000000"/>
              </w:rPr>
            </w:pPr>
            <w:r w:rsidRPr="00605059">
              <w:rPr>
                <w:b/>
                <w:color w:val="000000"/>
              </w:rPr>
              <w:t>URI</w:t>
            </w:r>
          </w:p>
        </w:tc>
        <w:tc>
          <w:tcPr>
            <w:tcW w:w="6662" w:type="dxa"/>
          </w:tcPr>
          <w:p w:rsidR="00EE7101" w:rsidRPr="000B615F" w:rsidRDefault="00EE7101" w:rsidP="00914EDA">
            <w:r>
              <w:t>To be determined</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Defined By</w:t>
            </w:r>
          </w:p>
        </w:tc>
        <w:tc>
          <w:tcPr>
            <w:tcW w:w="6662" w:type="dxa"/>
          </w:tcPr>
          <w:p w:rsidR="00EE7101" w:rsidRPr="000B615F" w:rsidRDefault="00EE7101" w:rsidP="00914EDA">
            <w:pPr>
              <w:rPr>
                <w:u w:val="single"/>
              </w:rPr>
            </w:pPr>
            <w:r>
              <w:t>Treasury Board Secretariat, Information Management and Open Government Directorate</w:t>
            </w:r>
          </w:p>
        </w:tc>
      </w:tr>
      <w:tr w:rsidR="00EE7101" w:rsidRPr="00F3325F" w:rsidTr="00914EDA">
        <w:trPr>
          <w:cantSplit/>
        </w:trPr>
        <w:tc>
          <w:tcPr>
            <w:tcW w:w="2235" w:type="dxa"/>
          </w:tcPr>
          <w:p w:rsidR="00EE7101" w:rsidRPr="00605059" w:rsidRDefault="00DB1912" w:rsidP="00914EDA">
            <w:pPr>
              <w:rPr>
                <w:b/>
                <w:color w:val="000000"/>
              </w:rPr>
            </w:pPr>
            <w:r>
              <w:rPr>
                <w:b/>
                <w:color w:val="000000"/>
              </w:rPr>
              <w:t xml:space="preserve">English </w:t>
            </w:r>
            <w:r w:rsidR="00EE7101" w:rsidRPr="00605059">
              <w:rPr>
                <w:b/>
                <w:color w:val="000000"/>
              </w:rPr>
              <w:t>Label</w:t>
            </w:r>
          </w:p>
        </w:tc>
        <w:tc>
          <w:tcPr>
            <w:tcW w:w="6662" w:type="dxa"/>
          </w:tcPr>
          <w:p w:rsidR="00EE7101" w:rsidRPr="000B615F" w:rsidRDefault="00EE7101" w:rsidP="00914EDA">
            <w:r>
              <w:t>PSPC Identifier</w:t>
            </w:r>
          </w:p>
        </w:tc>
      </w:tr>
      <w:tr w:rsidR="00DB1912" w:rsidRPr="00E8285E" w:rsidTr="00914EDA">
        <w:trPr>
          <w:cantSplit/>
        </w:trPr>
        <w:tc>
          <w:tcPr>
            <w:tcW w:w="2235" w:type="dxa"/>
          </w:tcPr>
          <w:p w:rsidR="00DB1912" w:rsidRDefault="00DB1912" w:rsidP="00914EDA">
            <w:pPr>
              <w:rPr>
                <w:b/>
                <w:color w:val="000000"/>
              </w:rPr>
            </w:pPr>
            <w:r>
              <w:rPr>
                <w:b/>
                <w:color w:val="000000"/>
              </w:rPr>
              <w:t>French Label</w:t>
            </w:r>
          </w:p>
        </w:tc>
        <w:tc>
          <w:tcPr>
            <w:tcW w:w="6662" w:type="dxa"/>
          </w:tcPr>
          <w:p w:rsidR="00DB1912" w:rsidRPr="00DB1912" w:rsidRDefault="00DB1912" w:rsidP="00914EDA">
            <w:pPr>
              <w:rPr>
                <w:lang w:val="fr-CA"/>
              </w:rPr>
            </w:pPr>
            <w:r w:rsidRPr="00DB1912">
              <w:rPr>
                <w:lang w:val="fr-CA"/>
              </w:rPr>
              <w:t>Identificateur du système de SPAC</w:t>
            </w:r>
          </w:p>
        </w:tc>
      </w:tr>
      <w:tr w:rsidR="00EE7101" w:rsidRPr="00F3325F" w:rsidTr="00914EDA">
        <w:trPr>
          <w:cantSplit/>
        </w:trPr>
        <w:tc>
          <w:tcPr>
            <w:tcW w:w="8897" w:type="dxa"/>
            <w:gridSpan w:val="2"/>
            <w:shd w:val="clear" w:color="auto" w:fill="E0E0E0"/>
          </w:tcPr>
          <w:p w:rsidR="00EE7101" w:rsidRPr="00605059" w:rsidRDefault="00EE7101" w:rsidP="00914EDA">
            <w:pPr>
              <w:jc w:val="center"/>
              <w:rPr>
                <w:b/>
                <w:color w:val="000000"/>
              </w:rPr>
            </w:pPr>
            <w:r w:rsidRPr="00605059">
              <w:rPr>
                <w:b/>
                <w:color w:val="000000"/>
              </w:rPr>
              <w:t>Definition</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 xml:space="preserve">Definition </w:t>
            </w:r>
          </w:p>
        </w:tc>
        <w:tc>
          <w:tcPr>
            <w:tcW w:w="6662" w:type="dxa"/>
          </w:tcPr>
          <w:p w:rsidR="00EE7101" w:rsidRPr="00EE7101" w:rsidRDefault="00EE7101" w:rsidP="00914EDA">
            <w:r w:rsidRPr="00EE7101">
              <w:t>The identification number given to the asset by Public Service and Procurement Canada</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Description (Open Government Specific)</w:t>
            </w:r>
          </w:p>
        </w:tc>
        <w:tc>
          <w:tcPr>
            <w:tcW w:w="6662" w:type="dxa"/>
          </w:tcPr>
          <w:p w:rsidR="00EE7101" w:rsidRPr="00942677" w:rsidRDefault="00942677" w:rsidP="00942677">
            <w:pPr>
              <w:rPr>
                <w:color w:val="000000"/>
              </w:rPr>
            </w:pPr>
            <w:r w:rsidRPr="00942677">
              <w:t xml:space="preserve">This element should only be populated from the respective group at Public Service and Procurement Canada, as it is </w:t>
            </w:r>
            <w:r w:rsidRPr="00942677">
              <w:rPr>
                <w:lang w:eastAsia="en-US"/>
              </w:rPr>
              <w:t>for system use only</w:t>
            </w:r>
            <w:r>
              <w:rPr>
                <w:lang w:eastAsia="en-US"/>
              </w:rPr>
              <w:t>.</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Comment (Implementation Notes)</w:t>
            </w:r>
          </w:p>
        </w:tc>
        <w:tc>
          <w:tcPr>
            <w:tcW w:w="6662" w:type="dxa"/>
          </w:tcPr>
          <w:p w:rsidR="00EE7101" w:rsidRPr="00F3325F" w:rsidRDefault="00EE7101" w:rsidP="00EE7101">
            <w:r>
              <w:t xml:space="preserve">This element could be populated with an identifier applied to an asset in Public Service and Procurement Canada’s catalogue for Publications.gc.ca </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Example</w:t>
            </w:r>
          </w:p>
        </w:tc>
        <w:tc>
          <w:tcPr>
            <w:tcW w:w="6662" w:type="dxa"/>
          </w:tcPr>
          <w:p w:rsidR="00EE7101" w:rsidRPr="00F3325F" w:rsidRDefault="00EE7101" w:rsidP="00914EDA">
            <w:pPr>
              <w:tabs>
                <w:tab w:val="left" w:pos="945"/>
              </w:tabs>
            </w:pPr>
            <w:r>
              <w:t>15424512</w:t>
            </w:r>
          </w:p>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Mapping</w:t>
            </w:r>
          </w:p>
        </w:tc>
        <w:tc>
          <w:tcPr>
            <w:tcW w:w="6662" w:type="dxa"/>
          </w:tcPr>
          <w:p w:rsidR="00EE7101" w:rsidRPr="00F3325F" w:rsidRDefault="00EE7101" w:rsidP="00914EDA"/>
        </w:tc>
      </w:tr>
      <w:tr w:rsidR="00EE7101" w:rsidRPr="00F3325F" w:rsidTr="00914EDA">
        <w:trPr>
          <w:cantSplit/>
        </w:trPr>
        <w:tc>
          <w:tcPr>
            <w:tcW w:w="2235" w:type="dxa"/>
          </w:tcPr>
          <w:p w:rsidR="00EE7101" w:rsidRPr="00605059" w:rsidRDefault="00EE7101" w:rsidP="00914EDA">
            <w:pPr>
              <w:rPr>
                <w:b/>
                <w:color w:val="000000"/>
              </w:rPr>
            </w:pPr>
            <w:r w:rsidRPr="00605059">
              <w:rPr>
                <w:b/>
                <w:color w:val="000000"/>
              </w:rPr>
              <w:t>Application</w:t>
            </w:r>
          </w:p>
        </w:tc>
        <w:tc>
          <w:tcPr>
            <w:tcW w:w="6662" w:type="dxa"/>
          </w:tcPr>
          <w:p w:rsidR="00EE7101" w:rsidRDefault="00EE7101" w:rsidP="00914EDA">
            <w:r>
              <w:t xml:space="preserve">Government of Canada Open Government Metadata Element Set –Open Information Catalogue Extension </w:t>
            </w:r>
          </w:p>
        </w:tc>
      </w:tr>
      <w:tr w:rsidR="00EE7101" w:rsidRPr="00F3325F" w:rsidTr="00914EDA">
        <w:trPr>
          <w:cantSplit/>
        </w:trPr>
        <w:tc>
          <w:tcPr>
            <w:tcW w:w="8897" w:type="dxa"/>
            <w:gridSpan w:val="2"/>
            <w:shd w:val="clear" w:color="auto" w:fill="E0E0E0"/>
          </w:tcPr>
          <w:p w:rsidR="00EE7101" w:rsidRPr="00605059" w:rsidRDefault="00EE7101" w:rsidP="00914EDA">
            <w:pPr>
              <w:jc w:val="center"/>
              <w:rPr>
                <w:b/>
                <w:color w:val="000000"/>
              </w:rPr>
            </w:pPr>
            <w:r w:rsidRPr="00605059">
              <w:rPr>
                <w:b/>
                <w:color w:val="000000"/>
              </w:rPr>
              <w:t>Relations</w:t>
            </w:r>
          </w:p>
        </w:tc>
      </w:tr>
      <w:tr w:rsidR="00EE7101" w:rsidRPr="00F3325F" w:rsidTr="00914EDA">
        <w:trPr>
          <w:cantSplit/>
        </w:trPr>
        <w:tc>
          <w:tcPr>
            <w:tcW w:w="2235" w:type="dxa"/>
          </w:tcPr>
          <w:p w:rsidR="00EE7101" w:rsidRPr="00605059" w:rsidRDefault="00EE7101" w:rsidP="00914EDA">
            <w:pPr>
              <w:pStyle w:val="FootnoteText"/>
              <w:rPr>
                <w:b/>
                <w:sz w:val="24"/>
                <w:szCs w:val="24"/>
              </w:rPr>
            </w:pPr>
            <w:r w:rsidRPr="00605059">
              <w:rPr>
                <w:b/>
                <w:sz w:val="24"/>
                <w:szCs w:val="24"/>
              </w:rPr>
              <w:t>Has Syntax Encoding Scheme</w:t>
            </w:r>
          </w:p>
        </w:tc>
        <w:tc>
          <w:tcPr>
            <w:tcW w:w="6662" w:type="dxa"/>
          </w:tcPr>
          <w:p w:rsidR="0034365F" w:rsidRPr="0034365F" w:rsidRDefault="0034365F" w:rsidP="0034365F">
            <w:pPr>
              <w:rPr>
                <w:color w:val="000000"/>
              </w:rPr>
            </w:pPr>
            <w:r w:rsidRPr="0034365F">
              <w:rPr>
                <w:color w:val="000000"/>
              </w:rPr>
              <w:t xml:space="preserve">Identifier defined by PSPC </w:t>
            </w:r>
          </w:p>
          <w:p w:rsidR="00EE7101" w:rsidRPr="00F3325F" w:rsidRDefault="00EE7101" w:rsidP="00914EDA"/>
        </w:tc>
      </w:tr>
      <w:tr w:rsidR="00EE7101" w:rsidRPr="00F3325F" w:rsidTr="00914EDA">
        <w:trPr>
          <w:cantSplit/>
        </w:trPr>
        <w:tc>
          <w:tcPr>
            <w:tcW w:w="2235" w:type="dxa"/>
          </w:tcPr>
          <w:p w:rsidR="00EE7101" w:rsidRPr="00605059" w:rsidRDefault="00EE7101" w:rsidP="00914EDA">
            <w:pPr>
              <w:pStyle w:val="FootnoteText"/>
              <w:rPr>
                <w:b/>
                <w:sz w:val="24"/>
                <w:szCs w:val="24"/>
              </w:rPr>
            </w:pPr>
            <w:r w:rsidRPr="00605059">
              <w:rPr>
                <w:b/>
                <w:sz w:val="24"/>
                <w:szCs w:val="24"/>
              </w:rPr>
              <w:t>Has Vocabulary Encoding Scheme</w:t>
            </w:r>
          </w:p>
        </w:tc>
        <w:tc>
          <w:tcPr>
            <w:tcW w:w="6662" w:type="dxa"/>
          </w:tcPr>
          <w:p w:rsidR="00EE7101" w:rsidRPr="00F3325F" w:rsidRDefault="00EE7101" w:rsidP="00914EDA"/>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897"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EE7101" w:rsidRPr="00605059" w:rsidRDefault="00EE7101" w:rsidP="00914EDA">
            <w:pPr>
              <w:jc w:val="center"/>
              <w:rPr>
                <w:b/>
                <w:color w:val="000000"/>
              </w:rPr>
            </w:pPr>
            <w:r w:rsidRPr="00605059">
              <w:rPr>
                <w:b/>
                <w:color w:val="000000"/>
              </w:rPr>
              <w:t>Conditions of Application – File</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sidRPr="00605059">
              <w:rPr>
                <w:b/>
              </w:rPr>
              <w:t>Format</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914EDA">
            <w:r>
              <w:t xml:space="preserve">Text, based on </w:t>
            </w:r>
            <w:r w:rsidR="0034365F">
              <w:t xml:space="preserve">syntax </w:t>
            </w:r>
            <w:r>
              <w:t>encoding scheme</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Pr>
                <w:b/>
              </w:rPr>
              <w:t>Modifiable</w:t>
            </w:r>
          </w:p>
        </w:tc>
        <w:tc>
          <w:tcPr>
            <w:tcW w:w="6662" w:type="dxa"/>
            <w:tcBorders>
              <w:top w:val="single" w:sz="6" w:space="0" w:color="auto"/>
              <w:left w:val="single" w:sz="6" w:space="0" w:color="auto"/>
              <w:bottom w:val="single" w:sz="6" w:space="0" w:color="auto"/>
              <w:right w:val="single" w:sz="4" w:space="0" w:color="auto"/>
            </w:tcBorders>
          </w:tcPr>
          <w:p w:rsidR="00EE7101" w:rsidRDefault="00EE7101" w:rsidP="00914EDA">
            <w:r>
              <w:t>Yes</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color w:val="000000"/>
              </w:rPr>
            </w:pPr>
            <w:r w:rsidRPr="00605059">
              <w:rPr>
                <w:b/>
              </w:rPr>
              <w:t>Obligation</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914EDA">
            <w:r>
              <w:t>Optional</w:t>
            </w: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6" w:space="0" w:color="auto"/>
              <w:right w:val="single" w:sz="6" w:space="0" w:color="auto"/>
            </w:tcBorders>
          </w:tcPr>
          <w:p w:rsidR="00EE7101" w:rsidRPr="00605059" w:rsidRDefault="00EE7101" w:rsidP="00914EDA">
            <w:pPr>
              <w:rPr>
                <w:b/>
              </w:rPr>
            </w:pPr>
            <w:r w:rsidRPr="00605059">
              <w:rPr>
                <w:b/>
              </w:rPr>
              <w:t>Condition</w:t>
            </w:r>
          </w:p>
        </w:tc>
        <w:tc>
          <w:tcPr>
            <w:tcW w:w="6662" w:type="dxa"/>
            <w:tcBorders>
              <w:top w:val="single" w:sz="6" w:space="0" w:color="auto"/>
              <w:left w:val="single" w:sz="6" w:space="0" w:color="auto"/>
              <w:bottom w:val="single" w:sz="6" w:space="0" w:color="auto"/>
              <w:right w:val="single" w:sz="4" w:space="0" w:color="auto"/>
            </w:tcBorders>
          </w:tcPr>
          <w:p w:rsidR="00EE7101" w:rsidRPr="00F3325F" w:rsidRDefault="00EE7101" w:rsidP="00914EDA">
            <w:pPr>
              <w:pStyle w:val="TableText"/>
              <w:spacing w:before="0" w:after="0"/>
              <w:jc w:val="left"/>
              <w:rPr>
                <w:rFonts w:ascii="Times New Roman" w:hAnsi="Times New Roman" w:cs="Times New Roman"/>
              </w:rPr>
            </w:pPr>
          </w:p>
        </w:tc>
      </w:tr>
      <w:tr w:rsidR="00EE7101" w:rsidRPr="00F3325F" w:rsidTr="00914E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35" w:type="dxa"/>
            <w:tcBorders>
              <w:top w:val="single" w:sz="6" w:space="0" w:color="auto"/>
              <w:left w:val="single" w:sz="4" w:space="0" w:color="auto"/>
              <w:bottom w:val="single" w:sz="4" w:space="0" w:color="auto"/>
              <w:right w:val="single" w:sz="6" w:space="0" w:color="auto"/>
            </w:tcBorders>
          </w:tcPr>
          <w:p w:rsidR="00EE7101" w:rsidRPr="00605059" w:rsidRDefault="00EE7101" w:rsidP="00914EDA">
            <w:pPr>
              <w:rPr>
                <w:b/>
              </w:rPr>
            </w:pPr>
            <w:r w:rsidRPr="00605059">
              <w:rPr>
                <w:b/>
              </w:rPr>
              <w:t xml:space="preserve">Occurrence </w:t>
            </w:r>
          </w:p>
        </w:tc>
        <w:tc>
          <w:tcPr>
            <w:tcW w:w="6662" w:type="dxa"/>
            <w:tcBorders>
              <w:top w:val="single" w:sz="6" w:space="0" w:color="auto"/>
              <w:left w:val="single" w:sz="6" w:space="0" w:color="auto"/>
              <w:bottom w:val="single" w:sz="4" w:space="0" w:color="auto"/>
              <w:right w:val="single" w:sz="4" w:space="0" w:color="auto"/>
            </w:tcBorders>
          </w:tcPr>
          <w:p w:rsidR="00EE7101" w:rsidRPr="00F3325F" w:rsidRDefault="00EE7101" w:rsidP="00914EDA">
            <w:r>
              <w:t>Single</w:t>
            </w:r>
          </w:p>
        </w:tc>
      </w:tr>
    </w:tbl>
    <w:p w:rsidR="00EE7101" w:rsidRDefault="00EE7101" w:rsidP="00EE7101">
      <w:pPr>
        <w:pStyle w:val="Heading2"/>
      </w:pPr>
    </w:p>
    <w:p w:rsidR="00EE7101" w:rsidRDefault="00EE7101" w:rsidP="00EE7101">
      <w:pPr>
        <w:rPr>
          <w:rFonts w:asciiTheme="majorHAnsi" w:eastAsiaTheme="majorEastAsia" w:hAnsiTheme="majorHAnsi" w:cstheme="majorBidi"/>
          <w:b/>
          <w:bCs/>
          <w:color w:val="4F81BD" w:themeColor="accent1"/>
          <w:sz w:val="26"/>
          <w:szCs w:val="26"/>
          <w:lang w:eastAsia="en-US"/>
        </w:rPr>
      </w:pPr>
      <w:r>
        <w:br w:type="page"/>
      </w:r>
    </w:p>
    <w:p w:rsidR="00F5597F" w:rsidRPr="00661D5F" w:rsidRDefault="00AB3E3A" w:rsidP="005571AF">
      <w:pPr>
        <w:pStyle w:val="Heading2"/>
      </w:pPr>
      <w:bookmarkStart w:id="138" w:name="_10.57_Public_Value"/>
      <w:bookmarkStart w:id="139" w:name="_Toc466365227"/>
      <w:bookmarkEnd w:id="138"/>
      <w:r>
        <w:lastRenderedPageBreak/>
        <w:t>10.5</w:t>
      </w:r>
      <w:r w:rsidR="00565BA3">
        <w:t>1</w:t>
      </w:r>
      <w:r w:rsidR="00F5597F">
        <w:t xml:space="preserve"> </w:t>
      </w:r>
      <w:r>
        <w:t>Public Value Disposition Action</w:t>
      </w:r>
      <w:bookmarkEnd w:id="139"/>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F3325F" w:rsidRDefault="008C0957" w:rsidP="00F5597F">
            <w:pPr>
              <w:keepNext/>
              <w:rPr>
                <w:color w:val="000000"/>
              </w:rPr>
            </w:pPr>
            <w:r>
              <w:rPr>
                <w:color w:val="000000"/>
              </w:rPr>
              <w:t>publicValueDisposition</w:t>
            </w:r>
            <w:r w:rsidR="00AB3E3A">
              <w:rPr>
                <w:color w:val="000000"/>
              </w:rPr>
              <w:t>Action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F3325F" w:rsidRDefault="003926BC" w:rsidP="00F5597F">
            <w:pPr>
              <w:keepNext/>
              <w:rPr>
                <w:color w:val="000000"/>
              </w:rPr>
            </w:pPr>
            <w:r w:rsidRPr="00942677">
              <w:rPr>
                <w:color w:val="000000"/>
              </w:rPr>
              <w:t>To be determined</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3926BC" w:rsidRDefault="00F5597F" w:rsidP="003926BC">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F5597F">
            <w:pPr>
              <w:rPr>
                <w:color w:val="000000"/>
              </w:rPr>
            </w:pPr>
            <w:r>
              <w:t>Treasury Board Secretariat, Information Management and Open Government Directorate</w:t>
            </w:r>
            <w:r w:rsidR="006D6DD2">
              <w:t>, based on the Government of Canada’s Recordkeeping Metadata Element Set</w:t>
            </w:r>
            <w:r w:rsidR="006D6DD2" w:rsidRPr="00F3325F">
              <w:rPr>
                <w:color w:val="000000"/>
              </w:rPr>
              <w:t xml:space="preserve"> </w:t>
            </w:r>
          </w:p>
        </w:tc>
      </w:tr>
      <w:tr w:rsidR="00F5597F" w:rsidRPr="00F3325F" w:rsidTr="00F5597F">
        <w:trPr>
          <w:cantSplit/>
        </w:trPr>
        <w:tc>
          <w:tcPr>
            <w:tcW w:w="2268" w:type="dxa"/>
          </w:tcPr>
          <w:p w:rsidR="00F5597F" w:rsidRPr="00605059" w:rsidRDefault="00DB1912" w:rsidP="00F5597F">
            <w:pPr>
              <w:rPr>
                <w:b/>
                <w:color w:val="000000"/>
              </w:rPr>
            </w:pPr>
            <w:r>
              <w:rPr>
                <w:b/>
                <w:color w:val="000000"/>
              </w:rPr>
              <w:t xml:space="preserve">English </w:t>
            </w:r>
            <w:r w:rsidR="00F5597F" w:rsidRPr="00605059">
              <w:rPr>
                <w:b/>
                <w:color w:val="000000"/>
              </w:rPr>
              <w:t>Label</w:t>
            </w:r>
          </w:p>
        </w:tc>
        <w:tc>
          <w:tcPr>
            <w:tcW w:w="6660" w:type="dxa"/>
          </w:tcPr>
          <w:p w:rsidR="00F5597F" w:rsidRPr="003926BC" w:rsidRDefault="00AB3E3A" w:rsidP="00F5597F">
            <w:r>
              <w:t>Public Value Disposition Action</w:t>
            </w:r>
          </w:p>
        </w:tc>
      </w:tr>
      <w:tr w:rsidR="00DB1912" w:rsidRPr="00F3325F" w:rsidTr="00F5597F">
        <w:trPr>
          <w:cantSplit/>
        </w:trPr>
        <w:tc>
          <w:tcPr>
            <w:tcW w:w="2268" w:type="dxa"/>
          </w:tcPr>
          <w:p w:rsidR="00DB1912" w:rsidRDefault="00DB1912" w:rsidP="00F5597F">
            <w:pPr>
              <w:rPr>
                <w:b/>
                <w:color w:val="000000"/>
              </w:rPr>
            </w:pPr>
            <w:r>
              <w:rPr>
                <w:b/>
                <w:color w:val="000000"/>
              </w:rPr>
              <w:t>French Label</w:t>
            </w:r>
          </w:p>
        </w:tc>
        <w:tc>
          <w:tcPr>
            <w:tcW w:w="6660" w:type="dxa"/>
          </w:tcPr>
          <w:p w:rsidR="00DB1912" w:rsidRDefault="00DB1912" w:rsidP="00F5597F">
            <w:commentRangeStart w:id="140"/>
            <w:r>
              <w:t>??</w:t>
            </w:r>
            <w:commentRangeEnd w:id="140"/>
            <w:r w:rsidR="0034365F">
              <w:rPr>
                <w:rStyle w:val="CommentReference"/>
                <w:rFonts w:ascii="Calibri" w:eastAsiaTheme="minorHAnsi" w:hAnsi="Calibri"/>
                <w:lang w:eastAsia="en-US"/>
              </w:rPr>
              <w:commentReference w:id="140"/>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F3325F" w:rsidRDefault="00AB3E3A" w:rsidP="003926BC">
            <w:pPr>
              <w:rPr>
                <w:color w:val="000000"/>
              </w:rPr>
            </w:pPr>
            <w:r>
              <w:rPr>
                <w:color w:val="000000"/>
              </w:rPr>
              <w:t>The action that will be taken on a resource upon the expiry of its retention period.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F3325F" w:rsidRDefault="00F5597F" w:rsidP="00F5597F">
            <w:pPr>
              <w:rPr>
                <w:color w:val="000000"/>
              </w:rPr>
            </w:pP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AB3E3A" w:rsidP="00904A44">
            <w:r>
              <w:t>This element will be automatically populated when a resource is uploaded into the Open Government Registry.</w:t>
            </w:r>
            <w:r w:rsidR="00B9366C">
              <w:t xml:space="preserve"> The purpose of this element is t</w:t>
            </w:r>
            <w:r w:rsidR="00B9366C" w:rsidRPr="00C562FC">
              <w:rPr>
                <w:rFonts w:cs="Arial"/>
                <w:szCs w:val="20"/>
              </w:rPr>
              <w:t>o ensure that information resources are disposed of according to legal/legislative, policy, business and archival requirements</w:t>
            </w:r>
            <w:r w:rsidR="00537C05">
              <w:rPr>
                <w:rFonts w:cs="Arial"/>
                <w:szCs w:val="20"/>
              </w:rPr>
              <w:t xml:space="preserve">. This element should be used </w:t>
            </w:r>
            <w:r w:rsidR="00537C05" w:rsidRPr="002037CC">
              <w:rPr>
                <w:rFonts w:cs="Arial"/>
                <w:szCs w:val="20"/>
              </w:rPr>
              <w:t xml:space="preserve">to identify what should happen to the </w:t>
            </w:r>
            <w:r w:rsidR="00537C05">
              <w:rPr>
                <w:rFonts w:cs="Arial"/>
                <w:szCs w:val="20"/>
              </w:rPr>
              <w:t>asset</w:t>
            </w:r>
            <w:r w:rsidR="00537C05" w:rsidRPr="002037CC">
              <w:rPr>
                <w:rFonts w:cs="Arial"/>
                <w:szCs w:val="20"/>
              </w:rPr>
              <w:t xml:space="preserve"> once it has reached the end of its retention period and has met all of the institution</w:t>
            </w:r>
            <w:r w:rsidR="00537C05">
              <w:rPr>
                <w:rFonts w:cs="Arial"/>
                <w:szCs w:val="20"/>
              </w:rPr>
              <w:t>’s</w:t>
            </w:r>
            <w:r w:rsidR="00537C05" w:rsidRPr="002037CC">
              <w:rPr>
                <w:rFonts w:cs="Arial"/>
                <w:szCs w:val="20"/>
              </w:rPr>
              <w:t xml:space="preserve"> operational, administrative, and legal requirements</w:t>
            </w:r>
            <w:r w:rsidR="00537C05">
              <w:rPr>
                <w:rFonts w:cs="Arial"/>
                <w:szCs w:val="20"/>
              </w:rPr>
              <w:t xml:space="preserve">.  </w:t>
            </w:r>
            <w:r w:rsidR="00904A44">
              <w:rPr>
                <w:rFonts w:cs="Arial"/>
                <w:szCs w:val="20"/>
              </w:rPr>
              <w:t>Note</w:t>
            </w:r>
            <w:r w:rsidR="00DD4001">
              <w:rPr>
                <w:rFonts w:cs="Arial"/>
                <w:szCs w:val="20"/>
              </w:rPr>
              <w:t>:</w:t>
            </w:r>
            <w:r w:rsidR="00904A44">
              <w:rPr>
                <w:rFonts w:cs="Arial"/>
                <w:szCs w:val="20"/>
              </w:rPr>
              <w:t xml:space="preserve"> t</w:t>
            </w:r>
            <w:r w:rsidR="00904A44">
              <w:t>his has yet to be defined for Open Government resources.</w:t>
            </w:r>
            <w:r w:rsidR="003926BC">
              <w:rPr>
                <w:rFonts w:cs="Arial"/>
                <w:szCs w:val="20"/>
              </w:rPr>
              <w:t xml:space="preserve">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5F5048" w:rsidP="00F5597F">
            <w:r>
              <w:t>To be d</w:t>
            </w:r>
            <w:r w:rsidR="008D11E5">
              <w:t>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Mapping</w:t>
            </w:r>
          </w:p>
        </w:tc>
        <w:tc>
          <w:tcPr>
            <w:tcW w:w="6660" w:type="dxa"/>
          </w:tcPr>
          <w:p w:rsidR="00F5597F" w:rsidRPr="00F3325F" w:rsidRDefault="00B9366C" w:rsidP="00F5597F">
            <w:r>
              <w:t>Government of Canada Recordkeeping Metadata Element Set – Disposition Action</w:t>
            </w:r>
          </w:p>
        </w:tc>
      </w:tr>
      <w:tr w:rsidR="00FB521A" w:rsidRPr="00F3325F" w:rsidTr="00F5597F">
        <w:trPr>
          <w:cantSplit/>
        </w:trPr>
        <w:tc>
          <w:tcPr>
            <w:tcW w:w="2268" w:type="dxa"/>
          </w:tcPr>
          <w:p w:rsidR="00FB521A" w:rsidRPr="00605059" w:rsidRDefault="00FB521A" w:rsidP="00F5597F">
            <w:pPr>
              <w:rPr>
                <w:b/>
                <w:color w:val="000000"/>
              </w:rPr>
            </w:pPr>
            <w:r w:rsidRPr="00605059">
              <w:rPr>
                <w:b/>
                <w:color w:val="000000"/>
              </w:rPr>
              <w:t>Application</w:t>
            </w:r>
          </w:p>
        </w:tc>
        <w:tc>
          <w:tcPr>
            <w:tcW w:w="6660" w:type="dxa"/>
          </w:tcPr>
          <w:p w:rsidR="00FB521A" w:rsidRDefault="00FB521A" w:rsidP="00FB521A">
            <w:r>
              <w:t xml:space="preserve">Government of Canada Foundational Metadata Element Set, Government of Canada Open Government Metadata Element Set –Open Information Catalogue Extension </w:t>
            </w:r>
          </w:p>
        </w:tc>
      </w:tr>
      <w:tr w:rsidR="00FB521A" w:rsidRPr="00F3325F" w:rsidTr="00F5597F">
        <w:trPr>
          <w:cantSplit/>
        </w:trPr>
        <w:tc>
          <w:tcPr>
            <w:tcW w:w="8928" w:type="dxa"/>
            <w:gridSpan w:val="2"/>
            <w:shd w:val="clear" w:color="auto" w:fill="E0E0E0"/>
          </w:tcPr>
          <w:p w:rsidR="00FB521A" w:rsidRPr="00605059" w:rsidRDefault="00FB521A" w:rsidP="00F5597F">
            <w:pPr>
              <w:jc w:val="center"/>
              <w:rPr>
                <w:b/>
                <w:color w:val="000000"/>
              </w:rPr>
            </w:pPr>
            <w:r w:rsidRPr="00605059">
              <w:rPr>
                <w:b/>
                <w:color w:val="000000"/>
              </w:rPr>
              <w:t>Relations</w:t>
            </w:r>
          </w:p>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Syntax Encoding Scheme</w:t>
            </w:r>
          </w:p>
        </w:tc>
        <w:tc>
          <w:tcPr>
            <w:tcW w:w="6660" w:type="dxa"/>
          </w:tcPr>
          <w:p w:rsidR="00FB521A" w:rsidRPr="00F3325F" w:rsidRDefault="00FB521A" w:rsidP="00F5597F"/>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Vocabulary Encoding Scheme</w:t>
            </w:r>
          </w:p>
        </w:tc>
        <w:tc>
          <w:tcPr>
            <w:tcW w:w="6660" w:type="dxa"/>
          </w:tcPr>
          <w:p w:rsidR="00FB521A" w:rsidRDefault="00FB521A" w:rsidP="005F5048">
            <w:pPr>
              <w:tabs>
                <w:tab w:val="left" w:pos="1350"/>
              </w:tabs>
            </w:pPr>
            <w:r>
              <w:t>Disposition Action</w:t>
            </w:r>
            <w:r w:rsidR="005F5048">
              <w:t xml:space="preserve"> codelist (</w:t>
            </w:r>
            <w:hyperlink w:anchor="_1.26_Disposition_Action" w:history="1">
              <w:r w:rsidR="005F5048" w:rsidRPr="005F5048">
                <w:rPr>
                  <w:rStyle w:val="Hyperlink"/>
                </w:rPr>
                <w:t>See Appendix 1.26</w:t>
              </w:r>
            </w:hyperlink>
            <w:r w:rsidR="005F5048">
              <w:t>)</w:t>
            </w:r>
          </w:p>
          <w:p w:rsidR="005F5048" w:rsidRPr="00F3325F" w:rsidRDefault="005F5048" w:rsidP="005F5048">
            <w:pPr>
              <w:tabs>
                <w:tab w:val="left" w:pos="1350"/>
              </w:tabs>
            </w:pPr>
            <w:r>
              <w:t>Source : Government of Canada Recordkeeping Metadata Element Set</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F5597F">
            <w:pPr>
              <w:jc w:val="center"/>
              <w:rPr>
                <w:b/>
                <w:color w:val="000000"/>
              </w:rPr>
            </w:pPr>
            <w:r w:rsidRPr="00605059">
              <w:rPr>
                <w:b/>
                <w:color w:val="000000"/>
              </w:rPr>
              <w:t>Conditions of Application – File</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5F5048">
            <w:r>
              <w:t xml:space="preserve">Text, based on </w:t>
            </w:r>
            <w:r w:rsidR="0034365F">
              <w:t xml:space="preserve">vocabulary </w:t>
            </w:r>
            <w:r>
              <w:t>encoding scheme</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676CE9">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FB521A" w:rsidRDefault="00FB521A" w:rsidP="00F5597F">
            <w:r>
              <w:t>No, this element will be system generated</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r>
              <w:t>Mandatory</w:t>
            </w: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pPr>
              <w:pStyle w:val="TableText"/>
              <w:spacing w:before="0" w:after="0"/>
              <w:jc w:val="left"/>
              <w:rPr>
                <w:rFonts w:ascii="Times New Roman" w:hAnsi="Times New Roman" w:cs="Times New Roman"/>
              </w:rPr>
            </w:pPr>
          </w:p>
        </w:tc>
      </w:tr>
      <w:tr w:rsidR="00FB521A" w:rsidRPr="00F3325F" w:rsidTr="00B135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B521A" w:rsidRPr="00605059" w:rsidRDefault="00FB521A"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B521A" w:rsidRPr="00F3325F" w:rsidRDefault="00FB521A" w:rsidP="00844A2C">
            <w:r>
              <w:t>Single</w:t>
            </w:r>
          </w:p>
        </w:tc>
      </w:tr>
    </w:tbl>
    <w:p w:rsidR="00F5597F" w:rsidRPr="00661D5F" w:rsidRDefault="00AB3E3A" w:rsidP="00F5597F">
      <w:pPr>
        <w:pStyle w:val="Heading2"/>
      </w:pPr>
      <w:bookmarkStart w:id="141" w:name="_10.58_Public_Value"/>
      <w:bookmarkStart w:id="142" w:name="_Toc466365228"/>
      <w:bookmarkEnd w:id="141"/>
      <w:r>
        <w:lastRenderedPageBreak/>
        <w:t>10.</w:t>
      </w:r>
      <w:r w:rsidR="00844A2C">
        <w:t>5</w:t>
      </w:r>
      <w:r w:rsidR="00565BA3">
        <w:t>2</w:t>
      </w:r>
      <w:r w:rsidR="00F5597F">
        <w:t xml:space="preserve"> </w:t>
      </w:r>
      <w:r>
        <w:t>Public Value Disposition Authority</w:t>
      </w:r>
      <w:bookmarkEnd w:id="142"/>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5F5048" w:rsidRDefault="008C0957" w:rsidP="005F5048">
            <w:r>
              <w:t>publicValue</w:t>
            </w:r>
            <w:r w:rsidR="00AB3E3A">
              <w:t>Dispositi</w:t>
            </w:r>
            <w:r>
              <w:t>on</w:t>
            </w:r>
            <w:r w:rsidR="00AB3E3A">
              <w:t>Authority</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F3325F" w:rsidRDefault="005F5048" w:rsidP="00AB3E3A">
            <w:pPr>
              <w:rPr>
                <w:color w:val="000000"/>
              </w:rPr>
            </w:pPr>
            <w:r>
              <w:rPr>
                <w:color w:val="000000"/>
              </w:rPr>
              <w:t>To be determined</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5F5048" w:rsidRDefault="00F5597F" w:rsidP="005F5048">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6D6DD2">
            <w:pPr>
              <w:rPr>
                <w:color w:val="000000"/>
              </w:rPr>
            </w:pPr>
            <w:r>
              <w:t>Treasury Board Secretariat, Information Management and Open Government Directorate</w:t>
            </w:r>
            <w:r w:rsidR="006D6DD2">
              <w:t>, based on the Government of Canada’s Recordkeeping Metadata Element Set</w:t>
            </w:r>
          </w:p>
        </w:tc>
      </w:tr>
      <w:tr w:rsidR="00F5597F" w:rsidRPr="00F3325F" w:rsidTr="00F5597F">
        <w:trPr>
          <w:cantSplit/>
        </w:trPr>
        <w:tc>
          <w:tcPr>
            <w:tcW w:w="2268" w:type="dxa"/>
          </w:tcPr>
          <w:p w:rsidR="00F5597F" w:rsidRPr="00605059" w:rsidRDefault="00DB1912" w:rsidP="00F5597F">
            <w:pPr>
              <w:rPr>
                <w:b/>
                <w:color w:val="000000"/>
              </w:rPr>
            </w:pPr>
            <w:r>
              <w:rPr>
                <w:b/>
                <w:color w:val="000000"/>
              </w:rPr>
              <w:t xml:space="preserve">English </w:t>
            </w:r>
            <w:r w:rsidR="00F5597F" w:rsidRPr="00605059">
              <w:rPr>
                <w:b/>
                <w:color w:val="000000"/>
              </w:rPr>
              <w:t>Label</w:t>
            </w:r>
          </w:p>
        </w:tc>
        <w:tc>
          <w:tcPr>
            <w:tcW w:w="6660" w:type="dxa"/>
          </w:tcPr>
          <w:p w:rsidR="00F5597F" w:rsidRPr="005F5048" w:rsidRDefault="00AB3E3A" w:rsidP="00F5597F">
            <w:r>
              <w:t>Public Value Disposition Authority</w:t>
            </w:r>
          </w:p>
        </w:tc>
      </w:tr>
      <w:tr w:rsidR="00DB1912" w:rsidRPr="00F3325F" w:rsidTr="00F5597F">
        <w:trPr>
          <w:cantSplit/>
        </w:trPr>
        <w:tc>
          <w:tcPr>
            <w:tcW w:w="2268" w:type="dxa"/>
          </w:tcPr>
          <w:p w:rsidR="00DB1912" w:rsidRDefault="00DB1912" w:rsidP="00F5597F">
            <w:pPr>
              <w:rPr>
                <w:b/>
                <w:color w:val="000000"/>
              </w:rPr>
            </w:pPr>
            <w:r>
              <w:rPr>
                <w:b/>
                <w:color w:val="000000"/>
              </w:rPr>
              <w:t>French Label</w:t>
            </w:r>
          </w:p>
        </w:tc>
        <w:tc>
          <w:tcPr>
            <w:tcW w:w="6660" w:type="dxa"/>
          </w:tcPr>
          <w:p w:rsidR="00DB1912" w:rsidRDefault="00DB1912" w:rsidP="00F5597F">
            <w:r>
              <w:t>??</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5F5048" w:rsidRDefault="00AB3E3A" w:rsidP="005F5048">
            <w:r>
              <w:t>Legal instrument issued by Library and Archives Canada</w:t>
            </w:r>
            <w:r w:rsidR="005F5048">
              <w:t xml:space="preserve"> (LAC)</w:t>
            </w:r>
            <w:r>
              <w:t xml:space="preserve"> that authorizes the transfer, destruction, or alienation outside the control of the Government of Canada, of an information resource.</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F3325F" w:rsidRDefault="00F5597F" w:rsidP="00F5597F">
            <w:pPr>
              <w:rPr>
                <w:color w:val="000000"/>
              </w:rPr>
            </w:pP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537C05" w:rsidP="005F5048">
            <w:r>
              <w:t xml:space="preserve">The purpose of this element is to </w:t>
            </w:r>
            <w:r w:rsidRPr="00C562FC">
              <w:rPr>
                <w:rFonts w:cs="Arial"/>
                <w:szCs w:val="20"/>
              </w:rPr>
              <w:t xml:space="preserve">provide a link between </w:t>
            </w:r>
            <w:r>
              <w:rPr>
                <w:rFonts w:cs="Arial"/>
                <w:szCs w:val="20"/>
              </w:rPr>
              <w:t xml:space="preserve">assets </w:t>
            </w:r>
            <w:r w:rsidRPr="00C562FC">
              <w:rPr>
                <w:rFonts w:cs="Arial"/>
                <w:szCs w:val="20"/>
              </w:rPr>
              <w:t>and the disposition action to be taken on them</w:t>
            </w:r>
            <w:r>
              <w:rPr>
                <w:rFonts w:cs="Arial"/>
                <w:szCs w:val="20"/>
              </w:rPr>
              <w:t>, t</w:t>
            </w:r>
            <w:r w:rsidRPr="00C562FC">
              <w:rPr>
                <w:rFonts w:cs="Arial"/>
                <w:szCs w:val="20"/>
              </w:rPr>
              <w:t>o help ensure that the correct disposition actions will be</w:t>
            </w:r>
            <w:r>
              <w:rPr>
                <w:rFonts w:cs="Arial"/>
                <w:szCs w:val="20"/>
              </w:rPr>
              <w:t xml:space="preserve"> taken on assets and to </w:t>
            </w:r>
            <w:r w:rsidRPr="00C562FC">
              <w:rPr>
                <w:rFonts w:cs="Arial"/>
                <w:szCs w:val="20"/>
              </w:rPr>
              <w:t xml:space="preserve">establish accountability for the disposition </w:t>
            </w:r>
            <w:r>
              <w:rPr>
                <w:rFonts w:cs="Arial"/>
                <w:szCs w:val="20"/>
              </w:rPr>
              <w:t xml:space="preserve">of assets. This element should be used to </w:t>
            </w:r>
            <w:r w:rsidRPr="002A5C0B">
              <w:rPr>
                <w:rFonts w:cs="Arial"/>
                <w:iCs/>
                <w:szCs w:val="20"/>
              </w:rPr>
              <w:t>identif</w:t>
            </w:r>
            <w:r>
              <w:rPr>
                <w:rFonts w:cs="Arial"/>
                <w:iCs/>
                <w:szCs w:val="20"/>
              </w:rPr>
              <w:t>y</w:t>
            </w:r>
            <w:r w:rsidRPr="002A5C0B">
              <w:rPr>
                <w:rFonts w:cs="Arial"/>
                <w:iCs/>
                <w:szCs w:val="20"/>
              </w:rPr>
              <w:t xml:space="preserve"> the formal authorization for disposition under the LAC Act that dictates the Disposition Action to be taken on an </w:t>
            </w:r>
            <w:r w:rsidR="005F5048">
              <w:rPr>
                <w:rFonts w:cs="Arial"/>
                <w:iCs/>
                <w:szCs w:val="20"/>
              </w:rPr>
              <w:t>asset</w:t>
            </w:r>
            <w:r>
              <w:rPr>
                <w:rFonts w:cs="Arial"/>
                <w:iCs/>
                <w:szCs w:val="20"/>
              </w:rPr>
              <w:t xml:space="preserve">. </w:t>
            </w:r>
            <w:r w:rsidRPr="002A5C0B">
              <w:rPr>
                <w:rFonts w:cs="Arial"/>
                <w:iCs/>
                <w:szCs w:val="20"/>
              </w:rPr>
              <w:t xml:space="preserve">Authorities are developed and maintained by </w:t>
            </w:r>
            <w:r w:rsidR="005F5048">
              <w:rPr>
                <w:rFonts w:cs="Arial"/>
                <w:iCs/>
                <w:szCs w:val="20"/>
              </w:rPr>
              <w:t>LAC</w:t>
            </w:r>
            <w:r w:rsidR="00904A44">
              <w:rPr>
                <w:rFonts w:cs="Arial"/>
                <w:iCs/>
                <w:szCs w:val="20"/>
              </w:rPr>
              <w:t>. Note</w:t>
            </w:r>
            <w:r w:rsidR="00DD4001">
              <w:rPr>
                <w:rFonts w:cs="Arial"/>
                <w:iCs/>
                <w:szCs w:val="20"/>
              </w:rPr>
              <w:t>:</w:t>
            </w:r>
            <w:r w:rsidR="00904A44">
              <w:rPr>
                <w:rFonts w:cs="Arial"/>
                <w:iCs/>
                <w:szCs w:val="20"/>
              </w:rPr>
              <w:t xml:space="preserve"> </w:t>
            </w:r>
            <w:r w:rsidR="00904A44">
              <w:t>This has yet to be defined for Open Government resources.</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537C05" w:rsidP="00F5597F">
            <w:r>
              <w:t>Chief Information Officer Branch – Treasury Board Secretariat</w:t>
            </w:r>
          </w:p>
        </w:tc>
      </w:tr>
      <w:tr w:rsidR="006D6DD2" w:rsidRPr="00F3325F" w:rsidTr="00AB3E3A">
        <w:trPr>
          <w:cantSplit/>
          <w:trHeight w:val="438"/>
        </w:trPr>
        <w:tc>
          <w:tcPr>
            <w:tcW w:w="2268" w:type="dxa"/>
            <w:vMerge w:val="restart"/>
          </w:tcPr>
          <w:p w:rsidR="006D6DD2" w:rsidRPr="00605059" w:rsidRDefault="006D6DD2" w:rsidP="00F5597F">
            <w:pPr>
              <w:rPr>
                <w:b/>
                <w:color w:val="000000"/>
              </w:rPr>
            </w:pPr>
            <w:r w:rsidRPr="00605059">
              <w:rPr>
                <w:b/>
                <w:color w:val="000000"/>
              </w:rPr>
              <w:t>Mapping</w:t>
            </w:r>
          </w:p>
        </w:tc>
        <w:tc>
          <w:tcPr>
            <w:tcW w:w="6660" w:type="dxa"/>
          </w:tcPr>
          <w:p w:rsidR="006D6DD2" w:rsidRPr="00537C05" w:rsidRDefault="006D6DD2" w:rsidP="00F5597F">
            <w:pPr>
              <w:rPr>
                <w:rFonts w:cs="Arial"/>
                <w:szCs w:val="20"/>
              </w:rPr>
            </w:pPr>
            <w:r>
              <w:rPr>
                <w:rFonts w:cs="Arial"/>
                <w:szCs w:val="20"/>
              </w:rPr>
              <w:t>Government of Canada Recordkeeping Metadata Element Set – Disposition Authority</w:t>
            </w:r>
          </w:p>
        </w:tc>
      </w:tr>
      <w:tr w:rsidR="006D6DD2" w:rsidRPr="00F3325F" w:rsidTr="00AB3E3A">
        <w:trPr>
          <w:cantSplit/>
          <w:trHeight w:val="438"/>
        </w:trPr>
        <w:tc>
          <w:tcPr>
            <w:tcW w:w="2268" w:type="dxa"/>
            <w:vMerge/>
          </w:tcPr>
          <w:p w:rsidR="006D6DD2" w:rsidRPr="00605059" w:rsidRDefault="006D6DD2" w:rsidP="00F5597F">
            <w:pPr>
              <w:rPr>
                <w:b/>
                <w:color w:val="000000"/>
              </w:rPr>
            </w:pPr>
          </w:p>
        </w:tc>
        <w:tc>
          <w:tcPr>
            <w:tcW w:w="6660" w:type="dxa"/>
          </w:tcPr>
          <w:p w:rsidR="006D6DD2" w:rsidRPr="00537C05" w:rsidRDefault="006D6DD2" w:rsidP="00F5597F">
            <w:pPr>
              <w:rPr>
                <w:rFonts w:cs="Arial"/>
                <w:szCs w:val="20"/>
              </w:rPr>
            </w:pPr>
            <w:r w:rsidRPr="00537C05">
              <w:rPr>
                <w:rFonts w:cs="Arial"/>
                <w:szCs w:val="20"/>
              </w:rPr>
              <w:t>Government of Canada Records Disposition Authority Control System (RDACs)</w:t>
            </w:r>
          </w:p>
        </w:tc>
      </w:tr>
      <w:tr w:rsidR="00FB521A" w:rsidRPr="00F3325F" w:rsidTr="00F5597F">
        <w:trPr>
          <w:cantSplit/>
        </w:trPr>
        <w:tc>
          <w:tcPr>
            <w:tcW w:w="2268" w:type="dxa"/>
          </w:tcPr>
          <w:p w:rsidR="00FB521A" w:rsidRPr="00605059" w:rsidRDefault="00FB521A" w:rsidP="00F5597F">
            <w:pPr>
              <w:rPr>
                <w:b/>
                <w:color w:val="000000"/>
              </w:rPr>
            </w:pPr>
            <w:r w:rsidRPr="00605059">
              <w:rPr>
                <w:b/>
                <w:color w:val="000000"/>
              </w:rPr>
              <w:t>Application</w:t>
            </w:r>
          </w:p>
        </w:tc>
        <w:tc>
          <w:tcPr>
            <w:tcW w:w="6660" w:type="dxa"/>
          </w:tcPr>
          <w:p w:rsidR="00FB521A" w:rsidRDefault="00FB521A" w:rsidP="00FB521A">
            <w:r>
              <w:t xml:space="preserve">Government of Canada Foundational Metadata Element Set, Government of Canada Open Government Metadata Element Set –Open Information Catalogue Extension </w:t>
            </w:r>
          </w:p>
        </w:tc>
      </w:tr>
      <w:tr w:rsidR="00FB521A" w:rsidRPr="00F3325F" w:rsidTr="00F5597F">
        <w:trPr>
          <w:cantSplit/>
        </w:trPr>
        <w:tc>
          <w:tcPr>
            <w:tcW w:w="8928" w:type="dxa"/>
            <w:gridSpan w:val="2"/>
            <w:shd w:val="clear" w:color="auto" w:fill="E0E0E0"/>
          </w:tcPr>
          <w:p w:rsidR="00FB521A" w:rsidRPr="00605059" w:rsidRDefault="00FB521A" w:rsidP="00F5597F">
            <w:pPr>
              <w:jc w:val="center"/>
              <w:rPr>
                <w:b/>
                <w:color w:val="000000"/>
              </w:rPr>
            </w:pPr>
            <w:r w:rsidRPr="00605059">
              <w:rPr>
                <w:b/>
                <w:color w:val="000000"/>
              </w:rPr>
              <w:t>Relations</w:t>
            </w:r>
          </w:p>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Syntax Encoding Scheme</w:t>
            </w:r>
          </w:p>
        </w:tc>
        <w:tc>
          <w:tcPr>
            <w:tcW w:w="6660" w:type="dxa"/>
          </w:tcPr>
          <w:p w:rsidR="00FB521A" w:rsidRPr="00F3325F" w:rsidRDefault="00FB521A" w:rsidP="00F5597F"/>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Vocabulary Encoding Scheme</w:t>
            </w:r>
          </w:p>
        </w:tc>
        <w:tc>
          <w:tcPr>
            <w:tcW w:w="6660" w:type="dxa"/>
          </w:tcPr>
          <w:p w:rsidR="00FB521A" w:rsidRPr="00F3325F" w:rsidRDefault="005F5048" w:rsidP="00537C05">
            <w:pPr>
              <w:tabs>
                <w:tab w:val="left" w:pos="1350"/>
              </w:tabs>
            </w:pPr>
            <w:r>
              <w:t>To be determined</w:t>
            </w:r>
            <w:r w:rsidR="00FB521A">
              <w:t xml:space="preserve"> </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F5597F">
            <w:pPr>
              <w:jc w:val="center"/>
              <w:rPr>
                <w:b/>
                <w:color w:val="000000"/>
              </w:rPr>
            </w:pPr>
            <w:r w:rsidRPr="00605059">
              <w:rPr>
                <w:b/>
                <w:color w:val="000000"/>
              </w:rPr>
              <w:t>Conditions of Application – File</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34365F" w:rsidP="005F5048">
            <w:r>
              <w:t>Text, based on vocabulary encoding scheme</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FB521A" w:rsidRDefault="00FB521A" w:rsidP="00F5597F">
            <w:r>
              <w:t>No, this element will be system generated</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r>
              <w:t>Mandatory</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pPr>
              <w:pStyle w:val="TableText"/>
              <w:spacing w:before="0" w:after="0"/>
              <w:jc w:val="left"/>
              <w:rPr>
                <w:rFonts w:ascii="Times New Roman" w:hAnsi="Times New Roman" w:cs="Times New Roman"/>
              </w:rPr>
            </w:pP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B521A" w:rsidRPr="00605059" w:rsidRDefault="00FB521A"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B521A" w:rsidRPr="00F3325F" w:rsidRDefault="00FB521A" w:rsidP="005F5048">
            <w:r>
              <w:t>Single</w:t>
            </w:r>
          </w:p>
        </w:tc>
      </w:tr>
    </w:tbl>
    <w:p w:rsidR="00F5597F" w:rsidRPr="00661D5F" w:rsidRDefault="00AB3E3A" w:rsidP="005F5048">
      <w:pPr>
        <w:pStyle w:val="Heading2"/>
      </w:pPr>
      <w:bookmarkStart w:id="143" w:name="_10.59_Public_Value"/>
      <w:bookmarkStart w:id="144" w:name="_Toc466365229"/>
      <w:bookmarkEnd w:id="143"/>
      <w:r>
        <w:lastRenderedPageBreak/>
        <w:t>10.5</w:t>
      </w:r>
      <w:r w:rsidR="00565BA3">
        <w:t>3</w:t>
      </w:r>
      <w:r w:rsidR="00F5597F">
        <w:t xml:space="preserve"> </w:t>
      </w:r>
      <w:r>
        <w:t>Public Value Retention Period</w:t>
      </w:r>
      <w:bookmarkEnd w:id="144"/>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F3325F" w:rsidRDefault="008C0957" w:rsidP="00F5597F">
            <w:pPr>
              <w:keepNext/>
              <w:rPr>
                <w:color w:val="000000"/>
              </w:rPr>
            </w:pPr>
            <w:r>
              <w:rPr>
                <w:color w:val="000000"/>
              </w:rPr>
              <w:t>publicValue</w:t>
            </w:r>
            <w:r w:rsidR="00AB3E3A">
              <w:rPr>
                <w:color w:val="000000"/>
              </w:rPr>
              <w:t>Retenti</w:t>
            </w:r>
            <w:r>
              <w:rPr>
                <w:color w:val="000000"/>
              </w:rPr>
              <w:t>on</w:t>
            </w:r>
            <w:r w:rsidR="00AB3E3A">
              <w:rPr>
                <w:color w:val="000000"/>
              </w:rPr>
              <w:t>Period</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F3325F" w:rsidRDefault="00755E6F" w:rsidP="00F5597F">
            <w:pPr>
              <w:keepNext/>
              <w:rPr>
                <w:color w:val="000000"/>
              </w:rPr>
            </w:pPr>
            <w:r>
              <w:t>To be determined</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6D6DD2" w:rsidRDefault="00F5597F" w:rsidP="006D6DD2">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F5597F">
            <w:pPr>
              <w:rPr>
                <w:color w:val="000000"/>
              </w:rPr>
            </w:pPr>
            <w:r>
              <w:t>Treasury Board Secretariat, Information Management and Open Government Directorate</w:t>
            </w:r>
            <w:r w:rsidR="006D6DD2">
              <w:t>, based on the Government of Canada’s Recordkeeping Metadata Element Set</w:t>
            </w:r>
            <w:r w:rsidR="006D6DD2" w:rsidRPr="00F3325F">
              <w:rPr>
                <w:color w:val="000000"/>
              </w:rPr>
              <w:t xml:space="preserve"> </w:t>
            </w:r>
          </w:p>
        </w:tc>
      </w:tr>
      <w:tr w:rsidR="00F5597F" w:rsidRPr="00F3325F" w:rsidTr="00F5597F">
        <w:trPr>
          <w:cantSplit/>
        </w:trPr>
        <w:tc>
          <w:tcPr>
            <w:tcW w:w="2268" w:type="dxa"/>
          </w:tcPr>
          <w:p w:rsidR="00F5597F" w:rsidRPr="00605059" w:rsidRDefault="00DB1912" w:rsidP="00F5597F">
            <w:pPr>
              <w:rPr>
                <w:b/>
                <w:color w:val="000000"/>
              </w:rPr>
            </w:pPr>
            <w:r>
              <w:rPr>
                <w:b/>
                <w:color w:val="000000"/>
              </w:rPr>
              <w:t xml:space="preserve">English </w:t>
            </w:r>
            <w:r w:rsidR="00F5597F" w:rsidRPr="00605059">
              <w:rPr>
                <w:b/>
                <w:color w:val="000000"/>
              </w:rPr>
              <w:t>Label</w:t>
            </w:r>
          </w:p>
        </w:tc>
        <w:tc>
          <w:tcPr>
            <w:tcW w:w="6660" w:type="dxa"/>
          </w:tcPr>
          <w:p w:rsidR="00F5597F" w:rsidRPr="00F3325F" w:rsidRDefault="00AB3E3A" w:rsidP="00F5597F">
            <w:pPr>
              <w:rPr>
                <w:color w:val="000000"/>
              </w:rPr>
            </w:pPr>
            <w:r>
              <w:t>Public Value Retention Period</w:t>
            </w:r>
          </w:p>
        </w:tc>
      </w:tr>
      <w:tr w:rsidR="00DB1912" w:rsidRPr="00F3325F" w:rsidTr="00F5597F">
        <w:trPr>
          <w:cantSplit/>
        </w:trPr>
        <w:tc>
          <w:tcPr>
            <w:tcW w:w="2268" w:type="dxa"/>
          </w:tcPr>
          <w:p w:rsidR="00DB1912" w:rsidRDefault="00DB1912" w:rsidP="00F5597F">
            <w:pPr>
              <w:rPr>
                <w:b/>
                <w:color w:val="000000"/>
              </w:rPr>
            </w:pPr>
            <w:r>
              <w:rPr>
                <w:b/>
                <w:color w:val="000000"/>
              </w:rPr>
              <w:t>French Label</w:t>
            </w:r>
          </w:p>
        </w:tc>
        <w:tc>
          <w:tcPr>
            <w:tcW w:w="6660" w:type="dxa"/>
          </w:tcPr>
          <w:p w:rsidR="00DB1912" w:rsidRDefault="00DB1912" w:rsidP="00F5597F">
            <w:r>
              <w:t>??</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6D6DD2" w:rsidRDefault="00AB3E3A" w:rsidP="006D6DD2">
            <w:r>
              <w:t>The period of time an information resource should be retained before authorized disposition.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F3325F" w:rsidRDefault="00F5597F" w:rsidP="00F5597F">
            <w:pPr>
              <w:rPr>
                <w:color w:val="000000"/>
              </w:rPr>
            </w:pP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AB3E3A" w:rsidP="00440073">
            <w:pPr>
              <w:tabs>
                <w:tab w:val="left" w:pos="8789"/>
              </w:tabs>
              <w:ind w:right="429"/>
            </w:pPr>
            <w:r>
              <w:t xml:space="preserve">This element will be automatically populated when a resource is uploaded into the Open government Registry, and the record is saved. </w:t>
            </w:r>
            <w:r w:rsidR="00440073">
              <w:t xml:space="preserve">This element can also be auto-populated based on the application of an institution-specific retention schedule to the classification scheme / file plan, when one is in use.  </w:t>
            </w:r>
            <w:r w:rsidR="00904A44">
              <w:t>This has yet to be defined for Open Government resources.</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440073" w:rsidP="00F5597F">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Mapping</w:t>
            </w:r>
          </w:p>
        </w:tc>
        <w:tc>
          <w:tcPr>
            <w:tcW w:w="6660" w:type="dxa"/>
          </w:tcPr>
          <w:p w:rsidR="00F5597F" w:rsidRPr="00F3325F" w:rsidRDefault="006D6DD2" w:rsidP="006D6DD2">
            <w:r>
              <w:t>Government of Canada Recordkeeping Metadata Element Set – Retention Period</w:t>
            </w:r>
          </w:p>
        </w:tc>
      </w:tr>
      <w:tr w:rsidR="00FB521A" w:rsidRPr="00F3325F" w:rsidTr="00F5597F">
        <w:trPr>
          <w:cantSplit/>
        </w:trPr>
        <w:tc>
          <w:tcPr>
            <w:tcW w:w="2268" w:type="dxa"/>
          </w:tcPr>
          <w:p w:rsidR="00FB521A" w:rsidRPr="00605059" w:rsidRDefault="00FB521A" w:rsidP="00F5597F">
            <w:pPr>
              <w:rPr>
                <w:b/>
                <w:color w:val="000000"/>
              </w:rPr>
            </w:pPr>
            <w:r w:rsidRPr="00605059">
              <w:rPr>
                <w:b/>
                <w:color w:val="000000"/>
              </w:rPr>
              <w:t>Application</w:t>
            </w:r>
          </w:p>
        </w:tc>
        <w:tc>
          <w:tcPr>
            <w:tcW w:w="6660" w:type="dxa"/>
          </w:tcPr>
          <w:p w:rsidR="00FB521A" w:rsidRDefault="00FB521A" w:rsidP="00FB521A">
            <w:r>
              <w:t xml:space="preserve">Government of Canada Foundational Metadata Element Set, Government of Canada Open Government Metadata Element Set –Open Information Catalogue Extension </w:t>
            </w:r>
          </w:p>
        </w:tc>
      </w:tr>
      <w:tr w:rsidR="00FB521A" w:rsidRPr="00F3325F" w:rsidTr="00F5597F">
        <w:trPr>
          <w:cantSplit/>
        </w:trPr>
        <w:tc>
          <w:tcPr>
            <w:tcW w:w="8928" w:type="dxa"/>
            <w:gridSpan w:val="2"/>
            <w:shd w:val="clear" w:color="auto" w:fill="E0E0E0"/>
          </w:tcPr>
          <w:p w:rsidR="00FB521A" w:rsidRPr="00605059" w:rsidRDefault="00FB521A" w:rsidP="00F5597F">
            <w:pPr>
              <w:jc w:val="center"/>
              <w:rPr>
                <w:b/>
                <w:color w:val="000000"/>
              </w:rPr>
            </w:pPr>
            <w:r w:rsidRPr="00605059">
              <w:rPr>
                <w:b/>
                <w:color w:val="000000"/>
              </w:rPr>
              <w:t>Relations</w:t>
            </w:r>
          </w:p>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Syntax Encoding Scheme</w:t>
            </w:r>
          </w:p>
        </w:tc>
        <w:tc>
          <w:tcPr>
            <w:tcW w:w="6660" w:type="dxa"/>
          </w:tcPr>
          <w:p w:rsidR="00FB521A" w:rsidRPr="00F3325F" w:rsidRDefault="00FB521A" w:rsidP="00F5597F"/>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Vocabulary Encoding Scheme</w:t>
            </w:r>
          </w:p>
        </w:tc>
        <w:tc>
          <w:tcPr>
            <w:tcW w:w="6660" w:type="dxa"/>
          </w:tcPr>
          <w:p w:rsidR="00FB521A" w:rsidRPr="00F3325F" w:rsidRDefault="005F5048" w:rsidP="00F5597F">
            <w:pPr>
              <w:tabs>
                <w:tab w:val="left" w:pos="1350"/>
              </w:tabs>
            </w:pPr>
            <w:r>
              <w:t>To be determined</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F5597F">
            <w:pPr>
              <w:jc w:val="center"/>
              <w:rPr>
                <w:b/>
                <w:color w:val="000000"/>
              </w:rPr>
            </w:pPr>
            <w:r w:rsidRPr="00605059">
              <w:rPr>
                <w:b/>
                <w:color w:val="000000"/>
              </w:rPr>
              <w:t>Conditions of Application – File</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34365F" w:rsidP="005F5048">
            <w:r>
              <w:t>Text, based on vocabulary encoding scheme</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FB521A" w:rsidRDefault="00FB521A" w:rsidP="00F5597F">
            <w:r>
              <w:t>No, this element will be system generated</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r>
              <w:t>Mandatory</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pPr>
              <w:pStyle w:val="TableText"/>
              <w:spacing w:before="0" w:after="0"/>
              <w:jc w:val="left"/>
              <w:rPr>
                <w:rFonts w:ascii="Times New Roman" w:hAnsi="Times New Roman" w:cs="Times New Roman"/>
              </w:rPr>
            </w:pP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B521A" w:rsidRPr="00605059" w:rsidRDefault="00FB521A"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B521A" w:rsidRPr="00F3325F" w:rsidRDefault="00FB521A" w:rsidP="005F5048">
            <w:r>
              <w:t>Single</w:t>
            </w:r>
          </w:p>
        </w:tc>
      </w:tr>
    </w:tbl>
    <w:p w:rsidR="00F5597F" w:rsidRDefault="00F5597F" w:rsidP="00F5597F">
      <w:pPr>
        <w:pStyle w:val="Heading2"/>
      </w:pPr>
    </w:p>
    <w:p w:rsidR="007A3036" w:rsidRPr="007A3036" w:rsidRDefault="007A3036" w:rsidP="007A3036">
      <w:pPr>
        <w:rPr>
          <w:lang w:eastAsia="en-US"/>
        </w:rPr>
      </w:pPr>
    </w:p>
    <w:p w:rsidR="00F5597F" w:rsidRPr="00661D5F" w:rsidRDefault="00844A2C" w:rsidP="00F5597F">
      <w:pPr>
        <w:pStyle w:val="Heading2"/>
      </w:pPr>
      <w:bookmarkStart w:id="145" w:name="_10.60_Public_Value"/>
      <w:bookmarkStart w:id="146" w:name="_Toc466365230"/>
      <w:bookmarkEnd w:id="145"/>
      <w:r>
        <w:lastRenderedPageBreak/>
        <w:t>10.5</w:t>
      </w:r>
      <w:r w:rsidR="00565BA3">
        <w:t>4</w:t>
      </w:r>
      <w:r w:rsidR="00F5597F">
        <w:t xml:space="preserve"> </w:t>
      </w:r>
      <w:r w:rsidR="00601227">
        <w:t>Public Value Retention Trigger</w:t>
      </w:r>
      <w:bookmarkEnd w:id="146"/>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F3325F" w:rsidRDefault="008C0957" w:rsidP="00F5597F">
            <w:pPr>
              <w:keepNext/>
              <w:rPr>
                <w:color w:val="000000"/>
              </w:rPr>
            </w:pPr>
            <w:r>
              <w:rPr>
                <w:color w:val="000000"/>
              </w:rPr>
              <w:t>publicValueRetention</w:t>
            </w:r>
            <w:r w:rsidR="00601227">
              <w:rPr>
                <w:color w:val="000000"/>
              </w:rPr>
              <w:t>Trigger</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F3325F" w:rsidRDefault="00755E6F" w:rsidP="00601227">
            <w:pPr>
              <w:rPr>
                <w:color w:val="000000"/>
              </w:rPr>
            </w:pPr>
            <w:r>
              <w:t>To be determined</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755E6F" w:rsidRDefault="00F5597F" w:rsidP="00755E6F">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F5597F">
            <w:pPr>
              <w:rPr>
                <w:color w:val="000000"/>
              </w:rPr>
            </w:pPr>
            <w:r>
              <w:t>Treasury Board Secretariat, Information Management and Open Government Directorate</w:t>
            </w:r>
            <w:r w:rsidR="006D6DD2">
              <w:t>, based on the Government of Canada’s Recordkeeping Metadata Element Set</w:t>
            </w:r>
            <w:r w:rsidR="006D6DD2" w:rsidRPr="00F3325F">
              <w:rPr>
                <w:color w:val="000000"/>
              </w:rPr>
              <w:t xml:space="preserve"> </w:t>
            </w:r>
          </w:p>
        </w:tc>
      </w:tr>
      <w:tr w:rsidR="00F5597F" w:rsidRPr="00F3325F" w:rsidTr="00F5597F">
        <w:trPr>
          <w:cantSplit/>
        </w:trPr>
        <w:tc>
          <w:tcPr>
            <w:tcW w:w="2268" w:type="dxa"/>
          </w:tcPr>
          <w:p w:rsidR="00F5597F" w:rsidRPr="00605059" w:rsidRDefault="00DB1912" w:rsidP="00F5597F">
            <w:pPr>
              <w:rPr>
                <w:b/>
                <w:color w:val="000000"/>
              </w:rPr>
            </w:pPr>
            <w:r>
              <w:rPr>
                <w:b/>
                <w:color w:val="000000"/>
              </w:rPr>
              <w:t xml:space="preserve">English </w:t>
            </w:r>
            <w:r w:rsidR="00F5597F" w:rsidRPr="00605059">
              <w:rPr>
                <w:b/>
                <w:color w:val="000000"/>
              </w:rPr>
              <w:t>Label</w:t>
            </w:r>
          </w:p>
        </w:tc>
        <w:tc>
          <w:tcPr>
            <w:tcW w:w="6660" w:type="dxa"/>
          </w:tcPr>
          <w:p w:rsidR="00F5597F" w:rsidRPr="00F3325F" w:rsidRDefault="00601227" w:rsidP="00F5597F">
            <w:pPr>
              <w:rPr>
                <w:color w:val="000000"/>
              </w:rPr>
            </w:pPr>
            <w:r>
              <w:t>Public Value Retention Trigger</w:t>
            </w:r>
          </w:p>
        </w:tc>
      </w:tr>
      <w:tr w:rsidR="00DB1912" w:rsidRPr="00F3325F" w:rsidTr="00F5597F">
        <w:trPr>
          <w:cantSplit/>
        </w:trPr>
        <w:tc>
          <w:tcPr>
            <w:tcW w:w="2268" w:type="dxa"/>
          </w:tcPr>
          <w:p w:rsidR="00DB1912" w:rsidRDefault="00DB1912" w:rsidP="00F5597F">
            <w:pPr>
              <w:rPr>
                <w:b/>
                <w:color w:val="000000"/>
              </w:rPr>
            </w:pPr>
            <w:r>
              <w:rPr>
                <w:b/>
                <w:color w:val="000000"/>
              </w:rPr>
              <w:t>French Label</w:t>
            </w:r>
          </w:p>
        </w:tc>
        <w:tc>
          <w:tcPr>
            <w:tcW w:w="6660" w:type="dxa"/>
          </w:tcPr>
          <w:p w:rsidR="00DB1912" w:rsidRDefault="00DB1912" w:rsidP="00F5597F">
            <w:r>
              <w:t>??</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904A44" w:rsidRDefault="00601227" w:rsidP="00904A44">
            <w:r>
              <w:t>A description of a condition that should be met to initiate the retention period countdown.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F3325F" w:rsidRDefault="00F5597F" w:rsidP="00F5597F">
            <w:pPr>
              <w:rPr>
                <w:color w:val="000000"/>
              </w:rPr>
            </w:pP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601227" w:rsidP="00904A44">
            <w:pPr>
              <w:tabs>
                <w:tab w:val="left" w:pos="8789"/>
              </w:tabs>
              <w:ind w:right="429"/>
            </w:pPr>
            <w:r>
              <w:t>This element will be automatically populated when a resource is uploaded in the Open Government Registry.</w:t>
            </w:r>
            <w:r w:rsidR="00904A44">
              <w:t xml:space="preserve"> It will be populated based on the application of an institution-specific retention schedule to the classification scheme / file plan, if one is in use.  This has yet to be defined for Open Government resources.</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904A44" w:rsidP="00904A44">
            <w:r>
              <w:t xml:space="preserve">To be determined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Mapping</w:t>
            </w:r>
          </w:p>
        </w:tc>
        <w:tc>
          <w:tcPr>
            <w:tcW w:w="6660" w:type="dxa"/>
          </w:tcPr>
          <w:p w:rsidR="00F5597F" w:rsidRPr="00F3325F" w:rsidRDefault="006D6DD2" w:rsidP="00F5597F">
            <w:r>
              <w:t>Government of Canada Recordkeeping Metadata Element Set – Retention Trigger</w:t>
            </w:r>
          </w:p>
        </w:tc>
      </w:tr>
      <w:tr w:rsidR="00FB521A" w:rsidRPr="00F3325F" w:rsidTr="00F5597F">
        <w:trPr>
          <w:cantSplit/>
        </w:trPr>
        <w:tc>
          <w:tcPr>
            <w:tcW w:w="2268" w:type="dxa"/>
          </w:tcPr>
          <w:p w:rsidR="00FB521A" w:rsidRPr="00605059" w:rsidRDefault="00FB521A" w:rsidP="00F5597F">
            <w:pPr>
              <w:rPr>
                <w:b/>
                <w:color w:val="000000"/>
              </w:rPr>
            </w:pPr>
            <w:r w:rsidRPr="00605059">
              <w:rPr>
                <w:b/>
                <w:color w:val="000000"/>
              </w:rPr>
              <w:t>Application</w:t>
            </w:r>
          </w:p>
        </w:tc>
        <w:tc>
          <w:tcPr>
            <w:tcW w:w="6660" w:type="dxa"/>
          </w:tcPr>
          <w:p w:rsidR="00FB521A" w:rsidRDefault="00FB521A" w:rsidP="00FB521A">
            <w:r>
              <w:t xml:space="preserve">Government of Canada Foundational Metadata Element Set, Government of Canada Open Government Metadata Element Set –Open Information Catalogue Extension </w:t>
            </w:r>
          </w:p>
        </w:tc>
      </w:tr>
      <w:tr w:rsidR="00FB521A" w:rsidRPr="00F3325F" w:rsidTr="00F5597F">
        <w:trPr>
          <w:cantSplit/>
        </w:trPr>
        <w:tc>
          <w:tcPr>
            <w:tcW w:w="8928" w:type="dxa"/>
            <w:gridSpan w:val="2"/>
            <w:shd w:val="clear" w:color="auto" w:fill="E0E0E0"/>
          </w:tcPr>
          <w:p w:rsidR="00FB521A" w:rsidRPr="00605059" w:rsidRDefault="00FB521A" w:rsidP="00F5597F">
            <w:pPr>
              <w:jc w:val="center"/>
              <w:rPr>
                <w:b/>
                <w:color w:val="000000"/>
              </w:rPr>
            </w:pPr>
            <w:r w:rsidRPr="00605059">
              <w:rPr>
                <w:b/>
                <w:color w:val="000000"/>
              </w:rPr>
              <w:t>Relations</w:t>
            </w:r>
          </w:p>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Syntax Encoding Scheme</w:t>
            </w:r>
          </w:p>
        </w:tc>
        <w:tc>
          <w:tcPr>
            <w:tcW w:w="6660" w:type="dxa"/>
          </w:tcPr>
          <w:p w:rsidR="00FB521A" w:rsidRPr="00F3325F" w:rsidRDefault="00FB521A" w:rsidP="00F5597F"/>
        </w:tc>
      </w:tr>
      <w:tr w:rsidR="00FB521A" w:rsidRPr="00F3325F" w:rsidTr="00F5597F">
        <w:trPr>
          <w:cantSplit/>
        </w:trPr>
        <w:tc>
          <w:tcPr>
            <w:tcW w:w="2268" w:type="dxa"/>
          </w:tcPr>
          <w:p w:rsidR="00FB521A" w:rsidRPr="00605059" w:rsidRDefault="00FB521A" w:rsidP="00F5597F">
            <w:pPr>
              <w:pStyle w:val="FootnoteText"/>
              <w:rPr>
                <w:b/>
                <w:sz w:val="24"/>
                <w:szCs w:val="24"/>
              </w:rPr>
            </w:pPr>
            <w:r w:rsidRPr="00605059">
              <w:rPr>
                <w:b/>
                <w:sz w:val="24"/>
                <w:szCs w:val="24"/>
              </w:rPr>
              <w:t>Has Vocabulary Encoding Scheme</w:t>
            </w:r>
          </w:p>
        </w:tc>
        <w:tc>
          <w:tcPr>
            <w:tcW w:w="6660" w:type="dxa"/>
          </w:tcPr>
          <w:p w:rsidR="00FB521A" w:rsidRPr="00F3325F" w:rsidRDefault="00440073" w:rsidP="00F5597F">
            <w:pPr>
              <w:tabs>
                <w:tab w:val="left" w:pos="1350"/>
              </w:tabs>
            </w:pPr>
            <w:r>
              <w:t xml:space="preserve">To be determined </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B521A" w:rsidRPr="00605059" w:rsidRDefault="00FB521A" w:rsidP="00F5597F">
            <w:pPr>
              <w:jc w:val="center"/>
              <w:rPr>
                <w:b/>
                <w:color w:val="000000"/>
              </w:rPr>
            </w:pPr>
            <w:r w:rsidRPr="00605059">
              <w:rPr>
                <w:b/>
                <w:color w:val="000000"/>
              </w:rPr>
              <w:t>Conditions of Application – File</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904A44">
            <w:r>
              <w:t xml:space="preserve">Text, based on </w:t>
            </w:r>
            <w:r w:rsidR="0034365F">
              <w:t xml:space="preserve">vocabulary </w:t>
            </w:r>
            <w:r>
              <w:t>encoding scheme</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FB521A" w:rsidRDefault="00FB521A" w:rsidP="008D11E5">
            <w:r>
              <w:t>No, this element will be system generated</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r>
              <w:t>Mandatory</w:t>
            </w: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B521A" w:rsidRPr="00605059" w:rsidRDefault="00FB521A"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B521A" w:rsidRPr="00F3325F" w:rsidRDefault="00FB521A" w:rsidP="00F5597F">
            <w:pPr>
              <w:pStyle w:val="TableText"/>
              <w:spacing w:before="0" w:after="0"/>
              <w:jc w:val="left"/>
              <w:rPr>
                <w:rFonts w:ascii="Times New Roman" w:hAnsi="Times New Roman" w:cs="Times New Roman"/>
              </w:rPr>
            </w:pPr>
          </w:p>
        </w:tc>
      </w:tr>
      <w:tr w:rsidR="00FB521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B521A" w:rsidRPr="00605059" w:rsidRDefault="00FB521A"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B521A" w:rsidRPr="00F3325F" w:rsidRDefault="00FB521A" w:rsidP="00904A44">
            <w:r>
              <w:t>Single</w:t>
            </w:r>
          </w:p>
        </w:tc>
      </w:tr>
    </w:tbl>
    <w:p w:rsidR="00601227" w:rsidRPr="00601227" w:rsidRDefault="00601227" w:rsidP="00601227">
      <w:pPr>
        <w:rPr>
          <w:lang w:eastAsia="en-US"/>
        </w:rPr>
      </w:pPr>
      <w:r>
        <w:rPr>
          <w:lang w:eastAsia="en-US"/>
        </w:rPr>
        <w:tab/>
      </w:r>
      <w:r>
        <w:rPr>
          <w:lang w:eastAsia="en-US"/>
        </w:rPr>
        <w:tab/>
      </w:r>
    </w:p>
    <w:p w:rsidR="0034365F" w:rsidRDefault="0034365F" w:rsidP="009C4C2A">
      <w:pPr>
        <w:pStyle w:val="Heading2"/>
      </w:pPr>
      <w:bookmarkStart w:id="147" w:name="_10.61_Public_Value"/>
      <w:bookmarkStart w:id="148" w:name="_Toc466365231"/>
      <w:bookmarkEnd w:id="147"/>
    </w:p>
    <w:p w:rsidR="00F5597F" w:rsidRPr="00661D5F" w:rsidRDefault="00844A2C" w:rsidP="009C4C2A">
      <w:pPr>
        <w:pStyle w:val="Heading2"/>
      </w:pPr>
      <w:r>
        <w:t>10.5</w:t>
      </w:r>
      <w:r w:rsidR="00565BA3">
        <w:t>5</w:t>
      </w:r>
      <w:r w:rsidR="00F5597F">
        <w:t xml:space="preserve"> </w:t>
      </w:r>
      <w:r w:rsidR="00601227">
        <w:t>Public Value Retention Trigger Date</w:t>
      </w:r>
      <w:bookmarkEnd w:id="148"/>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F3325F" w:rsidRDefault="008C0957" w:rsidP="00F5597F">
            <w:pPr>
              <w:keepNext/>
              <w:rPr>
                <w:color w:val="000000"/>
              </w:rPr>
            </w:pPr>
            <w:r>
              <w:rPr>
                <w:color w:val="000000"/>
              </w:rPr>
              <w:t>publicValueRetentionTrigger</w:t>
            </w:r>
            <w:r w:rsidR="00601227">
              <w:rPr>
                <w:color w:val="000000"/>
              </w:rPr>
              <w:t>Date</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F3325F" w:rsidRDefault="00904A44" w:rsidP="00601227">
            <w:pPr>
              <w:rPr>
                <w:color w:val="000000"/>
              </w:rPr>
            </w:pPr>
            <w:r>
              <w:rPr>
                <w:color w:val="000000"/>
              </w:rPr>
              <w:t>To be determined</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904A44" w:rsidRDefault="00F5597F" w:rsidP="00904A44">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F5597F">
            <w:pPr>
              <w:rPr>
                <w:color w:val="000000"/>
              </w:rPr>
            </w:pPr>
            <w:r>
              <w:t>Treasury Board Secretariat, Information Management and Open Government Directorate</w:t>
            </w:r>
            <w:r w:rsidRPr="00F3325F">
              <w:rPr>
                <w:color w:val="000000"/>
              </w:rPr>
              <w:t xml:space="preserve"> </w:t>
            </w:r>
          </w:p>
        </w:tc>
      </w:tr>
      <w:tr w:rsidR="00F5597F" w:rsidRPr="00F3325F" w:rsidTr="00F5597F">
        <w:trPr>
          <w:cantSplit/>
        </w:trPr>
        <w:tc>
          <w:tcPr>
            <w:tcW w:w="2268" w:type="dxa"/>
          </w:tcPr>
          <w:p w:rsidR="00F5597F" w:rsidRPr="00605059" w:rsidRDefault="00DB1912" w:rsidP="00F5597F">
            <w:pPr>
              <w:rPr>
                <w:b/>
                <w:color w:val="000000"/>
              </w:rPr>
            </w:pPr>
            <w:r>
              <w:rPr>
                <w:b/>
                <w:color w:val="000000"/>
              </w:rPr>
              <w:t xml:space="preserve">English </w:t>
            </w:r>
            <w:r w:rsidR="00F5597F" w:rsidRPr="00605059">
              <w:rPr>
                <w:b/>
                <w:color w:val="000000"/>
              </w:rPr>
              <w:t>Label</w:t>
            </w:r>
          </w:p>
        </w:tc>
        <w:tc>
          <w:tcPr>
            <w:tcW w:w="6660" w:type="dxa"/>
          </w:tcPr>
          <w:p w:rsidR="00F5597F" w:rsidRPr="00F3325F" w:rsidRDefault="00601227" w:rsidP="00F5597F">
            <w:pPr>
              <w:rPr>
                <w:color w:val="000000"/>
              </w:rPr>
            </w:pPr>
            <w:r>
              <w:rPr>
                <w:color w:val="000000"/>
              </w:rPr>
              <w:t>Public Value Retention Trigger Date</w:t>
            </w:r>
          </w:p>
        </w:tc>
      </w:tr>
      <w:tr w:rsidR="00DB1912" w:rsidRPr="00F3325F" w:rsidTr="00F5597F">
        <w:trPr>
          <w:cantSplit/>
        </w:trPr>
        <w:tc>
          <w:tcPr>
            <w:tcW w:w="2268" w:type="dxa"/>
          </w:tcPr>
          <w:p w:rsidR="00DB1912" w:rsidRDefault="00DB1912" w:rsidP="00F5597F">
            <w:pPr>
              <w:rPr>
                <w:b/>
                <w:color w:val="000000"/>
              </w:rPr>
            </w:pPr>
            <w:r>
              <w:rPr>
                <w:b/>
                <w:color w:val="000000"/>
              </w:rPr>
              <w:t>French Label</w:t>
            </w:r>
          </w:p>
        </w:tc>
        <w:tc>
          <w:tcPr>
            <w:tcW w:w="6660" w:type="dxa"/>
          </w:tcPr>
          <w:p w:rsidR="00DB1912" w:rsidRDefault="00DB1912" w:rsidP="00F5597F">
            <w:pPr>
              <w:rPr>
                <w:color w:val="000000"/>
              </w:rPr>
            </w:pPr>
            <w:r>
              <w:rPr>
                <w:color w:val="000000"/>
              </w:rPr>
              <w:t>??</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904A44" w:rsidRDefault="00601227" w:rsidP="00904A44">
            <w:r>
              <w:t>The date that initiates the retention period countdown.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F3325F" w:rsidRDefault="00F5597F" w:rsidP="00F5597F">
            <w:pPr>
              <w:rPr>
                <w:color w:val="000000"/>
              </w:rPr>
            </w:pP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601227" w:rsidP="00F5597F">
            <w:r>
              <w:t>This element will be automatically populated when a resource is uploaded in the Open Government Registry</w:t>
            </w:r>
            <w:r w:rsidR="00904A44">
              <w:t xml:space="preserve">, when a retention period, and trigger date has been defined for Open Government resources. </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904A44" w:rsidP="00F5597F">
            <w:r>
              <w:t>2020-02-02</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Mapping</w:t>
            </w:r>
          </w:p>
        </w:tc>
        <w:tc>
          <w:tcPr>
            <w:tcW w:w="6660" w:type="dxa"/>
          </w:tcPr>
          <w:p w:rsidR="00F5597F" w:rsidRPr="00F3325F" w:rsidRDefault="00904A44" w:rsidP="00F5597F">
            <w:r>
              <w:t>Government of Canada Recordkeeping Metadata Element Set – Retention Trigger Date</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Application</w:t>
            </w:r>
          </w:p>
        </w:tc>
        <w:tc>
          <w:tcPr>
            <w:tcW w:w="6660" w:type="dxa"/>
          </w:tcPr>
          <w:p w:rsidR="00F5597F" w:rsidRDefault="00FB521A" w:rsidP="00FB521A">
            <w:r>
              <w:t xml:space="preserve">Government of Canada Foundational Metadata Element Set, Government of Canada Open Government Metadata Element Set –Open Information Catalogue Extension </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Relations</w:t>
            </w:r>
          </w:p>
        </w:tc>
      </w:tr>
      <w:tr w:rsidR="008D11E5" w:rsidRPr="00F3325F" w:rsidTr="00F5597F">
        <w:trPr>
          <w:cantSplit/>
        </w:trPr>
        <w:tc>
          <w:tcPr>
            <w:tcW w:w="2268" w:type="dxa"/>
          </w:tcPr>
          <w:p w:rsidR="008D11E5" w:rsidRPr="00605059" w:rsidRDefault="008D11E5" w:rsidP="00F5597F">
            <w:pPr>
              <w:pStyle w:val="FootnoteText"/>
              <w:rPr>
                <w:b/>
                <w:sz w:val="24"/>
                <w:szCs w:val="24"/>
              </w:rPr>
            </w:pPr>
            <w:r w:rsidRPr="00605059">
              <w:rPr>
                <w:b/>
                <w:sz w:val="24"/>
                <w:szCs w:val="24"/>
              </w:rPr>
              <w:t>Has Syntax Encoding Scheme</w:t>
            </w:r>
          </w:p>
        </w:tc>
        <w:tc>
          <w:tcPr>
            <w:tcW w:w="6660" w:type="dxa"/>
          </w:tcPr>
          <w:p w:rsidR="008D11E5" w:rsidRPr="0068451D" w:rsidRDefault="008D11E5" w:rsidP="00DF237D">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102" w:history="1">
              <w:r w:rsidRPr="0068451D">
                <w:rPr>
                  <w:rStyle w:val="Hyperlink"/>
                </w:rPr>
                <w:t>http://www.w3.org/TR/NOTE-datetime</w:t>
              </w:r>
            </w:hyperlink>
          </w:p>
          <w:p w:rsidR="008D11E5" w:rsidRDefault="008D11E5" w:rsidP="00DF237D"/>
          <w:p w:rsidR="008D11E5" w:rsidRPr="00F3325F" w:rsidRDefault="008D11E5" w:rsidP="00DF237D">
            <w:r w:rsidRPr="0068451D">
              <w:t>Dates are encoded as: YYYY-MM-DD</w:t>
            </w:r>
          </w:p>
        </w:tc>
      </w:tr>
      <w:tr w:rsidR="008D11E5" w:rsidRPr="00F3325F" w:rsidTr="00F5597F">
        <w:trPr>
          <w:cantSplit/>
        </w:trPr>
        <w:tc>
          <w:tcPr>
            <w:tcW w:w="2268" w:type="dxa"/>
          </w:tcPr>
          <w:p w:rsidR="008D11E5" w:rsidRPr="00605059" w:rsidRDefault="008D11E5" w:rsidP="00F5597F">
            <w:pPr>
              <w:pStyle w:val="FootnoteText"/>
              <w:rPr>
                <w:b/>
                <w:sz w:val="24"/>
                <w:szCs w:val="24"/>
              </w:rPr>
            </w:pPr>
            <w:r w:rsidRPr="00605059">
              <w:rPr>
                <w:b/>
                <w:sz w:val="24"/>
                <w:szCs w:val="24"/>
              </w:rPr>
              <w:t>Has Vocabulary Encoding Scheme</w:t>
            </w:r>
          </w:p>
        </w:tc>
        <w:tc>
          <w:tcPr>
            <w:tcW w:w="6660" w:type="dxa"/>
          </w:tcPr>
          <w:p w:rsidR="008D11E5" w:rsidRPr="00F3325F" w:rsidRDefault="008D11E5" w:rsidP="00F5597F">
            <w:pPr>
              <w:tabs>
                <w:tab w:val="left" w:pos="1350"/>
              </w:tabs>
            </w:pP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8D11E5" w:rsidRPr="00605059" w:rsidRDefault="008D11E5" w:rsidP="00F5597F">
            <w:pPr>
              <w:jc w:val="center"/>
              <w:rPr>
                <w:b/>
                <w:color w:val="000000"/>
              </w:rPr>
            </w:pPr>
            <w:r w:rsidRPr="00605059">
              <w:rPr>
                <w:b/>
                <w:color w:val="000000"/>
              </w:rPr>
              <w:t>Conditions of Application – File</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8D11E5" w:rsidRPr="00F3325F" w:rsidRDefault="008D11E5" w:rsidP="00200EA6">
            <w:r>
              <w:t xml:space="preserve">Text, based on </w:t>
            </w:r>
            <w:r w:rsidR="0034365F">
              <w:t xml:space="preserve">syntax </w:t>
            </w:r>
            <w:r>
              <w:t>encoding scheme</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8D11E5" w:rsidRDefault="00DF237D" w:rsidP="00F5597F">
            <w:r>
              <w:t>No, this element will be system generated</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8D11E5" w:rsidRPr="00F3325F" w:rsidRDefault="008D11E5" w:rsidP="00F5597F">
            <w:r>
              <w:t>Mandatory</w:t>
            </w: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D11E5" w:rsidRPr="00605059" w:rsidRDefault="008D11E5"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8D11E5" w:rsidRPr="00F3325F" w:rsidRDefault="008D11E5" w:rsidP="00F5597F">
            <w:pPr>
              <w:pStyle w:val="TableText"/>
              <w:spacing w:before="0" w:after="0"/>
              <w:jc w:val="left"/>
              <w:rPr>
                <w:rFonts w:ascii="Times New Roman" w:hAnsi="Times New Roman" w:cs="Times New Roman"/>
              </w:rPr>
            </w:pPr>
          </w:p>
        </w:tc>
      </w:tr>
      <w:tr w:rsidR="008D11E5"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8D11E5" w:rsidRPr="00605059" w:rsidRDefault="008D11E5"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8D11E5" w:rsidRPr="00F3325F" w:rsidRDefault="008D11E5" w:rsidP="00200EA6">
            <w:r>
              <w:t>Single</w:t>
            </w:r>
          </w:p>
        </w:tc>
      </w:tr>
    </w:tbl>
    <w:p w:rsidR="00601227" w:rsidRDefault="00601227" w:rsidP="00601227">
      <w:pPr>
        <w:rPr>
          <w:lang w:eastAsia="en-US"/>
        </w:rPr>
      </w:pPr>
    </w:p>
    <w:p w:rsidR="00F5597F" w:rsidRPr="00661D5F" w:rsidRDefault="00844A2C" w:rsidP="00F5597F">
      <w:pPr>
        <w:pStyle w:val="Heading2"/>
      </w:pPr>
      <w:bookmarkStart w:id="149" w:name="_10.62_Publisher_–"/>
      <w:bookmarkStart w:id="150" w:name="_Toc466365232"/>
      <w:bookmarkEnd w:id="149"/>
      <w:r>
        <w:lastRenderedPageBreak/>
        <w:t>10.5</w:t>
      </w:r>
      <w:r w:rsidR="00565BA3">
        <w:t>6</w:t>
      </w:r>
      <w:r w:rsidR="00F5597F">
        <w:t xml:space="preserve"> </w:t>
      </w:r>
      <w:r w:rsidR="00601227">
        <w:t>Publisher – Current Organization Name</w:t>
      </w:r>
      <w:bookmarkEnd w:id="150"/>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Term Name</w:t>
            </w:r>
          </w:p>
        </w:tc>
        <w:tc>
          <w:tcPr>
            <w:tcW w:w="6660" w:type="dxa"/>
          </w:tcPr>
          <w:p w:rsidR="00F5597F" w:rsidRPr="00F3325F" w:rsidRDefault="008C0957" w:rsidP="00F5597F">
            <w:pPr>
              <w:keepNext/>
              <w:rPr>
                <w:color w:val="000000"/>
              </w:rPr>
            </w:pPr>
            <w:r>
              <w:rPr>
                <w:color w:val="000000"/>
              </w:rPr>
              <w:t>publisherCurrentOrganizationName</w:t>
            </w:r>
          </w:p>
        </w:tc>
      </w:tr>
      <w:tr w:rsidR="00F5597F" w:rsidRPr="00F3325F" w:rsidTr="00F5597F">
        <w:trPr>
          <w:cantSplit/>
        </w:trPr>
        <w:tc>
          <w:tcPr>
            <w:tcW w:w="2268" w:type="dxa"/>
          </w:tcPr>
          <w:p w:rsidR="00F5597F" w:rsidRPr="00605059" w:rsidRDefault="00F5597F" w:rsidP="00F5597F">
            <w:pPr>
              <w:keepNext/>
              <w:rPr>
                <w:b/>
                <w:color w:val="000000"/>
              </w:rPr>
            </w:pPr>
            <w:r w:rsidRPr="00605059">
              <w:rPr>
                <w:b/>
                <w:color w:val="000000"/>
              </w:rPr>
              <w:t>CKAN Term Name</w:t>
            </w:r>
          </w:p>
        </w:tc>
        <w:tc>
          <w:tcPr>
            <w:tcW w:w="6660" w:type="dxa"/>
          </w:tcPr>
          <w:p w:rsidR="00F5597F" w:rsidRPr="00200EA6" w:rsidRDefault="00601227" w:rsidP="00200EA6">
            <w:r>
              <w:t>owner_org</w:t>
            </w:r>
          </w:p>
        </w:tc>
      </w:tr>
      <w:tr w:rsidR="00F5597F" w:rsidRPr="00F3325F" w:rsidTr="00F5597F">
        <w:trPr>
          <w:cantSplit/>
          <w:trHeight w:val="70"/>
        </w:trPr>
        <w:tc>
          <w:tcPr>
            <w:tcW w:w="2268" w:type="dxa"/>
          </w:tcPr>
          <w:p w:rsidR="00F5597F" w:rsidRPr="00605059" w:rsidRDefault="00F5597F" w:rsidP="00F5597F">
            <w:pPr>
              <w:keepNext/>
              <w:rPr>
                <w:b/>
                <w:color w:val="000000"/>
              </w:rPr>
            </w:pPr>
            <w:r w:rsidRPr="00605059">
              <w:rPr>
                <w:b/>
                <w:color w:val="000000"/>
              </w:rPr>
              <w:t>URI</w:t>
            </w:r>
          </w:p>
        </w:tc>
        <w:tc>
          <w:tcPr>
            <w:tcW w:w="6660" w:type="dxa"/>
          </w:tcPr>
          <w:p w:rsidR="00F5597F" w:rsidRPr="00200EA6" w:rsidRDefault="00F5597F" w:rsidP="00200EA6">
            <w:r>
              <w:t>To be determined</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Defined By</w:t>
            </w:r>
          </w:p>
        </w:tc>
        <w:tc>
          <w:tcPr>
            <w:tcW w:w="6660" w:type="dxa"/>
          </w:tcPr>
          <w:p w:rsidR="00F5597F" w:rsidRPr="00F3325F" w:rsidRDefault="0091094A" w:rsidP="00F5597F">
            <w:pPr>
              <w:rPr>
                <w:color w:val="000000"/>
              </w:rPr>
            </w:pPr>
            <w:r>
              <w:t>Treasury Board Secretariat, Information Management and Open Government Directorate</w:t>
            </w:r>
            <w:r w:rsidRPr="00F3325F">
              <w:rPr>
                <w:color w:val="000000"/>
              </w:rPr>
              <w:t xml:space="preserve"> </w:t>
            </w:r>
          </w:p>
        </w:tc>
      </w:tr>
      <w:tr w:rsidR="00F5597F" w:rsidRPr="00F3325F" w:rsidTr="00F5597F">
        <w:trPr>
          <w:cantSplit/>
        </w:trPr>
        <w:tc>
          <w:tcPr>
            <w:tcW w:w="2268" w:type="dxa"/>
          </w:tcPr>
          <w:p w:rsidR="00F5597F" w:rsidRPr="00605059" w:rsidRDefault="00DB1912" w:rsidP="00F5597F">
            <w:pPr>
              <w:rPr>
                <w:b/>
                <w:color w:val="000000"/>
              </w:rPr>
            </w:pPr>
            <w:r>
              <w:rPr>
                <w:b/>
                <w:color w:val="000000"/>
              </w:rPr>
              <w:t xml:space="preserve">English </w:t>
            </w:r>
            <w:r w:rsidR="00F5597F" w:rsidRPr="00605059">
              <w:rPr>
                <w:b/>
                <w:color w:val="000000"/>
              </w:rPr>
              <w:t>Label</w:t>
            </w:r>
          </w:p>
        </w:tc>
        <w:tc>
          <w:tcPr>
            <w:tcW w:w="6660" w:type="dxa"/>
          </w:tcPr>
          <w:p w:rsidR="00F5597F" w:rsidRPr="00F3325F" w:rsidRDefault="00601227" w:rsidP="00F5597F">
            <w:pPr>
              <w:rPr>
                <w:color w:val="000000"/>
              </w:rPr>
            </w:pPr>
            <w:r>
              <w:t>Publisher-Current Organization Name</w:t>
            </w:r>
          </w:p>
        </w:tc>
      </w:tr>
      <w:tr w:rsidR="00DB1912" w:rsidRPr="00F3325F" w:rsidTr="00F5597F">
        <w:trPr>
          <w:cantSplit/>
        </w:trPr>
        <w:tc>
          <w:tcPr>
            <w:tcW w:w="2268" w:type="dxa"/>
          </w:tcPr>
          <w:p w:rsidR="00DB1912" w:rsidRDefault="00DB1912" w:rsidP="00F5597F">
            <w:pPr>
              <w:rPr>
                <w:b/>
                <w:color w:val="000000"/>
              </w:rPr>
            </w:pPr>
            <w:r>
              <w:rPr>
                <w:b/>
                <w:color w:val="000000"/>
              </w:rPr>
              <w:t>French Label</w:t>
            </w:r>
          </w:p>
        </w:tc>
        <w:tc>
          <w:tcPr>
            <w:tcW w:w="6660" w:type="dxa"/>
          </w:tcPr>
          <w:p w:rsidR="00DB1912" w:rsidRDefault="00DB1912" w:rsidP="00F5597F">
            <w:r>
              <w:t>Organisation</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Definition</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 xml:space="preserve">Definition </w:t>
            </w:r>
          </w:p>
        </w:tc>
        <w:tc>
          <w:tcPr>
            <w:tcW w:w="6660" w:type="dxa"/>
          </w:tcPr>
          <w:p w:rsidR="00F5597F" w:rsidRPr="00200EA6" w:rsidRDefault="00601227" w:rsidP="00200EA6">
            <w:r>
              <w:t>An entity responsible for making the resource available.</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Description (Open Government Specific)</w:t>
            </w:r>
          </w:p>
        </w:tc>
        <w:tc>
          <w:tcPr>
            <w:tcW w:w="6660" w:type="dxa"/>
          </w:tcPr>
          <w:p w:rsidR="00F5597F" w:rsidRPr="008E6832" w:rsidRDefault="00064310" w:rsidP="00F5597F">
            <w:pPr>
              <w:rPr>
                <w:color w:val="000000"/>
              </w:rPr>
            </w:pPr>
            <w:r w:rsidRPr="008E6832">
              <w:t>The Title of the current Organization (GC Department or Agency) primarily responsible for publishing the asset</w:t>
            </w:r>
            <w:r w:rsidR="00D24CF6">
              <w:t>.</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Comment (Implementation Notes)</w:t>
            </w:r>
          </w:p>
        </w:tc>
        <w:tc>
          <w:tcPr>
            <w:tcW w:w="6660" w:type="dxa"/>
          </w:tcPr>
          <w:p w:rsidR="00F5597F" w:rsidRPr="00F3325F" w:rsidRDefault="00D24CF6" w:rsidP="00F5597F">
            <w:r>
              <w:t>This element should be populated with the name of the GC Organization that holds, archives, publishes, prints, distributes, releases, issues and or produces the asset. For datasets, this is understood as the Organization that makes the data publically available.</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Example</w:t>
            </w:r>
          </w:p>
        </w:tc>
        <w:tc>
          <w:tcPr>
            <w:tcW w:w="6660" w:type="dxa"/>
          </w:tcPr>
          <w:p w:rsidR="00F5597F" w:rsidRPr="00F3325F" w:rsidRDefault="00601227" w:rsidP="00F5597F">
            <w:r>
              <w:t>Agriculture and Agri-Food Canada</w:t>
            </w:r>
          </w:p>
        </w:tc>
      </w:tr>
      <w:tr w:rsidR="008E6832" w:rsidRPr="00F3325F" w:rsidTr="00F5597F">
        <w:trPr>
          <w:cantSplit/>
        </w:trPr>
        <w:tc>
          <w:tcPr>
            <w:tcW w:w="2268" w:type="dxa"/>
            <w:vMerge w:val="restart"/>
          </w:tcPr>
          <w:p w:rsidR="008E6832" w:rsidRPr="00605059" w:rsidRDefault="008E6832" w:rsidP="00F5597F">
            <w:pPr>
              <w:rPr>
                <w:b/>
                <w:color w:val="000000"/>
              </w:rPr>
            </w:pPr>
            <w:r w:rsidRPr="00605059">
              <w:rPr>
                <w:b/>
                <w:color w:val="000000"/>
              </w:rPr>
              <w:t>Mapping</w:t>
            </w:r>
          </w:p>
        </w:tc>
        <w:tc>
          <w:tcPr>
            <w:tcW w:w="6660" w:type="dxa"/>
          </w:tcPr>
          <w:p w:rsidR="008E6832" w:rsidRPr="00F3325F" w:rsidRDefault="008E6832" w:rsidP="00F5597F">
            <w:r>
              <w:t>Metadata Object Description Schema - &lt;originInfo&gt;&lt;publisher&gt;</w:t>
            </w:r>
          </w:p>
        </w:tc>
      </w:tr>
      <w:tr w:rsidR="00D24CF6" w:rsidRPr="00F3325F" w:rsidTr="00F5597F">
        <w:trPr>
          <w:cantSplit/>
        </w:trPr>
        <w:tc>
          <w:tcPr>
            <w:tcW w:w="2268" w:type="dxa"/>
            <w:vMerge/>
          </w:tcPr>
          <w:p w:rsidR="00D24CF6" w:rsidRPr="00605059" w:rsidRDefault="00D24CF6" w:rsidP="00F5597F">
            <w:pPr>
              <w:rPr>
                <w:b/>
                <w:color w:val="000000"/>
              </w:rPr>
            </w:pPr>
          </w:p>
        </w:tc>
        <w:tc>
          <w:tcPr>
            <w:tcW w:w="6660" w:type="dxa"/>
          </w:tcPr>
          <w:p w:rsidR="00D24CF6" w:rsidRDefault="00D24CF6" w:rsidP="00F5597F">
            <w:r>
              <w:t>Dublin Core – dc:publisher, dcterms:pubilisher</w:t>
            </w:r>
          </w:p>
        </w:tc>
      </w:tr>
      <w:tr w:rsidR="00D24CF6" w:rsidRPr="00F3325F" w:rsidTr="00F5597F">
        <w:trPr>
          <w:cantSplit/>
        </w:trPr>
        <w:tc>
          <w:tcPr>
            <w:tcW w:w="2268" w:type="dxa"/>
            <w:vMerge/>
          </w:tcPr>
          <w:p w:rsidR="00D24CF6" w:rsidRPr="00605059" w:rsidRDefault="00D24CF6" w:rsidP="00F5597F">
            <w:pPr>
              <w:rPr>
                <w:b/>
                <w:color w:val="000000"/>
              </w:rPr>
            </w:pPr>
          </w:p>
        </w:tc>
        <w:tc>
          <w:tcPr>
            <w:tcW w:w="6660" w:type="dxa"/>
          </w:tcPr>
          <w:p w:rsidR="00D24CF6" w:rsidRDefault="00D24CF6" w:rsidP="00D24CF6">
            <w:r>
              <w:t>Data Catalog Vocabulary (DCAT) – dct:publisher</w:t>
            </w:r>
          </w:p>
        </w:tc>
      </w:tr>
      <w:tr w:rsidR="008E6832" w:rsidRPr="00F3325F" w:rsidTr="00F5597F">
        <w:trPr>
          <w:cantSplit/>
        </w:trPr>
        <w:tc>
          <w:tcPr>
            <w:tcW w:w="2268" w:type="dxa"/>
            <w:vMerge/>
          </w:tcPr>
          <w:p w:rsidR="008E6832" w:rsidRPr="00605059" w:rsidRDefault="008E6832" w:rsidP="00F5597F">
            <w:pPr>
              <w:rPr>
                <w:b/>
                <w:color w:val="000000"/>
              </w:rPr>
            </w:pPr>
          </w:p>
        </w:tc>
        <w:tc>
          <w:tcPr>
            <w:tcW w:w="6660" w:type="dxa"/>
          </w:tcPr>
          <w:p w:rsidR="008E6832" w:rsidRDefault="008E6832" w:rsidP="008E6832">
            <w:r>
              <w:t>Schema.org - Thing &gt; CreativeWork &gt; publisher</w:t>
            </w:r>
          </w:p>
        </w:tc>
      </w:tr>
      <w:tr w:rsidR="00F5597F" w:rsidRPr="00F3325F" w:rsidTr="00F5597F">
        <w:trPr>
          <w:cantSplit/>
        </w:trPr>
        <w:tc>
          <w:tcPr>
            <w:tcW w:w="2268" w:type="dxa"/>
          </w:tcPr>
          <w:p w:rsidR="00F5597F" w:rsidRPr="00605059" w:rsidRDefault="00F5597F" w:rsidP="00F5597F">
            <w:pPr>
              <w:rPr>
                <w:b/>
                <w:color w:val="000000"/>
              </w:rPr>
            </w:pPr>
            <w:r w:rsidRPr="00605059">
              <w:rPr>
                <w:b/>
                <w:color w:val="000000"/>
              </w:rPr>
              <w:t>Application</w:t>
            </w:r>
          </w:p>
        </w:tc>
        <w:tc>
          <w:tcPr>
            <w:tcW w:w="6660" w:type="dxa"/>
          </w:tcPr>
          <w:p w:rsidR="00F5597F" w:rsidRDefault="00FB521A" w:rsidP="00F5597F">
            <w:r>
              <w:t>Government of Canada Foundational Metadata Element Set, Government of Canada Open Government Metadata Element Set – Open Data and Open Information Catalogue Extensions</w:t>
            </w:r>
          </w:p>
        </w:tc>
      </w:tr>
      <w:tr w:rsidR="00F5597F" w:rsidRPr="00F3325F" w:rsidTr="00F5597F">
        <w:trPr>
          <w:cantSplit/>
        </w:trPr>
        <w:tc>
          <w:tcPr>
            <w:tcW w:w="8928" w:type="dxa"/>
            <w:gridSpan w:val="2"/>
            <w:shd w:val="clear" w:color="auto" w:fill="E0E0E0"/>
          </w:tcPr>
          <w:p w:rsidR="00F5597F" w:rsidRPr="00605059" w:rsidRDefault="00F5597F" w:rsidP="00F5597F">
            <w:pPr>
              <w:jc w:val="center"/>
              <w:rPr>
                <w:b/>
                <w:color w:val="000000"/>
              </w:rPr>
            </w:pPr>
            <w:r w:rsidRPr="00605059">
              <w:rPr>
                <w:b/>
                <w:color w:val="000000"/>
              </w:rPr>
              <w:t>Relations</w:t>
            </w:r>
          </w:p>
        </w:tc>
      </w:tr>
      <w:tr w:rsidR="00F5597F" w:rsidRPr="00F3325F" w:rsidTr="00F5597F">
        <w:trPr>
          <w:cantSplit/>
        </w:trPr>
        <w:tc>
          <w:tcPr>
            <w:tcW w:w="2268" w:type="dxa"/>
          </w:tcPr>
          <w:p w:rsidR="00F5597F" w:rsidRPr="00605059" w:rsidRDefault="00F5597F" w:rsidP="00F5597F">
            <w:pPr>
              <w:pStyle w:val="FootnoteText"/>
              <w:rPr>
                <w:b/>
                <w:sz w:val="24"/>
                <w:szCs w:val="24"/>
              </w:rPr>
            </w:pPr>
            <w:r w:rsidRPr="00605059">
              <w:rPr>
                <w:b/>
                <w:sz w:val="24"/>
                <w:szCs w:val="24"/>
              </w:rPr>
              <w:t>Has Syntax Encoding Scheme</w:t>
            </w:r>
          </w:p>
        </w:tc>
        <w:tc>
          <w:tcPr>
            <w:tcW w:w="6660" w:type="dxa"/>
          </w:tcPr>
          <w:p w:rsidR="00F5597F" w:rsidRPr="00F3325F" w:rsidRDefault="00F5597F" w:rsidP="00F5597F"/>
        </w:tc>
      </w:tr>
      <w:tr w:rsidR="00F5597F" w:rsidRPr="00F3325F" w:rsidTr="00F5597F">
        <w:trPr>
          <w:cantSplit/>
        </w:trPr>
        <w:tc>
          <w:tcPr>
            <w:tcW w:w="2268" w:type="dxa"/>
          </w:tcPr>
          <w:p w:rsidR="00F5597F" w:rsidRPr="00605059" w:rsidRDefault="00F5597F" w:rsidP="00F5597F">
            <w:pPr>
              <w:pStyle w:val="FootnoteText"/>
              <w:rPr>
                <w:b/>
                <w:sz w:val="24"/>
                <w:szCs w:val="24"/>
              </w:rPr>
            </w:pPr>
            <w:r w:rsidRPr="00605059">
              <w:rPr>
                <w:b/>
                <w:sz w:val="24"/>
                <w:szCs w:val="24"/>
              </w:rPr>
              <w:t>Has Vocabulary Encoding Scheme</w:t>
            </w:r>
          </w:p>
        </w:tc>
        <w:tc>
          <w:tcPr>
            <w:tcW w:w="6660" w:type="dxa"/>
          </w:tcPr>
          <w:p w:rsidR="00F5597F" w:rsidRPr="00F3325F" w:rsidRDefault="00601227" w:rsidP="00964F6C">
            <w:r w:rsidRPr="00964F6C">
              <w:t>Publisher - Current Organization Name</w:t>
            </w:r>
            <w:r w:rsidR="00200EA6" w:rsidRPr="00964F6C">
              <w:t xml:space="preserve"> Codelist (</w:t>
            </w:r>
            <w:hyperlink w:anchor="_Publisher_-_Current" w:history="1">
              <w:r w:rsidR="00200EA6" w:rsidRPr="00964F6C">
                <w:rPr>
                  <w:rStyle w:val="Hyperlink"/>
                </w:rPr>
                <w:t>See Appendix 1.4</w:t>
              </w:r>
            </w:hyperlink>
            <w:r w:rsidR="00200EA6" w:rsidRPr="00964F6C">
              <w:t>)</w:t>
            </w:r>
            <w:r>
              <w:br/>
              <w:t xml:space="preserve">Source </w:t>
            </w:r>
            <w:r w:rsidR="00904A44">
              <w:t>: Government of Canada R</w:t>
            </w:r>
            <w:r>
              <w:t>egistry of Applied Titles</w:t>
            </w:r>
          </w:p>
        </w:tc>
      </w:tr>
      <w:tr w:rsidR="00F5597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F5597F" w:rsidRPr="00605059" w:rsidRDefault="00F5597F" w:rsidP="00F5597F">
            <w:pPr>
              <w:jc w:val="center"/>
              <w:rPr>
                <w:b/>
                <w:color w:val="000000"/>
              </w:rPr>
            </w:pPr>
            <w:r w:rsidRPr="00605059">
              <w:rPr>
                <w:b/>
                <w:color w:val="000000"/>
              </w:rPr>
              <w:t>Conditions of Application – File</w:t>
            </w:r>
          </w:p>
        </w:tc>
      </w:tr>
      <w:tr w:rsidR="00F5597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5597F" w:rsidRPr="00605059" w:rsidRDefault="00F5597F"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F5597F" w:rsidRPr="00F3325F" w:rsidRDefault="00DF237D" w:rsidP="00200EA6">
            <w:r>
              <w:t xml:space="preserve">Text, based on </w:t>
            </w:r>
            <w:r w:rsidR="0034365F">
              <w:t xml:space="preserve">vocabulary </w:t>
            </w:r>
            <w:r>
              <w:t>encoding scheme</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DF237D">
            <w:r>
              <w:t>No, this element will be system generated (based on the organization an account is linked to).  However, if a user account is associated with more than one organization, they will be able to modify this element based on the appropriate organization.</w:t>
            </w:r>
          </w:p>
        </w:tc>
      </w:tr>
      <w:tr w:rsidR="00F5597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5597F" w:rsidRPr="00605059" w:rsidRDefault="00F5597F"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F5597F" w:rsidRPr="00F3325F" w:rsidRDefault="00F5597F" w:rsidP="00F5597F">
            <w:r>
              <w:t>Mandatory</w:t>
            </w:r>
          </w:p>
        </w:tc>
      </w:tr>
      <w:tr w:rsidR="00F5597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F5597F" w:rsidRPr="00605059" w:rsidRDefault="00F5597F"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F5597F" w:rsidRPr="00F3325F" w:rsidRDefault="00F5597F" w:rsidP="00F5597F">
            <w:pPr>
              <w:pStyle w:val="TableText"/>
              <w:spacing w:before="0" w:after="0"/>
              <w:jc w:val="left"/>
              <w:rPr>
                <w:rFonts w:ascii="Times New Roman" w:hAnsi="Times New Roman" w:cs="Times New Roman"/>
              </w:rPr>
            </w:pPr>
          </w:p>
        </w:tc>
      </w:tr>
      <w:tr w:rsidR="00F5597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F5597F" w:rsidRPr="00605059" w:rsidRDefault="00F5597F"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F5597F" w:rsidRPr="00F3325F" w:rsidRDefault="00F5597F" w:rsidP="00200EA6">
            <w:r>
              <w:t>Single</w:t>
            </w:r>
          </w:p>
        </w:tc>
      </w:tr>
    </w:tbl>
    <w:p w:rsidR="00964F6C" w:rsidRDefault="00964F6C">
      <w:pPr>
        <w:rPr>
          <w:rFonts w:asciiTheme="majorHAnsi" w:eastAsiaTheme="majorEastAsia" w:hAnsiTheme="majorHAnsi" w:cstheme="majorBidi"/>
          <w:b/>
          <w:bCs/>
          <w:color w:val="4F81BD" w:themeColor="accent1"/>
          <w:sz w:val="26"/>
          <w:szCs w:val="26"/>
          <w:lang w:eastAsia="en-US"/>
        </w:rPr>
      </w:pPr>
      <w:r>
        <w:br w:type="page"/>
      </w:r>
    </w:p>
    <w:p w:rsidR="00F5597F" w:rsidRPr="00661D5F" w:rsidRDefault="00844A2C" w:rsidP="00F5597F">
      <w:pPr>
        <w:pStyle w:val="Heading2"/>
      </w:pPr>
      <w:bookmarkStart w:id="151" w:name="_10.63_Publisher_–"/>
      <w:bookmarkStart w:id="152" w:name="_Toc466365233"/>
      <w:bookmarkEnd w:id="151"/>
      <w:r>
        <w:lastRenderedPageBreak/>
        <w:t>10.5</w:t>
      </w:r>
      <w:r w:rsidR="00565BA3">
        <w:t>7</w:t>
      </w:r>
      <w:r w:rsidR="00F5597F">
        <w:t xml:space="preserve"> </w:t>
      </w:r>
      <w:r w:rsidR="00601227">
        <w:t>Publisher – Organization Section Name (English)</w:t>
      </w:r>
      <w:bookmarkEnd w:id="152"/>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8C0957" w:rsidRPr="00F3325F" w:rsidTr="00F5597F">
        <w:trPr>
          <w:cantSplit/>
        </w:trPr>
        <w:tc>
          <w:tcPr>
            <w:tcW w:w="2268" w:type="dxa"/>
          </w:tcPr>
          <w:p w:rsidR="008C0957" w:rsidRPr="00605059" w:rsidRDefault="008C0957" w:rsidP="00F5597F">
            <w:pPr>
              <w:keepNext/>
              <w:rPr>
                <w:b/>
                <w:color w:val="000000"/>
              </w:rPr>
            </w:pPr>
            <w:r w:rsidRPr="00605059">
              <w:rPr>
                <w:b/>
                <w:color w:val="000000"/>
              </w:rPr>
              <w:t>Term Name</w:t>
            </w:r>
          </w:p>
        </w:tc>
        <w:tc>
          <w:tcPr>
            <w:tcW w:w="6660" w:type="dxa"/>
          </w:tcPr>
          <w:p w:rsidR="008C0957" w:rsidRPr="00200EA6" w:rsidRDefault="008C0957" w:rsidP="00486A89">
            <w:pPr>
              <w:keepNext/>
            </w:pPr>
            <w:r w:rsidRPr="00200EA6">
              <w:t xml:space="preserve">publisherOrganizationSectionNameEnglish </w:t>
            </w:r>
          </w:p>
        </w:tc>
      </w:tr>
      <w:tr w:rsidR="008C0957" w:rsidRPr="00F3325F" w:rsidTr="00F5597F">
        <w:trPr>
          <w:cantSplit/>
        </w:trPr>
        <w:tc>
          <w:tcPr>
            <w:tcW w:w="2268" w:type="dxa"/>
          </w:tcPr>
          <w:p w:rsidR="008C0957" w:rsidRPr="00605059" w:rsidRDefault="008C0957" w:rsidP="00F5597F">
            <w:pPr>
              <w:keepNext/>
              <w:rPr>
                <w:b/>
                <w:color w:val="000000"/>
              </w:rPr>
            </w:pPr>
            <w:r w:rsidRPr="00605059">
              <w:rPr>
                <w:b/>
                <w:color w:val="000000"/>
              </w:rPr>
              <w:t>CKAN Term Name</w:t>
            </w:r>
          </w:p>
        </w:tc>
        <w:tc>
          <w:tcPr>
            <w:tcW w:w="6660" w:type="dxa"/>
          </w:tcPr>
          <w:p w:rsidR="008C0957" w:rsidRPr="00200EA6" w:rsidRDefault="00064310" w:rsidP="00064310">
            <w:r w:rsidRPr="00200EA6">
              <w:t>org_section_name_en</w:t>
            </w:r>
          </w:p>
        </w:tc>
      </w:tr>
      <w:tr w:rsidR="008C0957" w:rsidRPr="00F3325F" w:rsidTr="00F5597F">
        <w:trPr>
          <w:cantSplit/>
          <w:trHeight w:val="70"/>
        </w:trPr>
        <w:tc>
          <w:tcPr>
            <w:tcW w:w="2268" w:type="dxa"/>
          </w:tcPr>
          <w:p w:rsidR="008C0957" w:rsidRPr="00605059" w:rsidRDefault="008C0957" w:rsidP="00F5597F">
            <w:pPr>
              <w:keepNext/>
              <w:rPr>
                <w:b/>
                <w:color w:val="000000"/>
              </w:rPr>
            </w:pPr>
            <w:r w:rsidRPr="00605059">
              <w:rPr>
                <w:b/>
                <w:color w:val="000000"/>
              </w:rPr>
              <w:t>URI</w:t>
            </w:r>
          </w:p>
        </w:tc>
        <w:tc>
          <w:tcPr>
            <w:tcW w:w="6660" w:type="dxa"/>
          </w:tcPr>
          <w:p w:rsidR="008C0957" w:rsidRPr="00200EA6" w:rsidRDefault="008C0957" w:rsidP="00200EA6">
            <w:r w:rsidRPr="00200EA6">
              <w:t>To be determined</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Defined By</w:t>
            </w:r>
          </w:p>
        </w:tc>
        <w:tc>
          <w:tcPr>
            <w:tcW w:w="6660" w:type="dxa"/>
          </w:tcPr>
          <w:p w:rsidR="008C0957" w:rsidRPr="00200EA6" w:rsidRDefault="0091094A" w:rsidP="00F5597F">
            <w:r w:rsidRPr="00200EA6">
              <w:t xml:space="preserve">Treasury Board Secretariat, Information Management and Open Government Directorate </w:t>
            </w:r>
          </w:p>
        </w:tc>
      </w:tr>
      <w:tr w:rsidR="008C0957" w:rsidRPr="00F3325F" w:rsidTr="00F5597F">
        <w:trPr>
          <w:cantSplit/>
        </w:trPr>
        <w:tc>
          <w:tcPr>
            <w:tcW w:w="2268" w:type="dxa"/>
          </w:tcPr>
          <w:p w:rsidR="008C0957" w:rsidRPr="00605059" w:rsidRDefault="00DB1912" w:rsidP="00F5597F">
            <w:pPr>
              <w:rPr>
                <w:b/>
                <w:color w:val="000000"/>
              </w:rPr>
            </w:pPr>
            <w:r>
              <w:rPr>
                <w:b/>
                <w:color w:val="000000"/>
              </w:rPr>
              <w:t xml:space="preserve">English </w:t>
            </w:r>
            <w:r w:rsidR="008C0957" w:rsidRPr="00605059">
              <w:rPr>
                <w:b/>
                <w:color w:val="000000"/>
              </w:rPr>
              <w:t>Label</w:t>
            </w:r>
          </w:p>
        </w:tc>
        <w:tc>
          <w:tcPr>
            <w:tcW w:w="6660" w:type="dxa"/>
          </w:tcPr>
          <w:p w:rsidR="008C0957" w:rsidRPr="00200EA6" w:rsidRDefault="008C0957" w:rsidP="00F5597F">
            <w:r w:rsidRPr="00200EA6">
              <w:t>Publisher -  Organization Section Name (English)</w:t>
            </w:r>
          </w:p>
        </w:tc>
      </w:tr>
      <w:tr w:rsidR="00DB1912" w:rsidRPr="00E8285E" w:rsidTr="00F5597F">
        <w:trPr>
          <w:cantSplit/>
        </w:trPr>
        <w:tc>
          <w:tcPr>
            <w:tcW w:w="2268" w:type="dxa"/>
          </w:tcPr>
          <w:p w:rsidR="00DB1912" w:rsidRDefault="00DB1912" w:rsidP="00F5597F">
            <w:pPr>
              <w:rPr>
                <w:b/>
                <w:color w:val="000000"/>
              </w:rPr>
            </w:pPr>
            <w:r>
              <w:rPr>
                <w:b/>
                <w:color w:val="000000"/>
              </w:rPr>
              <w:t>French Label</w:t>
            </w:r>
          </w:p>
        </w:tc>
        <w:tc>
          <w:tcPr>
            <w:tcW w:w="6660" w:type="dxa"/>
          </w:tcPr>
          <w:p w:rsidR="00DB1912" w:rsidRPr="00DB1912" w:rsidRDefault="00DB1912" w:rsidP="00DB1912">
            <w:pPr>
              <w:tabs>
                <w:tab w:val="left" w:pos="1343"/>
              </w:tabs>
              <w:rPr>
                <w:lang w:val="fr-CA"/>
              </w:rPr>
            </w:pPr>
            <w:r w:rsidRPr="00DB1912">
              <w:rPr>
                <w:lang w:val="fr-CA"/>
              </w:rPr>
              <w:t>Éditeur - Organisation - Nom de la section (anglais)</w:t>
            </w:r>
            <w:r w:rsidRPr="00DB1912">
              <w:rPr>
                <w:lang w:val="fr-CA"/>
              </w:rPr>
              <w:tab/>
            </w:r>
          </w:p>
        </w:tc>
      </w:tr>
      <w:tr w:rsidR="008C0957" w:rsidRPr="00F3325F" w:rsidTr="00F5597F">
        <w:trPr>
          <w:cantSplit/>
        </w:trPr>
        <w:tc>
          <w:tcPr>
            <w:tcW w:w="8928" w:type="dxa"/>
            <w:gridSpan w:val="2"/>
            <w:shd w:val="clear" w:color="auto" w:fill="E0E0E0"/>
          </w:tcPr>
          <w:p w:rsidR="008C0957" w:rsidRPr="00605059" w:rsidRDefault="008C0957" w:rsidP="00F5597F">
            <w:pPr>
              <w:jc w:val="center"/>
              <w:rPr>
                <w:b/>
                <w:color w:val="000000"/>
              </w:rPr>
            </w:pPr>
            <w:r w:rsidRPr="00605059">
              <w:rPr>
                <w:b/>
                <w:color w:val="000000"/>
              </w:rPr>
              <w:t>Definition</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 xml:space="preserve">Definition </w:t>
            </w:r>
          </w:p>
        </w:tc>
        <w:tc>
          <w:tcPr>
            <w:tcW w:w="6660" w:type="dxa"/>
          </w:tcPr>
          <w:p w:rsidR="008C0957" w:rsidRPr="00200EA6" w:rsidRDefault="008C0957" w:rsidP="00200EA6">
            <w:r>
              <w:t>An entity responsible for making the resource available.</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Description (Open Government Specific)</w:t>
            </w:r>
          </w:p>
        </w:tc>
        <w:tc>
          <w:tcPr>
            <w:tcW w:w="6660" w:type="dxa"/>
          </w:tcPr>
          <w:p w:rsidR="008C0957" w:rsidRPr="00064310" w:rsidRDefault="00064310" w:rsidP="00064310">
            <w:pPr>
              <w:rPr>
                <w:color w:val="000000"/>
              </w:rPr>
            </w:pPr>
            <w:r w:rsidRPr="00064310">
              <w:t xml:space="preserve">The English names of the work groups, units of work, business units, etc. of the organization that publishes the asset </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Comment (Implementation Notes)</w:t>
            </w:r>
          </w:p>
        </w:tc>
        <w:tc>
          <w:tcPr>
            <w:tcW w:w="6660" w:type="dxa"/>
          </w:tcPr>
          <w:p w:rsidR="008C0957" w:rsidRPr="00F3325F" w:rsidRDefault="00064310" w:rsidP="00F5597F">
            <w:r>
              <w:t xml:space="preserve">Enter all applicable groups, or units, and separate multiple values with a comma. </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Example</w:t>
            </w:r>
          </w:p>
        </w:tc>
        <w:tc>
          <w:tcPr>
            <w:tcW w:w="6660" w:type="dxa"/>
          </w:tcPr>
          <w:p w:rsidR="008C0957" w:rsidRPr="00F3325F" w:rsidRDefault="00200EA6" w:rsidP="00F5597F">
            <w:r>
              <w:t>Chief Information Officer Branch</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Mapping</w:t>
            </w:r>
          </w:p>
        </w:tc>
        <w:tc>
          <w:tcPr>
            <w:tcW w:w="6660" w:type="dxa"/>
          </w:tcPr>
          <w:p w:rsidR="008C0957" w:rsidRPr="00200EA6" w:rsidRDefault="00200EA6" w:rsidP="00F5597F">
            <w:pPr>
              <w:rPr>
                <w:color w:val="000000"/>
                <w:sz w:val="22"/>
                <w:szCs w:val="22"/>
              </w:rPr>
            </w:pPr>
            <w:r>
              <w:t>Government of Canada Recordkeeping Metadata Element Set, Agent Section Name, Agent Role=Author</w:t>
            </w:r>
          </w:p>
        </w:tc>
      </w:tr>
      <w:tr w:rsidR="008C0957" w:rsidRPr="00F3325F" w:rsidTr="00F5597F">
        <w:trPr>
          <w:cantSplit/>
        </w:trPr>
        <w:tc>
          <w:tcPr>
            <w:tcW w:w="2268" w:type="dxa"/>
          </w:tcPr>
          <w:p w:rsidR="008C0957" w:rsidRPr="00605059" w:rsidRDefault="008C0957" w:rsidP="00F5597F">
            <w:pPr>
              <w:rPr>
                <w:b/>
                <w:color w:val="000000"/>
              </w:rPr>
            </w:pPr>
            <w:r w:rsidRPr="00605059">
              <w:rPr>
                <w:b/>
                <w:color w:val="000000"/>
              </w:rPr>
              <w:t>Application</w:t>
            </w:r>
          </w:p>
        </w:tc>
        <w:tc>
          <w:tcPr>
            <w:tcW w:w="6660" w:type="dxa"/>
          </w:tcPr>
          <w:p w:rsidR="008C0957" w:rsidRDefault="00FB521A" w:rsidP="00F5597F">
            <w:r>
              <w:t>Government of Canada Foundational Metadata Element Set, Government of Canada Open Government Metadata Element Set – Open Data and Open Information Catalogue Extensions</w:t>
            </w:r>
          </w:p>
        </w:tc>
      </w:tr>
      <w:tr w:rsidR="008C0957" w:rsidRPr="00F3325F" w:rsidTr="00F5597F">
        <w:trPr>
          <w:cantSplit/>
        </w:trPr>
        <w:tc>
          <w:tcPr>
            <w:tcW w:w="8928" w:type="dxa"/>
            <w:gridSpan w:val="2"/>
            <w:shd w:val="clear" w:color="auto" w:fill="E0E0E0"/>
          </w:tcPr>
          <w:p w:rsidR="008C0957" w:rsidRPr="00605059" w:rsidRDefault="008C0957" w:rsidP="00F5597F">
            <w:pPr>
              <w:jc w:val="center"/>
              <w:rPr>
                <w:b/>
                <w:color w:val="000000"/>
              </w:rPr>
            </w:pPr>
            <w:r w:rsidRPr="00605059">
              <w:rPr>
                <w:b/>
                <w:color w:val="000000"/>
              </w:rPr>
              <w:t>Relations</w:t>
            </w:r>
          </w:p>
        </w:tc>
      </w:tr>
      <w:tr w:rsidR="008C0957" w:rsidRPr="00F3325F" w:rsidTr="00F5597F">
        <w:trPr>
          <w:cantSplit/>
        </w:trPr>
        <w:tc>
          <w:tcPr>
            <w:tcW w:w="2268" w:type="dxa"/>
          </w:tcPr>
          <w:p w:rsidR="008C0957" w:rsidRPr="00605059" w:rsidRDefault="008C0957" w:rsidP="00F5597F">
            <w:pPr>
              <w:pStyle w:val="FootnoteText"/>
              <w:rPr>
                <w:b/>
                <w:sz w:val="24"/>
                <w:szCs w:val="24"/>
              </w:rPr>
            </w:pPr>
            <w:r w:rsidRPr="00605059">
              <w:rPr>
                <w:b/>
                <w:sz w:val="24"/>
                <w:szCs w:val="24"/>
              </w:rPr>
              <w:t>Has Syntax Encoding Scheme</w:t>
            </w:r>
          </w:p>
        </w:tc>
        <w:tc>
          <w:tcPr>
            <w:tcW w:w="6660" w:type="dxa"/>
          </w:tcPr>
          <w:p w:rsidR="008C0957" w:rsidRPr="00F3325F" w:rsidRDefault="008C0957" w:rsidP="00F5597F"/>
        </w:tc>
      </w:tr>
      <w:tr w:rsidR="008C0957" w:rsidRPr="00F3325F" w:rsidTr="00F5597F">
        <w:trPr>
          <w:cantSplit/>
        </w:trPr>
        <w:tc>
          <w:tcPr>
            <w:tcW w:w="2268" w:type="dxa"/>
          </w:tcPr>
          <w:p w:rsidR="008C0957" w:rsidRPr="00605059" w:rsidRDefault="008C0957" w:rsidP="00F5597F">
            <w:pPr>
              <w:pStyle w:val="FootnoteText"/>
              <w:rPr>
                <w:b/>
                <w:sz w:val="24"/>
                <w:szCs w:val="24"/>
              </w:rPr>
            </w:pPr>
            <w:r w:rsidRPr="00605059">
              <w:rPr>
                <w:b/>
                <w:sz w:val="24"/>
                <w:szCs w:val="24"/>
              </w:rPr>
              <w:t>Has Vocabulary Encoding Scheme</w:t>
            </w:r>
          </w:p>
        </w:tc>
        <w:tc>
          <w:tcPr>
            <w:tcW w:w="6660" w:type="dxa"/>
          </w:tcPr>
          <w:p w:rsidR="008C0957" w:rsidRPr="00F3325F" w:rsidRDefault="008C0957" w:rsidP="00F5597F">
            <w:pPr>
              <w:tabs>
                <w:tab w:val="left" w:pos="1350"/>
              </w:tabs>
            </w:pP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8C0957" w:rsidRPr="00605059" w:rsidRDefault="008C0957" w:rsidP="00F5597F">
            <w:pPr>
              <w:jc w:val="center"/>
              <w:rPr>
                <w:b/>
                <w:color w:val="000000"/>
              </w:rPr>
            </w:pPr>
            <w:r w:rsidRPr="00605059">
              <w:rPr>
                <w:b/>
                <w:color w:val="000000"/>
              </w:rPr>
              <w:t>Conditions of Application – File</w:t>
            </w: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C0957" w:rsidRPr="00605059" w:rsidRDefault="008C0957"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8C0957" w:rsidRPr="00F3325F" w:rsidRDefault="008C0957" w:rsidP="00200EA6">
            <w:r>
              <w:t>Free text</w:t>
            </w: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C0957" w:rsidRPr="00605059" w:rsidRDefault="008C0957"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8C0957" w:rsidRDefault="008C0957" w:rsidP="00F5597F">
            <w:r>
              <w:t>Yes</w:t>
            </w: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C0957" w:rsidRPr="00605059" w:rsidRDefault="008C0957"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8C0957" w:rsidRPr="00F3325F" w:rsidRDefault="008C0957" w:rsidP="00F5597F">
            <w:r>
              <w:t>Optional</w:t>
            </w: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8C0957" w:rsidRPr="00605059" w:rsidRDefault="008C0957"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8C0957" w:rsidRPr="00F3325F" w:rsidRDefault="008C0957" w:rsidP="00F5597F">
            <w:pPr>
              <w:pStyle w:val="TableText"/>
              <w:spacing w:before="0" w:after="0"/>
              <w:jc w:val="left"/>
              <w:rPr>
                <w:rFonts w:ascii="Times New Roman" w:hAnsi="Times New Roman" w:cs="Times New Roman"/>
              </w:rPr>
            </w:pPr>
          </w:p>
        </w:tc>
      </w:tr>
      <w:tr w:rsidR="008C095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8C0957" w:rsidRPr="00605059" w:rsidRDefault="008C0957"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8C0957" w:rsidRPr="00F3325F" w:rsidRDefault="008C0957" w:rsidP="00200EA6">
            <w:r>
              <w:t xml:space="preserve">Single </w:t>
            </w:r>
          </w:p>
        </w:tc>
      </w:tr>
    </w:tbl>
    <w:p w:rsidR="00200EA6" w:rsidRDefault="00200EA6" w:rsidP="00F5597F">
      <w:pPr>
        <w:pStyle w:val="Heading2"/>
      </w:pPr>
    </w:p>
    <w:p w:rsidR="00200EA6" w:rsidRDefault="00200EA6">
      <w:pPr>
        <w:rPr>
          <w:rFonts w:asciiTheme="majorHAnsi" w:eastAsiaTheme="majorEastAsia" w:hAnsiTheme="majorHAnsi" w:cstheme="majorBidi"/>
          <w:b/>
          <w:bCs/>
          <w:color w:val="4F81BD" w:themeColor="accent1"/>
          <w:sz w:val="26"/>
          <w:szCs w:val="26"/>
          <w:lang w:eastAsia="en-US"/>
        </w:rPr>
      </w:pPr>
      <w:r>
        <w:br w:type="page"/>
      </w:r>
    </w:p>
    <w:p w:rsidR="00F5597F" w:rsidRPr="00661D5F" w:rsidRDefault="00601227" w:rsidP="00F5597F">
      <w:pPr>
        <w:pStyle w:val="Heading2"/>
      </w:pPr>
      <w:bookmarkStart w:id="153" w:name="_10.64_Publisher_–"/>
      <w:bookmarkStart w:id="154" w:name="_Toc466365234"/>
      <w:bookmarkEnd w:id="153"/>
      <w:r>
        <w:lastRenderedPageBreak/>
        <w:t>10.</w:t>
      </w:r>
      <w:r w:rsidR="00844A2C">
        <w:t>5</w:t>
      </w:r>
      <w:r w:rsidR="00565BA3">
        <w:t>8</w:t>
      </w:r>
      <w:r w:rsidR="00F5597F">
        <w:t xml:space="preserve"> </w:t>
      </w:r>
      <w:r>
        <w:t>Publisher – Organization Section Name (French)</w:t>
      </w:r>
      <w:bookmarkEnd w:id="154"/>
    </w:p>
    <w:p w:rsidR="00F5597F" w:rsidRPr="00661D5F" w:rsidRDefault="00F5597F" w:rsidP="00F5597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F5597F" w:rsidRPr="00F3325F" w:rsidTr="00F5597F">
        <w:trPr>
          <w:cantSplit/>
        </w:trPr>
        <w:tc>
          <w:tcPr>
            <w:tcW w:w="8928" w:type="dxa"/>
            <w:gridSpan w:val="2"/>
            <w:shd w:val="clear" w:color="auto" w:fill="E0E0E0"/>
          </w:tcPr>
          <w:p w:rsidR="00F5597F" w:rsidRPr="00605059" w:rsidRDefault="00F5597F" w:rsidP="00F5597F">
            <w:pPr>
              <w:keepNext/>
              <w:jc w:val="center"/>
              <w:rPr>
                <w:b/>
              </w:rPr>
            </w:pPr>
            <w:r>
              <w:rPr>
                <w:b/>
                <w:color w:val="000000"/>
              </w:rPr>
              <w:t>I</w:t>
            </w:r>
            <w:r w:rsidRPr="00605059">
              <w:rPr>
                <w:b/>
                <w:color w:val="000000"/>
              </w:rPr>
              <w:t>dentification</w:t>
            </w:r>
          </w:p>
        </w:tc>
      </w:tr>
      <w:tr w:rsidR="00601227" w:rsidRPr="00F3325F" w:rsidTr="00F5597F">
        <w:trPr>
          <w:cantSplit/>
        </w:trPr>
        <w:tc>
          <w:tcPr>
            <w:tcW w:w="2268" w:type="dxa"/>
          </w:tcPr>
          <w:p w:rsidR="00601227" w:rsidRPr="00605059" w:rsidRDefault="00601227" w:rsidP="00F5597F">
            <w:pPr>
              <w:keepNext/>
              <w:rPr>
                <w:b/>
                <w:color w:val="000000"/>
              </w:rPr>
            </w:pPr>
            <w:r w:rsidRPr="00605059">
              <w:rPr>
                <w:b/>
                <w:color w:val="000000"/>
              </w:rPr>
              <w:t>Term Name</w:t>
            </w:r>
          </w:p>
        </w:tc>
        <w:tc>
          <w:tcPr>
            <w:tcW w:w="6660" w:type="dxa"/>
          </w:tcPr>
          <w:p w:rsidR="00601227" w:rsidRPr="00114C6A" w:rsidRDefault="008C0957" w:rsidP="008C0957">
            <w:pPr>
              <w:keepNext/>
            </w:pPr>
            <w:r w:rsidRPr="00114C6A">
              <w:t xml:space="preserve">publisherOrganizationSectionNameFrench </w:t>
            </w:r>
          </w:p>
        </w:tc>
      </w:tr>
      <w:tr w:rsidR="00601227" w:rsidRPr="00F3325F" w:rsidTr="00F5597F">
        <w:trPr>
          <w:cantSplit/>
        </w:trPr>
        <w:tc>
          <w:tcPr>
            <w:tcW w:w="2268" w:type="dxa"/>
          </w:tcPr>
          <w:p w:rsidR="00601227" w:rsidRPr="00605059" w:rsidRDefault="00601227" w:rsidP="00F5597F">
            <w:pPr>
              <w:keepNext/>
              <w:rPr>
                <w:b/>
                <w:color w:val="000000"/>
              </w:rPr>
            </w:pPr>
            <w:r w:rsidRPr="00605059">
              <w:rPr>
                <w:b/>
                <w:color w:val="000000"/>
              </w:rPr>
              <w:t>CKAN Term Name</w:t>
            </w:r>
          </w:p>
        </w:tc>
        <w:tc>
          <w:tcPr>
            <w:tcW w:w="6660" w:type="dxa"/>
          </w:tcPr>
          <w:p w:rsidR="00601227" w:rsidRPr="00114C6A" w:rsidRDefault="00064310" w:rsidP="00601227">
            <w:r w:rsidRPr="00114C6A">
              <w:t>org_section_name_fr</w:t>
            </w:r>
          </w:p>
        </w:tc>
      </w:tr>
      <w:tr w:rsidR="00601227" w:rsidRPr="00F3325F" w:rsidTr="00F5597F">
        <w:trPr>
          <w:cantSplit/>
          <w:trHeight w:val="70"/>
        </w:trPr>
        <w:tc>
          <w:tcPr>
            <w:tcW w:w="2268" w:type="dxa"/>
          </w:tcPr>
          <w:p w:rsidR="00601227" w:rsidRPr="00605059" w:rsidRDefault="00601227" w:rsidP="00F5597F">
            <w:pPr>
              <w:keepNext/>
              <w:rPr>
                <w:b/>
                <w:color w:val="000000"/>
              </w:rPr>
            </w:pPr>
            <w:r w:rsidRPr="00605059">
              <w:rPr>
                <w:b/>
                <w:color w:val="000000"/>
              </w:rPr>
              <w:t>URI</w:t>
            </w:r>
          </w:p>
        </w:tc>
        <w:tc>
          <w:tcPr>
            <w:tcW w:w="6660" w:type="dxa"/>
          </w:tcPr>
          <w:p w:rsidR="00601227" w:rsidRPr="00200EA6" w:rsidRDefault="00601227" w:rsidP="00200EA6">
            <w:r>
              <w:t>To be determined</w:t>
            </w:r>
          </w:p>
        </w:tc>
      </w:tr>
      <w:tr w:rsidR="00601227" w:rsidRPr="00F3325F" w:rsidTr="00F5597F">
        <w:trPr>
          <w:cantSplit/>
        </w:trPr>
        <w:tc>
          <w:tcPr>
            <w:tcW w:w="2268" w:type="dxa"/>
          </w:tcPr>
          <w:p w:rsidR="00601227" w:rsidRPr="00605059" w:rsidRDefault="00601227" w:rsidP="00F5597F">
            <w:pPr>
              <w:rPr>
                <w:b/>
                <w:color w:val="000000"/>
              </w:rPr>
            </w:pPr>
            <w:r w:rsidRPr="00605059">
              <w:rPr>
                <w:b/>
                <w:color w:val="000000"/>
              </w:rPr>
              <w:t>Defined By</w:t>
            </w:r>
          </w:p>
        </w:tc>
        <w:tc>
          <w:tcPr>
            <w:tcW w:w="6660" w:type="dxa"/>
          </w:tcPr>
          <w:p w:rsidR="00601227" w:rsidRPr="00F3325F" w:rsidRDefault="0091094A" w:rsidP="00601227">
            <w:pPr>
              <w:rPr>
                <w:color w:val="000000"/>
              </w:rPr>
            </w:pPr>
            <w:r>
              <w:t>Treasury Board Secretariat, Information Management and Open Government Directorate</w:t>
            </w:r>
            <w:r w:rsidRPr="00F3325F">
              <w:rPr>
                <w:color w:val="000000"/>
              </w:rPr>
              <w:t xml:space="preserve"> </w:t>
            </w:r>
          </w:p>
        </w:tc>
      </w:tr>
      <w:tr w:rsidR="00601227" w:rsidRPr="00F3325F" w:rsidTr="00F5597F">
        <w:trPr>
          <w:cantSplit/>
        </w:trPr>
        <w:tc>
          <w:tcPr>
            <w:tcW w:w="2268" w:type="dxa"/>
          </w:tcPr>
          <w:p w:rsidR="00601227" w:rsidRPr="00605059" w:rsidRDefault="00DB1912" w:rsidP="00F5597F">
            <w:pPr>
              <w:rPr>
                <w:b/>
                <w:color w:val="000000"/>
              </w:rPr>
            </w:pPr>
            <w:r>
              <w:rPr>
                <w:b/>
                <w:color w:val="000000"/>
              </w:rPr>
              <w:t xml:space="preserve">English </w:t>
            </w:r>
            <w:r w:rsidR="00601227" w:rsidRPr="00605059">
              <w:rPr>
                <w:b/>
                <w:color w:val="000000"/>
              </w:rPr>
              <w:t>Label</w:t>
            </w:r>
          </w:p>
        </w:tc>
        <w:tc>
          <w:tcPr>
            <w:tcW w:w="6660" w:type="dxa"/>
          </w:tcPr>
          <w:p w:rsidR="00601227" w:rsidRPr="00200EA6" w:rsidRDefault="00601227" w:rsidP="00601227">
            <w:r>
              <w:t>Publisher -  Organization Section Name (French)</w:t>
            </w:r>
          </w:p>
        </w:tc>
      </w:tr>
      <w:tr w:rsidR="00DB1912" w:rsidRPr="00E8285E" w:rsidTr="00F5597F">
        <w:trPr>
          <w:cantSplit/>
        </w:trPr>
        <w:tc>
          <w:tcPr>
            <w:tcW w:w="2268" w:type="dxa"/>
          </w:tcPr>
          <w:p w:rsidR="00DB1912" w:rsidRDefault="00DB1912" w:rsidP="00F5597F">
            <w:pPr>
              <w:rPr>
                <w:b/>
                <w:color w:val="000000"/>
              </w:rPr>
            </w:pPr>
            <w:r>
              <w:rPr>
                <w:b/>
                <w:color w:val="000000"/>
              </w:rPr>
              <w:t>French Label</w:t>
            </w:r>
          </w:p>
        </w:tc>
        <w:tc>
          <w:tcPr>
            <w:tcW w:w="6660" w:type="dxa"/>
          </w:tcPr>
          <w:p w:rsidR="00DB1912" w:rsidRPr="00DB1912" w:rsidRDefault="00DB1912" w:rsidP="00DB1912">
            <w:pPr>
              <w:tabs>
                <w:tab w:val="left" w:pos="516"/>
              </w:tabs>
              <w:rPr>
                <w:lang w:val="fr-CA"/>
              </w:rPr>
            </w:pPr>
            <w:r w:rsidRPr="00DB1912">
              <w:rPr>
                <w:lang w:val="fr-CA"/>
              </w:rPr>
              <w:t>Éditeur - Organisation - Nom de la section (français)</w:t>
            </w:r>
            <w:r w:rsidRPr="00DB1912">
              <w:rPr>
                <w:lang w:val="fr-CA"/>
              </w:rPr>
              <w:tab/>
            </w:r>
          </w:p>
        </w:tc>
      </w:tr>
      <w:tr w:rsidR="00601227" w:rsidRPr="00F3325F" w:rsidTr="00F5597F">
        <w:trPr>
          <w:cantSplit/>
        </w:trPr>
        <w:tc>
          <w:tcPr>
            <w:tcW w:w="8928" w:type="dxa"/>
            <w:gridSpan w:val="2"/>
            <w:shd w:val="clear" w:color="auto" w:fill="E0E0E0"/>
          </w:tcPr>
          <w:p w:rsidR="00601227" w:rsidRPr="00605059" w:rsidRDefault="00601227" w:rsidP="00F5597F">
            <w:pPr>
              <w:jc w:val="center"/>
              <w:rPr>
                <w:b/>
                <w:color w:val="000000"/>
              </w:rPr>
            </w:pPr>
            <w:r w:rsidRPr="00605059">
              <w:rPr>
                <w:b/>
                <w:color w:val="000000"/>
              </w:rPr>
              <w:t>Definition</w:t>
            </w:r>
          </w:p>
        </w:tc>
      </w:tr>
      <w:tr w:rsidR="00601227" w:rsidRPr="00F3325F" w:rsidTr="00F5597F">
        <w:trPr>
          <w:cantSplit/>
        </w:trPr>
        <w:tc>
          <w:tcPr>
            <w:tcW w:w="2268" w:type="dxa"/>
          </w:tcPr>
          <w:p w:rsidR="00601227" w:rsidRPr="00605059" w:rsidRDefault="00601227" w:rsidP="00F5597F">
            <w:pPr>
              <w:rPr>
                <w:b/>
                <w:color w:val="000000"/>
              </w:rPr>
            </w:pPr>
            <w:r w:rsidRPr="00605059">
              <w:rPr>
                <w:b/>
                <w:color w:val="000000"/>
              </w:rPr>
              <w:t xml:space="preserve">Definition </w:t>
            </w:r>
          </w:p>
        </w:tc>
        <w:tc>
          <w:tcPr>
            <w:tcW w:w="6660" w:type="dxa"/>
          </w:tcPr>
          <w:p w:rsidR="00601227" w:rsidRPr="00200EA6" w:rsidRDefault="00601227" w:rsidP="00200EA6">
            <w:r>
              <w:t>An entity responsible for making the resource available.</w:t>
            </w:r>
          </w:p>
        </w:tc>
      </w:tr>
      <w:tr w:rsidR="00064310" w:rsidRPr="00F3325F" w:rsidTr="00F5597F">
        <w:trPr>
          <w:cantSplit/>
        </w:trPr>
        <w:tc>
          <w:tcPr>
            <w:tcW w:w="2268" w:type="dxa"/>
          </w:tcPr>
          <w:p w:rsidR="00064310" w:rsidRPr="00605059" w:rsidRDefault="00064310" w:rsidP="00F5597F">
            <w:pPr>
              <w:rPr>
                <w:b/>
                <w:color w:val="000000"/>
              </w:rPr>
            </w:pPr>
            <w:r w:rsidRPr="00605059">
              <w:rPr>
                <w:b/>
                <w:color w:val="000000"/>
              </w:rPr>
              <w:t>Description (Open Government Specific)</w:t>
            </w:r>
          </w:p>
        </w:tc>
        <w:tc>
          <w:tcPr>
            <w:tcW w:w="6660" w:type="dxa"/>
          </w:tcPr>
          <w:p w:rsidR="00064310" w:rsidRPr="00064310" w:rsidRDefault="00064310" w:rsidP="00064310">
            <w:pPr>
              <w:rPr>
                <w:color w:val="000000"/>
              </w:rPr>
            </w:pPr>
            <w:r w:rsidRPr="00064310">
              <w:t xml:space="preserve">The </w:t>
            </w:r>
            <w:r>
              <w:t>French</w:t>
            </w:r>
            <w:r w:rsidRPr="00064310">
              <w:t xml:space="preserve"> names of the work groups, units of work, business units, etc. of the organization that publishes the asset </w:t>
            </w:r>
          </w:p>
        </w:tc>
      </w:tr>
      <w:tr w:rsidR="00064310" w:rsidRPr="00F3325F" w:rsidTr="00F5597F">
        <w:trPr>
          <w:cantSplit/>
        </w:trPr>
        <w:tc>
          <w:tcPr>
            <w:tcW w:w="2268" w:type="dxa"/>
          </w:tcPr>
          <w:p w:rsidR="00064310" w:rsidRPr="00605059" w:rsidRDefault="00064310" w:rsidP="00F5597F">
            <w:pPr>
              <w:rPr>
                <w:b/>
                <w:color w:val="000000"/>
              </w:rPr>
            </w:pPr>
            <w:r w:rsidRPr="00605059">
              <w:rPr>
                <w:b/>
                <w:color w:val="000000"/>
              </w:rPr>
              <w:t>Comment (Implementation Notes)</w:t>
            </w:r>
          </w:p>
        </w:tc>
        <w:tc>
          <w:tcPr>
            <w:tcW w:w="6660" w:type="dxa"/>
          </w:tcPr>
          <w:p w:rsidR="00064310" w:rsidRPr="00F3325F" w:rsidRDefault="00064310" w:rsidP="00486A89">
            <w:r>
              <w:t xml:space="preserve">Enter all applicable groups, or units, and separate multiple values with a comma. </w:t>
            </w:r>
          </w:p>
        </w:tc>
      </w:tr>
      <w:tr w:rsidR="00601227" w:rsidRPr="00E8285E" w:rsidTr="00F5597F">
        <w:trPr>
          <w:cantSplit/>
        </w:trPr>
        <w:tc>
          <w:tcPr>
            <w:tcW w:w="2268" w:type="dxa"/>
          </w:tcPr>
          <w:p w:rsidR="00601227" w:rsidRPr="00605059" w:rsidRDefault="00601227" w:rsidP="00F5597F">
            <w:pPr>
              <w:rPr>
                <w:b/>
                <w:color w:val="000000"/>
              </w:rPr>
            </w:pPr>
            <w:r w:rsidRPr="00605059">
              <w:rPr>
                <w:b/>
                <w:color w:val="000000"/>
              </w:rPr>
              <w:t>Example</w:t>
            </w:r>
          </w:p>
        </w:tc>
        <w:tc>
          <w:tcPr>
            <w:tcW w:w="6660" w:type="dxa"/>
          </w:tcPr>
          <w:p w:rsidR="00601227" w:rsidRPr="00200EA6" w:rsidRDefault="00200EA6" w:rsidP="00601227">
            <w:pPr>
              <w:rPr>
                <w:lang w:val="fr-CA"/>
              </w:rPr>
            </w:pPr>
            <w:r>
              <w:rPr>
                <w:color w:val="000000"/>
                <w:lang w:val="fr-CA"/>
              </w:rPr>
              <w:t>Direction du dirigeant principal de l'information</w:t>
            </w:r>
          </w:p>
        </w:tc>
      </w:tr>
      <w:tr w:rsidR="00601227" w:rsidRPr="00F3325F" w:rsidTr="00F5597F">
        <w:trPr>
          <w:cantSplit/>
        </w:trPr>
        <w:tc>
          <w:tcPr>
            <w:tcW w:w="2268" w:type="dxa"/>
          </w:tcPr>
          <w:p w:rsidR="00601227" w:rsidRPr="00605059" w:rsidRDefault="00601227" w:rsidP="00F5597F">
            <w:pPr>
              <w:rPr>
                <w:b/>
                <w:color w:val="000000"/>
              </w:rPr>
            </w:pPr>
            <w:r w:rsidRPr="00605059">
              <w:rPr>
                <w:b/>
                <w:color w:val="000000"/>
              </w:rPr>
              <w:t>Mapping</w:t>
            </w:r>
          </w:p>
        </w:tc>
        <w:tc>
          <w:tcPr>
            <w:tcW w:w="6660" w:type="dxa"/>
          </w:tcPr>
          <w:p w:rsidR="00601227" w:rsidRPr="00F3325F" w:rsidRDefault="006D6DD2" w:rsidP="00601227">
            <w:r>
              <w:t>Government of Canada Recordkeeping Metadata Element Set, Agent Section Name, Agent Role=Author</w:t>
            </w:r>
          </w:p>
        </w:tc>
      </w:tr>
      <w:tr w:rsidR="00601227" w:rsidRPr="00F3325F" w:rsidTr="00F5597F">
        <w:trPr>
          <w:cantSplit/>
        </w:trPr>
        <w:tc>
          <w:tcPr>
            <w:tcW w:w="2268" w:type="dxa"/>
          </w:tcPr>
          <w:p w:rsidR="00601227" w:rsidRPr="00605059" w:rsidRDefault="00601227" w:rsidP="00F5597F">
            <w:pPr>
              <w:rPr>
                <w:b/>
                <w:color w:val="000000"/>
              </w:rPr>
            </w:pPr>
            <w:r w:rsidRPr="00605059">
              <w:rPr>
                <w:b/>
                <w:color w:val="000000"/>
              </w:rPr>
              <w:t>Application</w:t>
            </w:r>
          </w:p>
        </w:tc>
        <w:tc>
          <w:tcPr>
            <w:tcW w:w="6660" w:type="dxa"/>
          </w:tcPr>
          <w:p w:rsidR="00601227" w:rsidRDefault="00FB521A" w:rsidP="00601227">
            <w:r>
              <w:t>Government of Canada Foundational Metadata Element Set, Government of Canada Open Government Metadata Element Set – Open Data and Open Information Catalogue Extensions</w:t>
            </w:r>
          </w:p>
        </w:tc>
      </w:tr>
      <w:tr w:rsidR="00601227" w:rsidRPr="00F3325F" w:rsidTr="00F5597F">
        <w:trPr>
          <w:cantSplit/>
        </w:trPr>
        <w:tc>
          <w:tcPr>
            <w:tcW w:w="8928" w:type="dxa"/>
            <w:gridSpan w:val="2"/>
            <w:shd w:val="clear" w:color="auto" w:fill="E0E0E0"/>
          </w:tcPr>
          <w:p w:rsidR="00601227" w:rsidRPr="00605059" w:rsidRDefault="00601227" w:rsidP="00F5597F">
            <w:pPr>
              <w:jc w:val="center"/>
              <w:rPr>
                <w:b/>
                <w:color w:val="000000"/>
              </w:rPr>
            </w:pPr>
            <w:r w:rsidRPr="00605059">
              <w:rPr>
                <w:b/>
                <w:color w:val="000000"/>
              </w:rPr>
              <w:t>Relations</w:t>
            </w:r>
          </w:p>
        </w:tc>
      </w:tr>
      <w:tr w:rsidR="00601227" w:rsidRPr="00F3325F" w:rsidTr="00F5597F">
        <w:trPr>
          <w:cantSplit/>
        </w:trPr>
        <w:tc>
          <w:tcPr>
            <w:tcW w:w="2268" w:type="dxa"/>
          </w:tcPr>
          <w:p w:rsidR="00601227" w:rsidRPr="00605059" w:rsidRDefault="00601227" w:rsidP="00F5597F">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F5597F">
        <w:trPr>
          <w:cantSplit/>
        </w:trPr>
        <w:tc>
          <w:tcPr>
            <w:tcW w:w="2268" w:type="dxa"/>
          </w:tcPr>
          <w:p w:rsidR="00601227" w:rsidRPr="00605059" w:rsidRDefault="00601227" w:rsidP="00F5597F">
            <w:pPr>
              <w:pStyle w:val="FootnoteText"/>
              <w:rPr>
                <w:b/>
                <w:sz w:val="24"/>
                <w:szCs w:val="24"/>
              </w:rPr>
            </w:pPr>
            <w:r w:rsidRPr="00605059">
              <w:rPr>
                <w:b/>
                <w:sz w:val="24"/>
                <w:szCs w:val="24"/>
              </w:rPr>
              <w:t>Has Vocabulary Encoding Scheme</w:t>
            </w:r>
          </w:p>
        </w:tc>
        <w:tc>
          <w:tcPr>
            <w:tcW w:w="6660" w:type="dxa"/>
          </w:tcPr>
          <w:p w:rsidR="00601227" w:rsidRPr="00F3325F" w:rsidRDefault="00601227" w:rsidP="00601227">
            <w:pPr>
              <w:tabs>
                <w:tab w:val="left" w:pos="1350"/>
              </w:tabs>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F5597F">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F5597F">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200EA6">
            <w:r>
              <w:t>Free text</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F5597F">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F5597F">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601227">
            <w:r>
              <w:t>Optional</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F5597F">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601227">
            <w:pPr>
              <w:pStyle w:val="TableText"/>
              <w:spacing w:before="0" w:after="0"/>
              <w:jc w:val="left"/>
              <w:rPr>
                <w:rFonts w:ascii="Times New Roman" w:hAnsi="Times New Roman" w:cs="Times New Roman"/>
              </w:rPr>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01227" w:rsidRPr="00605059" w:rsidRDefault="00601227" w:rsidP="00F5597F">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01227" w:rsidRPr="00F3325F" w:rsidRDefault="00601227" w:rsidP="00200EA6">
            <w:r>
              <w:t xml:space="preserve">Single </w:t>
            </w:r>
          </w:p>
        </w:tc>
      </w:tr>
    </w:tbl>
    <w:p w:rsidR="00200EA6" w:rsidRDefault="00200EA6" w:rsidP="00601227">
      <w:pPr>
        <w:pStyle w:val="Heading2"/>
      </w:pPr>
    </w:p>
    <w:p w:rsidR="00200EA6" w:rsidRDefault="00200EA6">
      <w:pPr>
        <w:rPr>
          <w:rFonts w:asciiTheme="majorHAnsi" w:eastAsiaTheme="majorEastAsia" w:hAnsiTheme="majorHAnsi" w:cstheme="majorBidi"/>
          <w:b/>
          <w:bCs/>
          <w:color w:val="4F81BD" w:themeColor="accent1"/>
          <w:sz w:val="26"/>
          <w:szCs w:val="26"/>
          <w:lang w:eastAsia="en-US"/>
        </w:rPr>
      </w:pPr>
      <w:r>
        <w:br w:type="page"/>
      </w:r>
    </w:p>
    <w:p w:rsidR="00601227" w:rsidRPr="00661D5F" w:rsidRDefault="00844A2C" w:rsidP="00601227">
      <w:pPr>
        <w:pStyle w:val="Heading2"/>
      </w:pPr>
      <w:bookmarkStart w:id="155" w:name="_Toc466365235"/>
      <w:r>
        <w:lastRenderedPageBreak/>
        <w:t>10.5</w:t>
      </w:r>
      <w:r w:rsidR="00565BA3">
        <w:t>9</w:t>
      </w:r>
      <w:r>
        <w:t xml:space="preserve"> </w:t>
      </w:r>
      <w:r w:rsidR="00601227">
        <w:t xml:space="preserve">Publisher – Organization </w:t>
      </w:r>
      <w:r w:rsidR="00A709BF">
        <w:t>Name at Publication (English)</w:t>
      </w:r>
      <w:bookmarkEnd w:id="155"/>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Term Name</w:t>
            </w:r>
          </w:p>
        </w:tc>
        <w:tc>
          <w:tcPr>
            <w:tcW w:w="6660" w:type="dxa"/>
          </w:tcPr>
          <w:p w:rsidR="00601227" w:rsidRPr="00064310" w:rsidRDefault="008C0957" w:rsidP="008C0957">
            <w:pPr>
              <w:keepNext/>
            </w:pPr>
            <w:r w:rsidRPr="00064310">
              <w:t>publisherOrganizationNameAtPublicationEnglish</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CKAN Term Name</w:t>
            </w:r>
          </w:p>
        </w:tc>
        <w:tc>
          <w:tcPr>
            <w:tcW w:w="6660" w:type="dxa"/>
          </w:tcPr>
          <w:p w:rsidR="00601227" w:rsidRPr="00064310" w:rsidRDefault="00064310" w:rsidP="00A709BF">
            <w:pPr>
              <w:tabs>
                <w:tab w:val="left" w:pos="1410"/>
              </w:tabs>
            </w:pPr>
            <w:r w:rsidRPr="00064310">
              <w:t>org_title_at_publication_en</w:t>
            </w:r>
          </w:p>
        </w:tc>
      </w:tr>
      <w:tr w:rsidR="00601227" w:rsidRPr="00F3325F" w:rsidTr="00601227">
        <w:trPr>
          <w:cantSplit/>
          <w:trHeight w:val="70"/>
        </w:trPr>
        <w:tc>
          <w:tcPr>
            <w:tcW w:w="2268" w:type="dxa"/>
          </w:tcPr>
          <w:p w:rsidR="00601227" w:rsidRPr="00605059" w:rsidRDefault="00601227" w:rsidP="00601227">
            <w:pPr>
              <w:keepNext/>
              <w:rPr>
                <w:b/>
                <w:color w:val="000000"/>
              </w:rPr>
            </w:pPr>
            <w:r w:rsidRPr="00605059">
              <w:rPr>
                <w:b/>
                <w:color w:val="000000"/>
              </w:rPr>
              <w:t>URI</w:t>
            </w:r>
          </w:p>
        </w:tc>
        <w:tc>
          <w:tcPr>
            <w:tcW w:w="6660" w:type="dxa"/>
          </w:tcPr>
          <w:p w:rsidR="00601227" w:rsidRPr="00064310" w:rsidRDefault="00601227" w:rsidP="00200EA6">
            <w:r w:rsidRPr="00064310">
              <w:t>To be determined</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Defined By</w:t>
            </w:r>
          </w:p>
        </w:tc>
        <w:tc>
          <w:tcPr>
            <w:tcW w:w="6660" w:type="dxa"/>
          </w:tcPr>
          <w:p w:rsidR="00601227" w:rsidRPr="00F3325F" w:rsidRDefault="0091094A" w:rsidP="00601227">
            <w:pPr>
              <w:rPr>
                <w:color w:val="000000"/>
              </w:rPr>
            </w:pPr>
            <w:r>
              <w:t>Treasury Board Secretariat, Information Management and Open Government Directorate</w:t>
            </w:r>
            <w:r w:rsidRPr="00F3325F">
              <w:rPr>
                <w:color w:val="000000"/>
              </w:rPr>
              <w:t xml:space="preserve"> </w:t>
            </w:r>
          </w:p>
        </w:tc>
      </w:tr>
      <w:tr w:rsidR="00601227" w:rsidRPr="00F3325F" w:rsidTr="00601227">
        <w:trPr>
          <w:cantSplit/>
        </w:trPr>
        <w:tc>
          <w:tcPr>
            <w:tcW w:w="2268" w:type="dxa"/>
          </w:tcPr>
          <w:p w:rsidR="00601227" w:rsidRPr="00605059" w:rsidRDefault="00DB1912" w:rsidP="00601227">
            <w:pPr>
              <w:rPr>
                <w:b/>
                <w:color w:val="000000"/>
              </w:rPr>
            </w:pPr>
            <w:r>
              <w:rPr>
                <w:b/>
                <w:color w:val="000000"/>
              </w:rPr>
              <w:t xml:space="preserve">English </w:t>
            </w:r>
            <w:r w:rsidR="00601227" w:rsidRPr="00605059">
              <w:rPr>
                <w:b/>
                <w:color w:val="000000"/>
              </w:rPr>
              <w:t>Label</w:t>
            </w:r>
          </w:p>
        </w:tc>
        <w:tc>
          <w:tcPr>
            <w:tcW w:w="6660" w:type="dxa"/>
          </w:tcPr>
          <w:p w:rsidR="00601227" w:rsidRPr="00F3325F" w:rsidRDefault="00A709BF" w:rsidP="00601227">
            <w:pPr>
              <w:rPr>
                <w:color w:val="000000"/>
              </w:rPr>
            </w:pPr>
            <w:r w:rsidRPr="00A709BF">
              <w:t>Publisher Organization Name at Publication (English)</w:t>
            </w:r>
          </w:p>
        </w:tc>
      </w:tr>
      <w:tr w:rsidR="00DB1912" w:rsidRPr="00E8285E" w:rsidTr="00601227">
        <w:trPr>
          <w:cantSplit/>
        </w:trPr>
        <w:tc>
          <w:tcPr>
            <w:tcW w:w="2268" w:type="dxa"/>
          </w:tcPr>
          <w:p w:rsidR="00DB1912" w:rsidRPr="00DB1912" w:rsidRDefault="00DB1912" w:rsidP="00601227">
            <w:pPr>
              <w:rPr>
                <w:b/>
                <w:color w:val="000000"/>
                <w:lang w:val="fr-CA"/>
              </w:rPr>
            </w:pPr>
            <w:r>
              <w:rPr>
                <w:b/>
                <w:color w:val="000000"/>
                <w:lang w:val="fr-CA"/>
              </w:rPr>
              <w:t>French Label</w:t>
            </w:r>
          </w:p>
        </w:tc>
        <w:tc>
          <w:tcPr>
            <w:tcW w:w="6660" w:type="dxa"/>
          </w:tcPr>
          <w:p w:rsidR="00DB1912" w:rsidRPr="00DB1912" w:rsidRDefault="00DB1912" w:rsidP="00DB1912">
            <w:pPr>
              <w:tabs>
                <w:tab w:val="left" w:pos="999"/>
              </w:tabs>
              <w:rPr>
                <w:lang w:val="fr-CA"/>
              </w:rPr>
            </w:pPr>
            <w:r w:rsidRPr="00DB1912">
              <w:rPr>
                <w:lang w:val="fr-CA"/>
              </w:rPr>
              <w:t>Organisation - Titre lors de la publication (anglais)</w:t>
            </w:r>
            <w:r>
              <w:rPr>
                <w:lang w:val="fr-CA"/>
              </w:rPr>
              <w:tab/>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Definition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 xml:space="preserve">Definition </w:t>
            </w:r>
          </w:p>
        </w:tc>
        <w:tc>
          <w:tcPr>
            <w:tcW w:w="6660" w:type="dxa"/>
          </w:tcPr>
          <w:p w:rsidR="00601227" w:rsidRPr="00F3325F" w:rsidRDefault="00601227" w:rsidP="00200EA6">
            <w:pPr>
              <w:rPr>
                <w:color w:val="000000"/>
              </w:rPr>
            </w:pPr>
            <w:r>
              <w:t>An entity responsible for making the resource available.</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Description (Open Government Specific)</w:t>
            </w:r>
          </w:p>
        </w:tc>
        <w:tc>
          <w:tcPr>
            <w:tcW w:w="6660" w:type="dxa"/>
          </w:tcPr>
          <w:p w:rsidR="00601227" w:rsidRPr="00200EA6" w:rsidRDefault="001B39BD" w:rsidP="00601227">
            <w:r w:rsidRPr="001B39BD">
              <w:t>The English organization name at publication Time. The h</w:t>
            </w:r>
            <w:r w:rsidR="00A709BF" w:rsidRPr="001B39BD">
              <w:t>istorical name of an entity (GC Department or Agency) that published the dataset or asset, in English.</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Comment (Implementation Notes)</w:t>
            </w:r>
          </w:p>
        </w:tc>
        <w:tc>
          <w:tcPr>
            <w:tcW w:w="6660" w:type="dxa"/>
          </w:tcPr>
          <w:p w:rsidR="00601227" w:rsidRPr="00F3325F" w:rsidRDefault="00DF237D" w:rsidP="00DF237D">
            <w:r>
              <w:t xml:space="preserve">This element will be prepopulated with the current organization name so that, in case the organization name changes in the future the element will not need to be modified. Also note that if the organization name has changed in the past 2 years, this element will be automatically populated with the organization name that was currently implemented into the system. For example, ‘Environment Canada’ will be populated for those records previously published under that organization name, while the current name has been changed to Environment and Climate Change Canada. </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Example</w:t>
            </w:r>
          </w:p>
        </w:tc>
        <w:tc>
          <w:tcPr>
            <w:tcW w:w="6660" w:type="dxa"/>
          </w:tcPr>
          <w:p w:rsidR="00601227" w:rsidRPr="00F3325F" w:rsidRDefault="00DF237D" w:rsidP="00601227">
            <w:r>
              <w:t>Environment Canada</w:t>
            </w:r>
          </w:p>
        </w:tc>
      </w:tr>
      <w:tr w:rsidR="00114C6A" w:rsidRPr="00F3325F" w:rsidTr="00601227">
        <w:trPr>
          <w:cantSplit/>
        </w:trPr>
        <w:tc>
          <w:tcPr>
            <w:tcW w:w="2268" w:type="dxa"/>
            <w:vMerge w:val="restart"/>
          </w:tcPr>
          <w:p w:rsidR="00114C6A" w:rsidRPr="00605059" w:rsidRDefault="00114C6A" w:rsidP="00601227">
            <w:pPr>
              <w:rPr>
                <w:b/>
                <w:color w:val="000000"/>
              </w:rPr>
            </w:pPr>
            <w:r w:rsidRPr="00605059">
              <w:rPr>
                <w:b/>
                <w:color w:val="000000"/>
              </w:rPr>
              <w:t>Mapping</w:t>
            </w:r>
          </w:p>
        </w:tc>
        <w:tc>
          <w:tcPr>
            <w:tcW w:w="6660" w:type="dxa"/>
          </w:tcPr>
          <w:p w:rsidR="00114C6A" w:rsidRDefault="00114C6A" w:rsidP="00601227">
            <w:r>
              <w:t>Dublin Core – dc:publisher, dcterms:publisher</w:t>
            </w:r>
          </w:p>
        </w:tc>
      </w:tr>
      <w:tr w:rsidR="006D6DD2" w:rsidRPr="00F3325F" w:rsidTr="00601227">
        <w:trPr>
          <w:cantSplit/>
        </w:trPr>
        <w:tc>
          <w:tcPr>
            <w:tcW w:w="2268" w:type="dxa"/>
            <w:vMerge/>
          </w:tcPr>
          <w:p w:rsidR="006D6DD2" w:rsidRPr="00605059" w:rsidRDefault="006D6DD2" w:rsidP="00601227">
            <w:pPr>
              <w:rPr>
                <w:b/>
                <w:color w:val="000000"/>
              </w:rPr>
            </w:pPr>
          </w:p>
        </w:tc>
        <w:tc>
          <w:tcPr>
            <w:tcW w:w="6660" w:type="dxa"/>
          </w:tcPr>
          <w:p w:rsidR="006D6DD2" w:rsidRDefault="006D6DD2" w:rsidP="006D6DD2">
            <w:r>
              <w:t>Government of Canada Recordkeeping Metadata Element Set, Agent Corporate Name, Agent Role=Author</w:t>
            </w:r>
          </w:p>
        </w:tc>
      </w:tr>
      <w:tr w:rsidR="00114C6A" w:rsidRPr="00F3325F" w:rsidTr="00601227">
        <w:trPr>
          <w:cantSplit/>
        </w:trPr>
        <w:tc>
          <w:tcPr>
            <w:tcW w:w="2268" w:type="dxa"/>
            <w:vMerge/>
          </w:tcPr>
          <w:p w:rsidR="00114C6A" w:rsidRPr="00605059" w:rsidRDefault="00114C6A" w:rsidP="00601227">
            <w:pPr>
              <w:rPr>
                <w:b/>
                <w:color w:val="000000"/>
              </w:rPr>
            </w:pPr>
          </w:p>
        </w:tc>
        <w:tc>
          <w:tcPr>
            <w:tcW w:w="6660" w:type="dxa"/>
          </w:tcPr>
          <w:p w:rsidR="00114C6A" w:rsidRDefault="00114C6A" w:rsidP="00114C6A">
            <w:r>
              <w:t>Data Catalog Vocabulary (DCAT) – dct:publisher</w:t>
            </w:r>
          </w:p>
        </w:tc>
      </w:tr>
      <w:tr w:rsidR="00114C6A" w:rsidRPr="00F3325F" w:rsidTr="00601227">
        <w:trPr>
          <w:cantSplit/>
        </w:trPr>
        <w:tc>
          <w:tcPr>
            <w:tcW w:w="2268" w:type="dxa"/>
            <w:vMerge/>
          </w:tcPr>
          <w:p w:rsidR="00114C6A" w:rsidRPr="00605059" w:rsidRDefault="00114C6A" w:rsidP="00601227">
            <w:pPr>
              <w:rPr>
                <w:b/>
                <w:color w:val="000000"/>
              </w:rPr>
            </w:pPr>
          </w:p>
        </w:tc>
        <w:tc>
          <w:tcPr>
            <w:tcW w:w="6660" w:type="dxa"/>
          </w:tcPr>
          <w:p w:rsidR="00114C6A" w:rsidRPr="00F3325F" w:rsidRDefault="00114C6A" w:rsidP="00601227">
            <w:r>
              <w:t>Schema.org – Thing &gt; CreativeWork &gt; publisher</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Application</w:t>
            </w:r>
          </w:p>
        </w:tc>
        <w:tc>
          <w:tcPr>
            <w:tcW w:w="6660" w:type="dxa"/>
          </w:tcPr>
          <w:p w:rsidR="00601227" w:rsidRDefault="00FB521A" w:rsidP="00601227">
            <w:r>
              <w:t>Government of Canada Foundational Metadata Element Set, Government of Canada Open Government Metadata Element Set – Open Data and Open Information Catalogue Extensions</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Relations</w:t>
            </w:r>
          </w:p>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Vocabulary Encoding Scheme</w:t>
            </w:r>
          </w:p>
        </w:tc>
        <w:tc>
          <w:tcPr>
            <w:tcW w:w="6660" w:type="dxa"/>
          </w:tcPr>
          <w:p w:rsidR="00601227" w:rsidRPr="00F3325F" w:rsidRDefault="00601227" w:rsidP="00601227">
            <w:pPr>
              <w:tabs>
                <w:tab w:val="left" w:pos="1350"/>
              </w:tabs>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601227">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200EA6">
            <w:r>
              <w:t>Free text</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601227">
            <w:r>
              <w:t>Optional</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601227">
            <w:pPr>
              <w:pStyle w:val="TableText"/>
              <w:spacing w:before="0" w:after="0"/>
              <w:jc w:val="left"/>
              <w:rPr>
                <w:rFonts w:ascii="Times New Roman" w:hAnsi="Times New Roman" w:cs="Times New Roman"/>
              </w:rPr>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01227" w:rsidRPr="00605059" w:rsidRDefault="00601227"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01227" w:rsidRPr="00F3325F" w:rsidRDefault="00601227" w:rsidP="00200EA6">
            <w:r>
              <w:t xml:space="preserve">Single </w:t>
            </w:r>
          </w:p>
        </w:tc>
      </w:tr>
    </w:tbl>
    <w:p w:rsidR="00601227" w:rsidRPr="00661D5F" w:rsidRDefault="00844A2C" w:rsidP="00601227">
      <w:pPr>
        <w:pStyle w:val="Heading2"/>
      </w:pPr>
      <w:bookmarkStart w:id="156" w:name="_10.66_Publisher_–"/>
      <w:bookmarkStart w:id="157" w:name="_Toc466365236"/>
      <w:bookmarkEnd w:id="156"/>
      <w:r>
        <w:lastRenderedPageBreak/>
        <w:t>10.</w:t>
      </w:r>
      <w:r w:rsidR="00565BA3">
        <w:t>60</w:t>
      </w:r>
      <w:r w:rsidR="00601227">
        <w:t xml:space="preserve"> Publisher – Organization </w:t>
      </w:r>
      <w:r w:rsidR="00A709BF">
        <w:t>Name at Publication (French)</w:t>
      </w:r>
      <w:bookmarkEnd w:id="157"/>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A709BF" w:rsidRPr="00F3325F" w:rsidTr="00601227">
        <w:trPr>
          <w:cantSplit/>
        </w:trPr>
        <w:tc>
          <w:tcPr>
            <w:tcW w:w="2268" w:type="dxa"/>
          </w:tcPr>
          <w:p w:rsidR="00A709BF" w:rsidRPr="00605059" w:rsidRDefault="00A709BF" w:rsidP="00601227">
            <w:pPr>
              <w:keepNext/>
              <w:rPr>
                <w:b/>
                <w:color w:val="000000"/>
              </w:rPr>
            </w:pPr>
            <w:r w:rsidRPr="00605059">
              <w:rPr>
                <w:b/>
                <w:color w:val="000000"/>
              </w:rPr>
              <w:t>Term Name</w:t>
            </w:r>
          </w:p>
        </w:tc>
        <w:tc>
          <w:tcPr>
            <w:tcW w:w="6660" w:type="dxa"/>
          </w:tcPr>
          <w:p w:rsidR="00A709BF" w:rsidRPr="00F3325F" w:rsidRDefault="008C0957" w:rsidP="008C0957">
            <w:pPr>
              <w:keepNext/>
              <w:rPr>
                <w:color w:val="000000"/>
              </w:rPr>
            </w:pPr>
            <w:r>
              <w:t>p</w:t>
            </w:r>
            <w:r w:rsidR="00A709BF" w:rsidRPr="00A709BF">
              <w:t>ublisherOrganizat</w:t>
            </w:r>
            <w:r>
              <w:t>ion</w:t>
            </w:r>
            <w:r w:rsidR="00A709BF">
              <w:t>Name</w:t>
            </w:r>
            <w:r>
              <w:t>At</w:t>
            </w:r>
            <w:r w:rsidR="00A709BF">
              <w:t>PublicationFrench</w:t>
            </w:r>
          </w:p>
        </w:tc>
      </w:tr>
      <w:tr w:rsidR="00A709BF" w:rsidRPr="00F3325F" w:rsidTr="00601227">
        <w:trPr>
          <w:cantSplit/>
        </w:trPr>
        <w:tc>
          <w:tcPr>
            <w:tcW w:w="2268" w:type="dxa"/>
          </w:tcPr>
          <w:p w:rsidR="00A709BF" w:rsidRPr="00605059" w:rsidRDefault="00A709BF" w:rsidP="00601227">
            <w:pPr>
              <w:keepNext/>
              <w:rPr>
                <w:b/>
                <w:color w:val="000000"/>
              </w:rPr>
            </w:pPr>
            <w:r w:rsidRPr="00605059">
              <w:rPr>
                <w:b/>
                <w:color w:val="000000"/>
              </w:rPr>
              <w:t>CKAN Term Name</w:t>
            </w:r>
          </w:p>
        </w:tc>
        <w:tc>
          <w:tcPr>
            <w:tcW w:w="6660" w:type="dxa"/>
          </w:tcPr>
          <w:p w:rsidR="00A709BF" w:rsidRPr="00F3325F" w:rsidRDefault="00064310" w:rsidP="00064310">
            <w:pPr>
              <w:tabs>
                <w:tab w:val="left" w:pos="1410"/>
              </w:tabs>
              <w:rPr>
                <w:color w:val="000000"/>
              </w:rPr>
            </w:pPr>
            <w:r w:rsidRPr="00064310">
              <w:t>org_title_at_publication_</w:t>
            </w:r>
            <w:r>
              <w:t>fr</w:t>
            </w:r>
            <w:r w:rsidRPr="00F3325F">
              <w:rPr>
                <w:color w:val="000000"/>
              </w:rPr>
              <w:t xml:space="preserve"> </w:t>
            </w:r>
          </w:p>
        </w:tc>
      </w:tr>
      <w:tr w:rsidR="00A709BF" w:rsidRPr="00F3325F" w:rsidTr="00601227">
        <w:trPr>
          <w:cantSplit/>
          <w:trHeight w:val="70"/>
        </w:trPr>
        <w:tc>
          <w:tcPr>
            <w:tcW w:w="2268" w:type="dxa"/>
          </w:tcPr>
          <w:p w:rsidR="00A709BF" w:rsidRPr="00605059" w:rsidRDefault="00A709BF" w:rsidP="00601227">
            <w:pPr>
              <w:keepNext/>
              <w:rPr>
                <w:b/>
                <w:color w:val="000000"/>
              </w:rPr>
            </w:pPr>
            <w:r w:rsidRPr="00605059">
              <w:rPr>
                <w:b/>
                <w:color w:val="000000"/>
              </w:rPr>
              <w:t>URI</w:t>
            </w:r>
          </w:p>
        </w:tc>
        <w:tc>
          <w:tcPr>
            <w:tcW w:w="6660" w:type="dxa"/>
          </w:tcPr>
          <w:p w:rsidR="00A709BF" w:rsidRPr="00200EA6" w:rsidRDefault="00A709BF" w:rsidP="00200EA6">
            <w:r>
              <w:t>To be determined</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Defined By</w:t>
            </w:r>
          </w:p>
        </w:tc>
        <w:tc>
          <w:tcPr>
            <w:tcW w:w="6660" w:type="dxa"/>
          </w:tcPr>
          <w:p w:rsidR="00A709BF" w:rsidRPr="00F3325F" w:rsidRDefault="0091094A" w:rsidP="000F7AAB">
            <w:pPr>
              <w:rPr>
                <w:color w:val="000000"/>
              </w:rPr>
            </w:pPr>
            <w:r>
              <w:t>Treasury Board Secretariat, Information Management and Open Government Directorate</w:t>
            </w:r>
            <w:r w:rsidRPr="00F3325F">
              <w:rPr>
                <w:color w:val="000000"/>
              </w:rPr>
              <w:t xml:space="preserve"> </w:t>
            </w:r>
          </w:p>
        </w:tc>
      </w:tr>
      <w:tr w:rsidR="00A709BF" w:rsidRPr="00F3325F" w:rsidTr="00601227">
        <w:trPr>
          <w:cantSplit/>
        </w:trPr>
        <w:tc>
          <w:tcPr>
            <w:tcW w:w="2268" w:type="dxa"/>
          </w:tcPr>
          <w:p w:rsidR="00A709BF" w:rsidRPr="00605059" w:rsidRDefault="00DB1912" w:rsidP="00601227">
            <w:pPr>
              <w:rPr>
                <w:b/>
                <w:color w:val="000000"/>
              </w:rPr>
            </w:pPr>
            <w:r>
              <w:rPr>
                <w:b/>
                <w:color w:val="000000"/>
              </w:rPr>
              <w:t xml:space="preserve">English </w:t>
            </w:r>
            <w:r w:rsidR="00A709BF" w:rsidRPr="00605059">
              <w:rPr>
                <w:b/>
                <w:color w:val="000000"/>
              </w:rPr>
              <w:t>Label</w:t>
            </w:r>
          </w:p>
        </w:tc>
        <w:tc>
          <w:tcPr>
            <w:tcW w:w="6660" w:type="dxa"/>
          </w:tcPr>
          <w:p w:rsidR="00A709BF" w:rsidRPr="00F3325F" w:rsidRDefault="00A709BF" w:rsidP="000F7AAB">
            <w:pPr>
              <w:rPr>
                <w:color w:val="000000"/>
              </w:rPr>
            </w:pPr>
            <w:r w:rsidRPr="00A709BF">
              <w:t>Publisher Organization Name at Publication (</w:t>
            </w:r>
            <w:r>
              <w:t>French)</w:t>
            </w:r>
          </w:p>
        </w:tc>
      </w:tr>
      <w:tr w:rsidR="00DB1912" w:rsidRPr="00E8285E" w:rsidTr="00601227">
        <w:trPr>
          <w:cantSplit/>
        </w:trPr>
        <w:tc>
          <w:tcPr>
            <w:tcW w:w="2268" w:type="dxa"/>
          </w:tcPr>
          <w:p w:rsidR="00DB1912" w:rsidRDefault="00DB1912" w:rsidP="00601227">
            <w:pPr>
              <w:rPr>
                <w:b/>
                <w:color w:val="000000"/>
              </w:rPr>
            </w:pPr>
            <w:r>
              <w:rPr>
                <w:b/>
                <w:color w:val="000000"/>
                <w:lang w:val="fr-CA"/>
              </w:rPr>
              <w:t>French Label</w:t>
            </w:r>
          </w:p>
        </w:tc>
        <w:tc>
          <w:tcPr>
            <w:tcW w:w="6660" w:type="dxa"/>
          </w:tcPr>
          <w:p w:rsidR="00DB1912" w:rsidRPr="00DB1912" w:rsidRDefault="00DB1912" w:rsidP="000F7AAB">
            <w:pPr>
              <w:rPr>
                <w:lang w:val="fr-CA"/>
              </w:rPr>
            </w:pPr>
            <w:r w:rsidRPr="00DB1912">
              <w:rPr>
                <w:lang w:val="fr-CA"/>
              </w:rPr>
              <w:t>Organisation - Titre lors de la publication (français)</w:t>
            </w:r>
          </w:p>
        </w:tc>
      </w:tr>
      <w:tr w:rsidR="00A709BF" w:rsidRPr="00F3325F" w:rsidTr="00601227">
        <w:trPr>
          <w:cantSplit/>
        </w:trPr>
        <w:tc>
          <w:tcPr>
            <w:tcW w:w="8928" w:type="dxa"/>
            <w:gridSpan w:val="2"/>
            <w:shd w:val="clear" w:color="auto" w:fill="E0E0E0"/>
          </w:tcPr>
          <w:p w:rsidR="00A709BF" w:rsidRPr="00605059" w:rsidRDefault="00A709BF" w:rsidP="00601227">
            <w:pPr>
              <w:jc w:val="center"/>
              <w:rPr>
                <w:b/>
                <w:color w:val="000000"/>
              </w:rPr>
            </w:pPr>
            <w:r w:rsidRPr="00605059">
              <w:rPr>
                <w:b/>
                <w:color w:val="000000"/>
              </w:rPr>
              <w:t>Definition</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 xml:space="preserve">Definition </w:t>
            </w:r>
          </w:p>
        </w:tc>
        <w:tc>
          <w:tcPr>
            <w:tcW w:w="6660" w:type="dxa"/>
          </w:tcPr>
          <w:p w:rsidR="00A709BF" w:rsidRPr="00200EA6" w:rsidRDefault="00A709BF" w:rsidP="00200EA6">
            <w:r>
              <w:t>An entity responsible for making the resource available.</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Description (Open Government Specific)</w:t>
            </w:r>
          </w:p>
        </w:tc>
        <w:tc>
          <w:tcPr>
            <w:tcW w:w="6660" w:type="dxa"/>
          </w:tcPr>
          <w:p w:rsidR="00A709BF" w:rsidRPr="00200EA6" w:rsidRDefault="001B39BD" w:rsidP="000F7AAB">
            <w:r w:rsidRPr="001B39BD">
              <w:t xml:space="preserve">The </w:t>
            </w:r>
            <w:r>
              <w:t>French</w:t>
            </w:r>
            <w:r w:rsidRPr="001B39BD">
              <w:t xml:space="preserve"> organization name at publication Time. The historical name of an entity (GC Department or Agency) that published the dataset or asset, in </w:t>
            </w:r>
            <w:r>
              <w:t>French</w:t>
            </w:r>
            <w:r w:rsidRPr="001B39BD">
              <w:t>.</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Comment (Implementation Notes)</w:t>
            </w:r>
          </w:p>
        </w:tc>
        <w:tc>
          <w:tcPr>
            <w:tcW w:w="6660" w:type="dxa"/>
          </w:tcPr>
          <w:p w:rsidR="00A709BF" w:rsidRPr="00F3325F" w:rsidRDefault="00DF237D" w:rsidP="000F7AAB">
            <w:r>
              <w:t>This element will be prepopulated with the current organization name so that, in case the organization name changes in the future the element will not need to be modified. Also note that if the organization name has changed in the past 2 years, this element will be automatically populated with the organization name that was currently implemented into the system. For example, ‘Environment Canada’ will be populated for those records previously published under that organization name, while the current name has been changed to Environment and Climate Change Canada.</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Example</w:t>
            </w:r>
          </w:p>
        </w:tc>
        <w:tc>
          <w:tcPr>
            <w:tcW w:w="6660" w:type="dxa"/>
          </w:tcPr>
          <w:p w:rsidR="00A709BF" w:rsidRPr="00F3325F" w:rsidRDefault="00DF237D" w:rsidP="000F7AAB">
            <w:r>
              <w:t>Environnement Canada</w:t>
            </w:r>
          </w:p>
        </w:tc>
      </w:tr>
      <w:tr w:rsidR="00114C6A" w:rsidRPr="00F3325F" w:rsidTr="00601227">
        <w:trPr>
          <w:cantSplit/>
        </w:trPr>
        <w:tc>
          <w:tcPr>
            <w:tcW w:w="2268" w:type="dxa"/>
            <w:vMerge w:val="restart"/>
          </w:tcPr>
          <w:p w:rsidR="00114C6A" w:rsidRPr="00605059" w:rsidRDefault="00114C6A" w:rsidP="00601227">
            <w:pPr>
              <w:rPr>
                <w:b/>
                <w:color w:val="000000"/>
              </w:rPr>
            </w:pPr>
            <w:r w:rsidRPr="00605059">
              <w:rPr>
                <w:b/>
                <w:color w:val="000000"/>
              </w:rPr>
              <w:t>Mapping</w:t>
            </w:r>
          </w:p>
        </w:tc>
        <w:tc>
          <w:tcPr>
            <w:tcW w:w="6660" w:type="dxa"/>
          </w:tcPr>
          <w:p w:rsidR="00114C6A" w:rsidRDefault="00114C6A" w:rsidP="00114C6A">
            <w:r>
              <w:t>Dublin Core – dc:publisher, dcterms:publisher</w:t>
            </w:r>
          </w:p>
        </w:tc>
      </w:tr>
      <w:tr w:rsidR="00114C6A" w:rsidRPr="00F3325F" w:rsidTr="00601227">
        <w:trPr>
          <w:cantSplit/>
        </w:trPr>
        <w:tc>
          <w:tcPr>
            <w:tcW w:w="2268" w:type="dxa"/>
            <w:vMerge/>
          </w:tcPr>
          <w:p w:rsidR="00114C6A" w:rsidRPr="00605059" w:rsidRDefault="00114C6A" w:rsidP="00601227">
            <w:pPr>
              <w:rPr>
                <w:b/>
                <w:color w:val="000000"/>
              </w:rPr>
            </w:pPr>
          </w:p>
        </w:tc>
        <w:tc>
          <w:tcPr>
            <w:tcW w:w="6660" w:type="dxa"/>
          </w:tcPr>
          <w:p w:rsidR="00114C6A" w:rsidRDefault="00114C6A" w:rsidP="00114C6A">
            <w:r>
              <w:t>Data Catalog Vocabulary (DCAT) – dct:publisher</w:t>
            </w:r>
          </w:p>
        </w:tc>
      </w:tr>
      <w:tr w:rsidR="00114C6A" w:rsidRPr="00F3325F" w:rsidTr="00601227">
        <w:trPr>
          <w:cantSplit/>
        </w:trPr>
        <w:tc>
          <w:tcPr>
            <w:tcW w:w="2268" w:type="dxa"/>
            <w:vMerge/>
          </w:tcPr>
          <w:p w:rsidR="00114C6A" w:rsidRPr="00605059" w:rsidRDefault="00114C6A" w:rsidP="00601227">
            <w:pPr>
              <w:rPr>
                <w:b/>
                <w:color w:val="000000"/>
              </w:rPr>
            </w:pPr>
          </w:p>
        </w:tc>
        <w:tc>
          <w:tcPr>
            <w:tcW w:w="6660" w:type="dxa"/>
          </w:tcPr>
          <w:p w:rsidR="00114C6A" w:rsidRPr="00F3325F" w:rsidRDefault="00114C6A" w:rsidP="00114C6A">
            <w:r>
              <w:t>Schema.org – Thing &gt; CreativeWork &gt; publisher</w:t>
            </w:r>
          </w:p>
        </w:tc>
      </w:tr>
      <w:tr w:rsidR="00A709BF" w:rsidRPr="00F3325F" w:rsidTr="00601227">
        <w:trPr>
          <w:cantSplit/>
        </w:trPr>
        <w:tc>
          <w:tcPr>
            <w:tcW w:w="2268" w:type="dxa"/>
          </w:tcPr>
          <w:p w:rsidR="00A709BF" w:rsidRPr="00605059" w:rsidRDefault="00A709BF" w:rsidP="00601227">
            <w:pPr>
              <w:rPr>
                <w:b/>
                <w:color w:val="000000"/>
              </w:rPr>
            </w:pPr>
            <w:r w:rsidRPr="00605059">
              <w:rPr>
                <w:b/>
                <w:color w:val="000000"/>
              </w:rPr>
              <w:t>Application</w:t>
            </w:r>
          </w:p>
        </w:tc>
        <w:tc>
          <w:tcPr>
            <w:tcW w:w="6660" w:type="dxa"/>
          </w:tcPr>
          <w:p w:rsidR="00A709BF" w:rsidRDefault="00FB521A" w:rsidP="000F7AAB">
            <w:r>
              <w:t>Government of Canada Foundational Metadata Element Set, Government of Canada Open Government Metadata Element Set – Open Data and Open Information Catalogue Extensions</w:t>
            </w:r>
          </w:p>
        </w:tc>
      </w:tr>
      <w:tr w:rsidR="00A709BF" w:rsidRPr="00F3325F" w:rsidTr="00601227">
        <w:trPr>
          <w:cantSplit/>
        </w:trPr>
        <w:tc>
          <w:tcPr>
            <w:tcW w:w="8928" w:type="dxa"/>
            <w:gridSpan w:val="2"/>
            <w:shd w:val="clear" w:color="auto" w:fill="E0E0E0"/>
          </w:tcPr>
          <w:p w:rsidR="00A709BF" w:rsidRPr="00605059" w:rsidRDefault="00A709BF" w:rsidP="00601227">
            <w:pPr>
              <w:jc w:val="center"/>
              <w:rPr>
                <w:b/>
                <w:color w:val="000000"/>
              </w:rPr>
            </w:pPr>
            <w:r w:rsidRPr="00605059">
              <w:rPr>
                <w:b/>
                <w:color w:val="000000"/>
              </w:rPr>
              <w:t>Relations</w:t>
            </w:r>
          </w:p>
        </w:tc>
      </w:tr>
      <w:tr w:rsidR="00A709BF" w:rsidRPr="00F3325F" w:rsidTr="00601227">
        <w:trPr>
          <w:cantSplit/>
        </w:trPr>
        <w:tc>
          <w:tcPr>
            <w:tcW w:w="2268" w:type="dxa"/>
          </w:tcPr>
          <w:p w:rsidR="00A709BF" w:rsidRPr="00605059" w:rsidRDefault="00A709BF" w:rsidP="00601227">
            <w:pPr>
              <w:pStyle w:val="FootnoteText"/>
              <w:rPr>
                <w:b/>
                <w:sz w:val="24"/>
                <w:szCs w:val="24"/>
              </w:rPr>
            </w:pPr>
            <w:r w:rsidRPr="00605059">
              <w:rPr>
                <w:b/>
                <w:sz w:val="24"/>
                <w:szCs w:val="24"/>
              </w:rPr>
              <w:t>Has Syntax Encoding Scheme</w:t>
            </w:r>
          </w:p>
        </w:tc>
        <w:tc>
          <w:tcPr>
            <w:tcW w:w="6660" w:type="dxa"/>
          </w:tcPr>
          <w:p w:rsidR="00A709BF" w:rsidRPr="00F3325F" w:rsidRDefault="00A709BF" w:rsidP="000F7AAB"/>
        </w:tc>
      </w:tr>
      <w:tr w:rsidR="00A709BF" w:rsidRPr="00F3325F" w:rsidTr="00601227">
        <w:trPr>
          <w:cantSplit/>
        </w:trPr>
        <w:tc>
          <w:tcPr>
            <w:tcW w:w="2268" w:type="dxa"/>
          </w:tcPr>
          <w:p w:rsidR="00A709BF" w:rsidRPr="00605059" w:rsidRDefault="00A709BF" w:rsidP="00601227">
            <w:pPr>
              <w:pStyle w:val="FootnoteText"/>
              <w:rPr>
                <w:b/>
                <w:sz w:val="24"/>
                <w:szCs w:val="24"/>
              </w:rPr>
            </w:pPr>
            <w:r w:rsidRPr="00605059">
              <w:rPr>
                <w:b/>
                <w:sz w:val="24"/>
                <w:szCs w:val="24"/>
              </w:rPr>
              <w:t>Has Vocabulary Encoding Scheme</w:t>
            </w:r>
          </w:p>
        </w:tc>
        <w:tc>
          <w:tcPr>
            <w:tcW w:w="6660" w:type="dxa"/>
          </w:tcPr>
          <w:p w:rsidR="00A709BF" w:rsidRPr="00F3325F" w:rsidRDefault="00A709BF" w:rsidP="000F7AAB">
            <w:pPr>
              <w:tabs>
                <w:tab w:val="left" w:pos="1350"/>
              </w:tabs>
            </w:pPr>
          </w:p>
        </w:tc>
      </w:tr>
      <w:tr w:rsidR="00A709B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A709BF" w:rsidRPr="00605059" w:rsidRDefault="00A709BF" w:rsidP="00601227">
            <w:pPr>
              <w:jc w:val="center"/>
              <w:rPr>
                <w:b/>
                <w:color w:val="000000"/>
              </w:rPr>
            </w:pPr>
            <w:r w:rsidRPr="00605059">
              <w:rPr>
                <w:b/>
                <w:color w:val="000000"/>
              </w:rPr>
              <w:t>Conditions of Application – File</w:t>
            </w:r>
          </w:p>
        </w:tc>
      </w:tr>
      <w:tr w:rsidR="00A709B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709BF" w:rsidRPr="00605059" w:rsidRDefault="00A709BF"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A709BF" w:rsidRPr="00F3325F" w:rsidRDefault="00A709BF" w:rsidP="00200EA6">
            <w:r>
              <w:t>Free text</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0F7AAB">
            <w:r>
              <w:t>Yes</w:t>
            </w:r>
          </w:p>
        </w:tc>
      </w:tr>
      <w:tr w:rsidR="00A709B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709BF" w:rsidRPr="00605059" w:rsidRDefault="00A709BF"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A709BF" w:rsidRPr="00F3325F" w:rsidRDefault="00A709BF" w:rsidP="000F7AAB">
            <w:r>
              <w:t>Optional</w:t>
            </w:r>
          </w:p>
        </w:tc>
      </w:tr>
      <w:tr w:rsidR="00A709B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A709BF" w:rsidRPr="00605059" w:rsidRDefault="00A709BF"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A709BF" w:rsidRPr="00F3325F" w:rsidRDefault="00A709BF" w:rsidP="000F7AAB">
            <w:pPr>
              <w:pStyle w:val="TableText"/>
              <w:spacing w:before="0" w:after="0"/>
              <w:jc w:val="left"/>
              <w:rPr>
                <w:rFonts w:ascii="Times New Roman" w:hAnsi="Times New Roman" w:cs="Times New Roman"/>
              </w:rPr>
            </w:pPr>
          </w:p>
        </w:tc>
      </w:tr>
      <w:tr w:rsidR="00A709BF"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A709BF" w:rsidRPr="00605059" w:rsidRDefault="00A709BF"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A709BF" w:rsidRPr="00F3325F" w:rsidRDefault="00A709BF" w:rsidP="00200EA6">
            <w:r>
              <w:t xml:space="preserve">Single </w:t>
            </w:r>
          </w:p>
        </w:tc>
      </w:tr>
    </w:tbl>
    <w:p w:rsidR="00536F57" w:rsidRDefault="00536F57" w:rsidP="00536F57">
      <w:pPr>
        <w:rPr>
          <w:lang w:val="en-US" w:eastAsia="en-US"/>
        </w:rPr>
      </w:pPr>
    </w:p>
    <w:p w:rsidR="00A709BF" w:rsidRDefault="00A709BF" w:rsidP="00536F57">
      <w:pPr>
        <w:rPr>
          <w:lang w:val="en-US" w:eastAsia="en-US"/>
        </w:rPr>
      </w:pPr>
    </w:p>
    <w:p w:rsidR="00601227" w:rsidRPr="00661D5F" w:rsidRDefault="00601227" w:rsidP="00601227">
      <w:pPr>
        <w:pStyle w:val="Heading2"/>
      </w:pPr>
      <w:bookmarkStart w:id="158" w:name="_10.67_Reference_System"/>
      <w:bookmarkStart w:id="159" w:name="_Toc466365237"/>
      <w:bookmarkEnd w:id="158"/>
      <w:r>
        <w:lastRenderedPageBreak/>
        <w:t>10.6</w:t>
      </w:r>
      <w:r w:rsidR="00565BA3">
        <w:t>1</w:t>
      </w:r>
      <w:r>
        <w:t xml:space="preserve"> </w:t>
      </w:r>
      <w:r w:rsidR="00A709BF">
        <w:t>Reference System Information</w:t>
      </w:r>
      <w:bookmarkEnd w:id="159"/>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Term Name</w:t>
            </w:r>
          </w:p>
        </w:tc>
        <w:tc>
          <w:tcPr>
            <w:tcW w:w="6660" w:type="dxa"/>
          </w:tcPr>
          <w:p w:rsidR="00601227" w:rsidRPr="00200EA6" w:rsidRDefault="00A709BF" w:rsidP="00200EA6">
            <w:r>
              <w:t>referenceSystemInformation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CKAN Term Name</w:t>
            </w:r>
          </w:p>
        </w:tc>
        <w:tc>
          <w:tcPr>
            <w:tcW w:w="6660" w:type="dxa"/>
          </w:tcPr>
          <w:p w:rsidR="00601227" w:rsidRPr="00200EA6" w:rsidRDefault="00A709BF" w:rsidP="00601227">
            <w:r>
              <w:t>reference_system_information</w:t>
            </w:r>
          </w:p>
        </w:tc>
      </w:tr>
      <w:tr w:rsidR="00601227" w:rsidRPr="00F3325F" w:rsidTr="00601227">
        <w:trPr>
          <w:cantSplit/>
          <w:trHeight w:val="70"/>
        </w:trPr>
        <w:tc>
          <w:tcPr>
            <w:tcW w:w="2268" w:type="dxa"/>
          </w:tcPr>
          <w:p w:rsidR="00601227" w:rsidRPr="00605059" w:rsidRDefault="00601227" w:rsidP="00601227">
            <w:pPr>
              <w:keepNext/>
              <w:rPr>
                <w:b/>
                <w:color w:val="000000"/>
              </w:rPr>
            </w:pPr>
            <w:r w:rsidRPr="00605059">
              <w:rPr>
                <w:b/>
                <w:color w:val="000000"/>
              </w:rPr>
              <w:t>URI</w:t>
            </w:r>
          </w:p>
        </w:tc>
        <w:tc>
          <w:tcPr>
            <w:tcW w:w="6660" w:type="dxa"/>
          </w:tcPr>
          <w:p w:rsidR="00601227" w:rsidRPr="00200EA6" w:rsidRDefault="00601227" w:rsidP="00200EA6">
            <w:r>
              <w:t>To be determined</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Defined By</w:t>
            </w:r>
          </w:p>
        </w:tc>
        <w:tc>
          <w:tcPr>
            <w:tcW w:w="6660" w:type="dxa"/>
          </w:tcPr>
          <w:p w:rsidR="00601227" w:rsidRDefault="00A709BF" w:rsidP="00A709BF">
            <w:pPr>
              <w:rPr>
                <w:color w:val="000000"/>
              </w:rPr>
            </w:pPr>
            <w:r>
              <w:rPr>
                <w:color w:val="000000"/>
              </w:rPr>
              <w:t>North American Profile ISO:19115</w:t>
            </w:r>
          </w:p>
          <w:p w:rsidR="00A709BF" w:rsidRPr="00F3325F" w:rsidRDefault="008902C4" w:rsidP="00A709BF">
            <w:pPr>
              <w:rPr>
                <w:color w:val="000000"/>
              </w:rPr>
            </w:pPr>
            <w:hyperlink r:id="rId103" w:anchor="IC_54" w:history="1">
              <w:r w:rsidR="00A709BF" w:rsidRPr="00A709BF">
                <w:rPr>
                  <w:rStyle w:val="Hyperlink"/>
                </w:rPr>
                <w:t>MD_ReferenceSystem</w:t>
              </w:r>
            </w:hyperlink>
          </w:p>
        </w:tc>
      </w:tr>
      <w:tr w:rsidR="00601227" w:rsidRPr="00F3325F" w:rsidTr="00601227">
        <w:trPr>
          <w:cantSplit/>
        </w:trPr>
        <w:tc>
          <w:tcPr>
            <w:tcW w:w="2268" w:type="dxa"/>
          </w:tcPr>
          <w:p w:rsidR="00601227" w:rsidRPr="00605059" w:rsidRDefault="00DB1912" w:rsidP="00601227">
            <w:pPr>
              <w:rPr>
                <w:b/>
                <w:color w:val="000000"/>
              </w:rPr>
            </w:pPr>
            <w:r>
              <w:rPr>
                <w:b/>
                <w:color w:val="000000"/>
              </w:rPr>
              <w:t xml:space="preserve">English </w:t>
            </w:r>
            <w:r w:rsidR="00601227" w:rsidRPr="00605059">
              <w:rPr>
                <w:b/>
                <w:color w:val="000000"/>
              </w:rPr>
              <w:t>Label</w:t>
            </w:r>
          </w:p>
        </w:tc>
        <w:tc>
          <w:tcPr>
            <w:tcW w:w="6660" w:type="dxa"/>
          </w:tcPr>
          <w:p w:rsidR="00601227" w:rsidRPr="00200EA6" w:rsidRDefault="00DD4001" w:rsidP="00601227">
            <w:r>
              <w:t>Reference System Information</w:t>
            </w:r>
          </w:p>
        </w:tc>
      </w:tr>
      <w:tr w:rsidR="00DB1912" w:rsidRPr="00F3325F" w:rsidTr="00601227">
        <w:trPr>
          <w:cantSplit/>
        </w:trPr>
        <w:tc>
          <w:tcPr>
            <w:tcW w:w="2268" w:type="dxa"/>
          </w:tcPr>
          <w:p w:rsidR="00DB1912" w:rsidRDefault="00DB1912" w:rsidP="00601227">
            <w:pPr>
              <w:rPr>
                <w:b/>
                <w:color w:val="000000"/>
              </w:rPr>
            </w:pPr>
            <w:r>
              <w:rPr>
                <w:b/>
                <w:color w:val="000000"/>
                <w:lang w:val="fr-CA"/>
              </w:rPr>
              <w:t>French Label</w:t>
            </w:r>
          </w:p>
        </w:tc>
        <w:tc>
          <w:tcPr>
            <w:tcW w:w="6660" w:type="dxa"/>
          </w:tcPr>
          <w:p w:rsidR="00DB1912" w:rsidRDefault="00DB1912" w:rsidP="00601227">
            <w:commentRangeStart w:id="160"/>
            <w:r>
              <w:t>??</w:t>
            </w:r>
            <w:commentRangeEnd w:id="160"/>
            <w:r w:rsidR="0034365F">
              <w:rPr>
                <w:rStyle w:val="CommentReference"/>
                <w:rFonts w:ascii="Calibri" w:eastAsiaTheme="minorHAnsi" w:hAnsi="Calibri"/>
                <w:lang w:eastAsia="en-US"/>
              </w:rPr>
              <w:commentReference w:id="160"/>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Definition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 xml:space="preserve">Definition </w:t>
            </w:r>
          </w:p>
        </w:tc>
        <w:tc>
          <w:tcPr>
            <w:tcW w:w="6660" w:type="dxa"/>
          </w:tcPr>
          <w:p w:rsidR="00601227" w:rsidRPr="00F3325F" w:rsidRDefault="00A709BF" w:rsidP="00601227">
            <w:pPr>
              <w:pStyle w:val="Header"/>
              <w:rPr>
                <w:color w:val="000000"/>
                <w:lang w:eastAsia="en-CA"/>
              </w:rPr>
            </w:pPr>
            <w:r>
              <w:rPr>
                <w:color w:val="000000"/>
              </w:rPr>
              <w:t>Information about the reference system</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Description (Open Government Specific)</w:t>
            </w:r>
          </w:p>
        </w:tc>
        <w:tc>
          <w:tcPr>
            <w:tcW w:w="6660" w:type="dxa"/>
          </w:tcPr>
          <w:p w:rsidR="00A709BF" w:rsidRDefault="00A709BF" w:rsidP="00A709BF">
            <w:r>
              <w:t>Name of reference system (includes code, codespace and version).</w:t>
            </w:r>
          </w:p>
          <w:p w:rsidR="00601227" w:rsidRPr="00F3325F" w:rsidRDefault="00601227" w:rsidP="00601227">
            <w:pPr>
              <w:rPr>
                <w:color w:val="000000"/>
              </w:rPr>
            </w:pPr>
          </w:p>
        </w:tc>
      </w:tr>
      <w:tr w:rsidR="00601227" w:rsidRPr="00F3325F" w:rsidTr="0051109B">
        <w:trPr>
          <w:cantSplit/>
        </w:trPr>
        <w:tc>
          <w:tcPr>
            <w:tcW w:w="2268" w:type="dxa"/>
          </w:tcPr>
          <w:p w:rsidR="00601227" w:rsidRPr="0051109B" w:rsidRDefault="00601227" w:rsidP="00601227">
            <w:pPr>
              <w:rPr>
                <w:b/>
              </w:rPr>
            </w:pPr>
            <w:r w:rsidRPr="0051109B">
              <w:rPr>
                <w:b/>
              </w:rPr>
              <w:t>Comment (Implementation Notes)</w:t>
            </w:r>
          </w:p>
        </w:tc>
        <w:tc>
          <w:tcPr>
            <w:tcW w:w="6660" w:type="dxa"/>
            <w:shd w:val="clear" w:color="auto" w:fill="FFFFFF" w:themeFill="background1"/>
          </w:tcPr>
          <w:p w:rsidR="00601227" w:rsidRPr="0051109B" w:rsidRDefault="0051109B" w:rsidP="0051109B">
            <w:pPr>
              <w:rPr>
                <w:highlight w:val="yellow"/>
              </w:rPr>
            </w:pPr>
            <w:r w:rsidRPr="0051109B">
              <w:t xml:space="preserve">Enter EPSG Code for the projection (Use "EPSG:1111" format) , Enter ESPG Codespace of the projection (For EPSG projection use : </w:t>
            </w:r>
            <w:hyperlink r:id="rId104" w:history="1">
              <w:r w:rsidRPr="0051109B">
                <w:rPr>
                  <w:rStyle w:val="Hyperlink"/>
                  <w:color w:val="auto"/>
                </w:rPr>
                <w:t>http://www.epsg-registry.org</w:t>
              </w:r>
            </w:hyperlink>
            <w:r w:rsidRPr="0051109B">
              <w:t xml:space="preserve">) </w:t>
            </w:r>
          </w:p>
        </w:tc>
      </w:tr>
      <w:tr w:rsidR="00601227" w:rsidRPr="00F3325F" w:rsidTr="0051109B">
        <w:trPr>
          <w:cantSplit/>
        </w:trPr>
        <w:tc>
          <w:tcPr>
            <w:tcW w:w="2268" w:type="dxa"/>
          </w:tcPr>
          <w:p w:rsidR="00601227" w:rsidRPr="00605059" w:rsidRDefault="00601227" w:rsidP="00601227">
            <w:pPr>
              <w:rPr>
                <w:b/>
                <w:color w:val="000000"/>
              </w:rPr>
            </w:pPr>
            <w:r w:rsidRPr="00605059">
              <w:rPr>
                <w:b/>
                <w:color w:val="000000"/>
              </w:rPr>
              <w:t>Example</w:t>
            </w:r>
          </w:p>
        </w:tc>
        <w:tc>
          <w:tcPr>
            <w:tcW w:w="6660" w:type="dxa"/>
            <w:shd w:val="clear" w:color="auto" w:fill="FFFFFF" w:themeFill="background1"/>
          </w:tcPr>
          <w:p w:rsidR="00601227" w:rsidRPr="00926A60" w:rsidRDefault="0051109B" w:rsidP="0051109B">
            <w:pPr>
              <w:tabs>
                <w:tab w:val="left" w:pos="1785"/>
              </w:tabs>
              <w:rPr>
                <w:highlight w:val="yellow"/>
              </w:rPr>
            </w:pPr>
            <w:r>
              <w:t>EPSG:7875, http://www.epsg-registry.org</w:t>
            </w:r>
          </w:p>
        </w:tc>
      </w:tr>
      <w:tr w:rsidR="00601227" w:rsidRPr="00F3325F" w:rsidTr="0051109B">
        <w:trPr>
          <w:cantSplit/>
        </w:trPr>
        <w:tc>
          <w:tcPr>
            <w:tcW w:w="2268" w:type="dxa"/>
          </w:tcPr>
          <w:p w:rsidR="00601227" w:rsidRPr="00605059" w:rsidRDefault="00601227" w:rsidP="00601227">
            <w:pPr>
              <w:rPr>
                <w:b/>
                <w:color w:val="000000"/>
              </w:rPr>
            </w:pPr>
            <w:r w:rsidRPr="00605059">
              <w:rPr>
                <w:b/>
                <w:color w:val="000000"/>
              </w:rPr>
              <w:t>Mapping</w:t>
            </w:r>
          </w:p>
        </w:tc>
        <w:tc>
          <w:tcPr>
            <w:tcW w:w="6660" w:type="dxa"/>
            <w:shd w:val="clear" w:color="auto" w:fill="FFFFFF" w:themeFill="background1"/>
          </w:tcPr>
          <w:p w:rsidR="00601227" w:rsidRPr="00926A60" w:rsidRDefault="00601227" w:rsidP="00601227">
            <w:pPr>
              <w:rPr>
                <w:highlight w:val="yellow"/>
              </w:rPr>
            </w:pP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Application</w:t>
            </w:r>
          </w:p>
        </w:tc>
        <w:tc>
          <w:tcPr>
            <w:tcW w:w="6660" w:type="dxa"/>
          </w:tcPr>
          <w:p w:rsidR="00601227" w:rsidRDefault="00FB521A" w:rsidP="00601227">
            <w:r>
              <w:t>Government of Canada Foundational Metadata Element Set, Government of Canada Open Government Metadata Element Set – Open Data and Open Information Catalogue Extensions</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Relations</w:t>
            </w:r>
          </w:p>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Vocabulary Encoding Scheme</w:t>
            </w:r>
          </w:p>
        </w:tc>
        <w:tc>
          <w:tcPr>
            <w:tcW w:w="6660" w:type="dxa"/>
          </w:tcPr>
          <w:p w:rsidR="00601227" w:rsidRPr="00F3325F" w:rsidRDefault="00601227" w:rsidP="00601227">
            <w:pPr>
              <w:tabs>
                <w:tab w:val="left" w:pos="1350"/>
              </w:tabs>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601227">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200EA6">
            <w:r>
              <w:t>Free text</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A709BF" w:rsidP="007C17CB">
            <w:pPr>
              <w:tabs>
                <w:tab w:val="left" w:pos="1605"/>
              </w:tabs>
            </w:pPr>
            <w:r>
              <w:t>Mandatory</w:t>
            </w:r>
            <w:r w:rsidR="007C17CB">
              <w:t>, Conditional</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7C17CB" w:rsidP="00601227">
            <w:pPr>
              <w:pStyle w:val="TableText"/>
              <w:spacing w:before="0" w:after="0"/>
              <w:jc w:val="left"/>
              <w:rPr>
                <w:rFonts w:ascii="Times New Roman" w:hAnsi="Times New Roman" w:cs="Times New Roman"/>
              </w:rPr>
            </w:pPr>
            <w:r>
              <w:rPr>
                <w:rFonts w:ascii="Times New Roman" w:hAnsi="Times New Roman" w:cs="Times New Roman"/>
              </w:rPr>
              <w:t>This element is mandatory if Spatial Representation Type is ‘vector’ , ‘grid’ ,  or tin</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601227" w:rsidRPr="00605059" w:rsidRDefault="00601227"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601227" w:rsidRPr="00F3325F" w:rsidRDefault="00601227" w:rsidP="00200EA6">
            <w:r>
              <w:t xml:space="preserve">Single </w:t>
            </w:r>
          </w:p>
        </w:tc>
      </w:tr>
    </w:tbl>
    <w:p w:rsidR="00B8024B" w:rsidRDefault="00B8024B"/>
    <w:p w:rsidR="00926A60" w:rsidRDefault="00926A60">
      <w:r>
        <w:br w:type="page"/>
      </w:r>
    </w:p>
    <w:p w:rsidR="00601227" w:rsidRDefault="00601227"/>
    <w:p w:rsidR="00601227" w:rsidRPr="00661D5F" w:rsidRDefault="00601227" w:rsidP="00601227">
      <w:pPr>
        <w:pStyle w:val="Heading2"/>
      </w:pPr>
      <w:bookmarkStart w:id="161" w:name="_Toc466365238"/>
      <w:r>
        <w:t>10.6</w:t>
      </w:r>
      <w:r w:rsidR="00565BA3">
        <w:t>2</w:t>
      </w:r>
      <w:r>
        <w:t xml:space="preserve"> </w:t>
      </w:r>
      <w:r w:rsidR="00A709BF">
        <w:t>Related Item – Language</w:t>
      </w:r>
      <w:bookmarkEnd w:id="161"/>
      <w:r w:rsidR="00A709BF">
        <w:t xml:space="preserve"> </w:t>
      </w:r>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Term Name</w:t>
            </w:r>
          </w:p>
        </w:tc>
        <w:tc>
          <w:tcPr>
            <w:tcW w:w="6660" w:type="dxa"/>
          </w:tcPr>
          <w:p w:rsidR="00601227" w:rsidRPr="00890AB9" w:rsidRDefault="00A709BF" w:rsidP="00890AB9">
            <w:r>
              <w:t>language</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CKAN Term Name</w:t>
            </w:r>
          </w:p>
        </w:tc>
        <w:tc>
          <w:tcPr>
            <w:tcW w:w="6660" w:type="dxa"/>
          </w:tcPr>
          <w:p w:rsidR="00601227" w:rsidRPr="00890AB9" w:rsidRDefault="006E5DB5" w:rsidP="00601227">
            <w:r>
              <w:t>resource_language</w:t>
            </w:r>
          </w:p>
        </w:tc>
      </w:tr>
      <w:tr w:rsidR="00601227" w:rsidRPr="00F3325F" w:rsidTr="00601227">
        <w:trPr>
          <w:cantSplit/>
          <w:trHeight w:val="70"/>
        </w:trPr>
        <w:tc>
          <w:tcPr>
            <w:tcW w:w="2268" w:type="dxa"/>
          </w:tcPr>
          <w:p w:rsidR="00601227" w:rsidRPr="00605059" w:rsidRDefault="00601227" w:rsidP="00601227">
            <w:pPr>
              <w:keepNext/>
              <w:rPr>
                <w:b/>
                <w:color w:val="000000"/>
              </w:rPr>
            </w:pPr>
            <w:r w:rsidRPr="00605059">
              <w:rPr>
                <w:b/>
                <w:color w:val="000000"/>
              </w:rPr>
              <w:t>URI</w:t>
            </w:r>
          </w:p>
        </w:tc>
        <w:tc>
          <w:tcPr>
            <w:tcW w:w="6660" w:type="dxa"/>
          </w:tcPr>
          <w:p w:rsidR="00601227" w:rsidRPr="00890AB9" w:rsidRDefault="00A709BF" w:rsidP="00890AB9">
            <w:r>
              <w:t xml:space="preserve">http://purl.org/dc/elements/1.1/language  </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Defined By</w:t>
            </w:r>
          </w:p>
        </w:tc>
        <w:tc>
          <w:tcPr>
            <w:tcW w:w="6660" w:type="dxa"/>
          </w:tcPr>
          <w:p w:rsidR="00A709BF" w:rsidRDefault="00A709BF" w:rsidP="00A709BF">
            <w:r>
              <w:t>Dublin Core - http://dublincore.org/</w:t>
            </w:r>
          </w:p>
          <w:p w:rsidR="00601227" w:rsidRPr="00F3325F" w:rsidRDefault="001B438E" w:rsidP="00601227">
            <w:pPr>
              <w:rPr>
                <w:color w:val="000000"/>
              </w:rPr>
            </w:pPr>
            <w:r>
              <w:rPr>
                <w:color w:val="000000"/>
              </w:rPr>
              <w:t>dc:language, dcterms:language</w:t>
            </w:r>
          </w:p>
        </w:tc>
      </w:tr>
      <w:tr w:rsidR="00601227" w:rsidRPr="00F3325F" w:rsidTr="00601227">
        <w:trPr>
          <w:cantSplit/>
        </w:trPr>
        <w:tc>
          <w:tcPr>
            <w:tcW w:w="2268" w:type="dxa"/>
          </w:tcPr>
          <w:p w:rsidR="00601227" w:rsidRPr="00605059" w:rsidRDefault="00DB1912" w:rsidP="00601227">
            <w:pPr>
              <w:rPr>
                <w:b/>
                <w:color w:val="000000"/>
              </w:rPr>
            </w:pPr>
            <w:r>
              <w:rPr>
                <w:b/>
                <w:color w:val="000000"/>
              </w:rPr>
              <w:t xml:space="preserve">English </w:t>
            </w:r>
            <w:r w:rsidR="00601227" w:rsidRPr="00605059">
              <w:rPr>
                <w:b/>
                <w:color w:val="000000"/>
              </w:rPr>
              <w:t>Label</w:t>
            </w:r>
          </w:p>
        </w:tc>
        <w:tc>
          <w:tcPr>
            <w:tcW w:w="6660" w:type="dxa"/>
          </w:tcPr>
          <w:p w:rsidR="00601227" w:rsidRPr="00890AB9" w:rsidRDefault="00A709BF" w:rsidP="00601227">
            <w:r>
              <w:t xml:space="preserve">Related Item – Language </w:t>
            </w:r>
          </w:p>
        </w:tc>
      </w:tr>
      <w:tr w:rsidR="00DB1912" w:rsidRPr="00F3325F" w:rsidTr="00601227">
        <w:trPr>
          <w:cantSplit/>
        </w:trPr>
        <w:tc>
          <w:tcPr>
            <w:tcW w:w="2268" w:type="dxa"/>
          </w:tcPr>
          <w:p w:rsidR="00DB1912" w:rsidRDefault="00DB1912" w:rsidP="00601227">
            <w:pPr>
              <w:rPr>
                <w:b/>
                <w:color w:val="000000"/>
              </w:rPr>
            </w:pPr>
            <w:r>
              <w:rPr>
                <w:b/>
                <w:color w:val="000000"/>
                <w:lang w:val="fr-CA"/>
              </w:rPr>
              <w:t>French Label</w:t>
            </w:r>
          </w:p>
        </w:tc>
        <w:tc>
          <w:tcPr>
            <w:tcW w:w="6660" w:type="dxa"/>
          </w:tcPr>
          <w:p w:rsidR="00DB1912" w:rsidRDefault="00DB1912" w:rsidP="00DB1912">
            <w:r>
              <w:t>Élément connexe – Langue</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Definition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 xml:space="preserve">Definition </w:t>
            </w:r>
          </w:p>
        </w:tc>
        <w:tc>
          <w:tcPr>
            <w:tcW w:w="6660" w:type="dxa"/>
          </w:tcPr>
          <w:p w:rsidR="00601227" w:rsidRPr="00890AB9" w:rsidRDefault="00A709BF" w:rsidP="00890AB9">
            <w:r>
              <w:t xml:space="preserve">A language of the resource. </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Description (Open Government Specific)</w:t>
            </w:r>
          </w:p>
        </w:tc>
        <w:tc>
          <w:tcPr>
            <w:tcW w:w="6660" w:type="dxa"/>
          </w:tcPr>
          <w:p w:rsidR="00A709BF" w:rsidRDefault="00A709BF" w:rsidP="00A709BF">
            <w:r>
              <w:t>The language of the related asset</w:t>
            </w:r>
            <w:r w:rsidR="00926A60">
              <w:t>’s record.</w:t>
            </w:r>
          </w:p>
          <w:p w:rsidR="00601227" w:rsidRPr="00F3325F" w:rsidRDefault="00601227" w:rsidP="00601227">
            <w:pPr>
              <w:rPr>
                <w:color w:val="000000"/>
              </w:rPr>
            </w:pP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Comment (Implementation Notes)</w:t>
            </w:r>
          </w:p>
        </w:tc>
        <w:tc>
          <w:tcPr>
            <w:tcW w:w="6660" w:type="dxa"/>
          </w:tcPr>
          <w:p w:rsidR="00601227" w:rsidRPr="00F3325F" w:rsidRDefault="00926A60" w:rsidP="00601227">
            <w:r>
              <w:t xml:space="preserve">Select the appropriate language of the related record from the drop down list in the registry. The options are English, or French. </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Example</w:t>
            </w:r>
          </w:p>
        </w:tc>
        <w:tc>
          <w:tcPr>
            <w:tcW w:w="6660" w:type="dxa"/>
          </w:tcPr>
          <w:p w:rsidR="00601227" w:rsidRPr="00926A60" w:rsidRDefault="00926A60" w:rsidP="00601227">
            <w:r w:rsidRPr="00926A60">
              <w:rPr>
                <w:color w:val="000000"/>
              </w:rPr>
              <w:t>English</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Mapping</w:t>
            </w:r>
          </w:p>
        </w:tc>
        <w:tc>
          <w:tcPr>
            <w:tcW w:w="6660" w:type="dxa"/>
          </w:tcPr>
          <w:p w:rsidR="00601227" w:rsidRPr="00F3325F" w:rsidRDefault="008E6832" w:rsidP="00601227">
            <w:r>
              <w:t>Schema.org - Thing &gt; CreativeWork &gt; inLanguage</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Application</w:t>
            </w:r>
          </w:p>
        </w:tc>
        <w:tc>
          <w:tcPr>
            <w:tcW w:w="6660" w:type="dxa"/>
          </w:tcPr>
          <w:p w:rsidR="00601227" w:rsidRDefault="00FB521A" w:rsidP="00601227">
            <w:r>
              <w:t>Government of Canada Foundational Metadata Element Set, Government of Canada Open Government Metadata Element Set – Open Data and Open Information Catalogue Extensions</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Relations</w:t>
            </w:r>
          </w:p>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Vocabulary Encoding Scheme</w:t>
            </w:r>
          </w:p>
        </w:tc>
        <w:tc>
          <w:tcPr>
            <w:tcW w:w="6660" w:type="dxa"/>
          </w:tcPr>
          <w:p w:rsidR="00890AB9" w:rsidRDefault="008902C4" w:rsidP="00890AB9">
            <w:pPr>
              <w:pStyle w:val="Body"/>
              <w:rPr>
                <w:rFonts w:ascii="Times New Roman" w:hAnsi="Times New Roman"/>
                <w:sz w:val="24"/>
                <w:szCs w:val="24"/>
                <w:lang w:val="en-US"/>
              </w:rPr>
            </w:pPr>
            <w:hyperlink w:anchor="_1.13_Language_–" w:history="1">
              <w:r w:rsidR="00890AB9" w:rsidRPr="00890AB9">
                <w:rPr>
                  <w:rStyle w:val="Hyperlink"/>
                  <w:rFonts w:ascii="Times New Roman" w:hAnsi="Times New Roman"/>
                  <w:sz w:val="24"/>
                  <w:szCs w:val="24"/>
                  <w:lang w:val="en-US"/>
                </w:rPr>
                <w:t>Language Codelist (See Appendix 1.1</w:t>
              </w:r>
              <w:r w:rsidR="00890AB9">
                <w:rPr>
                  <w:rStyle w:val="Hyperlink"/>
                  <w:rFonts w:ascii="Times New Roman" w:hAnsi="Times New Roman"/>
                  <w:sz w:val="24"/>
                  <w:szCs w:val="24"/>
                  <w:lang w:val="en-US"/>
                </w:rPr>
                <w:t>3</w:t>
              </w:r>
              <w:r w:rsidR="00890AB9" w:rsidRPr="00890AB9">
                <w:rPr>
                  <w:rStyle w:val="Hyperlink"/>
                  <w:rFonts w:ascii="Times New Roman" w:hAnsi="Times New Roman"/>
                  <w:sz w:val="24"/>
                  <w:szCs w:val="24"/>
                  <w:lang w:val="en-US"/>
                </w:rPr>
                <w:t>)</w:t>
              </w:r>
            </w:hyperlink>
          </w:p>
          <w:p w:rsidR="00890AB9" w:rsidRPr="00890AB9" w:rsidRDefault="00890AB9" w:rsidP="00890AB9">
            <w:pPr>
              <w:pStyle w:val="Body"/>
              <w:rPr>
                <w:rFonts w:ascii="Times New Roman" w:hAnsi="Times New Roman"/>
                <w:sz w:val="24"/>
                <w:szCs w:val="24"/>
                <w:lang w:val="fr-CA"/>
              </w:rPr>
            </w:pPr>
            <w:r w:rsidRPr="00890AB9">
              <w:rPr>
                <w:rFonts w:ascii="Times New Roman" w:hAnsi="Times New Roman"/>
                <w:sz w:val="24"/>
                <w:szCs w:val="24"/>
                <w:lang w:val="fr-CA"/>
              </w:rPr>
              <w:t>Source: ISO 639.2 Language Codes</w:t>
            </w:r>
          </w:p>
          <w:p w:rsidR="00601227" w:rsidRPr="00890AB9" w:rsidRDefault="00890AB9" w:rsidP="00890AB9">
            <w:pPr>
              <w:tabs>
                <w:tab w:val="left" w:pos="1350"/>
              </w:tabs>
            </w:pPr>
            <w:r w:rsidRPr="00890AB9">
              <w:t xml:space="preserve">URL : </w:t>
            </w:r>
            <w:hyperlink r:id="rId105" w:history="1">
              <w:r w:rsidRPr="00890AB9">
                <w:rPr>
                  <w:rStyle w:val="Hyperlink"/>
                  <w:color w:val="auto"/>
                </w:rPr>
                <w:t>http://loc.gov/standards/iso639-2/php/code_list.php</w:t>
              </w:r>
            </w:hyperlink>
            <w:r w:rsidRPr="00890AB9">
              <w:t xml:space="preserve"> </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601227">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1B67C6" w:rsidP="00890AB9">
            <w:r>
              <w:t>Text, based on vocabulary encoding scheme</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7E19C5" w:rsidP="00601227">
            <w:r>
              <w:t xml:space="preserve">Mandatory, Conditional </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7E19C5" w:rsidP="00601227">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204A20"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890AB9">
            <w:r>
              <w:t>Single (However, more than one related item can be added to a record)</w:t>
            </w:r>
          </w:p>
        </w:tc>
      </w:tr>
    </w:tbl>
    <w:p w:rsidR="00601227" w:rsidRDefault="00601227"/>
    <w:p w:rsidR="00601227" w:rsidRDefault="00601227"/>
    <w:p w:rsidR="00926A60" w:rsidRDefault="00926A60"/>
    <w:p w:rsidR="00926A60" w:rsidRDefault="00926A60"/>
    <w:p w:rsidR="00926A60" w:rsidRDefault="00926A60"/>
    <w:p w:rsidR="00926A60" w:rsidRDefault="00926A60"/>
    <w:p w:rsidR="00926A60" w:rsidRDefault="00926A60"/>
    <w:p w:rsidR="005571AF" w:rsidRPr="00661D5F" w:rsidRDefault="00844A2C" w:rsidP="005571AF">
      <w:pPr>
        <w:pStyle w:val="Heading2"/>
      </w:pPr>
      <w:bookmarkStart w:id="162" w:name="_10.72_Related_Item"/>
      <w:bookmarkStart w:id="163" w:name="_Toc466365239"/>
      <w:bookmarkEnd w:id="162"/>
      <w:r>
        <w:lastRenderedPageBreak/>
        <w:t>10.6</w:t>
      </w:r>
      <w:r w:rsidR="00565BA3">
        <w:t xml:space="preserve">3 </w:t>
      </w:r>
      <w:r w:rsidR="005571AF">
        <w:t>Related Item – Record Type</w:t>
      </w:r>
      <w:bookmarkEnd w:id="163"/>
      <w:r w:rsidR="005571AF">
        <w:tab/>
      </w:r>
      <w:r w:rsidR="005571AF">
        <w:tab/>
      </w:r>
      <w:r w:rsidR="005571AF">
        <w:tab/>
      </w:r>
      <w:r w:rsidR="005571AF">
        <w:tab/>
      </w:r>
      <w:r w:rsidR="005571AF">
        <w:tab/>
      </w:r>
      <w:r w:rsidR="005571AF">
        <w:tab/>
      </w:r>
      <w:r w:rsidR="005571AF">
        <w:tab/>
      </w:r>
    </w:p>
    <w:p w:rsidR="005571AF" w:rsidRPr="00661D5F" w:rsidRDefault="005571AF" w:rsidP="005571AF"/>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5571AF" w:rsidRPr="00F3325F" w:rsidTr="00CD747E">
        <w:trPr>
          <w:cantSplit/>
        </w:trPr>
        <w:tc>
          <w:tcPr>
            <w:tcW w:w="8928" w:type="dxa"/>
            <w:gridSpan w:val="2"/>
            <w:shd w:val="clear" w:color="auto" w:fill="E0E0E0"/>
          </w:tcPr>
          <w:p w:rsidR="005571AF" w:rsidRPr="00605059" w:rsidRDefault="005571AF" w:rsidP="00CD747E">
            <w:pPr>
              <w:keepNext/>
              <w:jc w:val="center"/>
              <w:rPr>
                <w:b/>
              </w:rPr>
            </w:pPr>
            <w:r>
              <w:rPr>
                <w:b/>
                <w:color w:val="000000"/>
              </w:rPr>
              <w:t>I</w:t>
            </w:r>
            <w:r w:rsidRPr="00605059">
              <w:rPr>
                <w:b/>
                <w:color w:val="000000"/>
              </w:rPr>
              <w:t>dentification</w:t>
            </w:r>
          </w:p>
        </w:tc>
      </w:tr>
      <w:tr w:rsidR="005571AF" w:rsidRPr="00F3325F" w:rsidTr="00CD747E">
        <w:trPr>
          <w:cantSplit/>
          <w:trHeight w:val="152"/>
        </w:trPr>
        <w:tc>
          <w:tcPr>
            <w:tcW w:w="2268" w:type="dxa"/>
          </w:tcPr>
          <w:p w:rsidR="005571AF" w:rsidRPr="00605059" w:rsidRDefault="005571AF" w:rsidP="00CD747E">
            <w:pPr>
              <w:keepNext/>
              <w:rPr>
                <w:b/>
                <w:color w:val="000000"/>
              </w:rPr>
            </w:pPr>
            <w:r w:rsidRPr="00605059">
              <w:rPr>
                <w:b/>
                <w:color w:val="000000"/>
              </w:rPr>
              <w:t>Term Name</w:t>
            </w:r>
          </w:p>
        </w:tc>
        <w:tc>
          <w:tcPr>
            <w:tcW w:w="6660" w:type="dxa"/>
          </w:tcPr>
          <w:p w:rsidR="005571AF" w:rsidRPr="00F3325F" w:rsidRDefault="005571AF" w:rsidP="00CD747E">
            <w:pPr>
              <w:rPr>
                <w:color w:val="000000"/>
              </w:rPr>
            </w:pPr>
            <w:r>
              <w:rPr>
                <w:color w:val="000000"/>
              </w:rPr>
              <w:t>relatedItemRecordType</w:t>
            </w:r>
          </w:p>
        </w:tc>
      </w:tr>
      <w:tr w:rsidR="005571AF" w:rsidRPr="00F3325F" w:rsidTr="00CD747E">
        <w:trPr>
          <w:cantSplit/>
        </w:trPr>
        <w:tc>
          <w:tcPr>
            <w:tcW w:w="2268" w:type="dxa"/>
          </w:tcPr>
          <w:p w:rsidR="005571AF" w:rsidRPr="00605059" w:rsidRDefault="005571AF" w:rsidP="00CD747E">
            <w:pPr>
              <w:keepNext/>
              <w:rPr>
                <w:b/>
                <w:color w:val="000000"/>
              </w:rPr>
            </w:pPr>
            <w:r w:rsidRPr="00605059">
              <w:rPr>
                <w:b/>
                <w:color w:val="000000"/>
              </w:rPr>
              <w:t>CKAN Term Name</w:t>
            </w:r>
          </w:p>
        </w:tc>
        <w:tc>
          <w:tcPr>
            <w:tcW w:w="6660" w:type="dxa"/>
            <w:shd w:val="clear" w:color="auto" w:fill="FFFFFF" w:themeFill="background1"/>
          </w:tcPr>
          <w:p w:rsidR="005571AF" w:rsidRPr="00F3325F" w:rsidRDefault="005571AF" w:rsidP="00CD747E">
            <w:pPr>
              <w:rPr>
                <w:color w:val="000000"/>
              </w:rPr>
            </w:pPr>
            <w:r>
              <w:t>resource_related_type</w:t>
            </w:r>
          </w:p>
        </w:tc>
      </w:tr>
      <w:tr w:rsidR="005571AF" w:rsidRPr="00F3325F" w:rsidTr="00CD747E">
        <w:trPr>
          <w:cantSplit/>
          <w:trHeight w:val="70"/>
        </w:trPr>
        <w:tc>
          <w:tcPr>
            <w:tcW w:w="2268" w:type="dxa"/>
          </w:tcPr>
          <w:p w:rsidR="005571AF" w:rsidRPr="00605059" w:rsidRDefault="005571AF" w:rsidP="00CD747E">
            <w:pPr>
              <w:keepNext/>
              <w:rPr>
                <w:b/>
                <w:color w:val="000000"/>
              </w:rPr>
            </w:pPr>
            <w:r w:rsidRPr="00605059">
              <w:rPr>
                <w:b/>
                <w:color w:val="000000"/>
              </w:rPr>
              <w:t>URI</w:t>
            </w:r>
          </w:p>
        </w:tc>
        <w:tc>
          <w:tcPr>
            <w:tcW w:w="6660" w:type="dxa"/>
            <w:shd w:val="clear" w:color="auto" w:fill="FFFFFF" w:themeFill="background1"/>
          </w:tcPr>
          <w:p w:rsidR="005571AF" w:rsidRPr="00904A44" w:rsidRDefault="005571AF" w:rsidP="00CD747E">
            <w:r>
              <w:t>To be determined</w:t>
            </w: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Defined By</w:t>
            </w:r>
          </w:p>
        </w:tc>
        <w:tc>
          <w:tcPr>
            <w:tcW w:w="6660" w:type="dxa"/>
          </w:tcPr>
          <w:p w:rsidR="005571AF" w:rsidRPr="00F3325F" w:rsidRDefault="005571AF" w:rsidP="00CD747E">
            <w:pPr>
              <w:rPr>
                <w:color w:val="000000"/>
              </w:rPr>
            </w:pPr>
            <w:r>
              <w:t>Treasury Board Secretariat, Information Management and Open Government Directorate</w:t>
            </w:r>
            <w:r w:rsidRPr="00F3325F">
              <w:rPr>
                <w:color w:val="000000"/>
              </w:rPr>
              <w:t xml:space="preserve"> </w:t>
            </w:r>
          </w:p>
        </w:tc>
      </w:tr>
      <w:tr w:rsidR="005571AF" w:rsidRPr="00F3325F" w:rsidTr="00CD747E">
        <w:trPr>
          <w:cantSplit/>
        </w:trPr>
        <w:tc>
          <w:tcPr>
            <w:tcW w:w="2268" w:type="dxa"/>
          </w:tcPr>
          <w:p w:rsidR="005571AF" w:rsidRPr="00605059" w:rsidRDefault="00DB1912" w:rsidP="00CD747E">
            <w:pPr>
              <w:rPr>
                <w:b/>
                <w:color w:val="000000"/>
              </w:rPr>
            </w:pPr>
            <w:r>
              <w:rPr>
                <w:b/>
                <w:color w:val="000000"/>
              </w:rPr>
              <w:t xml:space="preserve">English </w:t>
            </w:r>
            <w:r w:rsidR="005571AF" w:rsidRPr="00605059">
              <w:rPr>
                <w:b/>
                <w:color w:val="000000"/>
              </w:rPr>
              <w:t>Label</w:t>
            </w:r>
          </w:p>
        </w:tc>
        <w:tc>
          <w:tcPr>
            <w:tcW w:w="6660" w:type="dxa"/>
          </w:tcPr>
          <w:p w:rsidR="005571AF" w:rsidRPr="00904A44" w:rsidRDefault="005571AF" w:rsidP="00CD747E">
            <w:r>
              <w:t>Related Item – Record Type</w:t>
            </w:r>
          </w:p>
        </w:tc>
      </w:tr>
      <w:tr w:rsidR="00DB1912" w:rsidRPr="00E8285E" w:rsidTr="00CD747E">
        <w:trPr>
          <w:cantSplit/>
        </w:trPr>
        <w:tc>
          <w:tcPr>
            <w:tcW w:w="2268" w:type="dxa"/>
          </w:tcPr>
          <w:p w:rsidR="00DB1912" w:rsidRDefault="00DB1912" w:rsidP="00CD747E">
            <w:pPr>
              <w:rPr>
                <w:b/>
                <w:color w:val="000000"/>
              </w:rPr>
            </w:pPr>
            <w:r>
              <w:rPr>
                <w:b/>
                <w:color w:val="000000"/>
                <w:lang w:val="fr-CA"/>
              </w:rPr>
              <w:t>French Label</w:t>
            </w:r>
          </w:p>
        </w:tc>
        <w:tc>
          <w:tcPr>
            <w:tcW w:w="6660" w:type="dxa"/>
          </w:tcPr>
          <w:p w:rsidR="00DB1912" w:rsidRPr="00DB1912" w:rsidRDefault="00DB1912" w:rsidP="00CD747E">
            <w:pPr>
              <w:rPr>
                <w:lang w:val="fr-CA"/>
              </w:rPr>
            </w:pPr>
            <w:r w:rsidRPr="00DB1912">
              <w:rPr>
                <w:lang w:val="fr-CA"/>
              </w:rPr>
              <w:t>Élément connexe – Type de record</w:t>
            </w:r>
          </w:p>
        </w:tc>
      </w:tr>
      <w:tr w:rsidR="005571AF" w:rsidRPr="00F3325F" w:rsidTr="00CD747E">
        <w:trPr>
          <w:cantSplit/>
        </w:trPr>
        <w:tc>
          <w:tcPr>
            <w:tcW w:w="8928" w:type="dxa"/>
            <w:gridSpan w:val="2"/>
            <w:shd w:val="clear" w:color="auto" w:fill="E0E0E0"/>
          </w:tcPr>
          <w:p w:rsidR="005571AF" w:rsidRPr="00605059" w:rsidRDefault="005571AF" w:rsidP="00CD747E">
            <w:pPr>
              <w:jc w:val="center"/>
              <w:rPr>
                <w:b/>
                <w:color w:val="000000"/>
              </w:rPr>
            </w:pPr>
            <w:r w:rsidRPr="00605059">
              <w:rPr>
                <w:b/>
                <w:color w:val="000000"/>
              </w:rPr>
              <w:t>Definition</w:t>
            </w: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 xml:space="preserve">Definition </w:t>
            </w:r>
          </w:p>
        </w:tc>
        <w:tc>
          <w:tcPr>
            <w:tcW w:w="6660" w:type="dxa"/>
          </w:tcPr>
          <w:p w:rsidR="005571AF" w:rsidRPr="00F3325F" w:rsidRDefault="005571AF" w:rsidP="00CD747E">
            <w:pPr>
              <w:rPr>
                <w:color w:val="000000"/>
              </w:rPr>
            </w:pP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Description (Open Government Specific)</w:t>
            </w:r>
          </w:p>
        </w:tc>
        <w:tc>
          <w:tcPr>
            <w:tcW w:w="6660" w:type="dxa"/>
          </w:tcPr>
          <w:p w:rsidR="005571AF" w:rsidRDefault="005571AF" w:rsidP="00CD747E">
            <w:r>
              <w:t>The portal or page to which the related record belongs.</w:t>
            </w:r>
          </w:p>
          <w:p w:rsidR="005571AF" w:rsidRPr="00F3325F" w:rsidRDefault="005571AF" w:rsidP="00CD747E">
            <w:pPr>
              <w:rPr>
                <w:color w:val="000000"/>
              </w:rPr>
            </w:pP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Comment (Implementation Notes)</w:t>
            </w:r>
          </w:p>
        </w:tc>
        <w:tc>
          <w:tcPr>
            <w:tcW w:w="6660" w:type="dxa"/>
          </w:tcPr>
          <w:p w:rsidR="005571AF" w:rsidRPr="00F3325F" w:rsidRDefault="005571AF" w:rsidP="00CD747E">
            <w:r>
              <w:t xml:space="preserve">Select the appropriate ‘type’, from the drop down list. The options are ‘Open </w:t>
            </w:r>
            <w:proofErr w:type="gramStart"/>
            <w:r>
              <w:t>Data’ ,</w:t>
            </w:r>
            <w:proofErr w:type="gramEnd"/>
            <w:r>
              <w:t xml:space="preserve"> “Open Information’, ‘Application’, or  ‘Other’.</w:t>
            </w: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Example</w:t>
            </w:r>
          </w:p>
        </w:tc>
        <w:tc>
          <w:tcPr>
            <w:tcW w:w="6660" w:type="dxa"/>
          </w:tcPr>
          <w:p w:rsidR="005571AF" w:rsidRPr="00F3325F" w:rsidRDefault="005571AF" w:rsidP="00CD747E">
            <w:r>
              <w:t>Open Data</w:t>
            </w:r>
          </w:p>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Mapping</w:t>
            </w:r>
          </w:p>
        </w:tc>
        <w:tc>
          <w:tcPr>
            <w:tcW w:w="6660" w:type="dxa"/>
          </w:tcPr>
          <w:p w:rsidR="005571AF" w:rsidRPr="00F3325F" w:rsidRDefault="005571AF" w:rsidP="00CD747E"/>
        </w:tc>
      </w:tr>
      <w:tr w:rsidR="005571AF" w:rsidRPr="00F3325F" w:rsidTr="00CD747E">
        <w:trPr>
          <w:cantSplit/>
        </w:trPr>
        <w:tc>
          <w:tcPr>
            <w:tcW w:w="2268" w:type="dxa"/>
          </w:tcPr>
          <w:p w:rsidR="005571AF" w:rsidRPr="00605059" w:rsidRDefault="005571AF" w:rsidP="00CD747E">
            <w:pPr>
              <w:rPr>
                <w:b/>
                <w:color w:val="000000"/>
              </w:rPr>
            </w:pPr>
            <w:r w:rsidRPr="00605059">
              <w:rPr>
                <w:b/>
                <w:color w:val="000000"/>
              </w:rPr>
              <w:t>Application</w:t>
            </w:r>
          </w:p>
        </w:tc>
        <w:tc>
          <w:tcPr>
            <w:tcW w:w="6660" w:type="dxa"/>
          </w:tcPr>
          <w:p w:rsidR="005571AF" w:rsidRDefault="005571AF" w:rsidP="00CD747E">
            <w:r>
              <w:t>Government of Canada Foundational Metadata Element Set, Government of Canada Open Government Metadata Element Set – Open Data and Open Information Catalogue Extensions</w:t>
            </w:r>
          </w:p>
        </w:tc>
      </w:tr>
      <w:tr w:rsidR="005571AF" w:rsidRPr="00F3325F" w:rsidTr="00CD747E">
        <w:trPr>
          <w:cantSplit/>
        </w:trPr>
        <w:tc>
          <w:tcPr>
            <w:tcW w:w="8928" w:type="dxa"/>
            <w:gridSpan w:val="2"/>
            <w:shd w:val="clear" w:color="auto" w:fill="E0E0E0"/>
          </w:tcPr>
          <w:p w:rsidR="005571AF" w:rsidRPr="00605059" w:rsidRDefault="005571AF" w:rsidP="00CD747E">
            <w:pPr>
              <w:jc w:val="center"/>
              <w:rPr>
                <w:b/>
                <w:color w:val="000000"/>
              </w:rPr>
            </w:pPr>
            <w:r w:rsidRPr="00605059">
              <w:rPr>
                <w:b/>
                <w:color w:val="000000"/>
              </w:rPr>
              <w:t>Relations</w:t>
            </w:r>
          </w:p>
        </w:tc>
      </w:tr>
      <w:tr w:rsidR="005571AF" w:rsidRPr="00F3325F" w:rsidTr="00CD747E">
        <w:trPr>
          <w:cantSplit/>
        </w:trPr>
        <w:tc>
          <w:tcPr>
            <w:tcW w:w="2268" w:type="dxa"/>
          </w:tcPr>
          <w:p w:rsidR="005571AF" w:rsidRPr="00605059" w:rsidRDefault="005571AF" w:rsidP="00CD747E">
            <w:pPr>
              <w:pStyle w:val="FootnoteText"/>
              <w:rPr>
                <w:b/>
                <w:sz w:val="24"/>
                <w:szCs w:val="24"/>
              </w:rPr>
            </w:pPr>
            <w:r w:rsidRPr="00605059">
              <w:rPr>
                <w:b/>
                <w:sz w:val="24"/>
                <w:szCs w:val="24"/>
              </w:rPr>
              <w:t>Has Syntax Encoding Scheme</w:t>
            </w:r>
          </w:p>
        </w:tc>
        <w:tc>
          <w:tcPr>
            <w:tcW w:w="6660" w:type="dxa"/>
          </w:tcPr>
          <w:p w:rsidR="005571AF" w:rsidRPr="00F3325F" w:rsidRDefault="005571AF" w:rsidP="00CD747E"/>
        </w:tc>
      </w:tr>
      <w:tr w:rsidR="005571AF" w:rsidRPr="00F3325F" w:rsidTr="00CD747E">
        <w:trPr>
          <w:cantSplit/>
        </w:trPr>
        <w:tc>
          <w:tcPr>
            <w:tcW w:w="2268" w:type="dxa"/>
          </w:tcPr>
          <w:p w:rsidR="005571AF" w:rsidRPr="00605059" w:rsidRDefault="005571AF" w:rsidP="00CD747E">
            <w:pPr>
              <w:pStyle w:val="FootnoteText"/>
              <w:rPr>
                <w:b/>
                <w:sz w:val="24"/>
                <w:szCs w:val="24"/>
              </w:rPr>
            </w:pPr>
            <w:r w:rsidRPr="00605059">
              <w:rPr>
                <w:b/>
                <w:sz w:val="24"/>
                <w:szCs w:val="24"/>
              </w:rPr>
              <w:t>Has Vocabulary Encoding Scheme</w:t>
            </w:r>
          </w:p>
        </w:tc>
        <w:tc>
          <w:tcPr>
            <w:tcW w:w="6660" w:type="dxa"/>
          </w:tcPr>
          <w:p w:rsidR="005571AF" w:rsidRPr="00F3325F" w:rsidRDefault="005571AF" w:rsidP="00CD747E">
            <w:r>
              <w:t>Record Type Codelist (</w:t>
            </w:r>
            <w:hyperlink w:anchor="_1.20_Record_Type" w:history="1">
              <w:r w:rsidRPr="00904A44">
                <w:rPr>
                  <w:rStyle w:val="Hyperlink"/>
                </w:rPr>
                <w:t>See Appendix 1.20</w:t>
              </w:r>
            </w:hyperlink>
            <w:r>
              <w:t>)</w:t>
            </w:r>
            <w:r>
              <w:br/>
              <w:t>Source: Treasury Board Secretariat, Information Management and Open Government Directorate</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5571AF" w:rsidRPr="00605059" w:rsidRDefault="005571AF" w:rsidP="00CD747E">
            <w:pPr>
              <w:jc w:val="center"/>
              <w:rPr>
                <w:b/>
                <w:color w:val="000000"/>
              </w:rPr>
            </w:pPr>
            <w:r w:rsidRPr="00605059">
              <w:rPr>
                <w:b/>
                <w:color w:val="000000"/>
              </w:rPr>
              <w:t>Conditions of Application – File</w:t>
            </w:r>
          </w:p>
        </w:tc>
      </w:tr>
      <w:tr w:rsidR="001B67C6"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1B67C6" w:rsidRPr="00605059" w:rsidRDefault="001B67C6" w:rsidP="00E8285E">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1B67C6" w:rsidRPr="00F3325F" w:rsidRDefault="001B67C6" w:rsidP="00E8285E">
            <w:r>
              <w:t>Text, based on vocabulary encoding scheme</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571AF" w:rsidRPr="00605059" w:rsidRDefault="005571AF" w:rsidP="00CD747E">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5571AF" w:rsidRDefault="005571AF" w:rsidP="00CD747E">
            <w:r>
              <w:t>Yes</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571AF" w:rsidRPr="00605059" w:rsidRDefault="005571AF" w:rsidP="00CD747E">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5571AF" w:rsidRPr="00F3325F" w:rsidRDefault="005571AF" w:rsidP="00CD747E">
            <w:r>
              <w:t>Mandatory, Conditional</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5571AF" w:rsidRPr="00605059" w:rsidRDefault="005571AF" w:rsidP="00CD747E">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5571AF" w:rsidRPr="00F3325F" w:rsidRDefault="005571AF" w:rsidP="00CD747E">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5571AF" w:rsidRPr="00F3325F" w:rsidTr="00CD74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5571AF" w:rsidRPr="00605059" w:rsidRDefault="005571AF" w:rsidP="00CD747E">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5571AF" w:rsidRPr="00F3325F" w:rsidRDefault="005571AF" w:rsidP="00CD747E">
            <w:r>
              <w:t>Single (However, more than one related item can be added to a record)</w:t>
            </w:r>
          </w:p>
        </w:tc>
      </w:tr>
    </w:tbl>
    <w:p w:rsidR="005571AF" w:rsidRDefault="005571AF" w:rsidP="005571AF"/>
    <w:p w:rsidR="005571AF" w:rsidRDefault="005571AF" w:rsidP="005571AF">
      <w:pPr>
        <w:rPr>
          <w:rFonts w:asciiTheme="majorHAnsi" w:eastAsiaTheme="majorEastAsia" w:hAnsiTheme="majorHAnsi" w:cstheme="majorBidi"/>
          <w:b/>
          <w:bCs/>
          <w:color w:val="4F81BD" w:themeColor="accent1"/>
          <w:sz w:val="26"/>
          <w:szCs w:val="26"/>
          <w:lang w:eastAsia="en-US"/>
        </w:rPr>
      </w:pPr>
      <w:r>
        <w:br w:type="page"/>
      </w:r>
    </w:p>
    <w:p w:rsidR="00601227" w:rsidRPr="00661D5F" w:rsidRDefault="00601227" w:rsidP="00601227">
      <w:pPr>
        <w:pStyle w:val="Heading2"/>
      </w:pPr>
      <w:bookmarkStart w:id="164" w:name="_10.69_Related_Item"/>
      <w:bookmarkStart w:id="165" w:name="_Toc466365240"/>
      <w:bookmarkEnd w:id="164"/>
      <w:r>
        <w:lastRenderedPageBreak/>
        <w:t>10.6</w:t>
      </w:r>
      <w:r w:rsidR="00565BA3">
        <w:t>4</w:t>
      </w:r>
      <w:r>
        <w:t xml:space="preserve"> </w:t>
      </w:r>
      <w:r w:rsidR="007E19C5">
        <w:t>Related Item – Relationship Type</w:t>
      </w:r>
      <w:bookmarkEnd w:id="165"/>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Term Name</w:t>
            </w:r>
          </w:p>
        </w:tc>
        <w:tc>
          <w:tcPr>
            <w:tcW w:w="6660" w:type="dxa"/>
          </w:tcPr>
          <w:p w:rsidR="00601227" w:rsidRPr="00926A60" w:rsidRDefault="007E19C5" w:rsidP="00926A60">
            <w:r>
              <w:t>relation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CKAN Term Name</w:t>
            </w:r>
          </w:p>
        </w:tc>
        <w:tc>
          <w:tcPr>
            <w:tcW w:w="6660" w:type="dxa"/>
          </w:tcPr>
          <w:p w:rsidR="00601227" w:rsidRPr="00926A60" w:rsidRDefault="006E5DB5" w:rsidP="00601227">
            <w:r>
              <w:t>resource_related_relationship</w:t>
            </w:r>
          </w:p>
        </w:tc>
      </w:tr>
      <w:tr w:rsidR="00601227" w:rsidRPr="00F3325F" w:rsidTr="00601227">
        <w:trPr>
          <w:cantSplit/>
          <w:trHeight w:val="70"/>
        </w:trPr>
        <w:tc>
          <w:tcPr>
            <w:tcW w:w="2268" w:type="dxa"/>
          </w:tcPr>
          <w:p w:rsidR="00601227" w:rsidRPr="00605059" w:rsidRDefault="00601227" w:rsidP="00601227">
            <w:pPr>
              <w:keepNext/>
              <w:rPr>
                <w:b/>
                <w:color w:val="000000"/>
              </w:rPr>
            </w:pPr>
            <w:r w:rsidRPr="00605059">
              <w:rPr>
                <w:b/>
                <w:color w:val="000000"/>
              </w:rPr>
              <w:t>URI</w:t>
            </w:r>
          </w:p>
        </w:tc>
        <w:tc>
          <w:tcPr>
            <w:tcW w:w="6660" w:type="dxa"/>
          </w:tcPr>
          <w:p w:rsidR="00601227" w:rsidRPr="00926A60" w:rsidRDefault="008902C4" w:rsidP="00926A60">
            <w:pPr>
              <w:rPr>
                <w:u w:val="single"/>
              </w:rPr>
            </w:pPr>
            <w:hyperlink r:id="rId106" w:history="1">
              <w:r w:rsidR="007E19C5">
                <w:rPr>
                  <w:rStyle w:val="Hyperlink"/>
                </w:rPr>
                <w:t xml:space="preserve">http://purl.org/dc/elements/1.1/relation </w:t>
              </w:r>
            </w:hyperlink>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Defined By</w:t>
            </w:r>
          </w:p>
        </w:tc>
        <w:tc>
          <w:tcPr>
            <w:tcW w:w="6660" w:type="dxa"/>
          </w:tcPr>
          <w:p w:rsidR="007E19C5" w:rsidRDefault="007E19C5" w:rsidP="007E19C5">
            <w:r>
              <w:t>Dublin Core - http://dublincore.org/</w:t>
            </w:r>
          </w:p>
          <w:p w:rsidR="00601227" w:rsidRPr="00F3325F" w:rsidRDefault="001B438E" w:rsidP="00601227">
            <w:pPr>
              <w:rPr>
                <w:color w:val="000000"/>
              </w:rPr>
            </w:pPr>
            <w:r>
              <w:rPr>
                <w:color w:val="000000"/>
              </w:rPr>
              <w:t>dc:relation, dcterms:relation</w:t>
            </w:r>
          </w:p>
        </w:tc>
      </w:tr>
      <w:tr w:rsidR="00601227" w:rsidRPr="00F3325F" w:rsidTr="00601227">
        <w:trPr>
          <w:cantSplit/>
        </w:trPr>
        <w:tc>
          <w:tcPr>
            <w:tcW w:w="2268" w:type="dxa"/>
          </w:tcPr>
          <w:p w:rsidR="00601227" w:rsidRPr="00605059" w:rsidRDefault="00DB1912" w:rsidP="00601227">
            <w:pPr>
              <w:rPr>
                <w:b/>
                <w:color w:val="000000"/>
              </w:rPr>
            </w:pPr>
            <w:r>
              <w:rPr>
                <w:b/>
                <w:color w:val="000000"/>
              </w:rPr>
              <w:t xml:space="preserve">English </w:t>
            </w:r>
            <w:r w:rsidR="00601227" w:rsidRPr="00605059">
              <w:rPr>
                <w:b/>
                <w:color w:val="000000"/>
              </w:rPr>
              <w:t>Label</w:t>
            </w:r>
          </w:p>
        </w:tc>
        <w:tc>
          <w:tcPr>
            <w:tcW w:w="6660" w:type="dxa"/>
          </w:tcPr>
          <w:p w:rsidR="00601227" w:rsidRPr="00926A60" w:rsidRDefault="007E19C5" w:rsidP="00601227">
            <w:r>
              <w:t>Related Item - Relationship Type</w:t>
            </w:r>
          </w:p>
        </w:tc>
      </w:tr>
      <w:tr w:rsidR="00DB1912" w:rsidRPr="00E8285E" w:rsidTr="00601227">
        <w:trPr>
          <w:cantSplit/>
        </w:trPr>
        <w:tc>
          <w:tcPr>
            <w:tcW w:w="2268" w:type="dxa"/>
          </w:tcPr>
          <w:p w:rsidR="00DB1912" w:rsidRDefault="00DB1912" w:rsidP="00601227">
            <w:pPr>
              <w:rPr>
                <w:b/>
                <w:color w:val="000000"/>
              </w:rPr>
            </w:pPr>
            <w:r>
              <w:rPr>
                <w:b/>
                <w:color w:val="000000"/>
              </w:rPr>
              <w:t>French Label</w:t>
            </w:r>
          </w:p>
        </w:tc>
        <w:tc>
          <w:tcPr>
            <w:tcW w:w="6660" w:type="dxa"/>
          </w:tcPr>
          <w:p w:rsidR="00DB1912" w:rsidRPr="00DB1912" w:rsidRDefault="00DB1912" w:rsidP="00601227">
            <w:pPr>
              <w:rPr>
                <w:lang w:val="fr-CA"/>
              </w:rPr>
            </w:pPr>
            <w:r w:rsidRPr="00DB1912">
              <w:rPr>
                <w:lang w:val="fr-CA"/>
              </w:rPr>
              <w:t>Élément connexe – Type de relation</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Definition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 xml:space="preserve">Definition </w:t>
            </w:r>
          </w:p>
        </w:tc>
        <w:tc>
          <w:tcPr>
            <w:tcW w:w="6660" w:type="dxa"/>
          </w:tcPr>
          <w:p w:rsidR="00601227" w:rsidRPr="00926A60" w:rsidRDefault="007E19C5" w:rsidP="00926A60">
            <w:r>
              <w:t>A related resource</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Description (Open Government Specific)</w:t>
            </w:r>
          </w:p>
        </w:tc>
        <w:tc>
          <w:tcPr>
            <w:tcW w:w="6660" w:type="dxa"/>
          </w:tcPr>
          <w:p w:rsidR="007E19C5" w:rsidRDefault="007E19C5" w:rsidP="007E19C5">
            <w:r>
              <w:t>The</w:t>
            </w:r>
            <w:r w:rsidR="00B31C22">
              <w:t xml:space="preserve"> related record’s</w:t>
            </w:r>
            <w:r>
              <w:t xml:space="preserve"> relationship </w:t>
            </w:r>
            <w:r w:rsidR="00B31C22">
              <w:t>with</w:t>
            </w:r>
            <w:r>
              <w:t xml:space="preserve"> the asset</w:t>
            </w:r>
          </w:p>
          <w:p w:rsidR="00601227" w:rsidRPr="00F3325F" w:rsidRDefault="00601227" w:rsidP="00601227">
            <w:pPr>
              <w:rPr>
                <w:color w:val="000000"/>
              </w:rPr>
            </w:pP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Comment (Implementation Notes)</w:t>
            </w:r>
          </w:p>
        </w:tc>
        <w:tc>
          <w:tcPr>
            <w:tcW w:w="6660" w:type="dxa"/>
          </w:tcPr>
          <w:p w:rsidR="00601227" w:rsidRPr="00F3325F" w:rsidRDefault="00B31C22" w:rsidP="00601227">
            <w:r>
              <w:t>Select the appropriate relationship type from the drop down list in the registry.</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Example</w:t>
            </w:r>
          </w:p>
        </w:tc>
        <w:tc>
          <w:tcPr>
            <w:tcW w:w="6660" w:type="dxa"/>
          </w:tcPr>
          <w:p w:rsidR="00601227" w:rsidRPr="00F3325F" w:rsidRDefault="00926A60" w:rsidP="00601227">
            <w:r>
              <w:t>Continues</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Mapping</w:t>
            </w:r>
          </w:p>
        </w:tc>
        <w:tc>
          <w:tcPr>
            <w:tcW w:w="6660" w:type="dxa"/>
          </w:tcPr>
          <w:p w:rsidR="00601227" w:rsidRPr="00F3325F" w:rsidRDefault="00926A60" w:rsidP="00601227">
            <w:r>
              <w:t>Marc 21 – 76X-78X – Linking Entries</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Application</w:t>
            </w:r>
          </w:p>
        </w:tc>
        <w:tc>
          <w:tcPr>
            <w:tcW w:w="6660" w:type="dxa"/>
          </w:tcPr>
          <w:p w:rsidR="00601227" w:rsidRDefault="00FB521A" w:rsidP="00601227">
            <w:r>
              <w:t>Government of Canada Foundational Metadata Element Set, Government of Canada Open Government Metadata Element Set – Open Data and Open Information Catalogue Extensions</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Relations</w:t>
            </w:r>
          </w:p>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Vocabulary Encoding Scheme</w:t>
            </w:r>
          </w:p>
        </w:tc>
        <w:tc>
          <w:tcPr>
            <w:tcW w:w="6660" w:type="dxa"/>
          </w:tcPr>
          <w:p w:rsidR="00926A60" w:rsidRDefault="008902C4" w:rsidP="00601227">
            <w:pPr>
              <w:tabs>
                <w:tab w:val="left" w:pos="1350"/>
              </w:tabs>
            </w:pPr>
            <w:hyperlink w:anchor="_1.24_Relationship_Type" w:history="1">
              <w:r w:rsidR="00926A60" w:rsidRPr="00926A60">
                <w:rPr>
                  <w:rStyle w:val="Hyperlink"/>
                </w:rPr>
                <w:t>Relationship Type Codelist (See Appendix 1.24)</w:t>
              </w:r>
            </w:hyperlink>
          </w:p>
          <w:p w:rsidR="00926A60" w:rsidRDefault="00926A60" w:rsidP="00601227">
            <w:pPr>
              <w:tabs>
                <w:tab w:val="left" w:pos="1350"/>
              </w:tabs>
            </w:pPr>
          </w:p>
          <w:p w:rsidR="00601227" w:rsidRPr="00F3325F" w:rsidRDefault="00926A60" w:rsidP="00601227">
            <w:pPr>
              <w:tabs>
                <w:tab w:val="left" w:pos="1350"/>
              </w:tabs>
            </w:pPr>
            <w:r>
              <w:t>Treasury Board Secretariat, Information Management and Open Government Directorate defined, based on MARC 21 76X-78X – Linking Entries, 780- Type of Relationship and 785- Type of Relationship</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601227">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1B67C6" w:rsidP="00926A60">
            <w:r>
              <w:t xml:space="preserve">Text, based on vocabulary encoding scheme </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3509D6" w:rsidP="00601227">
            <w:r>
              <w:t>Optional</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7E19C5" w:rsidP="00601227">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204A20"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926A60">
            <w:r>
              <w:t>Single (However, more than one related item can be added to a record)</w:t>
            </w:r>
          </w:p>
        </w:tc>
      </w:tr>
    </w:tbl>
    <w:p w:rsidR="00601227" w:rsidRDefault="00601227"/>
    <w:p w:rsidR="00926A60" w:rsidRDefault="00926A60">
      <w:r>
        <w:br w:type="page"/>
      </w:r>
    </w:p>
    <w:p w:rsidR="000F7AAB" w:rsidRDefault="000F7AAB"/>
    <w:p w:rsidR="00601227" w:rsidRPr="00661D5F" w:rsidRDefault="00844A2C" w:rsidP="00601227">
      <w:pPr>
        <w:pStyle w:val="Heading2"/>
      </w:pPr>
      <w:bookmarkStart w:id="166" w:name="_10.70_Related_Item"/>
      <w:bookmarkStart w:id="167" w:name="_Toc466365241"/>
      <w:bookmarkEnd w:id="166"/>
      <w:r>
        <w:t>10.6</w:t>
      </w:r>
      <w:r w:rsidR="00565BA3">
        <w:t>5</w:t>
      </w:r>
      <w:r w:rsidR="00601227">
        <w:t xml:space="preserve"> </w:t>
      </w:r>
      <w:r w:rsidR="000F7AAB">
        <w:t>Related Item – Title (English)</w:t>
      </w:r>
      <w:bookmarkEnd w:id="167"/>
    </w:p>
    <w:p w:rsidR="00601227" w:rsidRPr="00661D5F" w:rsidRDefault="00601227" w:rsidP="00601227"/>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601227" w:rsidRPr="00F3325F" w:rsidTr="00601227">
        <w:trPr>
          <w:cantSplit/>
        </w:trPr>
        <w:tc>
          <w:tcPr>
            <w:tcW w:w="8928" w:type="dxa"/>
            <w:gridSpan w:val="2"/>
            <w:shd w:val="clear" w:color="auto" w:fill="E0E0E0"/>
          </w:tcPr>
          <w:p w:rsidR="00601227" w:rsidRPr="00605059" w:rsidRDefault="00601227" w:rsidP="00601227">
            <w:pPr>
              <w:keepNext/>
              <w:jc w:val="center"/>
              <w:rPr>
                <w:b/>
              </w:rPr>
            </w:pPr>
            <w:r>
              <w:rPr>
                <w:b/>
                <w:color w:val="000000"/>
              </w:rPr>
              <w:t>I</w:t>
            </w:r>
            <w:r w:rsidRPr="00605059">
              <w:rPr>
                <w:b/>
                <w:color w:val="000000"/>
              </w:rPr>
              <w:t>dentification</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Term Name</w:t>
            </w:r>
          </w:p>
        </w:tc>
        <w:tc>
          <w:tcPr>
            <w:tcW w:w="6660" w:type="dxa"/>
          </w:tcPr>
          <w:p w:rsidR="00601227" w:rsidRPr="00904A44" w:rsidRDefault="00D45D90" w:rsidP="00904A44">
            <w:r>
              <w:t>relatedItemTitleEnglish</w:t>
            </w:r>
          </w:p>
        </w:tc>
      </w:tr>
      <w:tr w:rsidR="00601227" w:rsidRPr="00F3325F" w:rsidTr="00601227">
        <w:trPr>
          <w:cantSplit/>
        </w:trPr>
        <w:tc>
          <w:tcPr>
            <w:tcW w:w="2268" w:type="dxa"/>
          </w:tcPr>
          <w:p w:rsidR="00601227" w:rsidRPr="00605059" w:rsidRDefault="00601227" w:rsidP="00601227">
            <w:pPr>
              <w:keepNext/>
              <w:rPr>
                <w:b/>
                <w:color w:val="000000"/>
              </w:rPr>
            </w:pPr>
            <w:r w:rsidRPr="00605059">
              <w:rPr>
                <w:b/>
                <w:color w:val="000000"/>
              </w:rPr>
              <w:t>CKAN Term Name</w:t>
            </w:r>
          </w:p>
        </w:tc>
        <w:tc>
          <w:tcPr>
            <w:tcW w:w="6660" w:type="dxa"/>
          </w:tcPr>
          <w:p w:rsidR="00601227" w:rsidRPr="00904A44" w:rsidRDefault="006E5DB5" w:rsidP="00601227">
            <w:r>
              <w:t>resource_name_en</w:t>
            </w:r>
          </w:p>
        </w:tc>
      </w:tr>
      <w:tr w:rsidR="00601227" w:rsidRPr="00F3325F" w:rsidTr="00601227">
        <w:trPr>
          <w:cantSplit/>
          <w:trHeight w:val="70"/>
        </w:trPr>
        <w:tc>
          <w:tcPr>
            <w:tcW w:w="2268" w:type="dxa"/>
          </w:tcPr>
          <w:p w:rsidR="00601227" w:rsidRPr="00605059" w:rsidRDefault="00601227" w:rsidP="00601227">
            <w:pPr>
              <w:keepNext/>
              <w:rPr>
                <w:b/>
                <w:color w:val="000000"/>
              </w:rPr>
            </w:pPr>
            <w:r w:rsidRPr="00605059">
              <w:rPr>
                <w:b/>
                <w:color w:val="000000"/>
              </w:rPr>
              <w:t>URI</w:t>
            </w:r>
          </w:p>
        </w:tc>
        <w:tc>
          <w:tcPr>
            <w:tcW w:w="6660" w:type="dxa"/>
          </w:tcPr>
          <w:p w:rsidR="00601227" w:rsidRPr="00904A44" w:rsidRDefault="008902C4" w:rsidP="00904A44">
            <w:pPr>
              <w:rPr>
                <w:u w:val="single"/>
              </w:rPr>
            </w:pPr>
            <w:hyperlink r:id="rId107" w:history="1">
              <w:r w:rsidR="000F7AAB">
                <w:rPr>
                  <w:rStyle w:val="Hyperlink"/>
                </w:rPr>
                <w:t>http://purl.org/dc/terms/title</w:t>
              </w:r>
            </w:hyperlink>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Defined By</w:t>
            </w:r>
          </w:p>
        </w:tc>
        <w:tc>
          <w:tcPr>
            <w:tcW w:w="6660" w:type="dxa"/>
          </w:tcPr>
          <w:p w:rsidR="000F7AAB" w:rsidRDefault="000F7AAB" w:rsidP="000F7AAB">
            <w:r>
              <w:t>Dublin Core - http://dublincore.org/</w:t>
            </w:r>
          </w:p>
          <w:p w:rsidR="00601227" w:rsidRPr="00F3325F" w:rsidRDefault="001B438E" w:rsidP="00601227">
            <w:pPr>
              <w:rPr>
                <w:color w:val="000000"/>
              </w:rPr>
            </w:pPr>
            <w:r>
              <w:rPr>
                <w:color w:val="000000"/>
              </w:rPr>
              <w:t>dc:title, dcterms:title</w:t>
            </w:r>
          </w:p>
        </w:tc>
      </w:tr>
      <w:tr w:rsidR="00601227" w:rsidRPr="00F3325F" w:rsidTr="00601227">
        <w:trPr>
          <w:cantSplit/>
        </w:trPr>
        <w:tc>
          <w:tcPr>
            <w:tcW w:w="2268" w:type="dxa"/>
          </w:tcPr>
          <w:p w:rsidR="00601227" w:rsidRPr="00605059" w:rsidRDefault="00DB1912" w:rsidP="00601227">
            <w:pPr>
              <w:rPr>
                <w:b/>
                <w:color w:val="000000"/>
              </w:rPr>
            </w:pPr>
            <w:r>
              <w:rPr>
                <w:b/>
                <w:color w:val="000000"/>
              </w:rPr>
              <w:t xml:space="preserve">English </w:t>
            </w:r>
            <w:r w:rsidR="00601227" w:rsidRPr="00605059">
              <w:rPr>
                <w:b/>
                <w:color w:val="000000"/>
              </w:rPr>
              <w:t>Label</w:t>
            </w:r>
          </w:p>
        </w:tc>
        <w:tc>
          <w:tcPr>
            <w:tcW w:w="6660" w:type="dxa"/>
          </w:tcPr>
          <w:p w:rsidR="00601227" w:rsidRPr="00904A44" w:rsidRDefault="000F7AAB" w:rsidP="00601227">
            <w:r>
              <w:t>Related Item – Title (English)</w:t>
            </w:r>
          </w:p>
        </w:tc>
      </w:tr>
      <w:tr w:rsidR="00DB1912" w:rsidRPr="00F3325F" w:rsidTr="00601227">
        <w:trPr>
          <w:cantSplit/>
        </w:trPr>
        <w:tc>
          <w:tcPr>
            <w:tcW w:w="2268" w:type="dxa"/>
          </w:tcPr>
          <w:p w:rsidR="00DB1912" w:rsidRDefault="00DB1912" w:rsidP="00601227">
            <w:pPr>
              <w:rPr>
                <w:b/>
                <w:color w:val="000000"/>
              </w:rPr>
            </w:pPr>
            <w:r>
              <w:rPr>
                <w:b/>
                <w:color w:val="000000"/>
                <w:lang w:val="fr-CA"/>
              </w:rPr>
              <w:t>French Label</w:t>
            </w:r>
          </w:p>
        </w:tc>
        <w:tc>
          <w:tcPr>
            <w:tcW w:w="6660" w:type="dxa"/>
          </w:tcPr>
          <w:p w:rsidR="00DB1912" w:rsidRDefault="00DB1912" w:rsidP="00DB1912">
            <w:r>
              <w:t xml:space="preserve">Élément connexe – Titre (anglais) </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Definition</w:t>
            </w:r>
          </w:p>
        </w:tc>
      </w:tr>
      <w:tr w:rsidR="00601227" w:rsidRPr="00F3325F" w:rsidTr="00601227">
        <w:trPr>
          <w:cantSplit/>
        </w:trPr>
        <w:tc>
          <w:tcPr>
            <w:tcW w:w="2268" w:type="dxa"/>
          </w:tcPr>
          <w:p w:rsidR="00601227" w:rsidRPr="00605059" w:rsidRDefault="00601227" w:rsidP="00601227">
            <w:pPr>
              <w:rPr>
                <w:b/>
                <w:color w:val="000000"/>
              </w:rPr>
            </w:pPr>
            <w:r w:rsidRPr="00605059">
              <w:rPr>
                <w:b/>
                <w:color w:val="000000"/>
              </w:rPr>
              <w:t xml:space="preserve">Definition </w:t>
            </w:r>
          </w:p>
        </w:tc>
        <w:tc>
          <w:tcPr>
            <w:tcW w:w="6660" w:type="dxa"/>
          </w:tcPr>
          <w:p w:rsidR="00601227" w:rsidRPr="00701C5B" w:rsidRDefault="000F7AAB" w:rsidP="00701C5B">
            <w:r>
              <w:t>A name given to the resource.</w:t>
            </w:r>
          </w:p>
        </w:tc>
      </w:tr>
      <w:tr w:rsidR="00601227" w:rsidRPr="00F3325F" w:rsidTr="00CF24F2">
        <w:trPr>
          <w:cantSplit/>
        </w:trPr>
        <w:tc>
          <w:tcPr>
            <w:tcW w:w="2268" w:type="dxa"/>
          </w:tcPr>
          <w:p w:rsidR="00601227" w:rsidRPr="00605059" w:rsidRDefault="00601227" w:rsidP="00601227">
            <w:pPr>
              <w:rPr>
                <w:b/>
                <w:color w:val="000000"/>
              </w:rPr>
            </w:pPr>
            <w:r w:rsidRPr="00605059">
              <w:rPr>
                <w:b/>
                <w:color w:val="000000"/>
              </w:rPr>
              <w:t>Description (Open Government Specific)</w:t>
            </w:r>
          </w:p>
        </w:tc>
        <w:tc>
          <w:tcPr>
            <w:tcW w:w="6660" w:type="dxa"/>
            <w:shd w:val="clear" w:color="auto" w:fill="FFFFFF" w:themeFill="background1"/>
          </w:tcPr>
          <w:p w:rsidR="000F7AAB" w:rsidRPr="00CF24F2" w:rsidRDefault="000F7AAB" w:rsidP="000F7AAB">
            <w:r w:rsidRPr="00CF24F2">
              <w:t xml:space="preserve">The title of a related asset, in English. </w:t>
            </w:r>
          </w:p>
          <w:p w:rsidR="00601227" w:rsidRPr="00CF24F2" w:rsidRDefault="00601227" w:rsidP="00601227">
            <w:pPr>
              <w:rPr>
                <w:color w:val="000000"/>
              </w:rPr>
            </w:pPr>
          </w:p>
        </w:tc>
      </w:tr>
      <w:tr w:rsidR="00601227" w:rsidRPr="00F3325F" w:rsidTr="00CF24F2">
        <w:trPr>
          <w:cantSplit/>
        </w:trPr>
        <w:tc>
          <w:tcPr>
            <w:tcW w:w="2268" w:type="dxa"/>
          </w:tcPr>
          <w:p w:rsidR="00601227" w:rsidRPr="00605059" w:rsidRDefault="00601227" w:rsidP="00601227">
            <w:pPr>
              <w:rPr>
                <w:b/>
                <w:color w:val="000000"/>
              </w:rPr>
            </w:pPr>
            <w:r w:rsidRPr="00605059">
              <w:rPr>
                <w:b/>
                <w:color w:val="000000"/>
              </w:rPr>
              <w:t>Comment (Implementation Notes)</w:t>
            </w:r>
          </w:p>
        </w:tc>
        <w:tc>
          <w:tcPr>
            <w:tcW w:w="6660" w:type="dxa"/>
            <w:shd w:val="clear" w:color="auto" w:fill="FFFFFF" w:themeFill="background1"/>
          </w:tcPr>
          <w:p w:rsidR="00601227" w:rsidRPr="00CF24F2" w:rsidRDefault="00701C5B" w:rsidP="00701C5B">
            <w:r w:rsidRPr="00CF24F2">
              <w:t>Enter the title of the record for the related asset. Note</w:t>
            </w:r>
            <w:r w:rsidR="007B6962">
              <w:t>:</w:t>
            </w:r>
            <w:r w:rsidRPr="00CF24F2">
              <w:t xml:space="preserve"> this should be identical to the record name that has been published on the Open Government Portal.</w:t>
            </w:r>
          </w:p>
        </w:tc>
      </w:tr>
      <w:tr w:rsidR="00601227" w:rsidRPr="00F3325F" w:rsidTr="00CF24F2">
        <w:trPr>
          <w:cantSplit/>
        </w:trPr>
        <w:tc>
          <w:tcPr>
            <w:tcW w:w="2268" w:type="dxa"/>
          </w:tcPr>
          <w:p w:rsidR="00601227" w:rsidRPr="00605059" w:rsidRDefault="00601227" w:rsidP="00601227">
            <w:pPr>
              <w:rPr>
                <w:b/>
                <w:color w:val="000000"/>
              </w:rPr>
            </w:pPr>
            <w:r w:rsidRPr="00605059">
              <w:rPr>
                <w:b/>
                <w:color w:val="000000"/>
              </w:rPr>
              <w:t>Example</w:t>
            </w:r>
          </w:p>
        </w:tc>
        <w:tc>
          <w:tcPr>
            <w:tcW w:w="6660" w:type="dxa"/>
            <w:shd w:val="clear" w:color="auto" w:fill="FFFFFF" w:themeFill="background1"/>
          </w:tcPr>
          <w:p w:rsidR="00601227" w:rsidRPr="00CF24F2" w:rsidRDefault="00701C5B" w:rsidP="00601227">
            <w:r w:rsidRPr="00CF24F2">
              <w:rPr>
                <w:lang w:val="en"/>
              </w:rPr>
              <w:t>Recalls and Safety Alerts</w:t>
            </w:r>
          </w:p>
        </w:tc>
      </w:tr>
      <w:tr w:rsidR="00601227" w:rsidRPr="00F3325F" w:rsidTr="00CF24F2">
        <w:trPr>
          <w:cantSplit/>
        </w:trPr>
        <w:tc>
          <w:tcPr>
            <w:tcW w:w="2268" w:type="dxa"/>
          </w:tcPr>
          <w:p w:rsidR="00601227" w:rsidRPr="00605059" w:rsidRDefault="00601227" w:rsidP="00601227">
            <w:pPr>
              <w:rPr>
                <w:b/>
                <w:color w:val="000000"/>
              </w:rPr>
            </w:pPr>
            <w:r w:rsidRPr="00605059">
              <w:rPr>
                <w:b/>
                <w:color w:val="000000"/>
              </w:rPr>
              <w:t>Mapping</w:t>
            </w:r>
          </w:p>
        </w:tc>
        <w:tc>
          <w:tcPr>
            <w:tcW w:w="6660" w:type="dxa"/>
            <w:shd w:val="clear" w:color="auto" w:fill="FFFFFF" w:themeFill="background1"/>
          </w:tcPr>
          <w:p w:rsidR="00601227" w:rsidRPr="00CF24F2" w:rsidRDefault="00601227" w:rsidP="00601227"/>
        </w:tc>
      </w:tr>
      <w:tr w:rsidR="00601227" w:rsidRPr="00F3325F" w:rsidTr="00CF24F2">
        <w:trPr>
          <w:cantSplit/>
        </w:trPr>
        <w:tc>
          <w:tcPr>
            <w:tcW w:w="2268" w:type="dxa"/>
          </w:tcPr>
          <w:p w:rsidR="00601227" w:rsidRPr="00605059" w:rsidRDefault="00601227" w:rsidP="00601227">
            <w:pPr>
              <w:rPr>
                <w:b/>
                <w:color w:val="000000"/>
              </w:rPr>
            </w:pPr>
            <w:r w:rsidRPr="00605059">
              <w:rPr>
                <w:b/>
                <w:color w:val="000000"/>
              </w:rPr>
              <w:t>Application</w:t>
            </w:r>
          </w:p>
        </w:tc>
        <w:tc>
          <w:tcPr>
            <w:tcW w:w="6660" w:type="dxa"/>
            <w:shd w:val="clear" w:color="auto" w:fill="FFFFFF" w:themeFill="background1"/>
          </w:tcPr>
          <w:p w:rsidR="00601227" w:rsidRPr="00CF24F2" w:rsidRDefault="00FB521A" w:rsidP="00926A60">
            <w:r w:rsidRPr="00CF24F2">
              <w:t>Government of Canada Foundational Metadata Element Set, Government of Canada Open Government Metadata Element Set – Open Data and Open Information Catalogue Extensions</w:t>
            </w:r>
          </w:p>
        </w:tc>
      </w:tr>
      <w:tr w:rsidR="00601227" w:rsidRPr="00F3325F" w:rsidTr="00601227">
        <w:trPr>
          <w:cantSplit/>
        </w:trPr>
        <w:tc>
          <w:tcPr>
            <w:tcW w:w="8928" w:type="dxa"/>
            <w:gridSpan w:val="2"/>
            <w:shd w:val="clear" w:color="auto" w:fill="E0E0E0"/>
          </w:tcPr>
          <w:p w:rsidR="00601227" w:rsidRPr="00605059" w:rsidRDefault="00601227" w:rsidP="00601227">
            <w:pPr>
              <w:jc w:val="center"/>
              <w:rPr>
                <w:b/>
                <w:color w:val="000000"/>
              </w:rPr>
            </w:pPr>
            <w:r w:rsidRPr="00605059">
              <w:rPr>
                <w:b/>
                <w:color w:val="000000"/>
              </w:rPr>
              <w:t>Relations</w:t>
            </w:r>
          </w:p>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Syntax Encoding Scheme</w:t>
            </w:r>
          </w:p>
        </w:tc>
        <w:tc>
          <w:tcPr>
            <w:tcW w:w="6660" w:type="dxa"/>
          </w:tcPr>
          <w:p w:rsidR="00601227" w:rsidRPr="00F3325F" w:rsidRDefault="00601227" w:rsidP="00601227"/>
        </w:tc>
      </w:tr>
      <w:tr w:rsidR="00601227" w:rsidRPr="00F3325F" w:rsidTr="00601227">
        <w:trPr>
          <w:cantSplit/>
        </w:trPr>
        <w:tc>
          <w:tcPr>
            <w:tcW w:w="2268" w:type="dxa"/>
          </w:tcPr>
          <w:p w:rsidR="00601227" w:rsidRPr="00605059" w:rsidRDefault="00601227" w:rsidP="00601227">
            <w:pPr>
              <w:pStyle w:val="FootnoteText"/>
              <w:rPr>
                <w:b/>
                <w:sz w:val="24"/>
                <w:szCs w:val="24"/>
              </w:rPr>
            </w:pPr>
            <w:r w:rsidRPr="00605059">
              <w:rPr>
                <w:b/>
                <w:sz w:val="24"/>
                <w:szCs w:val="24"/>
              </w:rPr>
              <w:t>Has Vocabulary Encoding Scheme</w:t>
            </w:r>
          </w:p>
        </w:tc>
        <w:tc>
          <w:tcPr>
            <w:tcW w:w="6660" w:type="dxa"/>
          </w:tcPr>
          <w:p w:rsidR="00601227" w:rsidRPr="00F3325F" w:rsidRDefault="00601227" w:rsidP="00601227">
            <w:pPr>
              <w:tabs>
                <w:tab w:val="left" w:pos="1350"/>
              </w:tabs>
            </w:pP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601227" w:rsidRPr="00605059" w:rsidRDefault="00601227" w:rsidP="00601227">
            <w:pPr>
              <w:jc w:val="center"/>
              <w:rPr>
                <w:b/>
                <w:color w:val="000000"/>
              </w:rPr>
            </w:pPr>
            <w:r w:rsidRPr="00605059">
              <w:rPr>
                <w:b/>
                <w:color w:val="000000"/>
              </w:rPr>
              <w:t>Conditions of Application – File</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601227" w:rsidP="00701C5B">
            <w:r>
              <w:t>Free text</w:t>
            </w:r>
          </w:p>
        </w:tc>
      </w:tr>
      <w:tr w:rsidR="00DF237D"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F237D" w:rsidRPr="00605059" w:rsidRDefault="00DF237D" w:rsidP="00601227">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F237D" w:rsidRDefault="00DF237D" w:rsidP="00601227">
            <w:r>
              <w:t>Yes</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0F7AAB" w:rsidP="00601227">
            <w:r>
              <w:t>Mandatory, Conditional</w:t>
            </w:r>
          </w:p>
        </w:tc>
      </w:tr>
      <w:tr w:rsidR="00601227"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601227" w:rsidRPr="00605059" w:rsidRDefault="00601227" w:rsidP="00601227">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601227" w:rsidRPr="00F3325F" w:rsidRDefault="000F7AAB" w:rsidP="00601227">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204A20" w:rsidRPr="00F3325F" w:rsidTr="00DF23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04A20" w:rsidRPr="00605059" w:rsidRDefault="00204A20" w:rsidP="00601227">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04A20" w:rsidRPr="00F3325F" w:rsidRDefault="00204A20" w:rsidP="00701C5B">
            <w:r>
              <w:t>Single (However, more than one related item can be added to a record)</w:t>
            </w:r>
          </w:p>
        </w:tc>
      </w:tr>
    </w:tbl>
    <w:p w:rsidR="00601227" w:rsidRDefault="00601227"/>
    <w:p w:rsidR="00904A44" w:rsidRDefault="00904A44">
      <w:pPr>
        <w:rPr>
          <w:rFonts w:asciiTheme="majorHAnsi" w:eastAsiaTheme="majorEastAsia" w:hAnsiTheme="majorHAnsi" w:cstheme="majorBidi"/>
          <w:b/>
          <w:bCs/>
          <w:color w:val="4F81BD" w:themeColor="accent1"/>
          <w:sz w:val="26"/>
          <w:szCs w:val="26"/>
          <w:lang w:eastAsia="en-US"/>
        </w:rPr>
      </w:pPr>
      <w:r>
        <w:br w:type="page"/>
      </w:r>
    </w:p>
    <w:p w:rsidR="00601227" w:rsidRDefault="00844A2C" w:rsidP="00601227">
      <w:pPr>
        <w:pStyle w:val="Heading2"/>
      </w:pPr>
      <w:bookmarkStart w:id="168" w:name="_10.71_Related_Item"/>
      <w:bookmarkStart w:id="169" w:name="_Toc466365242"/>
      <w:bookmarkEnd w:id="168"/>
      <w:r>
        <w:lastRenderedPageBreak/>
        <w:t>10.6</w:t>
      </w:r>
      <w:r w:rsidR="00565BA3">
        <w:t>6</w:t>
      </w:r>
      <w:r w:rsidR="00601227">
        <w:t xml:space="preserve"> </w:t>
      </w:r>
      <w:r w:rsidR="000F7AAB">
        <w:t>Related Item – Title (French)</w:t>
      </w:r>
      <w:bookmarkEnd w:id="169"/>
    </w:p>
    <w:p w:rsidR="000F7AAB" w:rsidRDefault="000F7AAB" w:rsidP="000F7AAB">
      <w:pPr>
        <w:rPr>
          <w:lang w:eastAsia="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0F7AAB" w:rsidRPr="00F3325F" w:rsidTr="000F7AAB">
        <w:trPr>
          <w:cantSplit/>
        </w:trPr>
        <w:tc>
          <w:tcPr>
            <w:tcW w:w="8928" w:type="dxa"/>
            <w:gridSpan w:val="3"/>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Term Name</w:t>
            </w:r>
          </w:p>
        </w:tc>
        <w:tc>
          <w:tcPr>
            <w:tcW w:w="6660" w:type="dxa"/>
            <w:gridSpan w:val="2"/>
          </w:tcPr>
          <w:p w:rsidR="000F7AAB" w:rsidRPr="00904A44" w:rsidRDefault="00D45D90" w:rsidP="00904A44">
            <w:r>
              <w:t>relatedItemTitleFrench</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gridSpan w:val="2"/>
          </w:tcPr>
          <w:p w:rsidR="000F7AAB" w:rsidRPr="00904A44" w:rsidRDefault="006E5DB5" w:rsidP="000F7AAB">
            <w:r>
              <w:t>resource_name_fr</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gridSpan w:val="2"/>
          </w:tcPr>
          <w:p w:rsidR="000F7AAB" w:rsidRPr="00904A44" w:rsidRDefault="008902C4" w:rsidP="00904A44">
            <w:pPr>
              <w:rPr>
                <w:u w:val="single"/>
              </w:rPr>
            </w:pPr>
            <w:hyperlink r:id="rId108" w:history="1">
              <w:r w:rsidR="000F7AAB">
                <w:rPr>
                  <w:rStyle w:val="Hyperlink"/>
                </w:rPr>
                <w:t>http://purl.org/dc/terms/title</w:t>
              </w:r>
            </w:hyperlink>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gridSpan w:val="2"/>
          </w:tcPr>
          <w:p w:rsidR="001B438E" w:rsidRDefault="001B438E" w:rsidP="001B438E">
            <w:r>
              <w:t>Dublin Core - http://dublincore.org/</w:t>
            </w:r>
          </w:p>
          <w:p w:rsidR="000F7AAB" w:rsidRPr="00F3325F" w:rsidRDefault="001B438E" w:rsidP="001B438E">
            <w:pPr>
              <w:rPr>
                <w:color w:val="000000"/>
              </w:rPr>
            </w:pPr>
            <w:r>
              <w:rPr>
                <w:color w:val="000000"/>
              </w:rPr>
              <w:t>dc:title, dcterms:title</w:t>
            </w:r>
            <w:r w:rsidRPr="00F3325F">
              <w:rPr>
                <w:color w:val="000000"/>
              </w:rPr>
              <w:t xml:space="preserve"> </w:t>
            </w:r>
          </w:p>
        </w:tc>
      </w:tr>
      <w:tr w:rsidR="00DB1912" w:rsidRPr="00F3325F" w:rsidTr="000F7AAB">
        <w:trPr>
          <w:cantSplit/>
        </w:trPr>
        <w:tc>
          <w:tcPr>
            <w:tcW w:w="2268" w:type="dxa"/>
          </w:tcPr>
          <w:p w:rsidR="00DB1912" w:rsidRPr="00605059" w:rsidRDefault="00DB1912" w:rsidP="008C2406">
            <w:pPr>
              <w:rPr>
                <w:b/>
                <w:color w:val="000000"/>
              </w:rPr>
            </w:pPr>
            <w:r>
              <w:rPr>
                <w:b/>
                <w:color w:val="000000"/>
              </w:rPr>
              <w:t xml:space="preserve">English </w:t>
            </w:r>
            <w:r w:rsidRPr="00605059">
              <w:rPr>
                <w:b/>
                <w:color w:val="000000"/>
              </w:rPr>
              <w:t>Label</w:t>
            </w:r>
          </w:p>
        </w:tc>
        <w:tc>
          <w:tcPr>
            <w:tcW w:w="6660" w:type="dxa"/>
            <w:gridSpan w:val="2"/>
          </w:tcPr>
          <w:p w:rsidR="00DB1912" w:rsidRPr="00904A44" w:rsidRDefault="00DB1912" w:rsidP="000F7AAB">
            <w:r>
              <w:t>Related Item – Title (French)</w:t>
            </w:r>
          </w:p>
        </w:tc>
      </w:tr>
      <w:tr w:rsidR="00DB1912" w:rsidRPr="00F3325F" w:rsidTr="000F7AAB">
        <w:trPr>
          <w:cantSplit/>
        </w:trPr>
        <w:tc>
          <w:tcPr>
            <w:tcW w:w="2268" w:type="dxa"/>
          </w:tcPr>
          <w:p w:rsidR="00DB1912" w:rsidRDefault="00DB1912" w:rsidP="008C2406">
            <w:pPr>
              <w:rPr>
                <w:b/>
                <w:color w:val="000000"/>
              </w:rPr>
            </w:pPr>
            <w:r>
              <w:rPr>
                <w:b/>
                <w:color w:val="000000"/>
                <w:lang w:val="fr-CA"/>
              </w:rPr>
              <w:t>French Label</w:t>
            </w:r>
          </w:p>
        </w:tc>
        <w:tc>
          <w:tcPr>
            <w:tcW w:w="6660" w:type="dxa"/>
            <w:gridSpan w:val="2"/>
          </w:tcPr>
          <w:p w:rsidR="00DB1912" w:rsidRDefault="00DB1912" w:rsidP="00DB1912">
            <w:r>
              <w:t xml:space="preserve">Élément connexe – Titre (français) </w:t>
            </w:r>
          </w:p>
        </w:tc>
      </w:tr>
      <w:tr w:rsidR="00DB1912" w:rsidRPr="00F3325F" w:rsidTr="000F7AAB">
        <w:trPr>
          <w:cantSplit/>
        </w:trPr>
        <w:tc>
          <w:tcPr>
            <w:tcW w:w="8928" w:type="dxa"/>
            <w:gridSpan w:val="3"/>
            <w:shd w:val="clear" w:color="auto" w:fill="E0E0E0"/>
          </w:tcPr>
          <w:p w:rsidR="00DB1912" w:rsidRPr="00605059" w:rsidRDefault="00DB1912" w:rsidP="000F7AAB">
            <w:pPr>
              <w:jc w:val="center"/>
              <w:rPr>
                <w:b/>
                <w:color w:val="000000"/>
              </w:rPr>
            </w:pPr>
            <w:r w:rsidRPr="00605059">
              <w:rPr>
                <w:b/>
                <w:color w:val="000000"/>
              </w:rPr>
              <w:t>Definition</w:t>
            </w:r>
          </w:p>
        </w:tc>
      </w:tr>
      <w:tr w:rsidR="00DB1912" w:rsidRPr="00F3325F" w:rsidTr="000F7AAB">
        <w:trPr>
          <w:cantSplit/>
        </w:trPr>
        <w:tc>
          <w:tcPr>
            <w:tcW w:w="2268" w:type="dxa"/>
          </w:tcPr>
          <w:p w:rsidR="00DB1912" w:rsidRPr="00605059" w:rsidRDefault="00DB1912" w:rsidP="000F7AAB">
            <w:pPr>
              <w:rPr>
                <w:b/>
                <w:color w:val="000000"/>
              </w:rPr>
            </w:pPr>
            <w:r w:rsidRPr="00605059">
              <w:rPr>
                <w:b/>
                <w:color w:val="000000"/>
              </w:rPr>
              <w:t xml:space="preserve">Definition </w:t>
            </w:r>
          </w:p>
        </w:tc>
        <w:tc>
          <w:tcPr>
            <w:tcW w:w="6660" w:type="dxa"/>
            <w:gridSpan w:val="2"/>
          </w:tcPr>
          <w:p w:rsidR="00DB1912" w:rsidRPr="00904A44" w:rsidRDefault="00DB1912" w:rsidP="00904A44">
            <w:r>
              <w:t>A name given to the resource.</w:t>
            </w:r>
          </w:p>
        </w:tc>
      </w:tr>
      <w:tr w:rsidR="00DB1912" w:rsidRPr="00F3325F" w:rsidTr="00701C5B">
        <w:trPr>
          <w:cantSplit/>
        </w:trPr>
        <w:tc>
          <w:tcPr>
            <w:tcW w:w="2268" w:type="dxa"/>
          </w:tcPr>
          <w:p w:rsidR="00DB1912" w:rsidRPr="00605059" w:rsidRDefault="00DB1912" w:rsidP="000F7AAB">
            <w:pPr>
              <w:rPr>
                <w:b/>
                <w:color w:val="000000"/>
              </w:rPr>
            </w:pPr>
            <w:r w:rsidRPr="00605059">
              <w:rPr>
                <w:b/>
                <w:color w:val="000000"/>
              </w:rPr>
              <w:t>Description (Open Government Specific)</w:t>
            </w:r>
          </w:p>
        </w:tc>
        <w:tc>
          <w:tcPr>
            <w:tcW w:w="6660" w:type="dxa"/>
            <w:gridSpan w:val="2"/>
            <w:shd w:val="clear" w:color="auto" w:fill="FFFFFF" w:themeFill="background1"/>
          </w:tcPr>
          <w:p w:rsidR="00DB1912" w:rsidRDefault="00DB1912" w:rsidP="000F7AAB">
            <w:r>
              <w:t xml:space="preserve">The title of a related asset, in French. </w:t>
            </w:r>
          </w:p>
          <w:p w:rsidR="00DB1912" w:rsidRPr="00F3325F" w:rsidRDefault="00DB1912" w:rsidP="000F7AAB">
            <w:pPr>
              <w:rPr>
                <w:color w:val="000000"/>
              </w:rPr>
            </w:pPr>
          </w:p>
        </w:tc>
      </w:tr>
      <w:tr w:rsidR="00DB1912" w:rsidRPr="00F3325F" w:rsidTr="00701C5B">
        <w:trPr>
          <w:cantSplit/>
        </w:trPr>
        <w:tc>
          <w:tcPr>
            <w:tcW w:w="2268" w:type="dxa"/>
          </w:tcPr>
          <w:p w:rsidR="00DB1912" w:rsidRPr="00605059" w:rsidRDefault="00DB1912" w:rsidP="000F7AAB">
            <w:pPr>
              <w:rPr>
                <w:b/>
                <w:color w:val="000000"/>
              </w:rPr>
            </w:pPr>
            <w:r w:rsidRPr="00605059">
              <w:rPr>
                <w:b/>
                <w:color w:val="000000"/>
              </w:rPr>
              <w:t>Comment (Implementation Notes)</w:t>
            </w:r>
          </w:p>
        </w:tc>
        <w:tc>
          <w:tcPr>
            <w:tcW w:w="6660" w:type="dxa"/>
            <w:gridSpan w:val="2"/>
            <w:shd w:val="clear" w:color="auto" w:fill="FFFFFF" w:themeFill="background1"/>
          </w:tcPr>
          <w:p w:rsidR="00DB1912" w:rsidRPr="00701C5B" w:rsidRDefault="00DB1912" w:rsidP="007B6962">
            <w:r w:rsidRPr="00701C5B">
              <w:t>Enter the title of the record for the related asset. Note</w:t>
            </w:r>
            <w:r>
              <w:t>:</w:t>
            </w:r>
            <w:r w:rsidRPr="00701C5B">
              <w:t xml:space="preserve"> this should be identical to the record name that has been published on the Open Government Portal.</w:t>
            </w:r>
          </w:p>
        </w:tc>
      </w:tr>
      <w:tr w:rsidR="00DB1912" w:rsidRPr="00E8285E" w:rsidTr="00701C5B">
        <w:trPr>
          <w:cantSplit/>
        </w:trPr>
        <w:tc>
          <w:tcPr>
            <w:tcW w:w="2268" w:type="dxa"/>
          </w:tcPr>
          <w:p w:rsidR="00DB1912" w:rsidRPr="00605059" w:rsidRDefault="00DB1912" w:rsidP="000F7AAB">
            <w:pPr>
              <w:rPr>
                <w:b/>
                <w:color w:val="000000"/>
              </w:rPr>
            </w:pPr>
            <w:r w:rsidRPr="00605059">
              <w:rPr>
                <w:b/>
                <w:color w:val="000000"/>
              </w:rPr>
              <w:t>Example</w:t>
            </w:r>
          </w:p>
        </w:tc>
        <w:tc>
          <w:tcPr>
            <w:tcW w:w="6660" w:type="dxa"/>
            <w:gridSpan w:val="2"/>
            <w:shd w:val="clear" w:color="auto" w:fill="FFFFFF" w:themeFill="background1"/>
          </w:tcPr>
          <w:p w:rsidR="00DB1912" w:rsidRPr="00701C5B" w:rsidRDefault="00DB1912" w:rsidP="000F7AAB">
            <w:pPr>
              <w:rPr>
                <w:lang w:val="fr-CA"/>
              </w:rPr>
            </w:pPr>
            <w:r w:rsidRPr="00701C5B">
              <w:rPr>
                <w:lang w:val="fr-FR"/>
              </w:rPr>
              <w:t>Rappels et avis de sécurité</w:t>
            </w:r>
          </w:p>
        </w:tc>
      </w:tr>
      <w:tr w:rsidR="00DB1912" w:rsidRPr="00F3325F" w:rsidTr="00701C5B">
        <w:trPr>
          <w:cantSplit/>
        </w:trPr>
        <w:tc>
          <w:tcPr>
            <w:tcW w:w="2268" w:type="dxa"/>
            <w:shd w:val="clear" w:color="auto" w:fill="FFFFFF" w:themeFill="background1"/>
          </w:tcPr>
          <w:p w:rsidR="00DB1912" w:rsidRPr="00605059" w:rsidRDefault="00DB1912" w:rsidP="000F7AAB">
            <w:pPr>
              <w:rPr>
                <w:b/>
                <w:color w:val="000000"/>
              </w:rPr>
            </w:pPr>
            <w:r w:rsidRPr="00605059">
              <w:rPr>
                <w:b/>
                <w:color w:val="000000"/>
              </w:rPr>
              <w:t>Mapping</w:t>
            </w:r>
          </w:p>
        </w:tc>
        <w:tc>
          <w:tcPr>
            <w:tcW w:w="6660" w:type="dxa"/>
            <w:gridSpan w:val="2"/>
            <w:shd w:val="clear" w:color="auto" w:fill="FFFFFF" w:themeFill="background1"/>
          </w:tcPr>
          <w:p w:rsidR="00DB1912" w:rsidRPr="00701C5B" w:rsidRDefault="00DB1912" w:rsidP="000F7AAB"/>
        </w:tc>
      </w:tr>
      <w:tr w:rsidR="00DB1912" w:rsidRPr="00F3325F" w:rsidTr="000F7AAB">
        <w:trPr>
          <w:cantSplit/>
        </w:trPr>
        <w:tc>
          <w:tcPr>
            <w:tcW w:w="2268" w:type="dxa"/>
          </w:tcPr>
          <w:p w:rsidR="00DB1912" w:rsidRPr="00605059" w:rsidRDefault="00DB1912" w:rsidP="000F7AAB">
            <w:pPr>
              <w:rPr>
                <w:b/>
                <w:color w:val="000000"/>
              </w:rPr>
            </w:pPr>
            <w:r w:rsidRPr="00605059">
              <w:rPr>
                <w:b/>
                <w:color w:val="000000"/>
              </w:rPr>
              <w:t>Application</w:t>
            </w:r>
          </w:p>
        </w:tc>
        <w:tc>
          <w:tcPr>
            <w:tcW w:w="6660" w:type="dxa"/>
            <w:gridSpan w:val="2"/>
          </w:tcPr>
          <w:p w:rsidR="00DB1912" w:rsidRDefault="00DB1912" w:rsidP="000F7AAB">
            <w:r>
              <w:t>Government of Canada Foundational Metadata Element Set, Government of Canada Open Government Metadata Element Set – Open Data and Open Information Catalogue Extensions</w:t>
            </w:r>
          </w:p>
        </w:tc>
      </w:tr>
      <w:tr w:rsidR="00DB1912" w:rsidRPr="00F3325F" w:rsidTr="000F7AAB">
        <w:trPr>
          <w:cantSplit/>
        </w:trPr>
        <w:tc>
          <w:tcPr>
            <w:tcW w:w="8928" w:type="dxa"/>
            <w:gridSpan w:val="3"/>
            <w:shd w:val="clear" w:color="auto" w:fill="E0E0E0"/>
          </w:tcPr>
          <w:p w:rsidR="00DB1912" w:rsidRPr="00605059" w:rsidRDefault="00DB1912" w:rsidP="000F7AAB">
            <w:pPr>
              <w:jc w:val="center"/>
              <w:rPr>
                <w:b/>
                <w:color w:val="000000"/>
              </w:rPr>
            </w:pPr>
            <w:r w:rsidRPr="00605059">
              <w:rPr>
                <w:b/>
                <w:color w:val="000000"/>
              </w:rPr>
              <w:t>Relations</w:t>
            </w:r>
          </w:p>
        </w:tc>
      </w:tr>
      <w:tr w:rsidR="00DB1912" w:rsidRPr="00F3325F" w:rsidTr="000F7AAB">
        <w:trPr>
          <w:cantSplit/>
        </w:trPr>
        <w:tc>
          <w:tcPr>
            <w:tcW w:w="2268" w:type="dxa"/>
          </w:tcPr>
          <w:p w:rsidR="00DB1912" w:rsidRPr="00605059" w:rsidRDefault="00DB1912" w:rsidP="000F7AAB">
            <w:pPr>
              <w:pStyle w:val="FootnoteText"/>
              <w:rPr>
                <w:b/>
                <w:sz w:val="24"/>
                <w:szCs w:val="24"/>
              </w:rPr>
            </w:pPr>
            <w:r w:rsidRPr="00605059">
              <w:rPr>
                <w:b/>
                <w:sz w:val="24"/>
                <w:szCs w:val="24"/>
              </w:rPr>
              <w:t>Has Syntax Encoding Scheme</w:t>
            </w:r>
          </w:p>
        </w:tc>
        <w:tc>
          <w:tcPr>
            <w:tcW w:w="6660" w:type="dxa"/>
            <w:gridSpan w:val="2"/>
          </w:tcPr>
          <w:p w:rsidR="00DB1912" w:rsidRPr="00F3325F" w:rsidRDefault="00DB1912" w:rsidP="000F7AAB"/>
        </w:tc>
      </w:tr>
      <w:tr w:rsidR="00DB1912" w:rsidRPr="00F3325F" w:rsidTr="000F7AAB">
        <w:trPr>
          <w:cantSplit/>
        </w:trPr>
        <w:tc>
          <w:tcPr>
            <w:tcW w:w="2268" w:type="dxa"/>
          </w:tcPr>
          <w:p w:rsidR="00DB1912" w:rsidRPr="00605059" w:rsidRDefault="00DB1912" w:rsidP="000F7AAB">
            <w:pPr>
              <w:pStyle w:val="FootnoteText"/>
              <w:rPr>
                <w:b/>
                <w:sz w:val="24"/>
                <w:szCs w:val="24"/>
              </w:rPr>
            </w:pPr>
            <w:r w:rsidRPr="00605059">
              <w:rPr>
                <w:b/>
                <w:sz w:val="24"/>
                <w:szCs w:val="24"/>
              </w:rPr>
              <w:t>Has Vocabulary Encoding Scheme</w:t>
            </w:r>
          </w:p>
        </w:tc>
        <w:tc>
          <w:tcPr>
            <w:tcW w:w="6660" w:type="dxa"/>
            <w:gridSpan w:val="2"/>
          </w:tcPr>
          <w:p w:rsidR="00DB1912" w:rsidRPr="00F3325F" w:rsidRDefault="00DB1912" w:rsidP="000F7AAB">
            <w:pPr>
              <w:tabs>
                <w:tab w:val="left" w:pos="1350"/>
              </w:tabs>
            </w:pP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DB1912" w:rsidRPr="00605059" w:rsidRDefault="00DB1912" w:rsidP="000F7AAB">
            <w:pPr>
              <w:jc w:val="center"/>
              <w:rPr>
                <w:b/>
                <w:color w:val="000000"/>
              </w:rPr>
            </w:pPr>
            <w:r w:rsidRPr="00605059">
              <w:rPr>
                <w:b/>
                <w:color w:val="000000"/>
              </w:rPr>
              <w:t>Conditions of Application – File</w:t>
            </w: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DB1912" w:rsidRPr="00F3325F" w:rsidRDefault="00DB1912" w:rsidP="00904A44">
            <w:r>
              <w:t>Free text</w:t>
            </w: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DB1912" w:rsidRDefault="00DB1912" w:rsidP="000F7AAB">
            <w:r>
              <w:t>Yes</w:t>
            </w: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DB1912" w:rsidRPr="00F3325F" w:rsidRDefault="00DB1912" w:rsidP="000F7AAB">
            <w:r>
              <w:t>Mandatory, Conditional</w:t>
            </w: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DB1912" w:rsidRPr="00F3325F" w:rsidRDefault="00DB1912" w:rsidP="000F7AAB">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DB1912" w:rsidRPr="00605059" w:rsidRDefault="00DB1912" w:rsidP="000F7AAB">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DB1912" w:rsidRPr="00F3325F" w:rsidRDefault="00DB1912" w:rsidP="00701C5B">
            <w:r>
              <w:t>Single (However, more than one related item can be added to a record)</w:t>
            </w:r>
          </w:p>
        </w:tc>
      </w:tr>
    </w:tbl>
    <w:p w:rsidR="00926A60" w:rsidRDefault="00926A60" w:rsidP="00601227">
      <w:pPr>
        <w:pStyle w:val="Heading2"/>
        <w:rPr>
          <w:rFonts w:ascii="Times New Roman" w:eastAsia="Times New Roman" w:hAnsi="Times New Roman" w:cs="Times New Roman"/>
          <w:b w:val="0"/>
          <w:bCs w:val="0"/>
          <w:color w:val="auto"/>
          <w:sz w:val="24"/>
          <w:szCs w:val="24"/>
        </w:rPr>
      </w:pPr>
    </w:p>
    <w:p w:rsidR="00904A44" w:rsidRDefault="00904A44">
      <w:pPr>
        <w:rPr>
          <w:lang w:eastAsia="en-US"/>
        </w:rPr>
      </w:pPr>
      <w:r>
        <w:rPr>
          <w:b/>
          <w:bCs/>
        </w:rPr>
        <w:br w:type="page"/>
      </w:r>
    </w:p>
    <w:p w:rsidR="000F7AAB" w:rsidRPr="00661D5F" w:rsidRDefault="00844A2C" w:rsidP="00DF237D">
      <w:pPr>
        <w:pStyle w:val="Heading2"/>
      </w:pPr>
      <w:bookmarkStart w:id="170" w:name="_10.73_Related_Item"/>
      <w:bookmarkStart w:id="171" w:name="_Toc466365243"/>
      <w:bookmarkEnd w:id="170"/>
      <w:r>
        <w:lastRenderedPageBreak/>
        <w:t>10.6</w:t>
      </w:r>
      <w:r w:rsidR="00565BA3">
        <w:t>7</w:t>
      </w:r>
      <w:r w:rsidR="000F7AAB">
        <w:t xml:space="preserve"> Related Item – URL</w:t>
      </w:r>
      <w:bookmarkEnd w:id="171"/>
      <w:r w:rsidR="000F7AAB">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0F7AAB" w:rsidRPr="00F3325F" w:rsidTr="000F7AAB">
        <w:trPr>
          <w:cantSplit/>
        </w:trPr>
        <w:tc>
          <w:tcPr>
            <w:tcW w:w="8928" w:type="dxa"/>
            <w:gridSpan w:val="3"/>
            <w:shd w:val="clear" w:color="auto" w:fill="E0E0E0"/>
          </w:tcPr>
          <w:p w:rsidR="000F7AAB" w:rsidRPr="00605059" w:rsidRDefault="000F7AAB" w:rsidP="000F7AAB">
            <w:pPr>
              <w:keepNext/>
              <w:tabs>
                <w:tab w:val="center" w:pos="4356"/>
                <w:tab w:val="right" w:pos="8712"/>
              </w:tabs>
              <w:rPr>
                <w:b/>
              </w:rPr>
            </w:pPr>
            <w:r>
              <w:rPr>
                <w:b/>
                <w:color w:val="000000"/>
              </w:rPr>
              <w:tab/>
              <w:t>I</w:t>
            </w:r>
            <w:r w:rsidRPr="00605059">
              <w:rPr>
                <w:b/>
                <w:color w:val="000000"/>
              </w:rPr>
              <w:t>dentification</w:t>
            </w:r>
            <w:r>
              <w:rPr>
                <w:b/>
                <w:color w:val="000000"/>
              </w:rPr>
              <w:tab/>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gridSpan w:val="2"/>
          </w:tcPr>
          <w:p w:rsidR="000F7AAB" w:rsidRPr="00F3325F" w:rsidRDefault="00D45D90" w:rsidP="000F7AAB">
            <w:pPr>
              <w:rPr>
                <w:color w:val="000000"/>
              </w:rPr>
            </w:pPr>
            <w:r>
              <w:rPr>
                <w:color w:val="000000"/>
              </w:rPr>
              <w:t>relatedItemURL</w:t>
            </w:r>
          </w:p>
        </w:tc>
      </w:tr>
      <w:tr w:rsidR="000F7AAB" w:rsidRPr="00F3325F" w:rsidTr="006634DE">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gridSpan w:val="2"/>
            <w:shd w:val="clear" w:color="auto" w:fill="FFFFFF" w:themeFill="background1"/>
          </w:tcPr>
          <w:p w:rsidR="000F7AAB" w:rsidRPr="00F3325F" w:rsidRDefault="006634DE" w:rsidP="000F7AAB">
            <w:pPr>
              <w:rPr>
                <w:color w:val="000000"/>
              </w:rPr>
            </w:pPr>
            <w:r>
              <w:t>resource_url</w:t>
            </w:r>
          </w:p>
        </w:tc>
      </w:tr>
      <w:tr w:rsidR="000F7AAB" w:rsidRPr="00F3325F" w:rsidTr="006634DE">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gridSpan w:val="2"/>
            <w:shd w:val="clear" w:color="auto" w:fill="FFFFFF" w:themeFill="background1"/>
          </w:tcPr>
          <w:p w:rsidR="000F7AAB" w:rsidRPr="00904A44" w:rsidRDefault="006634DE" w:rsidP="00904A44">
            <w:r>
              <w:t>To be determined</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gridSpan w:val="2"/>
          </w:tcPr>
          <w:p w:rsidR="000F7AAB" w:rsidRPr="00F3325F" w:rsidRDefault="0091094A" w:rsidP="000F7AAB">
            <w:pPr>
              <w:rPr>
                <w:color w:val="000000"/>
              </w:rPr>
            </w:pPr>
            <w:r>
              <w:t>Treasury Board Secretariat, Information Management and Open Government Directorate</w:t>
            </w:r>
            <w:r w:rsidRPr="00F3325F">
              <w:rPr>
                <w:color w:val="000000"/>
              </w:rPr>
              <w:t xml:space="preserve"> </w:t>
            </w:r>
          </w:p>
        </w:tc>
      </w:tr>
      <w:tr w:rsidR="00DB1912" w:rsidRPr="00F3325F" w:rsidTr="000F7AAB">
        <w:trPr>
          <w:cantSplit/>
        </w:trPr>
        <w:tc>
          <w:tcPr>
            <w:tcW w:w="2268" w:type="dxa"/>
          </w:tcPr>
          <w:p w:rsidR="00DB1912" w:rsidRPr="00605059" w:rsidRDefault="00DB1912" w:rsidP="008C2406">
            <w:pPr>
              <w:rPr>
                <w:b/>
                <w:color w:val="000000"/>
              </w:rPr>
            </w:pPr>
            <w:r>
              <w:rPr>
                <w:b/>
                <w:color w:val="000000"/>
              </w:rPr>
              <w:t xml:space="preserve">English </w:t>
            </w:r>
            <w:r w:rsidRPr="00605059">
              <w:rPr>
                <w:b/>
                <w:color w:val="000000"/>
              </w:rPr>
              <w:t>Label</w:t>
            </w:r>
          </w:p>
        </w:tc>
        <w:tc>
          <w:tcPr>
            <w:tcW w:w="6660" w:type="dxa"/>
            <w:gridSpan w:val="2"/>
          </w:tcPr>
          <w:p w:rsidR="00DB1912" w:rsidRPr="00904A44" w:rsidRDefault="00DB1912" w:rsidP="000F7AAB">
            <w:r>
              <w:t>Related Item – URL</w:t>
            </w:r>
          </w:p>
        </w:tc>
      </w:tr>
      <w:tr w:rsidR="00DB1912" w:rsidRPr="00F3325F" w:rsidTr="000F7AAB">
        <w:trPr>
          <w:cantSplit/>
        </w:trPr>
        <w:tc>
          <w:tcPr>
            <w:tcW w:w="2268" w:type="dxa"/>
          </w:tcPr>
          <w:p w:rsidR="00DB1912" w:rsidRDefault="00DB1912" w:rsidP="008C2406">
            <w:pPr>
              <w:rPr>
                <w:b/>
                <w:color w:val="000000"/>
              </w:rPr>
            </w:pPr>
            <w:r>
              <w:rPr>
                <w:b/>
                <w:color w:val="000000"/>
                <w:lang w:val="fr-CA"/>
              </w:rPr>
              <w:t>French Label</w:t>
            </w:r>
          </w:p>
        </w:tc>
        <w:tc>
          <w:tcPr>
            <w:tcW w:w="6660" w:type="dxa"/>
            <w:gridSpan w:val="2"/>
          </w:tcPr>
          <w:p w:rsidR="00DB1912" w:rsidRDefault="00DB1912" w:rsidP="000F7AAB">
            <w:r>
              <w:t xml:space="preserve">Élément Connexe – URL </w:t>
            </w:r>
          </w:p>
        </w:tc>
      </w:tr>
      <w:tr w:rsidR="00DB1912" w:rsidRPr="00F3325F" w:rsidTr="000F7AAB">
        <w:trPr>
          <w:cantSplit/>
        </w:trPr>
        <w:tc>
          <w:tcPr>
            <w:tcW w:w="8928" w:type="dxa"/>
            <w:gridSpan w:val="3"/>
            <w:shd w:val="clear" w:color="auto" w:fill="E0E0E0"/>
          </w:tcPr>
          <w:p w:rsidR="00DB1912" w:rsidRPr="00605059" w:rsidRDefault="00DB1912" w:rsidP="000F7AAB">
            <w:pPr>
              <w:jc w:val="center"/>
              <w:rPr>
                <w:b/>
                <w:color w:val="000000"/>
              </w:rPr>
            </w:pPr>
            <w:r w:rsidRPr="00605059">
              <w:rPr>
                <w:b/>
                <w:color w:val="000000"/>
              </w:rPr>
              <w:t>Definition</w:t>
            </w:r>
          </w:p>
        </w:tc>
      </w:tr>
      <w:tr w:rsidR="00DB1912" w:rsidRPr="00F3325F" w:rsidTr="000F7AAB">
        <w:trPr>
          <w:cantSplit/>
        </w:trPr>
        <w:tc>
          <w:tcPr>
            <w:tcW w:w="2268" w:type="dxa"/>
          </w:tcPr>
          <w:p w:rsidR="00DB1912" w:rsidRPr="00605059" w:rsidRDefault="00DB1912" w:rsidP="000F7AAB">
            <w:pPr>
              <w:rPr>
                <w:b/>
                <w:color w:val="000000"/>
              </w:rPr>
            </w:pPr>
            <w:r w:rsidRPr="00605059">
              <w:rPr>
                <w:b/>
                <w:color w:val="000000"/>
              </w:rPr>
              <w:t xml:space="preserve">Definition </w:t>
            </w:r>
          </w:p>
        </w:tc>
        <w:tc>
          <w:tcPr>
            <w:tcW w:w="6660" w:type="dxa"/>
            <w:gridSpan w:val="2"/>
          </w:tcPr>
          <w:p w:rsidR="00DB1912" w:rsidRPr="00904A44" w:rsidRDefault="00DB1912" w:rsidP="000F7AAB">
            <w:r>
              <w:t xml:space="preserve">The URL of a related asset. </w:t>
            </w:r>
          </w:p>
        </w:tc>
      </w:tr>
      <w:tr w:rsidR="00DB1912" w:rsidRPr="00F3325F" w:rsidTr="000F7AAB">
        <w:trPr>
          <w:cantSplit/>
        </w:trPr>
        <w:tc>
          <w:tcPr>
            <w:tcW w:w="2268" w:type="dxa"/>
          </w:tcPr>
          <w:p w:rsidR="00DB1912" w:rsidRPr="00605059" w:rsidRDefault="00DB1912" w:rsidP="000F7AAB">
            <w:pPr>
              <w:rPr>
                <w:b/>
                <w:color w:val="000000"/>
              </w:rPr>
            </w:pPr>
            <w:r w:rsidRPr="00605059">
              <w:rPr>
                <w:b/>
                <w:color w:val="000000"/>
              </w:rPr>
              <w:t>Description (Open Government Specific)</w:t>
            </w:r>
          </w:p>
        </w:tc>
        <w:tc>
          <w:tcPr>
            <w:tcW w:w="6660" w:type="dxa"/>
            <w:gridSpan w:val="2"/>
          </w:tcPr>
          <w:p w:rsidR="00DB1912" w:rsidRPr="00F3325F" w:rsidRDefault="00DB1912" w:rsidP="000C0286">
            <w:pPr>
              <w:rPr>
                <w:color w:val="000000"/>
              </w:rPr>
            </w:pPr>
          </w:p>
        </w:tc>
      </w:tr>
      <w:tr w:rsidR="00DB1912" w:rsidRPr="00F3325F" w:rsidTr="000F7AAB">
        <w:trPr>
          <w:cantSplit/>
        </w:trPr>
        <w:tc>
          <w:tcPr>
            <w:tcW w:w="2268" w:type="dxa"/>
          </w:tcPr>
          <w:p w:rsidR="00DB1912" w:rsidRPr="00605059" w:rsidRDefault="00DB1912" w:rsidP="000F7AAB">
            <w:pPr>
              <w:rPr>
                <w:b/>
                <w:color w:val="000000"/>
              </w:rPr>
            </w:pPr>
            <w:r w:rsidRPr="00605059">
              <w:rPr>
                <w:b/>
                <w:color w:val="000000"/>
              </w:rPr>
              <w:t>Comment (Implementation Notes)</w:t>
            </w:r>
          </w:p>
        </w:tc>
        <w:tc>
          <w:tcPr>
            <w:tcW w:w="6660" w:type="dxa"/>
            <w:gridSpan w:val="2"/>
          </w:tcPr>
          <w:p w:rsidR="00DB1912" w:rsidRPr="00F3325F" w:rsidRDefault="00DB1912" w:rsidP="00904A44">
            <w:r>
              <w:t xml:space="preserve">Enter the URL of the related record in the Open Government Portal. Note, one related record must be added for both the English and French record. </w:t>
            </w:r>
          </w:p>
        </w:tc>
      </w:tr>
      <w:tr w:rsidR="00DB1912" w:rsidRPr="00F3325F" w:rsidTr="000F7AAB">
        <w:trPr>
          <w:cantSplit/>
        </w:trPr>
        <w:tc>
          <w:tcPr>
            <w:tcW w:w="2268" w:type="dxa"/>
          </w:tcPr>
          <w:p w:rsidR="00DB1912" w:rsidRPr="00605059" w:rsidRDefault="00DB1912" w:rsidP="000F7AAB">
            <w:pPr>
              <w:rPr>
                <w:b/>
                <w:color w:val="000000"/>
              </w:rPr>
            </w:pPr>
            <w:r w:rsidRPr="00605059">
              <w:rPr>
                <w:b/>
                <w:color w:val="000000"/>
              </w:rPr>
              <w:t>Example</w:t>
            </w:r>
          </w:p>
        </w:tc>
        <w:tc>
          <w:tcPr>
            <w:tcW w:w="6660" w:type="dxa"/>
            <w:gridSpan w:val="2"/>
          </w:tcPr>
          <w:p w:rsidR="00DB1912" w:rsidRPr="00F3325F" w:rsidRDefault="008902C4" w:rsidP="000F7AAB">
            <w:hyperlink r:id="rId109" w:history="1">
              <w:r w:rsidR="00DB1912" w:rsidRPr="00515F00">
                <w:rPr>
                  <w:rStyle w:val="Hyperlink"/>
                </w:rPr>
                <w:t>http://open.canada.ca/data/en/dataset/2fbb56bd-eae7-4582-af7d-a197d185fc93</w:t>
              </w:r>
            </w:hyperlink>
            <w:r w:rsidR="00DB1912">
              <w:t xml:space="preserve"> </w:t>
            </w:r>
          </w:p>
        </w:tc>
      </w:tr>
      <w:tr w:rsidR="00DB1912" w:rsidRPr="00F3325F" w:rsidTr="000F7AAB">
        <w:trPr>
          <w:cantSplit/>
        </w:trPr>
        <w:tc>
          <w:tcPr>
            <w:tcW w:w="2268" w:type="dxa"/>
          </w:tcPr>
          <w:p w:rsidR="00DB1912" w:rsidRPr="00605059" w:rsidRDefault="00DB1912" w:rsidP="000F7AAB">
            <w:pPr>
              <w:rPr>
                <w:b/>
                <w:color w:val="000000"/>
              </w:rPr>
            </w:pPr>
            <w:r w:rsidRPr="00605059">
              <w:rPr>
                <w:b/>
                <w:color w:val="000000"/>
              </w:rPr>
              <w:t>Mapping</w:t>
            </w:r>
          </w:p>
        </w:tc>
        <w:tc>
          <w:tcPr>
            <w:tcW w:w="6660" w:type="dxa"/>
            <w:gridSpan w:val="2"/>
          </w:tcPr>
          <w:p w:rsidR="00DB1912" w:rsidRPr="00F3325F" w:rsidRDefault="00DB1912" w:rsidP="000F7AAB"/>
        </w:tc>
      </w:tr>
      <w:tr w:rsidR="00DB1912" w:rsidRPr="00F3325F" w:rsidTr="000F7AAB">
        <w:trPr>
          <w:cantSplit/>
        </w:trPr>
        <w:tc>
          <w:tcPr>
            <w:tcW w:w="2268" w:type="dxa"/>
          </w:tcPr>
          <w:p w:rsidR="00DB1912" w:rsidRPr="00605059" w:rsidRDefault="00DB1912" w:rsidP="000F7AAB">
            <w:pPr>
              <w:rPr>
                <w:b/>
                <w:color w:val="000000"/>
              </w:rPr>
            </w:pPr>
            <w:r w:rsidRPr="00605059">
              <w:rPr>
                <w:b/>
                <w:color w:val="000000"/>
              </w:rPr>
              <w:t>Application</w:t>
            </w:r>
          </w:p>
        </w:tc>
        <w:tc>
          <w:tcPr>
            <w:tcW w:w="6660" w:type="dxa"/>
            <w:gridSpan w:val="2"/>
          </w:tcPr>
          <w:p w:rsidR="00DB1912" w:rsidRDefault="00DB1912" w:rsidP="000F7AAB">
            <w:r>
              <w:t>Government of Canada Foundational Metadata Element Set, Government of Canada Open Government Metadata Element Set – Open Data and Open Information Catalogue Extensions</w:t>
            </w:r>
          </w:p>
        </w:tc>
      </w:tr>
      <w:tr w:rsidR="00DB1912" w:rsidRPr="00F3325F" w:rsidTr="000F7AAB">
        <w:trPr>
          <w:cantSplit/>
        </w:trPr>
        <w:tc>
          <w:tcPr>
            <w:tcW w:w="8928" w:type="dxa"/>
            <w:gridSpan w:val="3"/>
            <w:shd w:val="clear" w:color="auto" w:fill="E0E0E0"/>
          </w:tcPr>
          <w:p w:rsidR="00DB1912" w:rsidRPr="00605059" w:rsidRDefault="00DB1912" w:rsidP="000F7AAB">
            <w:pPr>
              <w:jc w:val="center"/>
              <w:rPr>
                <w:b/>
                <w:color w:val="000000"/>
              </w:rPr>
            </w:pPr>
            <w:r w:rsidRPr="00605059">
              <w:rPr>
                <w:b/>
                <w:color w:val="000000"/>
              </w:rPr>
              <w:t>Relations</w:t>
            </w:r>
          </w:p>
        </w:tc>
      </w:tr>
      <w:tr w:rsidR="00DB1912" w:rsidRPr="00F3325F" w:rsidTr="000F7AAB">
        <w:trPr>
          <w:cantSplit/>
        </w:trPr>
        <w:tc>
          <w:tcPr>
            <w:tcW w:w="2268" w:type="dxa"/>
          </w:tcPr>
          <w:p w:rsidR="00DB1912" w:rsidRPr="00605059" w:rsidRDefault="00DB1912" w:rsidP="000F7AAB">
            <w:pPr>
              <w:pStyle w:val="FootnoteText"/>
              <w:rPr>
                <w:b/>
                <w:sz w:val="24"/>
                <w:szCs w:val="24"/>
              </w:rPr>
            </w:pPr>
            <w:r w:rsidRPr="00605059">
              <w:rPr>
                <w:b/>
                <w:sz w:val="24"/>
                <w:szCs w:val="24"/>
              </w:rPr>
              <w:t>Has Syntax Encoding Scheme</w:t>
            </w:r>
          </w:p>
        </w:tc>
        <w:tc>
          <w:tcPr>
            <w:tcW w:w="6660" w:type="dxa"/>
            <w:gridSpan w:val="2"/>
          </w:tcPr>
          <w:p w:rsidR="00DB1912" w:rsidRPr="00F3325F" w:rsidRDefault="00DB1912" w:rsidP="000F7AAB">
            <w:r w:rsidRPr="00061D04">
              <w:t xml:space="preserve">Website URL, e.g. </w:t>
            </w:r>
            <w:hyperlink r:id="rId110" w:history="1">
              <w:r w:rsidRPr="002F26EA">
                <w:rPr>
                  <w:rStyle w:val="Hyperlink"/>
                </w:rPr>
                <w:t>http://www.dept.en.gc.ca</w:t>
              </w:r>
            </w:hyperlink>
          </w:p>
        </w:tc>
      </w:tr>
      <w:tr w:rsidR="00DB1912" w:rsidRPr="00F3325F" w:rsidTr="000F7AAB">
        <w:trPr>
          <w:cantSplit/>
        </w:trPr>
        <w:tc>
          <w:tcPr>
            <w:tcW w:w="2268" w:type="dxa"/>
          </w:tcPr>
          <w:p w:rsidR="00DB1912" w:rsidRPr="00605059" w:rsidRDefault="00DB1912" w:rsidP="000F7AAB">
            <w:pPr>
              <w:pStyle w:val="FootnoteText"/>
              <w:rPr>
                <w:b/>
                <w:sz w:val="24"/>
                <w:szCs w:val="24"/>
              </w:rPr>
            </w:pPr>
            <w:r w:rsidRPr="00605059">
              <w:rPr>
                <w:b/>
                <w:sz w:val="24"/>
                <w:szCs w:val="24"/>
              </w:rPr>
              <w:t>Has Vocabulary Encoding Scheme</w:t>
            </w:r>
          </w:p>
        </w:tc>
        <w:tc>
          <w:tcPr>
            <w:tcW w:w="6660" w:type="dxa"/>
            <w:gridSpan w:val="2"/>
          </w:tcPr>
          <w:p w:rsidR="00DB1912" w:rsidRPr="00F3325F" w:rsidRDefault="00DB1912" w:rsidP="000F7AAB">
            <w:pPr>
              <w:tabs>
                <w:tab w:val="left" w:pos="1350"/>
              </w:tabs>
            </w:pP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DB1912" w:rsidRPr="00605059" w:rsidRDefault="00DB1912" w:rsidP="000F7AAB">
            <w:pPr>
              <w:jc w:val="center"/>
              <w:rPr>
                <w:b/>
                <w:color w:val="000000"/>
              </w:rPr>
            </w:pPr>
            <w:r w:rsidRPr="00605059">
              <w:rPr>
                <w:b/>
                <w:color w:val="000000"/>
              </w:rPr>
              <w:t>Conditions of Application – File</w:t>
            </w: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DB1912" w:rsidRPr="00F3325F" w:rsidRDefault="00DB1912" w:rsidP="00904A44">
            <w:r>
              <w:t xml:space="preserve">Text, based on </w:t>
            </w:r>
            <w:r w:rsidR="001B67C6">
              <w:t xml:space="preserve">syntax </w:t>
            </w:r>
            <w:r>
              <w:t>encoding scheme</w:t>
            </w: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DB1912" w:rsidRDefault="00DB1912" w:rsidP="000F7AAB">
            <w:r>
              <w:t>Yes</w:t>
            </w: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DB1912" w:rsidRPr="00F3325F" w:rsidRDefault="00DB1912" w:rsidP="000F7AAB">
            <w:r>
              <w:t>Mandatory, Conditional</w:t>
            </w: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DB1912" w:rsidRPr="00F3325F" w:rsidRDefault="00DB1912" w:rsidP="000F7AAB">
            <w:pPr>
              <w:pStyle w:val="TableText"/>
              <w:spacing w:before="0" w:after="0"/>
              <w:jc w:val="left"/>
              <w:rPr>
                <w:rFonts w:ascii="Times New Roman" w:hAnsi="Times New Roman" w:cs="Times New Roman"/>
              </w:rPr>
            </w:pPr>
            <w:r>
              <w:rPr>
                <w:rFonts w:ascii="Times New Roman" w:hAnsi="Times New Roman" w:cs="Times New Roman"/>
              </w:rPr>
              <w:t>This element is mandatory if a related item is added.</w:t>
            </w:r>
          </w:p>
        </w:tc>
      </w:tr>
      <w:tr w:rsidR="00DB1912" w:rsidRPr="00F3325F" w:rsidTr="000F7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DB1912" w:rsidRPr="00605059" w:rsidRDefault="00DB1912" w:rsidP="000F7AAB">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DB1912" w:rsidRPr="00F3325F" w:rsidRDefault="00DB1912" w:rsidP="00904A44">
            <w:r>
              <w:t>Single (However, more than one related item can be added to a record)</w:t>
            </w:r>
          </w:p>
        </w:tc>
      </w:tr>
    </w:tbl>
    <w:p w:rsidR="000F7AAB" w:rsidRDefault="000F7AAB" w:rsidP="00DF237D">
      <w:pPr>
        <w:pStyle w:val="Heading2"/>
      </w:pPr>
    </w:p>
    <w:p w:rsidR="00904A44" w:rsidRDefault="00904A44">
      <w:pPr>
        <w:rPr>
          <w:lang w:eastAsia="en-US"/>
        </w:rPr>
      </w:pPr>
      <w:r>
        <w:rPr>
          <w:lang w:eastAsia="en-US"/>
        </w:rPr>
        <w:br w:type="page"/>
      </w:r>
    </w:p>
    <w:p w:rsidR="000F7AAB" w:rsidRPr="00661D5F" w:rsidRDefault="00844A2C" w:rsidP="00DF237D">
      <w:pPr>
        <w:pStyle w:val="Heading2"/>
      </w:pPr>
      <w:bookmarkStart w:id="172" w:name="_10.74_Resource_–"/>
      <w:bookmarkStart w:id="173" w:name="_Toc466365244"/>
      <w:bookmarkEnd w:id="172"/>
      <w:r>
        <w:lastRenderedPageBreak/>
        <w:t>10.6</w:t>
      </w:r>
      <w:r w:rsidR="00565BA3">
        <w:t>8</w:t>
      </w:r>
      <w:r w:rsidR="000F7AAB">
        <w:t xml:space="preserve"> </w:t>
      </w:r>
      <w:r w:rsidR="000C0286">
        <w:t>Resource – Character Set</w:t>
      </w:r>
      <w:bookmarkEnd w:id="173"/>
      <w:r w:rsidR="000F7AAB">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C0286">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926A60">
        <w:trPr>
          <w:cantSplit/>
          <w:trHeight w:val="358"/>
        </w:trPr>
        <w:tc>
          <w:tcPr>
            <w:tcW w:w="2268" w:type="dxa"/>
          </w:tcPr>
          <w:p w:rsidR="000F7AAB" w:rsidRPr="00605059" w:rsidRDefault="000F7AAB" w:rsidP="000F7AAB">
            <w:pPr>
              <w:keepNext/>
              <w:rPr>
                <w:b/>
                <w:color w:val="000000"/>
              </w:rPr>
            </w:pPr>
            <w:r w:rsidRPr="00605059">
              <w:rPr>
                <w:b/>
                <w:color w:val="000000"/>
              </w:rPr>
              <w:t>Term</w:t>
            </w:r>
            <w:r w:rsidR="00926A60">
              <w:rPr>
                <w:b/>
                <w:color w:val="000000"/>
              </w:rPr>
              <w:t xml:space="preserve"> Name</w:t>
            </w:r>
          </w:p>
        </w:tc>
        <w:tc>
          <w:tcPr>
            <w:tcW w:w="6660" w:type="dxa"/>
          </w:tcPr>
          <w:p w:rsidR="000F7AAB" w:rsidRPr="00926A60" w:rsidRDefault="000C0286" w:rsidP="000F7AAB">
            <w:r>
              <w:t>characterSet</w:t>
            </w:r>
          </w:p>
        </w:tc>
      </w:tr>
      <w:tr w:rsidR="000F7AAB" w:rsidRPr="00F3325F" w:rsidTr="000C0286">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F3325F" w:rsidRDefault="00B777AC" w:rsidP="006E5DB5">
            <w:pPr>
              <w:rPr>
                <w:color w:val="000000"/>
              </w:rPr>
            </w:pPr>
            <w:r>
              <w:rPr>
                <w:color w:val="000000"/>
              </w:rPr>
              <w:t>resource_character_set</w:t>
            </w:r>
          </w:p>
        </w:tc>
      </w:tr>
      <w:tr w:rsidR="000F7AAB" w:rsidRPr="00F3325F" w:rsidTr="000C0286">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926A60" w:rsidRDefault="000F7AAB" w:rsidP="00926A60">
            <w:r>
              <w:t>To be determined</w:t>
            </w:r>
          </w:p>
        </w:tc>
      </w:tr>
      <w:tr w:rsidR="000F7AAB" w:rsidRPr="00F3325F" w:rsidTr="000C0286">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F7AAB" w:rsidRPr="00926A60" w:rsidRDefault="008902C4" w:rsidP="000C0286">
            <w:pPr>
              <w:rPr>
                <w:u w:val="single"/>
              </w:rPr>
            </w:pPr>
            <w:hyperlink r:id="rId111" w:history="1">
              <w:r w:rsidR="000C0286">
                <w:rPr>
                  <w:rStyle w:val="Hyperlink"/>
                </w:rPr>
                <w:t>North American Profile ISO 19115 - http://nap.geogratis.gc.ca/metadata/register/registerItems-eng.html</w:t>
              </w:r>
            </w:hyperlink>
          </w:p>
        </w:tc>
      </w:tr>
      <w:tr w:rsidR="00DB1912" w:rsidRPr="00F3325F" w:rsidTr="000C0286">
        <w:trPr>
          <w:cantSplit/>
        </w:trPr>
        <w:tc>
          <w:tcPr>
            <w:tcW w:w="2268" w:type="dxa"/>
          </w:tcPr>
          <w:p w:rsidR="00DB1912" w:rsidRPr="00605059" w:rsidRDefault="00DB1912" w:rsidP="008C2406">
            <w:pPr>
              <w:rPr>
                <w:b/>
                <w:color w:val="000000"/>
              </w:rPr>
            </w:pPr>
            <w:r>
              <w:rPr>
                <w:b/>
                <w:color w:val="000000"/>
              </w:rPr>
              <w:t xml:space="preserve">English </w:t>
            </w:r>
            <w:r w:rsidRPr="00605059">
              <w:rPr>
                <w:b/>
                <w:color w:val="000000"/>
              </w:rPr>
              <w:t>Label</w:t>
            </w:r>
          </w:p>
        </w:tc>
        <w:tc>
          <w:tcPr>
            <w:tcW w:w="6660" w:type="dxa"/>
          </w:tcPr>
          <w:p w:rsidR="00DB1912" w:rsidRPr="00926A60" w:rsidRDefault="00DB1912" w:rsidP="000F7AAB">
            <w:r>
              <w:t>Resource – Character Set</w:t>
            </w:r>
          </w:p>
        </w:tc>
      </w:tr>
      <w:tr w:rsidR="00DB1912" w:rsidRPr="00F3325F" w:rsidTr="000C0286">
        <w:trPr>
          <w:cantSplit/>
        </w:trPr>
        <w:tc>
          <w:tcPr>
            <w:tcW w:w="2268" w:type="dxa"/>
          </w:tcPr>
          <w:p w:rsidR="00DB1912" w:rsidRDefault="00DB1912" w:rsidP="008C2406">
            <w:pPr>
              <w:rPr>
                <w:b/>
                <w:color w:val="000000"/>
              </w:rPr>
            </w:pPr>
            <w:r>
              <w:rPr>
                <w:b/>
                <w:color w:val="000000"/>
                <w:lang w:val="fr-CA"/>
              </w:rPr>
              <w:t>French Label</w:t>
            </w:r>
          </w:p>
        </w:tc>
        <w:tc>
          <w:tcPr>
            <w:tcW w:w="6660" w:type="dxa"/>
          </w:tcPr>
          <w:p w:rsidR="00DB1912" w:rsidRDefault="00DB1912" w:rsidP="000F7AAB">
            <w:r>
              <w:t>Ressource – Jeu de caractères</w:t>
            </w:r>
          </w:p>
        </w:tc>
      </w:tr>
      <w:tr w:rsidR="00DB1912" w:rsidRPr="00F3325F" w:rsidTr="000C0286">
        <w:trPr>
          <w:cantSplit/>
        </w:trPr>
        <w:tc>
          <w:tcPr>
            <w:tcW w:w="8928" w:type="dxa"/>
            <w:gridSpan w:val="2"/>
            <w:shd w:val="clear" w:color="auto" w:fill="E0E0E0"/>
          </w:tcPr>
          <w:p w:rsidR="00DB1912" w:rsidRPr="00605059" w:rsidRDefault="00DB1912" w:rsidP="000F7AAB">
            <w:pPr>
              <w:jc w:val="center"/>
              <w:rPr>
                <w:b/>
                <w:color w:val="000000"/>
              </w:rPr>
            </w:pPr>
            <w:r w:rsidRPr="00605059">
              <w:rPr>
                <w:b/>
                <w:color w:val="000000"/>
              </w:rPr>
              <w:t>Definition</w:t>
            </w:r>
          </w:p>
        </w:tc>
      </w:tr>
      <w:tr w:rsidR="00DB1912" w:rsidRPr="00F3325F" w:rsidTr="000C0286">
        <w:trPr>
          <w:cantSplit/>
        </w:trPr>
        <w:tc>
          <w:tcPr>
            <w:tcW w:w="2268" w:type="dxa"/>
          </w:tcPr>
          <w:p w:rsidR="00DB1912" w:rsidRPr="00605059" w:rsidRDefault="00DB1912" w:rsidP="000F7AAB">
            <w:pPr>
              <w:rPr>
                <w:b/>
                <w:color w:val="000000"/>
              </w:rPr>
            </w:pPr>
            <w:r w:rsidRPr="00605059">
              <w:rPr>
                <w:b/>
                <w:color w:val="000000"/>
              </w:rPr>
              <w:t xml:space="preserve">Definition </w:t>
            </w:r>
          </w:p>
        </w:tc>
        <w:tc>
          <w:tcPr>
            <w:tcW w:w="6660" w:type="dxa"/>
          </w:tcPr>
          <w:p w:rsidR="00DB1912" w:rsidRPr="00926A60" w:rsidRDefault="00DB1912" w:rsidP="000F7AAB">
            <w:r>
              <w:t xml:space="preserve">The full name of the character coding standard used for the metadata set </w:t>
            </w:r>
          </w:p>
        </w:tc>
      </w:tr>
      <w:tr w:rsidR="00DB1912" w:rsidRPr="00F3325F" w:rsidTr="000C0286">
        <w:trPr>
          <w:cantSplit/>
        </w:trPr>
        <w:tc>
          <w:tcPr>
            <w:tcW w:w="2268" w:type="dxa"/>
          </w:tcPr>
          <w:p w:rsidR="00DB1912" w:rsidRPr="00605059" w:rsidRDefault="00DB1912" w:rsidP="000F7AAB">
            <w:pPr>
              <w:rPr>
                <w:b/>
                <w:color w:val="000000"/>
              </w:rPr>
            </w:pPr>
            <w:r w:rsidRPr="00605059">
              <w:rPr>
                <w:b/>
                <w:color w:val="000000"/>
              </w:rPr>
              <w:t>Description (Open Government Specific)</w:t>
            </w:r>
          </w:p>
        </w:tc>
        <w:tc>
          <w:tcPr>
            <w:tcW w:w="6660" w:type="dxa"/>
          </w:tcPr>
          <w:p w:rsidR="00DB1912" w:rsidRDefault="00DB1912" w:rsidP="00B777AC">
            <w:pPr>
              <w:tabs>
                <w:tab w:val="left" w:pos="825"/>
              </w:tabs>
            </w:pPr>
            <w:r>
              <w:t>The character set of the resource.</w:t>
            </w:r>
          </w:p>
          <w:p w:rsidR="00DB1912" w:rsidRPr="00F3325F" w:rsidRDefault="00DB1912" w:rsidP="000F7AAB">
            <w:pPr>
              <w:rPr>
                <w:color w:val="000000"/>
              </w:rPr>
            </w:pPr>
          </w:p>
        </w:tc>
      </w:tr>
      <w:tr w:rsidR="00DB1912" w:rsidRPr="00F3325F" w:rsidTr="000C0286">
        <w:trPr>
          <w:cantSplit/>
        </w:trPr>
        <w:tc>
          <w:tcPr>
            <w:tcW w:w="2268" w:type="dxa"/>
          </w:tcPr>
          <w:p w:rsidR="00DB1912" w:rsidRPr="00605059" w:rsidRDefault="00DB1912" w:rsidP="000F7AAB">
            <w:pPr>
              <w:rPr>
                <w:b/>
                <w:color w:val="000000"/>
              </w:rPr>
            </w:pPr>
            <w:r w:rsidRPr="00605059">
              <w:rPr>
                <w:b/>
                <w:color w:val="000000"/>
              </w:rPr>
              <w:t>Comment (Implementation Notes)</w:t>
            </w:r>
          </w:p>
        </w:tc>
        <w:tc>
          <w:tcPr>
            <w:tcW w:w="6660" w:type="dxa"/>
          </w:tcPr>
          <w:p w:rsidR="00DB1912" w:rsidRPr="00F3325F" w:rsidRDefault="00DB1912" w:rsidP="000F7AAB">
            <w:r>
              <w:t>Select the appropriate character set used to describe the resource from the drop down list in the registry.</w:t>
            </w:r>
          </w:p>
        </w:tc>
      </w:tr>
      <w:tr w:rsidR="00DB1912" w:rsidRPr="00F3325F" w:rsidTr="000C0286">
        <w:trPr>
          <w:cantSplit/>
        </w:trPr>
        <w:tc>
          <w:tcPr>
            <w:tcW w:w="2268" w:type="dxa"/>
          </w:tcPr>
          <w:p w:rsidR="00DB1912" w:rsidRPr="00605059" w:rsidRDefault="00DB1912" w:rsidP="000F7AAB">
            <w:pPr>
              <w:rPr>
                <w:b/>
                <w:color w:val="000000"/>
              </w:rPr>
            </w:pPr>
            <w:r w:rsidRPr="00605059">
              <w:rPr>
                <w:b/>
                <w:color w:val="000000"/>
              </w:rPr>
              <w:t>Example</w:t>
            </w:r>
          </w:p>
        </w:tc>
        <w:tc>
          <w:tcPr>
            <w:tcW w:w="6660" w:type="dxa"/>
          </w:tcPr>
          <w:p w:rsidR="00DB1912" w:rsidRPr="00F3325F" w:rsidRDefault="00DB1912" w:rsidP="000F7AAB">
            <w:r>
              <w:t>utf8</w:t>
            </w:r>
          </w:p>
        </w:tc>
      </w:tr>
      <w:tr w:rsidR="00DB1912" w:rsidRPr="00F3325F" w:rsidTr="00926A60">
        <w:trPr>
          <w:cantSplit/>
          <w:trHeight w:val="386"/>
        </w:trPr>
        <w:tc>
          <w:tcPr>
            <w:tcW w:w="2268" w:type="dxa"/>
          </w:tcPr>
          <w:p w:rsidR="00DB1912" w:rsidRPr="00605059" w:rsidRDefault="00DB1912" w:rsidP="000F7AAB">
            <w:pPr>
              <w:rPr>
                <w:b/>
                <w:color w:val="000000"/>
              </w:rPr>
            </w:pPr>
            <w:r w:rsidRPr="00605059">
              <w:rPr>
                <w:b/>
                <w:color w:val="000000"/>
              </w:rPr>
              <w:t>Mapping</w:t>
            </w:r>
          </w:p>
        </w:tc>
        <w:tc>
          <w:tcPr>
            <w:tcW w:w="6660" w:type="dxa"/>
          </w:tcPr>
          <w:p w:rsidR="00DB1912" w:rsidRPr="00F3325F" w:rsidRDefault="00DB1912" w:rsidP="000F7AAB"/>
        </w:tc>
      </w:tr>
      <w:tr w:rsidR="00DB1912" w:rsidRPr="00F3325F" w:rsidTr="000C0286">
        <w:trPr>
          <w:cantSplit/>
        </w:trPr>
        <w:tc>
          <w:tcPr>
            <w:tcW w:w="2268" w:type="dxa"/>
          </w:tcPr>
          <w:p w:rsidR="00DB1912" w:rsidRPr="00605059" w:rsidRDefault="00DB1912" w:rsidP="000F7AAB">
            <w:pPr>
              <w:rPr>
                <w:b/>
                <w:color w:val="000000"/>
              </w:rPr>
            </w:pPr>
            <w:r w:rsidRPr="00605059">
              <w:rPr>
                <w:b/>
                <w:color w:val="000000"/>
              </w:rPr>
              <w:t>Application</w:t>
            </w:r>
          </w:p>
        </w:tc>
        <w:tc>
          <w:tcPr>
            <w:tcW w:w="6660" w:type="dxa"/>
          </w:tcPr>
          <w:p w:rsidR="00DB1912" w:rsidRDefault="00DB1912" w:rsidP="00926A60">
            <w:r>
              <w:t>Government of Canada Foundational Metadata Element Set, Government of Canada Open Government Metadata Element Set – Open Data and Open Information Catalogue Extensions</w:t>
            </w:r>
          </w:p>
        </w:tc>
      </w:tr>
      <w:tr w:rsidR="00DB1912" w:rsidRPr="00F3325F" w:rsidTr="000C0286">
        <w:trPr>
          <w:cantSplit/>
        </w:trPr>
        <w:tc>
          <w:tcPr>
            <w:tcW w:w="8928" w:type="dxa"/>
            <w:gridSpan w:val="2"/>
            <w:shd w:val="clear" w:color="auto" w:fill="E0E0E0"/>
          </w:tcPr>
          <w:p w:rsidR="00DB1912" w:rsidRPr="00605059" w:rsidRDefault="00DB1912" w:rsidP="000F7AAB">
            <w:pPr>
              <w:jc w:val="center"/>
              <w:rPr>
                <w:b/>
                <w:color w:val="000000"/>
              </w:rPr>
            </w:pPr>
            <w:r w:rsidRPr="00605059">
              <w:rPr>
                <w:b/>
                <w:color w:val="000000"/>
              </w:rPr>
              <w:t>Relations</w:t>
            </w:r>
          </w:p>
        </w:tc>
      </w:tr>
      <w:tr w:rsidR="00DB1912" w:rsidRPr="00F3325F" w:rsidTr="000C0286">
        <w:trPr>
          <w:cantSplit/>
        </w:trPr>
        <w:tc>
          <w:tcPr>
            <w:tcW w:w="2268" w:type="dxa"/>
          </w:tcPr>
          <w:p w:rsidR="00DB1912" w:rsidRPr="00605059" w:rsidRDefault="00DB1912" w:rsidP="000F7AAB">
            <w:pPr>
              <w:pStyle w:val="FootnoteText"/>
              <w:rPr>
                <w:b/>
                <w:sz w:val="24"/>
                <w:szCs w:val="24"/>
              </w:rPr>
            </w:pPr>
            <w:r w:rsidRPr="00605059">
              <w:rPr>
                <w:b/>
                <w:sz w:val="24"/>
                <w:szCs w:val="24"/>
              </w:rPr>
              <w:t>Has Syntax Encoding Scheme</w:t>
            </w:r>
          </w:p>
        </w:tc>
        <w:tc>
          <w:tcPr>
            <w:tcW w:w="6660" w:type="dxa"/>
          </w:tcPr>
          <w:p w:rsidR="00DB1912" w:rsidRPr="00F3325F" w:rsidRDefault="00DB1912" w:rsidP="000F7AAB"/>
        </w:tc>
      </w:tr>
      <w:tr w:rsidR="00DB1912" w:rsidRPr="00F3325F" w:rsidTr="000C0286">
        <w:trPr>
          <w:cantSplit/>
        </w:trPr>
        <w:tc>
          <w:tcPr>
            <w:tcW w:w="2268" w:type="dxa"/>
          </w:tcPr>
          <w:p w:rsidR="00DB1912" w:rsidRPr="00605059" w:rsidRDefault="00DB1912" w:rsidP="000F7AAB">
            <w:pPr>
              <w:pStyle w:val="FootnoteText"/>
              <w:rPr>
                <w:b/>
                <w:sz w:val="24"/>
                <w:szCs w:val="24"/>
              </w:rPr>
            </w:pPr>
            <w:r w:rsidRPr="00605059">
              <w:rPr>
                <w:b/>
                <w:sz w:val="24"/>
                <w:szCs w:val="24"/>
              </w:rPr>
              <w:t>Has Vocabulary Encoding Scheme</w:t>
            </w:r>
          </w:p>
        </w:tc>
        <w:tc>
          <w:tcPr>
            <w:tcW w:w="6660" w:type="dxa"/>
          </w:tcPr>
          <w:p w:rsidR="00DB1912" w:rsidRDefault="00DB1912" w:rsidP="000C0286">
            <w:r>
              <w:t xml:space="preserve">Character Set Codelist </w:t>
            </w:r>
            <w:hyperlink w:anchor="_1.25_Character_Set" w:history="1">
              <w:r w:rsidRPr="00926A60">
                <w:rPr>
                  <w:rStyle w:val="Hyperlink"/>
                </w:rPr>
                <w:t>(See Appendix 1.25)</w:t>
              </w:r>
            </w:hyperlink>
            <w:r>
              <w:br/>
            </w:r>
          </w:p>
          <w:p w:rsidR="00DB1912" w:rsidRPr="00F3325F" w:rsidRDefault="00DB1912" w:rsidP="0091233B">
            <w:r>
              <w:t xml:space="preserve">Source : North American Profile ISO : 19115 napMD_CharacterSetCode </w:t>
            </w:r>
          </w:p>
        </w:tc>
      </w:tr>
      <w:tr w:rsidR="00DB1912"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DB1912" w:rsidRPr="00605059" w:rsidRDefault="00DB1912" w:rsidP="000F7AAB">
            <w:pPr>
              <w:jc w:val="center"/>
              <w:rPr>
                <w:b/>
                <w:color w:val="000000"/>
              </w:rPr>
            </w:pPr>
            <w:r w:rsidRPr="00605059">
              <w:rPr>
                <w:b/>
                <w:color w:val="000000"/>
              </w:rPr>
              <w:t>Conditions of Application – File</w:t>
            </w:r>
          </w:p>
        </w:tc>
      </w:tr>
      <w:tr w:rsidR="00DB1912"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DB1912" w:rsidRPr="001B67C6" w:rsidRDefault="001B67C6" w:rsidP="00926A60">
            <w:pPr>
              <w:rPr>
                <w:b/>
              </w:rPr>
            </w:pPr>
            <w:r>
              <w:t xml:space="preserve">Text, based on vocabulary encoding scheme </w:t>
            </w:r>
          </w:p>
        </w:tc>
      </w:tr>
      <w:tr w:rsidR="00DB1912"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DB1912" w:rsidRDefault="00DB1912" w:rsidP="00204A20">
            <w:pPr>
              <w:tabs>
                <w:tab w:val="left" w:pos="2055"/>
              </w:tabs>
            </w:pPr>
            <w:r>
              <w:t>Yes</w:t>
            </w:r>
          </w:p>
        </w:tc>
      </w:tr>
      <w:tr w:rsidR="00DB1912"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DB1912" w:rsidRPr="00F3325F" w:rsidRDefault="00DB1912" w:rsidP="000F7AAB">
            <w:r>
              <w:t>Optional</w:t>
            </w:r>
          </w:p>
        </w:tc>
      </w:tr>
      <w:tr w:rsidR="00DB1912"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DB1912" w:rsidRPr="00605059" w:rsidRDefault="00DB1912"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DB1912" w:rsidRPr="00F3325F" w:rsidRDefault="00DB1912" w:rsidP="000F7AAB">
            <w:pPr>
              <w:pStyle w:val="TableText"/>
              <w:spacing w:before="0" w:after="0"/>
              <w:jc w:val="left"/>
              <w:rPr>
                <w:rFonts w:ascii="Times New Roman" w:hAnsi="Times New Roman" w:cs="Times New Roman"/>
              </w:rPr>
            </w:pPr>
          </w:p>
        </w:tc>
      </w:tr>
      <w:tr w:rsidR="00DB1912" w:rsidRPr="00F3325F" w:rsidTr="000C02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DB1912" w:rsidRPr="00605059" w:rsidRDefault="00DB1912"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DB1912" w:rsidRPr="00F3325F" w:rsidRDefault="00DB1912" w:rsidP="00926A60">
            <w:r>
              <w:t>Single (However, more than one resource can be added to a record)</w:t>
            </w:r>
          </w:p>
        </w:tc>
      </w:tr>
    </w:tbl>
    <w:p w:rsidR="000F7AAB" w:rsidRDefault="000F7AAB"/>
    <w:p w:rsidR="00926A60" w:rsidRDefault="00926A60" w:rsidP="000F7AAB">
      <w:pPr>
        <w:pStyle w:val="Heading2"/>
      </w:pPr>
    </w:p>
    <w:p w:rsidR="00926A60" w:rsidRDefault="00926A60" w:rsidP="000F7AAB">
      <w:pPr>
        <w:pStyle w:val="Heading2"/>
      </w:pPr>
    </w:p>
    <w:p w:rsidR="00926A60" w:rsidRPr="00926A60" w:rsidRDefault="00926A60" w:rsidP="00926A60">
      <w:pPr>
        <w:rPr>
          <w:lang w:eastAsia="en-US"/>
        </w:rPr>
      </w:pPr>
    </w:p>
    <w:p w:rsidR="000F7AAB" w:rsidRPr="00661D5F" w:rsidRDefault="00844A2C" w:rsidP="000F7AAB">
      <w:pPr>
        <w:pStyle w:val="Heading2"/>
      </w:pPr>
      <w:bookmarkStart w:id="174" w:name="_10.75_Resource_–"/>
      <w:bookmarkStart w:id="175" w:name="_Toc466365245"/>
      <w:bookmarkEnd w:id="174"/>
      <w:r>
        <w:lastRenderedPageBreak/>
        <w:t>10.6</w:t>
      </w:r>
      <w:r w:rsidR="00565BA3">
        <w:t>9</w:t>
      </w:r>
      <w:r w:rsidR="000F7AAB">
        <w:t xml:space="preserve"> </w:t>
      </w:r>
      <w:r w:rsidR="000C0286">
        <w:t>Resource – Date Published</w:t>
      </w:r>
      <w:bookmarkEnd w:id="175"/>
      <w:r w:rsidR="000C0286">
        <w:tab/>
      </w:r>
      <w:r w:rsidR="000C0286">
        <w:tab/>
      </w:r>
      <w:r w:rsidR="000C0286">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F3325F" w:rsidRDefault="00D45D90" w:rsidP="000F7AAB">
            <w:pPr>
              <w:rPr>
                <w:color w:val="000000"/>
              </w:rPr>
            </w:pPr>
            <w:r>
              <w:rPr>
                <w:color w:val="000000"/>
              </w:rPr>
              <w:t>reourceDatePublished</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926A60" w:rsidRDefault="006E5DB5" w:rsidP="000F7AAB">
            <w:r>
              <w:t>resource_</w:t>
            </w:r>
            <w:r w:rsidR="000C0286">
              <w:t>date_published</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926A60" w:rsidRDefault="000F7AAB" w:rsidP="00926A60">
            <w:r>
              <w:t>To be determined</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F7AAB" w:rsidRPr="00F3325F" w:rsidRDefault="0091094A" w:rsidP="000F7AAB">
            <w:pPr>
              <w:rPr>
                <w:color w:val="000000"/>
              </w:rPr>
            </w:pPr>
            <w:r>
              <w:t>Treasury Board Secretariat, Information Management and Open Government Directorate</w:t>
            </w:r>
            <w:r w:rsidRPr="00F3325F">
              <w:rPr>
                <w:color w:val="000000"/>
              </w:rPr>
              <w:t xml:space="preserve"> </w:t>
            </w:r>
          </w:p>
        </w:tc>
      </w:tr>
      <w:tr w:rsidR="002F1BDA" w:rsidRPr="00F3325F" w:rsidTr="000F7AAB">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926A60" w:rsidRDefault="002F1BDA" w:rsidP="000F7AAB">
            <w:r>
              <w:t>Resource - Date Published</w:t>
            </w:r>
          </w:p>
        </w:tc>
      </w:tr>
      <w:tr w:rsidR="002F1BDA" w:rsidRPr="00F3325F" w:rsidTr="000F7AAB">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2F1BDA">
            <w:r>
              <w:t>Ressource – Date de publication</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Definition</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 xml:space="preserve">Definition </w:t>
            </w:r>
          </w:p>
        </w:tc>
        <w:tc>
          <w:tcPr>
            <w:tcW w:w="6660" w:type="dxa"/>
          </w:tcPr>
          <w:p w:rsidR="002F1BDA" w:rsidRPr="00926A60" w:rsidRDefault="002F1BDA" w:rsidP="000F7AAB">
            <w:r>
              <w:t>A point or period of time associated with an event in the lifecycle of the resource.</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Description (Open Government Specific)</w:t>
            </w:r>
          </w:p>
        </w:tc>
        <w:tc>
          <w:tcPr>
            <w:tcW w:w="6660" w:type="dxa"/>
          </w:tcPr>
          <w:p w:rsidR="002F1BDA" w:rsidRDefault="002F1BDA" w:rsidP="000C0286">
            <w:pPr>
              <w:rPr>
                <w:color w:val="000000"/>
              </w:rPr>
            </w:pPr>
            <w:r>
              <w:rPr>
                <w:color w:val="000000"/>
              </w:rPr>
              <w:t>Date of formal issuance (e.g., publication) of the resource.</w:t>
            </w:r>
          </w:p>
          <w:p w:rsidR="002F1BDA" w:rsidRPr="00F3325F" w:rsidRDefault="002F1BDA" w:rsidP="000F7AAB">
            <w:pPr>
              <w:rPr>
                <w:color w:val="000000"/>
              </w:rPr>
            </w:pP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Comment (Implementation Notes)</w:t>
            </w:r>
          </w:p>
        </w:tc>
        <w:tc>
          <w:tcPr>
            <w:tcW w:w="6660" w:type="dxa"/>
          </w:tcPr>
          <w:p w:rsidR="002F1BDA" w:rsidRPr="00F3325F" w:rsidRDefault="002F1BDA" w:rsidP="000F7AAB">
            <w:r>
              <w:t xml:space="preserve">Enter the date the resource was published, if different than when the Asset was first published. Note, as more resources are added to a record, there could be various dates of publication. </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Example</w:t>
            </w:r>
          </w:p>
        </w:tc>
        <w:tc>
          <w:tcPr>
            <w:tcW w:w="6660" w:type="dxa"/>
          </w:tcPr>
          <w:p w:rsidR="002F1BDA" w:rsidRPr="00F3325F" w:rsidRDefault="002F1BDA" w:rsidP="000F7AAB">
            <w:r>
              <w:t>2016-05-05</w:t>
            </w:r>
          </w:p>
        </w:tc>
      </w:tr>
      <w:tr w:rsidR="002F1BDA" w:rsidRPr="00F3325F" w:rsidTr="000F7AAB">
        <w:trPr>
          <w:cantSplit/>
        </w:trPr>
        <w:tc>
          <w:tcPr>
            <w:tcW w:w="2268" w:type="dxa"/>
            <w:vMerge w:val="restart"/>
          </w:tcPr>
          <w:p w:rsidR="002F1BDA" w:rsidRPr="00605059" w:rsidRDefault="002F1BDA" w:rsidP="000F7AAB">
            <w:pPr>
              <w:rPr>
                <w:b/>
                <w:color w:val="000000"/>
              </w:rPr>
            </w:pPr>
            <w:r w:rsidRPr="00605059">
              <w:rPr>
                <w:b/>
                <w:color w:val="000000"/>
              </w:rPr>
              <w:t>Mapping</w:t>
            </w:r>
          </w:p>
        </w:tc>
        <w:tc>
          <w:tcPr>
            <w:tcW w:w="6660" w:type="dxa"/>
          </w:tcPr>
          <w:p w:rsidR="002F1BDA" w:rsidRPr="00F3325F" w:rsidRDefault="002F1BDA" w:rsidP="000F7AAB">
            <w:r>
              <w:t xml:space="preserve">Dublin Core – dc:date, dcterms:published </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Pr="00F3325F" w:rsidRDefault="002F1BDA" w:rsidP="000F7AAB">
            <w:r>
              <w:t>Data Catalog Vocabulary (DCAT) – dct:issued</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Application</w:t>
            </w:r>
          </w:p>
        </w:tc>
        <w:tc>
          <w:tcPr>
            <w:tcW w:w="6660" w:type="dxa"/>
          </w:tcPr>
          <w:p w:rsidR="002F1BDA" w:rsidRDefault="002F1BDA" w:rsidP="00926A60">
            <w:r>
              <w:t>Government of Canada Foundational Metadata Element Set, Government of Canada Open Government Metadata Element Set – Open Data and Open Information Catalogue Extensions</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Relations</w:t>
            </w:r>
          </w:p>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Syntax Encoding Scheme</w:t>
            </w:r>
          </w:p>
        </w:tc>
        <w:tc>
          <w:tcPr>
            <w:tcW w:w="6660" w:type="dxa"/>
          </w:tcPr>
          <w:p w:rsidR="002F1BDA" w:rsidRPr="0068451D" w:rsidRDefault="002F1BDA" w:rsidP="00DF237D">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112" w:history="1">
              <w:r w:rsidRPr="0068451D">
                <w:rPr>
                  <w:rStyle w:val="Hyperlink"/>
                </w:rPr>
                <w:t>http://www.w3.org/TR/NOTE-datetime</w:t>
              </w:r>
            </w:hyperlink>
          </w:p>
          <w:p w:rsidR="002F1BDA" w:rsidRDefault="002F1BDA" w:rsidP="00DF237D"/>
          <w:p w:rsidR="002F1BDA" w:rsidRPr="00F3325F" w:rsidRDefault="002F1BDA" w:rsidP="00DF237D">
            <w:r w:rsidRPr="0068451D">
              <w:t>Dates are encoded as: YYYY-MM-DD</w:t>
            </w:r>
          </w:p>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Vocabulary Encoding Scheme</w:t>
            </w:r>
          </w:p>
        </w:tc>
        <w:tc>
          <w:tcPr>
            <w:tcW w:w="6660" w:type="dxa"/>
          </w:tcPr>
          <w:p w:rsidR="002F1BDA" w:rsidRPr="00F3325F" w:rsidRDefault="002F1BDA" w:rsidP="000F7AAB">
            <w:pPr>
              <w:tabs>
                <w:tab w:val="left" w:pos="1350"/>
              </w:tabs>
            </w:pPr>
          </w:p>
        </w:tc>
      </w:tr>
      <w:tr w:rsidR="002F1BD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0F7AAB">
            <w:pPr>
              <w:jc w:val="center"/>
              <w:rPr>
                <w:b/>
                <w:color w:val="000000"/>
              </w:rPr>
            </w:pPr>
            <w:r w:rsidRPr="00605059">
              <w:rPr>
                <w:b/>
                <w:color w:val="000000"/>
              </w:rPr>
              <w:t>Conditions of Application – File</w:t>
            </w:r>
          </w:p>
        </w:tc>
      </w:tr>
      <w:tr w:rsidR="002F1BD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1B67C6">
            <w:r>
              <w:t xml:space="preserve">Text, based on </w:t>
            </w:r>
            <w:r w:rsidR="001B67C6">
              <w:t xml:space="preserve">syntax </w:t>
            </w:r>
            <w:r>
              <w:t>encoding scheme</w:t>
            </w:r>
          </w:p>
        </w:tc>
      </w:tr>
      <w:tr w:rsidR="002F1BD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0F7AAB">
            <w:r>
              <w:t>Yes</w:t>
            </w:r>
          </w:p>
        </w:tc>
      </w:tr>
      <w:tr w:rsidR="002F1BD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F7AAB">
            <w:r>
              <w:t>Optional</w:t>
            </w:r>
          </w:p>
        </w:tc>
      </w:tr>
      <w:tr w:rsidR="002F1BD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F7AAB">
            <w:pPr>
              <w:pStyle w:val="TableText"/>
              <w:spacing w:before="0" w:after="0"/>
              <w:jc w:val="left"/>
              <w:rPr>
                <w:rFonts w:ascii="Times New Roman" w:hAnsi="Times New Roman" w:cs="Times New Roman"/>
              </w:rPr>
            </w:pPr>
          </w:p>
        </w:tc>
      </w:tr>
      <w:tr w:rsidR="002F1BDA" w:rsidRPr="00F3325F" w:rsidTr="008D1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314E84">
            <w:r>
              <w:t>Single (However, more than one resource can be added to a record)</w:t>
            </w:r>
          </w:p>
        </w:tc>
      </w:tr>
    </w:tbl>
    <w:p w:rsidR="000F7AAB" w:rsidRDefault="000F7AAB"/>
    <w:p w:rsidR="00314E84" w:rsidRDefault="00314E84" w:rsidP="000F7AAB">
      <w:pPr>
        <w:pStyle w:val="Heading2"/>
      </w:pPr>
    </w:p>
    <w:p w:rsidR="00314E84" w:rsidRDefault="00314E84">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844A2C" w:rsidP="000F7AAB">
      <w:pPr>
        <w:pStyle w:val="Heading2"/>
      </w:pPr>
      <w:bookmarkStart w:id="176" w:name="_10.76_Resource_–"/>
      <w:bookmarkStart w:id="177" w:name="_Toc466365246"/>
      <w:bookmarkEnd w:id="176"/>
      <w:r>
        <w:lastRenderedPageBreak/>
        <w:t>10.</w:t>
      </w:r>
      <w:r w:rsidR="00565BA3">
        <w:t>70</w:t>
      </w:r>
      <w:r w:rsidR="000F7AAB">
        <w:t xml:space="preserve"> </w:t>
      </w:r>
      <w:r w:rsidR="000C0286">
        <w:t>Resource – Format</w:t>
      </w:r>
      <w:bookmarkEnd w:id="177"/>
      <w:r w:rsidR="000C0286">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A203AD" w:rsidRDefault="00D45D90" w:rsidP="000F7AAB">
            <w:r>
              <w:t>f</w:t>
            </w:r>
            <w:r w:rsidR="000C0286">
              <w:t>ormat</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A203AD" w:rsidRDefault="006E5DB5" w:rsidP="000F7AAB">
            <w:r>
              <w:t>resource_format</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A203AD" w:rsidRDefault="000C0286" w:rsidP="00A203AD">
            <w:r>
              <w:t xml:space="preserve">http://purl.org/dc/elements/1.1/format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C0286" w:rsidRDefault="000C0286" w:rsidP="000C0286">
            <w:r>
              <w:t>Dublin Core - http://dublincore.org/</w:t>
            </w:r>
          </w:p>
          <w:p w:rsidR="000F7AAB" w:rsidRPr="00F3325F" w:rsidRDefault="001B438E" w:rsidP="000F7AAB">
            <w:pPr>
              <w:rPr>
                <w:color w:val="000000"/>
              </w:rPr>
            </w:pPr>
            <w:r>
              <w:rPr>
                <w:color w:val="000000"/>
              </w:rPr>
              <w:t>dc:format, dcterms:format</w:t>
            </w:r>
          </w:p>
        </w:tc>
      </w:tr>
      <w:tr w:rsidR="002F1BDA" w:rsidRPr="00F3325F" w:rsidTr="000F7AAB">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A203AD" w:rsidRDefault="002F1BDA" w:rsidP="00A203AD">
            <w:r>
              <w:t>Resource – Format</w:t>
            </w:r>
          </w:p>
        </w:tc>
      </w:tr>
      <w:tr w:rsidR="002F1BDA" w:rsidRPr="00F3325F" w:rsidTr="000F7AAB">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A203AD">
            <w:r>
              <w:t xml:space="preserve">Ressource – Format </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Definition</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 xml:space="preserve">Definition </w:t>
            </w:r>
          </w:p>
        </w:tc>
        <w:tc>
          <w:tcPr>
            <w:tcW w:w="6660" w:type="dxa"/>
          </w:tcPr>
          <w:p w:rsidR="002F1BDA" w:rsidRPr="00A203AD" w:rsidRDefault="002F1BDA" w:rsidP="000F7AAB">
            <w:r>
              <w:t>The file format, physical medium, or dimensions of the resource.</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Description (Open Government Specific)</w:t>
            </w:r>
          </w:p>
        </w:tc>
        <w:tc>
          <w:tcPr>
            <w:tcW w:w="6660" w:type="dxa"/>
          </w:tcPr>
          <w:p w:rsidR="002F1BDA" w:rsidRDefault="002F1BDA" w:rsidP="000C0286">
            <w:r>
              <w:t>The file format, physical medium, or dimensions of the resource.</w:t>
            </w:r>
          </w:p>
          <w:p w:rsidR="002F1BDA" w:rsidRPr="00F3325F" w:rsidRDefault="002F1BDA" w:rsidP="000F7AAB">
            <w:pPr>
              <w:rPr>
                <w:color w:val="000000"/>
              </w:rPr>
            </w:pP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Comment (Implementation Notes)</w:t>
            </w:r>
          </w:p>
        </w:tc>
        <w:tc>
          <w:tcPr>
            <w:tcW w:w="6660" w:type="dxa"/>
          </w:tcPr>
          <w:p w:rsidR="002F1BDA" w:rsidRPr="00F3325F" w:rsidRDefault="002F1BDA" w:rsidP="0091233B">
            <w:r>
              <w:rPr>
                <w:rFonts w:cs="Arial"/>
                <w:szCs w:val="20"/>
              </w:rPr>
              <w:t xml:space="preserve">The purpose of this element is to </w:t>
            </w:r>
            <w:r w:rsidRPr="00A307FC">
              <w:rPr>
                <w:rFonts w:cs="Arial"/>
                <w:szCs w:val="20"/>
              </w:rPr>
              <w:t xml:space="preserve">support the control, storage and preservation </w:t>
            </w:r>
            <w:r>
              <w:rPr>
                <w:rFonts w:cs="Arial"/>
                <w:szCs w:val="20"/>
              </w:rPr>
              <w:t>of assets</w:t>
            </w:r>
            <w:r w:rsidRPr="00A307FC">
              <w:rPr>
                <w:rFonts w:cs="Arial"/>
                <w:szCs w:val="20"/>
              </w:rPr>
              <w:t xml:space="preserve"> over time</w:t>
            </w:r>
            <w:r>
              <w:rPr>
                <w:rFonts w:cs="Arial"/>
                <w:szCs w:val="20"/>
              </w:rPr>
              <w:t>, and t</w:t>
            </w:r>
            <w:r w:rsidRPr="00A307FC">
              <w:rPr>
                <w:rFonts w:cs="Arial"/>
                <w:szCs w:val="20"/>
              </w:rPr>
              <w:t xml:space="preserve">o provide information or pointers to information on the technology required for access to the various kinds </w:t>
            </w:r>
            <w:r>
              <w:rPr>
                <w:rFonts w:cs="Arial"/>
                <w:szCs w:val="20"/>
              </w:rPr>
              <w:t xml:space="preserve">of assets. </w:t>
            </w:r>
            <w:r>
              <w:t>Select the appropriate file format of the resource from the drop down list in the registry.</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Example</w:t>
            </w:r>
          </w:p>
        </w:tc>
        <w:tc>
          <w:tcPr>
            <w:tcW w:w="6660" w:type="dxa"/>
          </w:tcPr>
          <w:p w:rsidR="002F1BDA" w:rsidRPr="00F3325F" w:rsidRDefault="002F1BDA" w:rsidP="000F7AAB">
            <w:r>
              <w:t>csv</w:t>
            </w:r>
          </w:p>
        </w:tc>
      </w:tr>
      <w:tr w:rsidR="002F1BDA" w:rsidRPr="00F3325F" w:rsidTr="000F7AAB">
        <w:trPr>
          <w:cantSplit/>
        </w:trPr>
        <w:tc>
          <w:tcPr>
            <w:tcW w:w="2268" w:type="dxa"/>
            <w:vMerge w:val="restart"/>
          </w:tcPr>
          <w:p w:rsidR="002F1BDA" w:rsidRPr="00605059" w:rsidRDefault="002F1BDA" w:rsidP="000F7AAB">
            <w:pPr>
              <w:rPr>
                <w:b/>
                <w:color w:val="000000"/>
              </w:rPr>
            </w:pPr>
            <w:r w:rsidRPr="00605059">
              <w:rPr>
                <w:b/>
                <w:color w:val="000000"/>
              </w:rPr>
              <w:t>Mapping</w:t>
            </w:r>
          </w:p>
        </w:tc>
        <w:tc>
          <w:tcPr>
            <w:tcW w:w="6660" w:type="dxa"/>
          </w:tcPr>
          <w:p w:rsidR="002F1BDA" w:rsidRPr="00F3325F" w:rsidRDefault="002F1BDA" w:rsidP="000F7AAB">
            <w:r>
              <w:t>Metadata Object Schema Description (MODS)</w:t>
            </w:r>
            <w:r>
              <w:br/>
              <w:t>&lt;physicalDescription&gt;</w:t>
            </w:r>
            <w:r>
              <w:br/>
              <w:t xml:space="preserve">&lt;internetMediaType&gt; </w:t>
            </w:r>
            <w:r>
              <w:br/>
              <w:t xml:space="preserve">&lt;extent&gt; </w:t>
            </w:r>
            <w:r>
              <w:br/>
              <w:t xml:space="preserve">&lt;form&gt; </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Default="002F1BDA" w:rsidP="00EF5686">
            <w:r>
              <w:t>Government of Canada Recordkeeping Metadata Element Set - Medium</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Default="002F1BDA" w:rsidP="000C0286">
            <w:r>
              <w:t>Data Catalog Vocabulary (DCAT) – dct:format</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Default="002F1BDA" w:rsidP="000C0286">
            <w:r>
              <w:t>Schema.org – Thing &gt; CreativeWork &gt; fileFormat</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Application</w:t>
            </w:r>
          </w:p>
        </w:tc>
        <w:tc>
          <w:tcPr>
            <w:tcW w:w="6660" w:type="dxa"/>
          </w:tcPr>
          <w:p w:rsidR="002F1BDA" w:rsidRDefault="002F1BDA" w:rsidP="00A203AD">
            <w:r>
              <w:t>Government of Canada Foundational Metadata Element Set, Government of Canada Open Government Metadata Element Set – Open Data and Open Information Catalogue Extensions</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Relations</w:t>
            </w:r>
          </w:p>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Syntax Encoding Scheme</w:t>
            </w:r>
          </w:p>
        </w:tc>
        <w:tc>
          <w:tcPr>
            <w:tcW w:w="6660" w:type="dxa"/>
          </w:tcPr>
          <w:p w:rsidR="002F1BDA" w:rsidRPr="00F3325F" w:rsidRDefault="002F1BDA" w:rsidP="000F7AAB"/>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Vocabulary Encoding Scheme</w:t>
            </w:r>
          </w:p>
        </w:tc>
        <w:tc>
          <w:tcPr>
            <w:tcW w:w="6660" w:type="dxa"/>
          </w:tcPr>
          <w:p w:rsidR="002F1BDA" w:rsidRDefault="002F1BDA" w:rsidP="000C0286">
            <w:r>
              <w:t>Format Codelist (</w:t>
            </w:r>
            <w:hyperlink w:anchor="_1.11_Format" w:history="1">
              <w:r w:rsidRPr="00A203AD">
                <w:rPr>
                  <w:rStyle w:val="Hyperlink"/>
                </w:rPr>
                <w:t>See Appendix 1.11</w:t>
              </w:r>
            </w:hyperlink>
            <w:r>
              <w:t>)</w:t>
            </w:r>
          </w:p>
          <w:p w:rsidR="002F1BDA" w:rsidRPr="00F3325F" w:rsidRDefault="002F1BDA" w:rsidP="00A203AD">
            <w:r>
              <w:t>Source: Treasury Board Secretariat, Information Management and Open Government Directorate</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0F7AAB">
            <w:pPr>
              <w:jc w:val="center"/>
              <w:rPr>
                <w:b/>
                <w:color w:val="000000"/>
              </w:rPr>
            </w:pPr>
            <w:r w:rsidRPr="00605059">
              <w:rPr>
                <w:b/>
                <w:color w:val="000000"/>
              </w:rPr>
              <w:t>Conditions of Application – File</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1B67C6" w:rsidP="00A203AD">
            <w:r>
              <w:t xml:space="preserve">Text, based on vocabulary encoding scheme </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0F7AAB">
            <w:r>
              <w:t>Yes</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F7AAB">
            <w:r>
              <w:t>Mandatory, Conditional</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C0286">
            <w:pPr>
              <w:pStyle w:val="TableText"/>
              <w:spacing w:before="0" w:after="0"/>
              <w:jc w:val="left"/>
              <w:rPr>
                <w:rFonts w:ascii="Times New Roman" w:hAnsi="Times New Roman" w:cs="Times New Roman"/>
              </w:rPr>
            </w:pPr>
            <w:r>
              <w:rPr>
                <w:rFonts w:ascii="Times New Roman" w:hAnsi="Times New Roman" w:cs="Times New Roman"/>
              </w:rPr>
              <w:t>This element is mandatory if a resource is added</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0F7AAB">
            <w:pPr>
              <w:rPr>
                <w:b/>
              </w:rPr>
            </w:pPr>
            <w:r w:rsidRPr="00605059">
              <w:rPr>
                <w:b/>
              </w:rPr>
              <w:lastRenderedPageBreak/>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A203AD">
            <w:r>
              <w:t>Single (However, more than one resource can be added to a record)</w:t>
            </w:r>
          </w:p>
        </w:tc>
      </w:tr>
    </w:tbl>
    <w:p w:rsidR="00BF50D3" w:rsidRPr="00661D5F" w:rsidRDefault="001B438E" w:rsidP="00BF50D3">
      <w:pPr>
        <w:pStyle w:val="Heading2"/>
      </w:pPr>
      <w:bookmarkStart w:id="178" w:name="_10.77_Resource_–"/>
      <w:bookmarkStart w:id="179" w:name="_Toc466365247"/>
      <w:bookmarkEnd w:id="178"/>
      <w:r>
        <w:t>10.7</w:t>
      </w:r>
      <w:r w:rsidR="00565BA3">
        <w:t>1</w:t>
      </w:r>
      <w:r>
        <w:t xml:space="preserve"> Resource – </w:t>
      </w:r>
      <w:r w:rsidR="00BF50D3">
        <w:t>Identifier</w:t>
      </w:r>
      <w:bookmarkEnd w:id="179"/>
      <w:r w:rsidR="00BF50D3">
        <w:tab/>
      </w:r>
      <w:r w:rsidR="00BF50D3">
        <w:tab/>
      </w:r>
      <w:r w:rsidR="00BF50D3">
        <w:tab/>
      </w:r>
      <w:r w:rsidR="00BF50D3">
        <w:tab/>
      </w:r>
      <w:r w:rsidR="00BF50D3">
        <w:tab/>
      </w:r>
      <w:r w:rsidR="00BF50D3">
        <w:tab/>
      </w:r>
      <w:r w:rsidR="00BF50D3">
        <w:tab/>
      </w:r>
    </w:p>
    <w:p w:rsidR="00BF50D3" w:rsidRPr="00661D5F" w:rsidRDefault="00BF50D3" w:rsidP="00BF50D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A203AD" w:rsidRDefault="00BF50D3" w:rsidP="00BF50D3">
            <w:r>
              <w:t>identifier</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A203AD" w:rsidRDefault="006E5DB5" w:rsidP="00BF50D3">
            <w:r>
              <w:t>resource_unique_identifier</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A203AD" w:rsidRDefault="00BF50D3" w:rsidP="00A203AD">
            <w:r>
              <w:t xml:space="preserve">http://purl.org/dc/elements/1.1/identifier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Default="00BF50D3" w:rsidP="00BF50D3">
            <w:r>
              <w:t>Dublin Core - http://dublincore.org/</w:t>
            </w:r>
          </w:p>
          <w:p w:rsidR="00BF50D3" w:rsidRPr="00F3325F" w:rsidRDefault="001B438E" w:rsidP="00BF50D3">
            <w:pPr>
              <w:rPr>
                <w:color w:val="000000"/>
              </w:rPr>
            </w:pPr>
            <w:r>
              <w:rPr>
                <w:color w:val="000000"/>
              </w:rPr>
              <w:t>dc:identifier, dcterms:identifier</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A203AD" w:rsidRDefault="002F1BDA" w:rsidP="00BF50D3">
            <w:r>
              <w:t xml:space="preserve">Resource –Identifier </w:t>
            </w:r>
          </w:p>
        </w:tc>
      </w:tr>
      <w:tr w:rsidR="002F1BDA" w:rsidRPr="00F3325F"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BF50D3">
            <w:r>
              <w:t>Ressource - ??</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Pr="00A203AD" w:rsidRDefault="002F1BDA" w:rsidP="00BF50D3">
            <w:r>
              <w:t>An unambiguous reference to the resource within a given context.</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Pr="00F3325F" w:rsidRDefault="002F1BDA" w:rsidP="00BF50D3">
            <w:pPr>
              <w:rPr>
                <w:color w:val="000000"/>
              </w:rPr>
            </w:pPr>
            <w:r>
              <w:rPr>
                <w:color w:val="000000"/>
              </w:rPr>
              <w:t>A unique phrase or string which identifies the resource.</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F3325F" w:rsidRDefault="002F1BDA" w:rsidP="00BF50D3">
            <w:r>
              <w:t xml:space="preserve">The purpose of this element is to uniquely identify the resource, to distinguish one resource from another, to avoid duplication of resources. The recommended best practice is to identify the resource by means of a string conforming to a formal (Organization specific) identification system. Note, this element is different than the ‘Metadata Record Identifier’, which is mandatory and system generated. This element could be populated with the identifier already assigned to a resource in a departmental repository, to provide a cross-reference. </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F3325F" w:rsidRDefault="002F1BDA" w:rsidP="00BF50D3">
            <w:r>
              <w:rPr>
                <w:lang w:val="en"/>
              </w:rPr>
              <w:t>CP24872</w:t>
            </w:r>
          </w:p>
        </w:tc>
      </w:tr>
      <w:tr w:rsidR="002F1BDA" w:rsidRPr="00F3325F" w:rsidTr="00BF50D3">
        <w:trPr>
          <w:cantSplit/>
        </w:trPr>
        <w:tc>
          <w:tcPr>
            <w:tcW w:w="2268" w:type="dxa"/>
            <w:vMerge w:val="restart"/>
          </w:tcPr>
          <w:p w:rsidR="002F1BDA" w:rsidRPr="00605059" w:rsidRDefault="002F1BDA" w:rsidP="00BF50D3">
            <w:pPr>
              <w:rPr>
                <w:b/>
                <w:color w:val="000000"/>
              </w:rPr>
            </w:pPr>
            <w:r w:rsidRPr="00605059">
              <w:rPr>
                <w:b/>
                <w:color w:val="000000"/>
              </w:rPr>
              <w:t>Mapping</w:t>
            </w:r>
          </w:p>
        </w:tc>
        <w:tc>
          <w:tcPr>
            <w:tcW w:w="6660" w:type="dxa"/>
          </w:tcPr>
          <w:p w:rsidR="002F1BDA" w:rsidRPr="00F3325F" w:rsidRDefault="002F1BDA" w:rsidP="00BF50D3">
            <w:r>
              <w:t xml:space="preserve">Government of Canada Recordkeeping Metadata Element Set </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BF50D3">
            <w:r>
              <w:t>North American Profile ISO 19115 -  dataSetURI</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A203AD">
            <w:r>
              <w:t>Government of Canada Foundational Metadata Element Set, Government of Canada Open Government Metadata Element Set – Open Data and Open Information Catalogue Extensions</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F3325F" w:rsidRDefault="002F1BDA" w:rsidP="00580E5F"/>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BF50D3"/>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580E5F" w:rsidP="00A203AD">
            <w:r>
              <w:t>Free text</w:t>
            </w: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Optional</w:t>
            </w: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A203AD">
            <w:r>
              <w:t>Single (However, more than one resource can be added to a record)</w:t>
            </w:r>
          </w:p>
        </w:tc>
      </w:tr>
    </w:tbl>
    <w:p w:rsidR="00844A2C" w:rsidRDefault="00844A2C" w:rsidP="000F7AAB">
      <w:pPr>
        <w:pStyle w:val="Heading2"/>
      </w:pPr>
      <w:bookmarkStart w:id="180" w:name="_10.78__Resource"/>
      <w:bookmarkEnd w:id="180"/>
    </w:p>
    <w:p w:rsidR="000F7AAB" w:rsidRPr="00661D5F" w:rsidRDefault="00844A2C" w:rsidP="000F7AAB">
      <w:pPr>
        <w:pStyle w:val="Heading2"/>
      </w:pPr>
      <w:bookmarkStart w:id="181" w:name="_Toc466365248"/>
      <w:r>
        <w:t>10.7</w:t>
      </w:r>
      <w:r w:rsidR="00565BA3">
        <w:t>2</w:t>
      </w:r>
      <w:r w:rsidR="00487083">
        <w:tab/>
      </w:r>
      <w:r w:rsidR="000F7AAB">
        <w:t xml:space="preserve"> </w:t>
      </w:r>
      <w:r w:rsidR="000C0286">
        <w:t>Resource – Language</w:t>
      </w:r>
      <w:bookmarkEnd w:id="181"/>
      <w:r w:rsidR="000C0286">
        <w:tab/>
      </w:r>
      <w:r w:rsidR="000C0286">
        <w:tab/>
      </w:r>
      <w:r w:rsidR="000C0286">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F3325F" w:rsidRDefault="000C0286" w:rsidP="000F7AAB">
            <w:pPr>
              <w:rPr>
                <w:color w:val="000000"/>
              </w:rPr>
            </w:pPr>
            <w:r>
              <w:rPr>
                <w:color w:val="000000"/>
              </w:rPr>
              <w:t>language</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890AB9" w:rsidRDefault="006E5DB5" w:rsidP="000F7AAB">
            <w:r>
              <w:t>resource_language</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890AB9" w:rsidRDefault="000C0286" w:rsidP="00890AB9">
            <w:r>
              <w:t xml:space="preserve">http://purl.org/dc/elements/1.1/language  </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C0286" w:rsidRDefault="000C0286" w:rsidP="000C0286">
            <w:r>
              <w:t>Dublin Core - http://dublincore.org/</w:t>
            </w:r>
          </w:p>
          <w:p w:rsidR="000F7AAB" w:rsidRPr="00F3325F" w:rsidRDefault="00B564E3" w:rsidP="000F7AAB">
            <w:pPr>
              <w:rPr>
                <w:color w:val="000000"/>
              </w:rPr>
            </w:pPr>
            <w:r>
              <w:rPr>
                <w:color w:val="000000"/>
              </w:rPr>
              <w:t>dc:language, dcterms:language</w:t>
            </w:r>
          </w:p>
        </w:tc>
      </w:tr>
      <w:tr w:rsidR="002F1BDA" w:rsidRPr="00F3325F" w:rsidTr="000F7AAB">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890AB9" w:rsidRDefault="002F1BDA" w:rsidP="000F7AAB">
            <w:r>
              <w:t>Resource – Language</w:t>
            </w:r>
          </w:p>
        </w:tc>
      </w:tr>
      <w:tr w:rsidR="002F1BDA" w:rsidRPr="00F3325F" w:rsidTr="000F7AAB">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0F7AAB">
            <w:r>
              <w:t xml:space="preserve">Ressource – Langue </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Definition</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 xml:space="preserve">Definition </w:t>
            </w:r>
          </w:p>
        </w:tc>
        <w:tc>
          <w:tcPr>
            <w:tcW w:w="6660" w:type="dxa"/>
          </w:tcPr>
          <w:p w:rsidR="002F1BDA" w:rsidRPr="00890AB9" w:rsidRDefault="002F1BDA" w:rsidP="000F7AAB">
            <w:r>
              <w:t xml:space="preserve">A language of the resource. </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Description (Open Government Specific)</w:t>
            </w:r>
          </w:p>
        </w:tc>
        <w:tc>
          <w:tcPr>
            <w:tcW w:w="6660" w:type="dxa"/>
          </w:tcPr>
          <w:p w:rsidR="002F1BDA" w:rsidRDefault="002F1BDA" w:rsidP="000C0286">
            <w:r>
              <w:t>The language of the resource.</w:t>
            </w:r>
          </w:p>
          <w:p w:rsidR="002F1BDA" w:rsidRPr="00F3325F" w:rsidRDefault="002F1BDA" w:rsidP="000C0286">
            <w:pPr>
              <w:rPr>
                <w:color w:val="000000"/>
              </w:rPr>
            </w:pP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Comment (Implementation Notes)</w:t>
            </w:r>
          </w:p>
        </w:tc>
        <w:tc>
          <w:tcPr>
            <w:tcW w:w="6660" w:type="dxa"/>
          </w:tcPr>
          <w:p w:rsidR="002F1BDA" w:rsidRPr="00F3325F" w:rsidRDefault="002F1BDA" w:rsidP="000F7AAB">
            <w:r>
              <w:t xml:space="preserve">Select the appropriate resource language from the drop down list in the registry. </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Example</w:t>
            </w:r>
          </w:p>
        </w:tc>
        <w:tc>
          <w:tcPr>
            <w:tcW w:w="6660" w:type="dxa"/>
          </w:tcPr>
          <w:p w:rsidR="002F1BDA" w:rsidRPr="00F3325F" w:rsidRDefault="002F1BDA" w:rsidP="000F7AAB">
            <w:r>
              <w:t>eng</w:t>
            </w:r>
          </w:p>
        </w:tc>
      </w:tr>
      <w:tr w:rsidR="002F1BDA" w:rsidRPr="00F3325F" w:rsidTr="000F7AAB">
        <w:trPr>
          <w:cantSplit/>
        </w:trPr>
        <w:tc>
          <w:tcPr>
            <w:tcW w:w="2268" w:type="dxa"/>
            <w:vMerge w:val="restart"/>
          </w:tcPr>
          <w:p w:rsidR="002F1BDA" w:rsidRPr="00605059" w:rsidRDefault="002F1BDA" w:rsidP="000F7AAB">
            <w:pPr>
              <w:rPr>
                <w:b/>
                <w:color w:val="000000"/>
              </w:rPr>
            </w:pPr>
          </w:p>
        </w:tc>
        <w:tc>
          <w:tcPr>
            <w:tcW w:w="6660" w:type="dxa"/>
          </w:tcPr>
          <w:p w:rsidR="002F1BDA" w:rsidRDefault="002F1BDA" w:rsidP="008E6832">
            <w:r>
              <w:t>Data Catalog Vocabulary (DCAT) – dcate:language</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Pr="00F3325F" w:rsidRDefault="002F1BDA" w:rsidP="008E6832">
            <w:r>
              <w:t>Schema.org - Thing &gt; CreativeWork &gt; inLanguage</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Application</w:t>
            </w:r>
          </w:p>
        </w:tc>
        <w:tc>
          <w:tcPr>
            <w:tcW w:w="6660" w:type="dxa"/>
          </w:tcPr>
          <w:p w:rsidR="002F1BDA" w:rsidRDefault="002F1BDA" w:rsidP="00A203AD">
            <w:r>
              <w:t>Government of Canada Foundational Metadata Element Set, Government of Canada Open Government Metadata Element Set – Open Data and Open Information Catalogue Extensions</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Relations</w:t>
            </w:r>
          </w:p>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Syntax Encoding Scheme</w:t>
            </w:r>
          </w:p>
        </w:tc>
        <w:tc>
          <w:tcPr>
            <w:tcW w:w="6660" w:type="dxa"/>
          </w:tcPr>
          <w:p w:rsidR="002F1BDA" w:rsidRPr="00F3325F" w:rsidRDefault="002F1BDA" w:rsidP="000F7AAB"/>
        </w:tc>
      </w:tr>
      <w:tr w:rsidR="002F1BDA" w:rsidRPr="00890AB9"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Vocabulary Encoding Scheme</w:t>
            </w:r>
          </w:p>
        </w:tc>
        <w:tc>
          <w:tcPr>
            <w:tcW w:w="6660" w:type="dxa"/>
          </w:tcPr>
          <w:p w:rsidR="002F1BDA" w:rsidRDefault="008902C4" w:rsidP="00A203AD">
            <w:pPr>
              <w:pStyle w:val="Body"/>
              <w:spacing w:after="0"/>
              <w:rPr>
                <w:rFonts w:ascii="Times New Roman" w:hAnsi="Times New Roman"/>
                <w:sz w:val="24"/>
                <w:szCs w:val="24"/>
                <w:lang w:val="en-US"/>
              </w:rPr>
            </w:pPr>
            <w:hyperlink w:anchor="_1._12_Language" w:history="1">
              <w:r w:rsidR="002F1BDA" w:rsidRPr="00890AB9">
                <w:rPr>
                  <w:rStyle w:val="Hyperlink"/>
                  <w:rFonts w:ascii="Times New Roman" w:hAnsi="Times New Roman"/>
                  <w:sz w:val="24"/>
                  <w:szCs w:val="24"/>
                  <w:lang w:val="en-US"/>
                </w:rPr>
                <w:t>Language Codelist (See Appendix 1.12)</w:t>
              </w:r>
            </w:hyperlink>
          </w:p>
          <w:p w:rsidR="002F1BDA" w:rsidRPr="00890AB9" w:rsidRDefault="002F1BDA" w:rsidP="006634DE">
            <w:pPr>
              <w:pStyle w:val="Body"/>
              <w:spacing w:after="0"/>
              <w:rPr>
                <w:rFonts w:ascii="Times New Roman" w:hAnsi="Times New Roman"/>
                <w:sz w:val="24"/>
                <w:szCs w:val="24"/>
                <w:lang w:val="fr-CA"/>
              </w:rPr>
            </w:pPr>
            <w:r w:rsidRPr="00890AB9">
              <w:rPr>
                <w:rFonts w:ascii="Times New Roman" w:hAnsi="Times New Roman"/>
                <w:sz w:val="24"/>
                <w:szCs w:val="24"/>
                <w:lang w:val="fr-CA"/>
              </w:rPr>
              <w:t>Source: ISO 639.2 Lang</w:t>
            </w:r>
            <w:r>
              <w:rPr>
                <w:rFonts w:ascii="Times New Roman" w:hAnsi="Times New Roman"/>
                <w:sz w:val="24"/>
                <w:szCs w:val="24"/>
                <w:lang w:val="fr-CA"/>
              </w:rPr>
              <w:t>u</w:t>
            </w:r>
            <w:r w:rsidRPr="00890AB9">
              <w:rPr>
                <w:rFonts w:ascii="Times New Roman" w:hAnsi="Times New Roman"/>
                <w:sz w:val="24"/>
                <w:szCs w:val="24"/>
                <w:lang w:val="fr-CA"/>
              </w:rPr>
              <w:t xml:space="preserve">age Codes </w:t>
            </w: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0F7AAB">
            <w:pPr>
              <w:jc w:val="center"/>
              <w:rPr>
                <w:b/>
                <w:color w:val="000000"/>
              </w:rPr>
            </w:pPr>
            <w:r w:rsidRPr="00605059">
              <w:rPr>
                <w:b/>
                <w:color w:val="000000"/>
              </w:rPr>
              <w:t>Conditions of Application – File</w:t>
            </w: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A203AD">
            <w:r>
              <w:t xml:space="preserve">Text, based on </w:t>
            </w:r>
            <w:r w:rsidR="00580E5F">
              <w:t xml:space="preserve">vocabulary </w:t>
            </w:r>
            <w:r>
              <w:t>encoding scheme</w:t>
            </w: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0F7AAB">
            <w:r>
              <w:t>Yes</w:t>
            </w: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F7AAB">
            <w:r>
              <w:t>Mandatory, Conditional</w:t>
            </w: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C0286">
            <w:pPr>
              <w:pStyle w:val="TableText"/>
              <w:spacing w:before="0" w:after="0"/>
              <w:jc w:val="left"/>
              <w:rPr>
                <w:rFonts w:ascii="Times New Roman" w:hAnsi="Times New Roman" w:cs="Times New Roman"/>
              </w:rPr>
            </w:pPr>
            <w:r>
              <w:rPr>
                <w:rFonts w:ascii="Times New Roman" w:hAnsi="Times New Roman" w:cs="Times New Roman"/>
              </w:rPr>
              <w:t>This element is mandatory if a resource item is added.</w:t>
            </w:r>
          </w:p>
        </w:tc>
      </w:tr>
      <w:tr w:rsidR="002F1BDA" w:rsidRPr="00F3325F" w:rsidTr="004870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A203AD">
            <w:r>
              <w:t>Single (However, more than one resource can be added to a record)</w:t>
            </w:r>
          </w:p>
        </w:tc>
      </w:tr>
    </w:tbl>
    <w:p w:rsidR="000C0286" w:rsidRDefault="000C0286"/>
    <w:p w:rsidR="00B564E3" w:rsidRDefault="00B564E3">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086845" w:rsidP="00487083">
      <w:pPr>
        <w:pStyle w:val="Heading2"/>
      </w:pPr>
      <w:bookmarkStart w:id="182" w:name="_10.79_Resource_–"/>
      <w:bookmarkStart w:id="183" w:name="_Toc466365249"/>
      <w:bookmarkEnd w:id="182"/>
      <w:r>
        <w:lastRenderedPageBreak/>
        <w:t>10.7</w:t>
      </w:r>
      <w:r w:rsidR="00565BA3">
        <w:t>3</w:t>
      </w:r>
      <w:r>
        <w:t xml:space="preserve"> Resource – Size</w:t>
      </w:r>
      <w:bookmarkEnd w:id="183"/>
      <w:r>
        <w:tab/>
      </w:r>
      <w:r>
        <w:tab/>
      </w:r>
      <w:r>
        <w:tab/>
      </w:r>
      <w:r>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F3325F" w:rsidRDefault="00B36592" w:rsidP="00B36592">
            <w:pPr>
              <w:rPr>
                <w:color w:val="000000"/>
              </w:rPr>
            </w:pPr>
            <w:r>
              <w:rPr>
                <w:color w:val="000000"/>
              </w:rPr>
              <w:t>e</w:t>
            </w:r>
            <w:r w:rsidR="00086845">
              <w:rPr>
                <w:color w:val="000000"/>
              </w:rPr>
              <w:t>xtent</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A203AD" w:rsidRDefault="006E5DB5" w:rsidP="000F7AAB">
            <w:r>
              <w:t>resource_size</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A203AD" w:rsidRDefault="008902C4" w:rsidP="00086845">
            <w:pPr>
              <w:rPr>
                <w:u w:val="single"/>
              </w:rPr>
            </w:pPr>
            <w:hyperlink r:id="rId113" w:history="1">
              <w:r w:rsidR="00086845">
                <w:rPr>
                  <w:rStyle w:val="Hyperlink"/>
                </w:rPr>
                <w:t xml:space="preserve">http://purl.org/dc/terms/extent </w:t>
              </w:r>
            </w:hyperlink>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86845" w:rsidRDefault="00086845" w:rsidP="00086845">
            <w:r>
              <w:t>Dublin Core - http://dublincore.org/</w:t>
            </w:r>
          </w:p>
          <w:p w:rsidR="000F7AAB" w:rsidRPr="00F3325F" w:rsidRDefault="00B564E3" w:rsidP="00086845">
            <w:pPr>
              <w:rPr>
                <w:color w:val="000000"/>
              </w:rPr>
            </w:pPr>
            <w:r>
              <w:rPr>
                <w:color w:val="000000"/>
              </w:rPr>
              <w:t>dcterms:size</w:t>
            </w:r>
          </w:p>
        </w:tc>
      </w:tr>
      <w:tr w:rsidR="002F1BDA" w:rsidRPr="00F3325F" w:rsidTr="000F7AAB">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A203AD" w:rsidRDefault="002F1BDA" w:rsidP="000F7AAB">
            <w:r>
              <w:t>Resource – Size</w:t>
            </w:r>
          </w:p>
        </w:tc>
      </w:tr>
      <w:tr w:rsidR="002F1BDA" w:rsidRPr="00F3325F" w:rsidTr="000F7AAB">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0F7AAB">
            <w:r>
              <w:t xml:space="preserve">Ressource – Taille </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Definition</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 xml:space="preserve">Definition </w:t>
            </w:r>
          </w:p>
        </w:tc>
        <w:tc>
          <w:tcPr>
            <w:tcW w:w="6660" w:type="dxa"/>
          </w:tcPr>
          <w:p w:rsidR="002F1BDA" w:rsidRPr="00A203AD" w:rsidRDefault="002F1BDA" w:rsidP="000F7AAB">
            <w:r>
              <w:t xml:space="preserve">The size or duration of the resource. </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Description (Open Government Specific)</w:t>
            </w:r>
          </w:p>
        </w:tc>
        <w:tc>
          <w:tcPr>
            <w:tcW w:w="6660" w:type="dxa"/>
          </w:tcPr>
          <w:p w:rsidR="002F1BDA" w:rsidRDefault="002F1BDA" w:rsidP="00086845">
            <w:pPr>
              <w:rPr>
                <w:color w:val="000000"/>
              </w:rPr>
            </w:pPr>
            <w:r>
              <w:rPr>
                <w:color w:val="000000"/>
              </w:rPr>
              <w:t>The [estimated] size of a resource in bytes.</w:t>
            </w:r>
          </w:p>
          <w:p w:rsidR="002F1BDA" w:rsidRPr="00086845" w:rsidRDefault="002F1BDA" w:rsidP="000F7AAB"/>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Comment (Implementation Notes)</w:t>
            </w:r>
          </w:p>
        </w:tc>
        <w:tc>
          <w:tcPr>
            <w:tcW w:w="6660" w:type="dxa"/>
          </w:tcPr>
          <w:p w:rsidR="002F1BDA" w:rsidRPr="009E7369" w:rsidRDefault="002F1BDA" w:rsidP="009E7369">
            <w:pPr>
              <w:pStyle w:val="TableText"/>
              <w:spacing w:before="0" w:after="0"/>
              <w:jc w:val="left"/>
              <w:rPr>
                <w:rFonts w:ascii="Times New Roman" w:hAnsi="Times New Roman" w:cs="Times New Roman"/>
              </w:rPr>
            </w:pPr>
            <w:r w:rsidRPr="009E7369">
              <w:rPr>
                <w:rFonts w:ascii="Times New Roman" w:hAnsi="Times New Roman" w:cs="Times New Roman"/>
              </w:rPr>
              <w:t xml:space="preserve">The purpose of this element is to provide information about the size of the resource and the amount of storage space that it requires. It also alerts users to potentially long download times or the capacity required to view or store </w:t>
            </w:r>
            <w:r>
              <w:rPr>
                <w:rFonts w:ascii="Times New Roman" w:hAnsi="Times New Roman" w:cs="Times New Roman"/>
              </w:rPr>
              <w:t>a resource</w:t>
            </w:r>
            <w:r w:rsidRPr="009E7369">
              <w:rPr>
                <w:rFonts w:ascii="Times New Roman" w:hAnsi="Times New Roman" w:cs="Times New Roman"/>
              </w:rPr>
              <w:t>.</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Example</w:t>
            </w:r>
          </w:p>
        </w:tc>
        <w:tc>
          <w:tcPr>
            <w:tcW w:w="6660" w:type="dxa"/>
          </w:tcPr>
          <w:p w:rsidR="002F1BDA" w:rsidRPr="00F3325F" w:rsidRDefault="002F1BDA" w:rsidP="00B36592">
            <w:r>
              <w:t xml:space="preserve">5000 B </w:t>
            </w:r>
          </w:p>
        </w:tc>
      </w:tr>
      <w:tr w:rsidR="002F1BDA" w:rsidRPr="00F3325F" w:rsidTr="000F7AAB">
        <w:trPr>
          <w:cantSplit/>
        </w:trPr>
        <w:tc>
          <w:tcPr>
            <w:tcW w:w="2268" w:type="dxa"/>
            <w:vMerge w:val="restart"/>
          </w:tcPr>
          <w:p w:rsidR="002F1BDA" w:rsidRPr="00605059" w:rsidRDefault="002F1BDA" w:rsidP="000F7AAB">
            <w:pPr>
              <w:rPr>
                <w:b/>
                <w:color w:val="000000"/>
              </w:rPr>
            </w:pPr>
            <w:r w:rsidRPr="00605059">
              <w:rPr>
                <w:b/>
                <w:color w:val="000000"/>
              </w:rPr>
              <w:t>Mapping</w:t>
            </w:r>
          </w:p>
        </w:tc>
        <w:tc>
          <w:tcPr>
            <w:tcW w:w="6660" w:type="dxa"/>
          </w:tcPr>
          <w:p w:rsidR="002F1BDA" w:rsidRPr="00F3325F" w:rsidRDefault="002F1BDA" w:rsidP="000F7AAB">
            <w:r>
              <w:t>North American Profile : ISO 19115 – extent</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Default="002F1BDA" w:rsidP="000F7AAB">
            <w:r>
              <w:t>Government of Canada Recordkeeping Metadata Element Set - Extent</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Default="002F1BDA" w:rsidP="000F7AAB">
            <w:r>
              <w:t>Data Catalog Vocabulary (DCAT) – dcat:bytesize</w:t>
            </w:r>
          </w:p>
        </w:tc>
      </w:tr>
      <w:tr w:rsidR="002F1BDA" w:rsidRPr="00F3325F" w:rsidTr="000F7AAB">
        <w:trPr>
          <w:cantSplit/>
        </w:trPr>
        <w:tc>
          <w:tcPr>
            <w:tcW w:w="2268" w:type="dxa"/>
          </w:tcPr>
          <w:p w:rsidR="002F1BDA" w:rsidRPr="00605059" w:rsidRDefault="002F1BDA" w:rsidP="000F7AAB">
            <w:pPr>
              <w:rPr>
                <w:b/>
                <w:color w:val="000000"/>
              </w:rPr>
            </w:pPr>
          </w:p>
        </w:tc>
        <w:tc>
          <w:tcPr>
            <w:tcW w:w="6660" w:type="dxa"/>
          </w:tcPr>
          <w:p w:rsidR="002F1BDA" w:rsidRDefault="002F1BDA" w:rsidP="00086845">
            <w:r>
              <w:t>Government of Canada Recordkeeping Metadata Element Set : extent</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Application</w:t>
            </w:r>
          </w:p>
        </w:tc>
        <w:tc>
          <w:tcPr>
            <w:tcW w:w="6660" w:type="dxa"/>
          </w:tcPr>
          <w:p w:rsidR="002F1BDA" w:rsidRDefault="002F1BDA" w:rsidP="00A203AD">
            <w:r>
              <w:t>Government of Canada Foundational Metadata Element Set, Government of Canada Open Government Metadata Element Set – Open Data and Open Information Catalogue Extensions</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Relations</w:t>
            </w:r>
          </w:p>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Syntax Encoding Scheme</w:t>
            </w:r>
          </w:p>
        </w:tc>
        <w:tc>
          <w:tcPr>
            <w:tcW w:w="6660" w:type="dxa"/>
          </w:tcPr>
          <w:p w:rsidR="002F1BDA" w:rsidRPr="00F3325F" w:rsidRDefault="002F1BDA" w:rsidP="000F7AAB"/>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Vocabulary Encoding Scheme</w:t>
            </w:r>
          </w:p>
        </w:tc>
        <w:tc>
          <w:tcPr>
            <w:tcW w:w="6660" w:type="dxa"/>
          </w:tcPr>
          <w:p w:rsidR="002F1BDA" w:rsidRPr="00F3325F" w:rsidRDefault="002F1BDA" w:rsidP="000F7AAB">
            <w:pPr>
              <w:tabs>
                <w:tab w:val="left" w:pos="1350"/>
              </w:tabs>
            </w:pP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0F7AAB">
            <w:pPr>
              <w:jc w:val="center"/>
              <w:rPr>
                <w:b/>
                <w:color w:val="000000"/>
              </w:rPr>
            </w:pPr>
            <w:r w:rsidRPr="00605059">
              <w:rPr>
                <w:b/>
                <w:color w:val="000000"/>
              </w:rPr>
              <w:t>Conditions of Application – File</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A203AD">
            <w:r>
              <w:t>Free text</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204A20">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0F7AAB">
            <w:r>
              <w:t>Yes</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F7AAB">
            <w:r>
              <w:t>Mandatory, Conditional</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86845">
            <w:pPr>
              <w:pStyle w:val="TableText"/>
              <w:spacing w:before="0" w:after="0"/>
              <w:jc w:val="left"/>
              <w:rPr>
                <w:rFonts w:ascii="Times New Roman" w:hAnsi="Times New Roman" w:cs="Times New Roman"/>
              </w:rPr>
            </w:pPr>
            <w:r>
              <w:rPr>
                <w:rFonts w:ascii="Times New Roman" w:hAnsi="Times New Roman" w:cs="Times New Roman"/>
              </w:rPr>
              <w:t>This element is mandatory if a resource is added.</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A203AD">
            <w:r>
              <w:t>Single (However, more than one resource can be added to a record)</w:t>
            </w:r>
          </w:p>
        </w:tc>
      </w:tr>
    </w:tbl>
    <w:p w:rsidR="000F7AAB" w:rsidRDefault="000F7AAB"/>
    <w:p w:rsidR="00A203AD" w:rsidRDefault="00A203AD">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844A2C" w:rsidP="000F7AAB">
      <w:pPr>
        <w:pStyle w:val="Heading2"/>
      </w:pPr>
      <w:bookmarkStart w:id="184" w:name="_10.80_Resource_–"/>
      <w:bookmarkStart w:id="185" w:name="_Toc466365250"/>
      <w:bookmarkEnd w:id="184"/>
      <w:r>
        <w:lastRenderedPageBreak/>
        <w:t>10.7</w:t>
      </w:r>
      <w:r w:rsidR="00565BA3">
        <w:t>4</w:t>
      </w:r>
      <w:r w:rsidR="000F7AAB">
        <w:t xml:space="preserve"> </w:t>
      </w:r>
      <w:r w:rsidR="00086845">
        <w:t>Resource – Title (English)</w:t>
      </w:r>
      <w:bookmarkEnd w:id="185"/>
      <w:r w:rsidR="00086845">
        <w:tab/>
      </w:r>
      <w:r w:rsidR="00086845">
        <w:tab/>
      </w:r>
      <w:r w:rsidR="00086845">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A203AD" w:rsidRDefault="00D45D90" w:rsidP="000F7AAB">
            <w:r>
              <w:t>resourceTitleEnglish</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A203AD" w:rsidRDefault="006E5DB5" w:rsidP="000F7AAB">
            <w:r>
              <w:t>resource_name_en</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A203AD" w:rsidRDefault="008902C4" w:rsidP="00A203AD">
            <w:pPr>
              <w:rPr>
                <w:u w:val="single"/>
              </w:rPr>
            </w:pPr>
            <w:hyperlink r:id="rId114" w:history="1">
              <w:r w:rsidR="00086845">
                <w:rPr>
                  <w:rStyle w:val="Hyperlink"/>
                </w:rPr>
                <w:t>http://purl.org/dc/terms/title</w:t>
              </w:r>
            </w:hyperlink>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F7AAB" w:rsidRPr="00A203AD" w:rsidRDefault="00086845" w:rsidP="00086845">
            <w:r>
              <w:t>Dublin Core - http://dublincore.org/</w:t>
            </w:r>
          </w:p>
        </w:tc>
      </w:tr>
      <w:tr w:rsidR="002F1BDA" w:rsidRPr="00F3325F" w:rsidTr="000F7AAB">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A203AD" w:rsidRDefault="002F1BDA" w:rsidP="000F7AAB">
            <w:r>
              <w:t>Resource – Title (English)</w:t>
            </w:r>
          </w:p>
        </w:tc>
      </w:tr>
      <w:tr w:rsidR="002F1BDA" w:rsidRPr="00F3325F" w:rsidTr="000F7AAB">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0F7AAB">
            <w:r>
              <w:t>Ressource – Titre (anglais)</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Definition</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 xml:space="preserve">Definition </w:t>
            </w:r>
          </w:p>
        </w:tc>
        <w:tc>
          <w:tcPr>
            <w:tcW w:w="6660" w:type="dxa"/>
          </w:tcPr>
          <w:p w:rsidR="002F1BDA" w:rsidRPr="00A203AD" w:rsidRDefault="002F1BDA" w:rsidP="000F7AAB">
            <w:r>
              <w:t>A name given to the resource.</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Description (Open Government Specific)</w:t>
            </w:r>
          </w:p>
        </w:tc>
        <w:tc>
          <w:tcPr>
            <w:tcW w:w="6660" w:type="dxa"/>
          </w:tcPr>
          <w:p w:rsidR="002F1BDA" w:rsidRDefault="002F1BDA" w:rsidP="00086845">
            <w:r>
              <w:t>An English name given to the resource.</w:t>
            </w:r>
          </w:p>
          <w:p w:rsidR="002F1BDA" w:rsidRPr="00F3325F" w:rsidRDefault="002F1BDA" w:rsidP="00086845">
            <w:pPr>
              <w:rPr>
                <w:color w:val="000000"/>
              </w:rPr>
            </w:pPr>
          </w:p>
        </w:tc>
      </w:tr>
      <w:tr w:rsidR="002F1BDA" w:rsidRPr="00F3325F" w:rsidTr="00DC791C">
        <w:trPr>
          <w:cantSplit/>
        </w:trPr>
        <w:tc>
          <w:tcPr>
            <w:tcW w:w="2268" w:type="dxa"/>
          </w:tcPr>
          <w:p w:rsidR="002F1BDA" w:rsidRPr="00605059" w:rsidRDefault="002F1BDA" w:rsidP="000F7AAB">
            <w:pPr>
              <w:rPr>
                <w:b/>
                <w:color w:val="000000"/>
              </w:rPr>
            </w:pPr>
            <w:r w:rsidRPr="00605059">
              <w:rPr>
                <w:b/>
                <w:color w:val="000000"/>
              </w:rPr>
              <w:t>Comment (Implementation Notes)</w:t>
            </w:r>
          </w:p>
        </w:tc>
        <w:tc>
          <w:tcPr>
            <w:tcW w:w="6660" w:type="dxa"/>
            <w:shd w:val="clear" w:color="auto" w:fill="FFFFFF" w:themeFill="background1"/>
          </w:tcPr>
          <w:p w:rsidR="002F1BDA" w:rsidRPr="00DC791C" w:rsidRDefault="002F1BDA" w:rsidP="00DC791C">
            <w:r w:rsidRPr="00DC791C">
              <w:t>Enter the t</w:t>
            </w:r>
            <w:r>
              <w:t>itle applicable of</w:t>
            </w:r>
            <w:r w:rsidRPr="00DC791C">
              <w:t xml:space="preserve"> the resource. Some examples include adding a specific date range, section, subject, or geographic region, the name of the related service in a departmental repository, and other additional terms as required.</w:t>
            </w:r>
          </w:p>
        </w:tc>
      </w:tr>
      <w:tr w:rsidR="002F1BDA" w:rsidRPr="00F3325F" w:rsidTr="00DC791C">
        <w:trPr>
          <w:cantSplit/>
        </w:trPr>
        <w:tc>
          <w:tcPr>
            <w:tcW w:w="2268" w:type="dxa"/>
          </w:tcPr>
          <w:p w:rsidR="002F1BDA" w:rsidRPr="00605059" w:rsidRDefault="002F1BDA" w:rsidP="000F7AAB">
            <w:pPr>
              <w:rPr>
                <w:b/>
                <w:color w:val="000000"/>
              </w:rPr>
            </w:pPr>
            <w:r w:rsidRPr="00605059">
              <w:rPr>
                <w:b/>
                <w:color w:val="000000"/>
              </w:rPr>
              <w:t>Example</w:t>
            </w:r>
          </w:p>
        </w:tc>
        <w:tc>
          <w:tcPr>
            <w:tcW w:w="6660" w:type="dxa"/>
            <w:shd w:val="clear" w:color="auto" w:fill="FFFFFF" w:themeFill="background1"/>
          </w:tcPr>
          <w:p w:rsidR="002F1BDA" w:rsidRPr="00DC791C" w:rsidRDefault="002F1BDA" w:rsidP="000F7AAB">
            <w:r w:rsidRPr="00DC791C">
              <w:t>Vehicle Recalls - Data Dictionary</w:t>
            </w:r>
          </w:p>
        </w:tc>
      </w:tr>
      <w:tr w:rsidR="002F1BDA" w:rsidRPr="00F3325F" w:rsidTr="00DC791C">
        <w:trPr>
          <w:cantSplit/>
        </w:trPr>
        <w:tc>
          <w:tcPr>
            <w:tcW w:w="2268" w:type="dxa"/>
          </w:tcPr>
          <w:p w:rsidR="002F1BDA" w:rsidRPr="00605059" w:rsidRDefault="002F1BDA" w:rsidP="000F7AAB">
            <w:pPr>
              <w:rPr>
                <w:b/>
                <w:color w:val="000000"/>
              </w:rPr>
            </w:pPr>
            <w:r w:rsidRPr="00605059">
              <w:rPr>
                <w:b/>
                <w:color w:val="000000"/>
              </w:rPr>
              <w:t>Mapping</w:t>
            </w:r>
          </w:p>
        </w:tc>
        <w:tc>
          <w:tcPr>
            <w:tcW w:w="6660" w:type="dxa"/>
            <w:shd w:val="clear" w:color="auto" w:fill="FFFFFF" w:themeFill="background1"/>
          </w:tcPr>
          <w:p w:rsidR="002F1BDA" w:rsidRPr="00DC791C" w:rsidRDefault="002F1BDA" w:rsidP="000F7AAB"/>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Application</w:t>
            </w:r>
          </w:p>
        </w:tc>
        <w:tc>
          <w:tcPr>
            <w:tcW w:w="6660" w:type="dxa"/>
          </w:tcPr>
          <w:p w:rsidR="002F1BDA" w:rsidRPr="00DC791C" w:rsidRDefault="002F1BDA" w:rsidP="000F7AAB">
            <w:r w:rsidRPr="00DC791C">
              <w:t>Government of Canada Foundational Metadata Element Set, Government of Canada Open Government Metadata Element Set – Open Data and Open Information Catalogue Extensions</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Relations</w:t>
            </w:r>
          </w:p>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Syntax Encoding Scheme</w:t>
            </w:r>
          </w:p>
        </w:tc>
        <w:tc>
          <w:tcPr>
            <w:tcW w:w="6660" w:type="dxa"/>
          </w:tcPr>
          <w:p w:rsidR="002F1BDA" w:rsidRPr="00F3325F" w:rsidRDefault="002F1BDA" w:rsidP="000F7AAB"/>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Vocabulary Encoding Scheme</w:t>
            </w:r>
          </w:p>
        </w:tc>
        <w:tc>
          <w:tcPr>
            <w:tcW w:w="6660" w:type="dxa"/>
          </w:tcPr>
          <w:p w:rsidR="002F1BDA" w:rsidRPr="00F3325F" w:rsidRDefault="002F1BDA" w:rsidP="000F7AAB">
            <w:pPr>
              <w:tabs>
                <w:tab w:val="left" w:pos="1350"/>
              </w:tabs>
            </w:pP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0F7AAB">
            <w:pPr>
              <w:jc w:val="center"/>
              <w:rPr>
                <w:b/>
                <w:color w:val="000000"/>
              </w:rPr>
            </w:pPr>
            <w:r w:rsidRPr="00605059">
              <w:rPr>
                <w:b/>
                <w:color w:val="000000"/>
              </w:rPr>
              <w:t>Conditions of Application – File</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A203AD">
            <w:r>
              <w:t>Free Text</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0F7AAB">
            <w:r>
              <w:t>Yes</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F7AAB">
            <w:r>
              <w:t>Mandatory, Conditional</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86845">
            <w:pPr>
              <w:pStyle w:val="TableText"/>
              <w:spacing w:before="0" w:after="0"/>
              <w:jc w:val="left"/>
              <w:rPr>
                <w:rFonts w:ascii="Times New Roman" w:hAnsi="Times New Roman" w:cs="Times New Roman"/>
              </w:rPr>
            </w:pPr>
            <w:r>
              <w:rPr>
                <w:rFonts w:ascii="Times New Roman" w:hAnsi="Times New Roman" w:cs="Times New Roman"/>
              </w:rPr>
              <w:t>This element is mandatory if a resource is added.</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A203AD">
            <w:r>
              <w:t>Single (However, more than one resource can be added to a record)</w:t>
            </w:r>
          </w:p>
        </w:tc>
      </w:tr>
    </w:tbl>
    <w:p w:rsidR="00086845" w:rsidRDefault="00086845"/>
    <w:p w:rsidR="00A203AD" w:rsidRDefault="00A203AD">
      <w:pPr>
        <w:rPr>
          <w:rFonts w:asciiTheme="majorHAnsi" w:eastAsiaTheme="majorEastAsia" w:hAnsiTheme="majorHAnsi" w:cstheme="majorBidi"/>
          <w:b/>
          <w:bCs/>
          <w:color w:val="4F81BD" w:themeColor="accent1"/>
          <w:sz w:val="26"/>
          <w:szCs w:val="26"/>
          <w:lang w:eastAsia="en-US"/>
        </w:rPr>
      </w:pPr>
      <w:r>
        <w:rPr>
          <w:rFonts w:asciiTheme="majorHAnsi" w:eastAsiaTheme="majorEastAsia" w:hAnsiTheme="majorHAnsi" w:cstheme="majorBidi"/>
          <w:b/>
          <w:bCs/>
          <w:color w:val="4F81BD" w:themeColor="accent1"/>
          <w:sz w:val="26"/>
          <w:szCs w:val="26"/>
          <w:lang w:eastAsia="en-US"/>
        </w:rPr>
        <w:br w:type="page"/>
      </w:r>
    </w:p>
    <w:p w:rsidR="000F7AAB" w:rsidRPr="00661D5F" w:rsidRDefault="00487083" w:rsidP="00204A20">
      <w:pPr>
        <w:pStyle w:val="Heading2"/>
      </w:pPr>
      <w:bookmarkStart w:id="186" w:name="_10.81_Resource_–"/>
      <w:bookmarkStart w:id="187" w:name="_Toc466365251"/>
      <w:bookmarkEnd w:id="186"/>
      <w:r>
        <w:lastRenderedPageBreak/>
        <w:t>10.</w:t>
      </w:r>
      <w:r w:rsidR="00844A2C">
        <w:t>7</w:t>
      </w:r>
      <w:r w:rsidR="00565BA3">
        <w:t>5</w:t>
      </w:r>
      <w:r w:rsidR="000F7AAB">
        <w:t xml:space="preserve"> </w:t>
      </w:r>
      <w:r w:rsidR="00086845">
        <w:t>Resource – Title (French)</w:t>
      </w:r>
      <w:bookmarkEnd w:id="187"/>
      <w:r w:rsidR="000F7AAB">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86845" w:rsidRPr="00F3325F" w:rsidTr="000F7AAB">
        <w:trPr>
          <w:cantSplit/>
          <w:trHeight w:val="152"/>
        </w:trPr>
        <w:tc>
          <w:tcPr>
            <w:tcW w:w="2268" w:type="dxa"/>
          </w:tcPr>
          <w:p w:rsidR="00086845" w:rsidRPr="00605059" w:rsidRDefault="00086845" w:rsidP="00BF50D3">
            <w:pPr>
              <w:keepNext/>
              <w:rPr>
                <w:b/>
                <w:color w:val="000000"/>
              </w:rPr>
            </w:pPr>
            <w:r w:rsidRPr="00605059">
              <w:rPr>
                <w:b/>
                <w:color w:val="000000"/>
              </w:rPr>
              <w:t>Term Name</w:t>
            </w:r>
          </w:p>
        </w:tc>
        <w:tc>
          <w:tcPr>
            <w:tcW w:w="6660" w:type="dxa"/>
          </w:tcPr>
          <w:p w:rsidR="00086845" w:rsidRPr="00A203AD" w:rsidRDefault="00D45D90" w:rsidP="00BF50D3">
            <w:r>
              <w:t>resourceTitleFrench</w:t>
            </w:r>
          </w:p>
        </w:tc>
      </w:tr>
      <w:tr w:rsidR="00086845" w:rsidRPr="00F3325F" w:rsidTr="000F7AAB">
        <w:trPr>
          <w:cantSplit/>
        </w:trPr>
        <w:tc>
          <w:tcPr>
            <w:tcW w:w="2268" w:type="dxa"/>
          </w:tcPr>
          <w:p w:rsidR="00086845" w:rsidRPr="00605059" w:rsidRDefault="00086845" w:rsidP="00BF50D3">
            <w:pPr>
              <w:keepNext/>
              <w:rPr>
                <w:b/>
                <w:color w:val="000000"/>
              </w:rPr>
            </w:pPr>
            <w:r w:rsidRPr="00605059">
              <w:rPr>
                <w:b/>
                <w:color w:val="000000"/>
              </w:rPr>
              <w:t>CKAN Term Name</w:t>
            </w:r>
          </w:p>
        </w:tc>
        <w:tc>
          <w:tcPr>
            <w:tcW w:w="6660" w:type="dxa"/>
          </w:tcPr>
          <w:p w:rsidR="00086845" w:rsidRPr="00A203AD" w:rsidRDefault="006E5DB5" w:rsidP="00BF50D3">
            <w:r>
              <w:t>resource_name_fr</w:t>
            </w:r>
          </w:p>
        </w:tc>
      </w:tr>
      <w:tr w:rsidR="00086845" w:rsidRPr="00F3325F" w:rsidTr="000F7AAB">
        <w:trPr>
          <w:cantSplit/>
          <w:trHeight w:val="70"/>
        </w:trPr>
        <w:tc>
          <w:tcPr>
            <w:tcW w:w="2268" w:type="dxa"/>
          </w:tcPr>
          <w:p w:rsidR="00086845" w:rsidRPr="00605059" w:rsidRDefault="00086845" w:rsidP="00BF50D3">
            <w:pPr>
              <w:keepNext/>
              <w:rPr>
                <w:b/>
                <w:color w:val="000000"/>
              </w:rPr>
            </w:pPr>
            <w:r w:rsidRPr="00605059">
              <w:rPr>
                <w:b/>
                <w:color w:val="000000"/>
              </w:rPr>
              <w:t>URI</w:t>
            </w:r>
          </w:p>
        </w:tc>
        <w:tc>
          <w:tcPr>
            <w:tcW w:w="6660" w:type="dxa"/>
          </w:tcPr>
          <w:p w:rsidR="00086845" w:rsidRPr="00A203AD" w:rsidRDefault="008902C4" w:rsidP="00A203AD">
            <w:pPr>
              <w:rPr>
                <w:u w:val="single"/>
              </w:rPr>
            </w:pPr>
            <w:hyperlink r:id="rId115" w:history="1">
              <w:r w:rsidR="00086845">
                <w:rPr>
                  <w:rStyle w:val="Hyperlink"/>
                </w:rPr>
                <w:t>http://purl.org/dc/terms/title</w:t>
              </w:r>
            </w:hyperlink>
          </w:p>
        </w:tc>
      </w:tr>
      <w:tr w:rsidR="00086845" w:rsidRPr="00F3325F" w:rsidTr="000F7AAB">
        <w:trPr>
          <w:cantSplit/>
        </w:trPr>
        <w:tc>
          <w:tcPr>
            <w:tcW w:w="2268" w:type="dxa"/>
          </w:tcPr>
          <w:p w:rsidR="00086845" w:rsidRPr="00605059" w:rsidRDefault="00086845" w:rsidP="00BF50D3">
            <w:pPr>
              <w:rPr>
                <w:b/>
                <w:color w:val="000000"/>
              </w:rPr>
            </w:pPr>
            <w:r w:rsidRPr="00605059">
              <w:rPr>
                <w:b/>
                <w:color w:val="000000"/>
              </w:rPr>
              <w:t>Defined By</w:t>
            </w:r>
          </w:p>
        </w:tc>
        <w:tc>
          <w:tcPr>
            <w:tcW w:w="6660" w:type="dxa"/>
          </w:tcPr>
          <w:p w:rsidR="00086845" w:rsidRDefault="00086845" w:rsidP="00BF50D3">
            <w:r>
              <w:t>Dublin Core - http://dublincore.org/</w:t>
            </w:r>
          </w:p>
          <w:p w:rsidR="00086845" w:rsidRPr="00F3325F" w:rsidRDefault="005C23AC" w:rsidP="00BF50D3">
            <w:pPr>
              <w:rPr>
                <w:color w:val="000000"/>
              </w:rPr>
            </w:pPr>
            <w:r>
              <w:rPr>
                <w:color w:val="000000"/>
              </w:rPr>
              <w:t>dc:title, dcterms:title</w:t>
            </w:r>
          </w:p>
        </w:tc>
      </w:tr>
      <w:tr w:rsidR="002F1BDA" w:rsidRPr="00F3325F" w:rsidTr="000F7AAB">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A203AD" w:rsidRDefault="002F1BDA" w:rsidP="00BF50D3">
            <w:r>
              <w:t>Resource – Title (French)</w:t>
            </w:r>
          </w:p>
        </w:tc>
      </w:tr>
      <w:tr w:rsidR="002F1BDA" w:rsidRPr="00F3325F" w:rsidTr="000F7AAB">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BF50D3">
            <w:r>
              <w:t>Ressource – Titre (français)</w:t>
            </w:r>
          </w:p>
        </w:tc>
      </w:tr>
      <w:tr w:rsidR="002F1BDA" w:rsidRPr="00F3325F" w:rsidTr="000F7AAB">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0F7AAB">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Pr="00A203AD" w:rsidRDefault="002F1BDA" w:rsidP="00BF50D3">
            <w:r>
              <w:t>A name given to the resource.</w:t>
            </w:r>
          </w:p>
        </w:tc>
      </w:tr>
      <w:tr w:rsidR="002F1BDA" w:rsidRPr="00F3325F" w:rsidTr="000F7AAB">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Default="002F1BDA" w:rsidP="00BF50D3">
            <w:r>
              <w:t>An English name given to the resource.</w:t>
            </w:r>
          </w:p>
          <w:p w:rsidR="002F1BDA" w:rsidRPr="00F3325F" w:rsidRDefault="002F1BDA" w:rsidP="00BF50D3">
            <w:pPr>
              <w:rPr>
                <w:color w:val="000000"/>
              </w:rPr>
            </w:pPr>
          </w:p>
        </w:tc>
      </w:tr>
      <w:tr w:rsidR="002F1BDA" w:rsidRPr="00F3325F" w:rsidTr="00A203AD">
        <w:trPr>
          <w:cantSplit/>
          <w:trHeight w:val="487"/>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DC791C" w:rsidRDefault="002F1BDA" w:rsidP="00DC791C">
            <w:pPr>
              <w:rPr>
                <w:highlight w:val="yellow"/>
              </w:rPr>
            </w:pPr>
            <w:r w:rsidRPr="00DC791C">
              <w:t xml:space="preserve">Enter the title applicable </w:t>
            </w:r>
            <w:r>
              <w:t>of</w:t>
            </w:r>
            <w:r w:rsidRPr="00DC791C">
              <w:t xml:space="preserve"> the resource. Some examples include adding a specific date range, section, subject, or geographic region, the name of the related service in a departmental repository, and other additional terms as required. </w:t>
            </w:r>
          </w:p>
        </w:tc>
      </w:tr>
      <w:tr w:rsidR="002F1BDA" w:rsidRPr="00E8285E" w:rsidTr="000F7AAB">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DC791C" w:rsidRDefault="002F1BDA" w:rsidP="00DC791C">
            <w:pPr>
              <w:rPr>
                <w:highlight w:val="yellow"/>
                <w:lang w:val="fr-CA"/>
              </w:rPr>
            </w:pPr>
            <w:r w:rsidRPr="00DC791C">
              <w:rPr>
                <w:rStyle w:val="shorttext"/>
                <w:lang w:val="fr-FR"/>
              </w:rPr>
              <w:t>Rappels de véhicules  - Dictionnaire de données</w:t>
            </w:r>
          </w:p>
        </w:tc>
      </w:tr>
      <w:tr w:rsidR="002F1BDA" w:rsidRPr="00F3325F" w:rsidTr="000F7AAB">
        <w:trPr>
          <w:cantSplit/>
        </w:trPr>
        <w:tc>
          <w:tcPr>
            <w:tcW w:w="2268" w:type="dxa"/>
          </w:tcPr>
          <w:p w:rsidR="002F1BDA" w:rsidRPr="00605059" w:rsidRDefault="002F1BDA" w:rsidP="00BF50D3">
            <w:pPr>
              <w:rPr>
                <w:b/>
                <w:color w:val="000000"/>
              </w:rPr>
            </w:pPr>
            <w:r w:rsidRPr="00605059">
              <w:rPr>
                <w:b/>
                <w:color w:val="000000"/>
              </w:rPr>
              <w:t>Mapping</w:t>
            </w:r>
          </w:p>
        </w:tc>
        <w:tc>
          <w:tcPr>
            <w:tcW w:w="6660" w:type="dxa"/>
          </w:tcPr>
          <w:p w:rsidR="002F1BDA" w:rsidRPr="00DC791C" w:rsidRDefault="002F1BDA" w:rsidP="00BF50D3">
            <w:r w:rsidRPr="00DC791C">
              <w:t>Data Catalog Vocabulary (DCAT) – dct:title</w:t>
            </w:r>
          </w:p>
        </w:tc>
      </w:tr>
      <w:tr w:rsidR="002F1BDA" w:rsidRPr="00F3325F" w:rsidTr="000F7AAB">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BF50D3">
            <w:r>
              <w:t>Government of Canada Foundational Metadata Element Set, Government of Canada Open Government Metadata Element Set – Open Data and Open Information Catalogue Extensions</w:t>
            </w:r>
          </w:p>
        </w:tc>
      </w:tr>
      <w:tr w:rsidR="002F1BDA" w:rsidRPr="00F3325F" w:rsidTr="000F7AAB">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0F7AAB">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F3325F" w:rsidRDefault="002F1BDA" w:rsidP="00BF50D3"/>
        </w:tc>
      </w:tr>
      <w:tr w:rsidR="002F1BDA" w:rsidRPr="00F3325F" w:rsidTr="000F7AAB">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BF50D3">
            <w:pPr>
              <w:tabs>
                <w:tab w:val="left" w:pos="1350"/>
              </w:tabs>
            </w:pP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A203AD">
            <w:r>
              <w:t>Free Text</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Mandatory, Conditional</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r>
              <w:rPr>
                <w:rFonts w:ascii="Times New Roman" w:hAnsi="Times New Roman" w:cs="Times New Roman"/>
              </w:rPr>
              <w:t>This element is mandatory if a resource is added.</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A203AD">
            <w:r>
              <w:t>Single (However, more than one resource can be added to a record)</w:t>
            </w:r>
          </w:p>
        </w:tc>
      </w:tr>
    </w:tbl>
    <w:p w:rsidR="00EB08E9" w:rsidRDefault="00EB08E9"/>
    <w:p w:rsidR="00A203AD" w:rsidRDefault="00A203AD">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EB08E9" w:rsidP="00204A20">
      <w:pPr>
        <w:pStyle w:val="Heading2"/>
      </w:pPr>
      <w:bookmarkStart w:id="188" w:name="_10.82_Resource_–"/>
      <w:bookmarkStart w:id="189" w:name="_Toc466365252"/>
      <w:bookmarkEnd w:id="188"/>
      <w:r>
        <w:lastRenderedPageBreak/>
        <w:t>10.</w:t>
      </w:r>
      <w:r w:rsidR="00844A2C">
        <w:t>7</w:t>
      </w:r>
      <w:r w:rsidR="00565BA3">
        <w:t>6</w:t>
      </w:r>
      <w:r w:rsidR="000F7AAB">
        <w:t xml:space="preserve"> </w:t>
      </w:r>
      <w:r>
        <w:t>Resource</w:t>
      </w:r>
      <w:r w:rsidR="000F7AAB">
        <w:t xml:space="preserve"> – Type</w:t>
      </w:r>
      <w:bookmarkEnd w:id="189"/>
      <w:r w:rsidR="000F7AAB">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B20A18" w:rsidRDefault="00D45D90" w:rsidP="000F7AAB">
            <w:r>
              <w:t>resourceType</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B20A18" w:rsidRDefault="006E5DB5" w:rsidP="000F7AAB">
            <w:r>
              <w:t>resource_type</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B20A18" w:rsidRDefault="008902C4" w:rsidP="00B20A18">
            <w:pPr>
              <w:rPr>
                <w:u w:val="single"/>
              </w:rPr>
            </w:pPr>
            <w:hyperlink r:id="rId116" w:history="1">
              <w:r w:rsidR="00EB08E9">
                <w:rPr>
                  <w:rStyle w:val="Hyperlink"/>
                </w:rPr>
                <w:t xml:space="preserve">http://purl.org/dc/elements/1.1/type </w:t>
              </w:r>
            </w:hyperlink>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EB08E9" w:rsidRDefault="00EB08E9" w:rsidP="00EB08E9">
            <w:r>
              <w:t>Dublin Core - http://dublincore.org/</w:t>
            </w:r>
          </w:p>
          <w:p w:rsidR="000F7AAB" w:rsidRPr="00F3325F" w:rsidRDefault="005C23AC" w:rsidP="005C23AC">
            <w:pPr>
              <w:rPr>
                <w:color w:val="000000"/>
              </w:rPr>
            </w:pPr>
            <w:r>
              <w:rPr>
                <w:color w:val="000000"/>
              </w:rPr>
              <w:t>dc:type, dcterms:type</w:t>
            </w:r>
          </w:p>
        </w:tc>
      </w:tr>
      <w:tr w:rsidR="002F1BDA" w:rsidRPr="00F3325F" w:rsidTr="000F7AAB">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A203AD" w:rsidRDefault="002F1BDA" w:rsidP="002F1BDA">
            <w:r>
              <w:t>Resource – Type</w:t>
            </w:r>
          </w:p>
        </w:tc>
      </w:tr>
      <w:tr w:rsidR="002F1BDA" w:rsidRPr="00F3325F" w:rsidTr="000F7AAB">
        <w:trPr>
          <w:cantSplit/>
        </w:trPr>
        <w:tc>
          <w:tcPr>
            <w:tcW w:w="2268" w:type="dxa"/>
          </w:tcPr>
          <w:p w:rsidR="002F1BDA" w:rsidRDefault="002F1BDA" w:rsidP="008C2406">
            <w:pPr>
              <w:rPr>
                <w:b/>
                <w:color w:val="000000"/>
              </w:rPr>
            </w:pPr>
            <w:r w:rsidRPr="002F1BDA">
              <w:rPr>
                <w:b/>
                <w:color w:val="000000"/>
              </w:rPr>
              <w:t>French Label</w:t>
            </w:r>
          </w:p>
        </w:tc>
        <w:tc>
          <w:tcPr>
            <w:tcW w:w="6660" w:type="dxa"/>
          </w:tcPr>
          <w:p w:rsidR="002F1BDA" w:rsidRDefault="002F1BDA" w:rsidP="000F7AAB">
            <w:r>
              <w:t>Ressource – Type de contenu</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Definition</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 xml:space="preserve">Definition </w:t>
            </w:r>
          </w:p>
        </w:tc>
        <w:tc>
          <w:tcPr>
            <w:tcW w:w="6660" w:type="dxa"/>
          </w:tcPr>
          <w:p w:rsidR="002F1BDA" w:rsidRPr="00B20A18" w:rsidRDefault="002F1BDA" w:rsidP="000F7AAB">
            <w:r>
              <w:t>The nature or genre of the resource.</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Description (Open Government Specific)</w:t>
            </w:r>
          </w:p>
        </w:tc>
        <w:tc>
          <w:tcPr>
            <w:tcW w:w="6660" w:type="dxa"/>
          </w:tcPr>
          <w:p w:rsidR="002F1BDA" w:rsidRDefault="002F1BDA" w:rsidP="00EB08E9">
            <w:r>
              <w:t xml:space="preserve">The nature or genre of the content of the resource. </w:t>
            </w:r>
          </w:p>
          <w:p w:rsidR="002F1BDA" w:rsidRPr="00F3325F" w:rsidRDefault="002F1BDA" w:rsidP="000F7AAB">
            <w:pPr>
              <w:rPr>
                <w:color w:val="000000"/>
              </w:rPr>
            </w:pP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Comment (Implementation Notes)</w:t>
            </w:r>
          </w:p>
        </w:tc>
        <w:tc>
          <w:tcPr>
            <w:tcW w:w="6660" w:type="dxa"/>
          </w:tcPr>
          <w:p w:rsidR="002F1BDA" w:rsidRPr="00F3325F" w:rsidRDefault="002F1BDA" w:rsidP="007B1E24">
            <w:r>
              <w:t xml:space="preserve">The purpose of this element is to </w:t>
            </w:r>
            <w:r w:rsidRPr="004F3A65">
              <w:rPr>
                <w:rFonts w:cs="Arial"/>
                <w:szCs w:val="20"/>
              </w:rPr>
              <w:t xml:space="preserve">provide additional information about the purpose of an </w:t>
            </w:r>
            <w:r>
              <w:rPr>
                <w:rFonts w:cs="Arial"/>
                <w:szCs w:val="20"/>
              </w:rPr>
              <w:t>asset, and t</w:t>
            </w:r>
            <w:r w:rsidRPr="004F3A65">
              <w:rPr>
                <w:rFonts w:cs="Arial"/>
                <w:szCs w:val="20"/>
              </w:rPr>
              <w:t xml:space="preserve">o assist users in interpreting information contained in an </w:t>
            </w:r>
            <w:r>
              <w:rPr>
                <w:rFonts w:cs="Arial"/>
                <w:szCs w:val="20"/>
              </w:rPr>
              <w:t>asset</w:t>
            </w:r>
            <w:r w:rsidRPr="004F3A65">
              <w:rPr>
                <w:rFonts w:cs="Arial"/>
                <w:szCs w:val="20"/>
              </w:rPr>
              <w:t xml:space="preserve"> by identifying its internal structure.</w:t>
            </w:r>
            <w:r>
              <w:rPr>
                <w:rFonts w:cs="Arial"/>
                <w:szCs w:val="20"/>
              </w:rPr>
              <w:t xml:space="preserve"> </w:t>
            </w:r>
            <w:r>
              <w:t>Select the appropriate resource type from the drop down list provided in the registry.</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Example</w:t>
            </w:r>
          </w:p>
        </w:tc>
        <w:tc>
          <w:tcPr>
            <w:tcW w:w="6660" w:type="dxa"/>
          </w:tcPr>
          <w:p w:rsidR="002F1BDA" w:rsidRPr="00F3325F" w:rsidRDefault="002F1BDA" w:rsidP="000F7AAB">
            <w:r>
              <w:t>Dataset</w:t>
            </w:r>
          </w:p>
        </w:tc>
      </w:tr>
      <w:tr w:rsidR="002F1BDA" w:rsidRPr="00F3325F" w:rsidTr="000F7AAB">
        <w:trPr>
          <w:cantSplit/>
        </w:trPr>
        <w:tc>
          <w:tcPr>
            <w:tcW w:w="2268" w:type="dxa"/>
            <w:vMerge w:val="restart"/>
          </w:tcPr>
          <w:p w:rsidR="002F1BDA" w:rsidRPr="00605059" w:rsidRDefault="002F1BDA" w:rsidP="000F7AAB">
            <w:pPr>
              <w:rPr>
                <w:b/>
                <w:color w:val="000000"/>
              </w:rPr>
            </w:pPr>
            <w:r w:rsidRPr="00605059">
              <w:rPr>
                <w:b/>
                <w:color w:val="000000"/>
              </w:rPr>
              <w:t>Mapping</w:t>
            </w:r>
          </w:p>
        </w:tc>
        <w:tc>
          <w:tcPr>
            <w:tcW w:w="6660" w:type="dxa"/>
          </w:tcPr>
          <w:p w:rsidR="002F1BDA" w:rsidRDefault="002F1BDA" w:rsidP="005C23AC">
            <w:r>
              <w:t>Data Catalog Vocabulary (DCAT) – dct:mediaType</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Default="002F1BDA" w:rsidP="005C23AC">
            <w:r>
              <w:t>Government of Canada Recordkeeping Metadata Element Set - Type</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Pr="00F3325F" w:rsidRDefault="002F1BDA" w:rsidP="000F7AAB">
            <w:r>
              <w:t>Metadata Object Description Schema - &lt;typeOfResource&gt;</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Application</w:t>
            </w:r>
          </w:p>
        </w:tc>
        <w:tc>
          <w:tcPr>
            <w:tcW w:w="6660" w:type="dxa"/>
          </w:tcPr>
          <w:p w:rsidR="002F1BDA" w:rsidRDefault="002F1BDA" w:rsidP="000F7AAB">
            <w:r>
              <w:t>Government of Canada Foundational Metadata Element Set, Government of Canada Open Government Metadata Element Set – Open Data and Open Information Catalogue Extensions</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Relations</w:t>
            </w:r>
          </w:p>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Syntax Encoding Scheme</w:t>
            </w:r>
          </w:p>
        </w:tc>
        <w:tc>
          <w:tcPr>
            <w:tcW w:w="6660" w:type="dxa"/>
          </w:tcPr>
          <w:p w:rsidR="002F1BDA" w:rsidRPr="00F3325F" w:rsidRDefault="002F1BDA" w:rsidP="000F7AAB"/>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Vocabulary Encoding Scheme</w:t>
            </w:r>
          </w:p>
        </w:tc>
        <w:tc>
          <w:tcPr>
            <w:tcW w:w="6660" w:type="dxa"/>
          </w:tcPr>
          <w:p w:rsidR="002F1BDA" w:rsidRDefault="002F1BDA" w:rsidP="000F7AAB">
            <w:pPr>
              <w:tabs>
                <w:tab w:val="left" w:pos="1350"/>
              </w:tabs>
            </w:pPr>
            <w:r>
              <w:t>Resource Type Codelist (</w:t>
            </w:r>
            <w:hyperlink w:anchor="_1.10_Resource_Type" w:history="1">
              <w:r w:rsidRPr="00A203AD">
                <w:rPr>
                  <w:rStyle w:val="Hyperlink"/>
                </w:rPr>
                <w:t>See Appendix 1.10</w:t>
              </w:r>
            </w:hyperlink>
            <w:r>
              <w:t>)</w:t>
            </w:r>
          </w:p>
          <w:p w:rsidR="002F1BDA" w:rsidRPr="00F3325F" w:rsidRDefault="002F1BDA" w:rsidP="000F7AAB">
            <w:pPr>
              <w:tabs>
                <w:tab w:val="left" w:pos="1350"/>
              </w:tabs>
            </w:pPr>
            <w:r>
              <w:rPr>
                <w:bCs/>
              </w:rPr>
              <w:t xml:space="preserve">Source : </w:t>
            </w:r>
            <w:r w:rsidRPr="00292AFB">
              <w:rPr>
                <w:bCs/>
              </w:rPr>
              <w:t>Government of Canada</w:t>
            </w:r>
            <w:r>
              <w:rPr>
                <w:bCs/>
              </w:rPr>
              <w:t xml:space="preserve"> </w:t>
            </w:r>
            <w:r w:rsidRPr="00292AFB">
              <w:rPr>
                <w:bCs/>
              </w:rPr>
              <w:t>Web Type Scheme for</w:t>
            </w:r>
            <w:r>
              <w:rPr>
                <w:bCs/>
              </w:rPr>
              <w:t xml:space="preserve"> </w:t>
            </w:r>
            <w:r w:rsidRPr="00292AFB">
              <w:rPr>
                <w:bCs/>
              </w:rPr>
              <w:t>Web Resource Discovery</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0F7AAB">
            <w:pPr>
              <w:jc w:val="center"/>
              <w:rPr>
                <w:b/>
                <w:color w:val="000000"/>
              </w:rPr>
            </w:pPr>
            <w:r w:rsidRPr="00605059">
              <w:rPr>
                <w:b/>
                <w:color w:val="000000"/>
              </w:rPr>
              <w:t>Conditions of Application – File</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A203AD">
            <w:r>
              <w:t xml:space="preserve">Text, based on </w:t>
            </w:r>
            <w:r w:rsidR="00580E5F">
              <w:t xml:space="preserve">vocabulary </w:t>
            </w:r>
            <w:r>
              <w:t>encoding scheme</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0F7AAB">
            <w:r>
              <w:t>Yes</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F7AAB">
            <w:r>
              <w:t>Mandatory, Conditional</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EB08E9">
            <w:pPr>
              <w:pStyle w:val="TableText"/>
              <w:spacing w:before="0" w:after="0"/>
              <w:jc w:val="left"/>
              <w:rPr>
                <w:rFonts w:ascii="Times New Roman" w:hAnsi="Times New Roman" w:cs="Times New Roman"/>
              </w:rPr>
            </w:pPr>
            <w:r>
              <w:rPr>
                <w:rFonts w:ascii="Times New Roman" w:hAnsi="Times New Roman" w:cs="Times New Roman"/>
              </w:rPr>
              <w:t>This element is mandatory if a resource is added.</w:t>
            </w:r>
          </w:p>
        </w:tc>
      </w:tr>
      <w:tr w:rsidR="002F1BDA" w:rsidRPr="00F3325F" w:rsidTr="00042D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B20A18">
            <w:r>
              <w:t>Single (However, more than one resource can be added to a record)</w:t>
            </w:r>
          </w:p>
        </w:tc>
      </w:tr>
    </w:tbl>
    <w:p w:rsidR="00EB08E9" w:rsidRDefault="00EB08E9"/>
    <w:p w:rsidR="00A203AD" w:rsidRDefault="00A203AD" w:rsidP="000F7AAB">
      <w:pPr>
        <w:pStyle w:val="Heading2"/>
      </w:pPr>
    </w:p>
    <w:p w:rsidR="00A203AD" w:rsidRDefault="00A203AD">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EB08E9" w:rsidP="000F7AAB">
      <w:pPr>
        <w:pStyle w:val="Heading2"/>
      </w:pPr>
      <w:bookmarkStart w:id="190" w:name="_10.83_Resource_-"/>
      <w:bookmarkStart w:id="191" w:name="_Toc466365253"/>
      <w:bookmarkEnd w:id="190"/>
      <w:r>
        <w:lastRenderedPageBreak/>
        <w:t>10.</w:t>
      </w:r>
      <w:r w:rsidR="00844A2C">
        <w:t>7</w:t>
      </w:r>
      <w:r w:rsidR="00565BA3">
        <w:t>7</w:t>
      </w:r>
      <w:r w:rsidR="000F7AAB">
        <w:t xml:space="preserve"> R</w:t>
      </w:r>
      <w:r>
        <w:t>esource - URL</w:t>
      </w:r>
      <w:bookmarkEnd w:id="191"/>
      <w:r w:rsidR="000F7AAB">
        <w:tab/>
      </w:r>
      <w:r w:rsidR="000F7AAB">
        <w:tab/>
      </w:r>
      <w:r w:rsidR="000F7AAB">
        <w:tab/>
      </w:r>
      <w:r w:rsidR="000F7AAB">
        <w:tab/>
      </w:r>
      <w:r w:rsidR="000F7AAB">
        <w:tab/>
      </w:r>
      <w:r w:rsidR="000F7AAB">
        <w:tab/>
      </w:r>
      <w:r w:rsidR="000F7AAB">
        <w:tab/>
      </w:r>
    </w:p>
    <w:p w:rsidR="000F7AAB" w:rsidRPr="00661D5F" w:rsidRDefault="000F7AAB" w:rsidP="000F7AAB"/>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F3325F" w:rsidRDefault="00D45D90" w:rsidP="000F7AAB">
            <w:pPr>
              <w:rPr>
                <w:color w:val="000000"/>
              </w:rPr>
            </w:pPr>
            <w:r>
              <w:rPr>
                <w:color w:val="000000"/>
              </w:rPr>
              <w:t>resourceURL</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A203AD" w:rsidRDefault="006E5DB5" w:rsidP="000F7AAB">
            <w:r>
              <w:t>resource_url</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F3325F" w:rsidRDefault="006E5DB5" w:rsidP="0010561F">
            <w:pPr>
              <w:rPr>
                <w:color w:val="000000"/>
              </w:rPr>
            </w:pPr>
            <w:r>
              <w:rPr>
                <w:color w:val="000000"/>
              </w:rPr>
              <w:t>To be determined</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F7AAB" w:rsidRPr="00F3325F" w:rsidRDefault="0091094A" w:rsidP="000F7AAB">
            <w:pPr>
              <w:rPr>
                <w:color w:val="000000"/>
              </w:rPr>
            </w:pPr>
            <w:r>
              <w:t>Treasury Board Secretariat, Information Management and Open Government Directorate</w:t>
            </w:r>
            <w:r w:rsidRPr="00F3325F">
              <w:rPr>
                <w:color w:val="000000"/>
              </w:rPr>
              <w:t xml:space="preserve"> </w:t>
            </w:r>
          </w:p>
        </w:tc>
      </w:tr>
      <w:tr w:rsidR="002F1BDA" w:rsidRPr="00F3325F" w:rsidTr="000F7AAB">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A203AD" w:rsidRDefault="002F1BDA" w:rsidP="000F7AAB">
            <w:r>
              <w:t>Resource – URL</w:t>
            </w:r>
          </w:p>
        </w:tc>
      </w:tr>
      <w:tr w:rsidR="002F1BDA" w:rsidRPr="00F3325F" w:rsidTr="000F7AAB">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0F7AAB">
            <w:r>
              <w:t>Ressource - URL</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Definition</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 xml:space="preserve">Definition </w:t>
            </w:r>
          </w:p>
        </w:tc>
        <w:tc>
          <w:tcPr>
            <w:tcW w:w="6660" w:type="dxa"/>
          </w:tcPr>
          <w:p w:rsidR="002F1BDA" w:rsidRPr="00A203AD" w:rsidRDefault="002F1BDA" w:rsidP="000F7AAB">
            <w:r>
              <w:t>The download URL (for online access to the resource) or physical location of the resource.</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Description (Open Government Specific)</w:t>
            </w:r>
          </w:p>
        </w:tc>
        <w:tc>
          <w:tcPr>
            <w:tcW w:w="6660" w:type="dxa"/>
          </w:tcPr>
          <w:p w:rsidR="002F1BDA" w:rsidRPr="00F3325F" w:rsidRDefault="002F1BDA" w:rsidP="0010561F">
            <w:pPr>
              <w:rPr>
                <w:color w:val="000000"/>
              </w:rPr>
            </w:pPr>
            <w:r>
              <w:rPr>
                <w:color w:val="000000"/>
              </w:rPr>
              <w:t>The file that contains the distribution of the resource in a given format.</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Comment (Implementation Notes)</w:t>
            </w:r>
          </w:p>
        </w:tc>
        <w:tc>
          <w:tcPr>
            <w:tcW w:w="6660" w:type="dxa"/>
          </w:tcPr>
          <w:p w:rsidR="002F1BDA" w:rsidRPr="00F3325F" w:rsidRDefault="002F1BDA" w:rsidP="0082373C">
            <w:r>
              <w:t>Enter the URL of the resource, or upload the resource using the Upload button.</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Example</w:t>
            </w:r>
          </w:p>
        </w:tc>
        <w:tc>
          <w:tcPr>
            <w:tcW w:w="6660" w:type="dxa"/>
          </w:tcPr>
          <w:p w:rsidR="002F1BDA" w:rsidRPr="00F3325F" w:rsidRDefault="008902C4" w:rsidP="001A7EEC">
            <w:hyperlink r:id="rId117" w:history="1">
              <w:r w:rsidR="002F1BDA" w:rsidRPr="00454DA2">
                <w:rPr>
                  <w:rStyle w:val="Hyperlink"/>
                </w:rPr>
                <w:t>http://open.canada.ca/static/od-do-canada.jl.gz</w:t>
              </w:r>
            </w:hyperlink>
            <w:r w:rsidR="002F1BDA">
              <w:t xml:space="preserve"> </w:t>
            </w:r>
          </w:p>
        </w:tc>
      </w:tr>
      <w:tr w:rsidR="002F1BDA" w:rsidRPr="00F3325F" w:rsidTr="000F7AAB">
        <w:trPr>
          <w:cantSplit/>
        </w:trPr>
        <w:tc>
          <w:tcPr>
            <w:tcW w:w="2268" w:type="dxa"/>
            <w:vMerge w:val="restart"/>
          </w:tcPr>
          <w:p w:rsidR="002F1BDA" w:rsidRPr="00605059" w:rsidRDefault="002F1BDA" w:rsidP="000F7AAB">
            <w:pPr>
              <w:rPr>
                <w:b/>
                <w:color w:val="000000"/>
              </w:rPr>
            </w:pPr>
            <w:r w:rsidRPr="00605059">
              <w:rPr>
                <w:b/>
                <w:color w:val="000000"/>
              </w:rPr>
              <w:t>Mapping</w:t>
            </w:r>
          </w:p>
        </w:tc>
        <w:tc>
          <w:tcPr>
            <w:tcW w:w="6660" w:type="dxa"/>
          </w:tcPr>
          <w:p w:rsidR="002F1BDA" w:rsidRDefault="002F1BDA" w:rsidP="001F07D2">
            <w:r>
              <w:t>Data Catalog Vocabulary (DCAT) – dcat:downloadURL</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Default="002F1BDA" w:rsidP="001F07D2">
            <w:r>
              <w:t>Government of Canada Recordkeeping Metadata Element Set - Location</w:t>
            </w:r>
          </w:p>
        </w:tc>
      </w:tr>
      <w:tr w:rsidR="002F1BDA" w:rsidRPr="00F3325F" w:rsidTr="000F7AAB">
        <w:trPr>
          <w:cantSplit/>
        </w:trPr>
        <w:tc>
          <w:tcPr>
            <w:tcW w:w="2268" w:type="dxa"/>
            <w:vMerge/>
          </w:tcPr>
          <w:p w:rsidR="002F1BDA" w:rsidRPr="00605059" w:rsidRDefault="002F1BDA" w:rsidP="000F7AAB">
            <w:pPr>
              <w:rPr>
                <w:b/>
                <w:color w:val="000000"/>
              </w:rPr>
            </w:pPr>
          </w:p>
        </w:tc>
        <w:tc>
          <w:tcPr>
            <w:tcW w:w="6660" w:type="dxa"/>
          </w:tcPr>
          <w:p w:rsidR="002F1BDA" w:rsidRPr="00F3325F" w:rsidRDefault="002F1BDA" w:rsidP="001F07D2">
            <w:r>
              <w:t xml:space="preserve">Schema.org &gt; Thing&gt; CreativeWork &gt; Dataset &gt; distribution </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Application</w:t>
            </w:r>
          </w:p>
        </w:tc>
        <w:tc>
          <w:tcPr>
            <w:tcW w:w="6660" w:type="dxa"/>
          </w:tcPr>
          <w:p w:rsidR="002F1BDA" w:rsidRDefault="002F1BDA" w:rsidP="00FB521A">
            <w:r>
              <w:t>Government of Canada Foundational Metadata Element Set, Government of Canada Open Government Metadata Element Set – Open Data and Open Information Catalogue Extensions</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Relations</w:t>
            </w:r>
          </w:p>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Syntax Encoding Scheme</w:t>
            </w:r>
          </w:p>
        </w:tc>
        <w:tc>
          <w:tcPr>
            <w:tcW w:w="6660" w:type="dxa"/>
          </w:tcPr>
          <w:p w:rsidR="002F1BDA" w:rsidRPr="00F3325F" w:rsidRDefault="002F1BDA" w:rsidP="000F7AAB">
            <w:r w:rsidRPr="00061D04">
              <w:t xml:space="preserve">Website URL, e.g. </w:t>
            </w:r>
            <w:hyperlink r:id="rId118" w:history="1">
              <w:r w:rsidRPr="002F26EA">
                <w:rPr>
                  <w:rStyle w:val="Hyperlink"/>
                </w:rPr>
                <w:t>http://www.dept.en.gc.ca</w:t>
              </w:r>
            </w:hyperlink>
          </w:p>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Vocabulary Encoding Scheme</w:t>
            </w:r>
          </w:p>
        </w:tc>
        <w:tc>
          <w:tcPr>
            <w:tcW w:w="6660" w:type="dxa"/>
          </w:tcPr>
          <w:p w:rsidR="002F1BDA" w:rsidRPr="00F3325F" w:rsidRDefault="002F1BDA" w:rsidP="000F7AAB">
            <w:pPr>
              <w:tabs>
                <w:tab w:val="left" w:pos="1350"/>
              </w:tabs>
            </w:pP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0F7AAB">
            <w:pPr>
              <w:jc w:val="center"/>
              <w:rPr>
                <w:b/>
                <w:color w:val="000000"/>
              </w:rPr>
            </w:pPr>
            <w:r w:rsidRPr="00605059">
              <w:rPr>
                <w:b/>
                <w:color w:val="000000"/>
              </w:rPr>
              <w:t>Conditions of Application – File</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A203AD">
            <w:r>
              <w:t xml:space="preserve">Text, based on </w:t>
            </w:r>
            <w:r w:rsidR="00580E5F">
              <w:t xml:space="preserve">syntax </w:t>
            </w:r>
            <w:r>
              <w:t>encoding scheme</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0F7AAB">
            <w:r>
              <w:t>Yes</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F7AAB">
            <w:r>
              <w:t>Mandatory, Conditional</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10561F">
            <w:pPr>
              <w:pStyle w:val="TableText"/>
              <w:spacing w:before="0" w:after="0"/>
              <w:jc w:val="left"/>
              <w:rPr>
                <w:rFonts w:ascii="Times New Roman" w:hAnsi="Times New Roman" w:cs="Times New Roman"/>
              </w:rPr>
            </w:pPr>
            <w:r>
              <w:rPr>
                <w:rFonts w:ascii="Times New Roman" w:hAnsi="Times New Roman" w:cs="Times New Roman"/>
              </w:rPr>
              <w:t>This element is mandatory if a resource is added.</w:t>
            </w:r>
          </w:p>
        </w:tc>
      </w:tr>
      <w:tr w:rsidR="002F1BDA" w:rsidRPr="00F3325F" w:rsidTr="00204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A203AD">
            <w:r>
              <w:t>Single (However, more than one resource can be added to a record)</w:t>
            </w:r>
          </w:p>
        </w:tc>
      </w:tr>
    </w:tbl>
    <w:p w:rsidR="000F7AAB" w:rsidRDefault="000F7AAB"/>
    <w:p w:rsidR="00A203AD" w:rsidRDefault="00A203AD">
      <w:pPr>
        <w:rPr>
          <w:rFonts w:asciiTheme="majorHAnsi" w:eastAsiaTheme="majorEastAsia" w:hAnsiTheme="majorHAnsi" w:cstheme="majorBidi"/>
          <w:b/>
          <w:bCs/>
          <w:color w:val="4F81BD" w:themeColor="accent1"/>
          <w:sz w:val="26"/>
          <w:szCs w:val="26"/>
          <w:lang w:eastAsia="en-US"/>
        </w:rPr>
      </w:pPr>
      <w:r>
        <w:br w:type="page"/>
      </w:r>
    </w:p>
    <w:p w:rsidR="000F7AAB" w:rsidRPr="00661D5F" w:rsidRDefault="00487083" w:rsidP="00844A2C">
      <w:pPr>
        <w:pStyle w:val="Heading2"/>
      </w:pPr>
      <w:bookmarkStart w:id="192" w:name="_10.85_Series_Dates"/>
      <w:bookmarkStart w:id="193" w:name="_Toc466365254"/>
      <w:bookmarkEnd w:id="192"/>
      <w:r>
        <w:lastRenderedPageBreak/>
        <w:t>10.</w:t>
      </w:r>
      <w:r w:rsidR="00844A2C">
        <w:t>7</w:t>
      </w:r>
      <w:r w:rsidR="00565BA3">
        <w:t>8</w:t>
      </w:r>
      <w:r w:rsidR="000F7AAB">
        <w:t xml:space="preserve"> </w:t>
      </w:r>
      <w:r w:rsidR="0010561F" w:rsidRPr="0010561F">
        <w:t>Series Dates of Publication and / or Sequential Designation (English)</w:t>
      </w:r>
      <w:bookmarkEnd w:id="193"/>
      <w:r w:rsidR="000F7AAB">
        <w:tab/>
      </w:r>
      <w:r w:rsidR="000F7AAB">
        <w:tab/>
      </w:r>
      <w:r w:rsidR="000F7AAB">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0F7AAB" w:rsidRPr="00F3325F" w:rsidTr="000F7AAB">
        <w:trPr>
          <w:cantSplit/>
          <w:trHeight w:val="152"/>
        </w:trPr>
        <w:tc>
          <w:tcPr>
            <w:tcW w:w="2268" w:type="dxa"/>
          </w:tcPr>
          <w:p w:rsidR="000F7AAB" w:rsidRPr="00605059" w:rsidRDefault="000F7AAB" w:rsidP="000F7AAB">
            <w:pPr>
              <w:keepNext/>
              <w:rPr>
                <w:b/>
                <w:color w:val="000000"/>
              </w:rPr>
            </w:pPr>
            <w:r w:rsidRPr="00605059">
              <w:rPr>
                <w:b/>
                <w:color w:val="000000"/>
              </w:rPr>
              <w:t>Term Name</w:t>
            </w:r>
          </w:p>
        </w:tc>
        <w:tc>
          <w:tcPr>
            <w:tcW w:w="6660" w:type="dxa"/>
          </w:tcPr>
          <w:p w:rsidR="000F7AAB" w:rsidRPr="00F3325F" w:rsidRDefault="00D45D90" w:rsidP="000F7AAB">
            <w:pPr>
              <w:rPr>
                <w:color w:val="000000"/>
              </w:rPr>
            </w:pPr>
            <w:r>
              <w:t>seriesD</w:t>
            </w:r>
            <w:r w:rsidRPr="0010561F">
              <w:t>ates</w:t>
            </w:r>
            <w:r>
              <w:t>O</w:t>
            </w:r>
            <w:r w:rsidRPr="0010561F">
              <w:t>fPublication</w:t>
            </w:r>
            <w:r>
              <w:t>A</w:t>
            </w:r>
            <w:r w:rsidRPr="0010561F">
              <w:t>nd</w:t>
            </w:r>
            <w:r>
              <w:t>O</w:t>
            </w:r>
            <w:r w:rsidRPr="0010561F">
              <w:t>r</w:t>
            </w:r>
            <w:r>
              <w:t>SequentialDesignationEnglish</w:t>
            </w:r>
          </w:p>
        </w:tc>
      </w:tr>
      <w:tr w:rsidR="000F7AAB" w:rsidRPr="00F3325F" w:rsidTr="000F7AAB">
        <w:trPr>
          <w:cantSplit/>
        </w:trPr>
        <w:tc>
          <w:tcPr>
            <w:tcW w:w="2268" w:type="dxa"/>
          </w:tcPr>
          <w:p w:rsidR="000F7AAB" w:rsidRPr="00605059" w:rsidRDefault="000F7AAB" w:rsidP="000F7AAB">
            <w:pPr>
              <w:keepNext/>
              <w:rPr>
                <w:b/>
                <w:color w:val="000000"/>
              </w:rPr>
            </w:pPr>
            <w:r w:rsidRPr="00605059">
              <w:rPr>
                <w:b/>
                <w:color w:val="000000"/>
              </w:rPr>
              <w:t>CKAN Term Name</w:t>
            </w:r>
          </w:p>
        </w:tc>
        <w:tc>
          <w:tcPr>
            <w:tcW w:w="6660" w:type="dxa"/>
          </w:tcPr>
          <w:p w:rsidR="000F7AAB" w:rsidRPr="00F3325F" w:rsidRDefault="00AC3BCF" w:rsidP="000F7AAB">
            <w:pPr>
              <w:rPr>
                <w:color w:val="000000"/>
              </w:rPr>
            </w:pPr>
            <w:r>
              <w:rPr>
                <w:color w:val="000000"/>
              </w:rPr>
              <w:t>series_publication_dates_en</w:t>
            </w:r>
          </w:p>
        </w:tc>
      </w:tr>
      <w:tr w:rsidR="000F7AAB" w:rsidRPr="00F3325F" w:rsidTr="000F7AAB">
        <w:trPr>
          <w:cantSplit/>
          <w:trHeight w:val="70"/>
        </w:trPr>
        <w:tc>
          <w:tcPr>
            <w:tcW w:w="2268" w:type="dxa"/>
          </w:tcPr>
          <w:p w:rsidR="000F7AAB" w:rsidRPr="00605059" w:rsidRDefault="000F7AAB" w:rsidP="000F7AAB">
            <w:pPr>
              <w:keepNext/>
              <w:rPr>
                <w:b/>
                <w:color w:val="000000"/>
              </w:rPr>
            </w:pPr>
            <w:r w:rsidRPr="00605059">
              <w:rPr>
                <w:b/>
                <w:color w:val="000000"/>
              </w:rPr>
              <w:t>URI</w:t>
            </w:r>
          </w:p>
        </w:tc>
        <w:tc>
          <w:tcPr>
            <w:tcW w:w="6660" w:type="dxa"/>
          </w:tcPr>
          <w:p w:rsidR="000F7AAB" w:rsidRPr="0091233B" w:rsidRDefault="000F7AAB" w:rsidP="0091233B">
            <w:r>
              <w:t>To be determined</w:t>
            </w:r>
          </w:p>
        </w:tc>
      </w:tr>
      <w:tr w:rsidR="000F7AAB" w:rsidRPr="00F3325F" w:rsidTr="000F7AAB">
        <w:trPr>
          <w:cantSplit/>
        </w:trPr>
        <w:tc>
          <w:tcPr>
            <w:tcW w:w="2268" w:type="dxa"/>
          </w:tcPr>
          <w:p w:rsidR="000F7AAB" w:rsidRPr="00605059" w:rsidRDefault="000F7AAB" w:rsidP="000F7AAB">
            <w:pPr>
              <w:rPr>
                <w:b/>
                <w:color w:val="000000"/>
              </w:rPr>
            </w:pPr>
            <w:r w:rsidRPr="00605059">
              <w:rPr>
                <w:b/>
                <w:color w:val="000000"/>
              </w:rPr>
              <w:t>Defined By</w:t>
            </w:r>
          </w:p>
        </w:tc>
        <w:tc>
          <w:tcPr>
            <w:tcW w:w="6660" w:type="dxa"/>
          </w:tcPr>
          <w:p w:rsidR="000F7AAB" w:rsidRPr="0091233B" w:rsidRDefault="00AC3BCF" w:rsidP="000F7AAB">
            <w:r>
              <w:t>MARC 21 – 640 Series Dates of Publication and/or Sequential Designation</w:t>
            </w:r>
          </w:p>
        </w:tc>
      </w:tr>
      <w:tr w:rsidR="002F1BDA" w:rsidRPr="002F1BDA" w:rsidTr="000F7AAB">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2F1BDA" w:rsidRDefault="002F1BDA" w:rsidP="000F7AAB">
            <w:pPr>
              <w:rPr>
                <w:color w:val="000000"/>
              </w:rPr>
            </w:pPr>
            <w:r w:rsidRPr="0010561F">
              <w:t>Series Dates of Publication and / or Sequential Designation (English)</w:t>
            </w:r>
          </w:p>
        </w:tc>
      </w:tr>
      <w:tr w:rsidR="002F1BDA" w:rsidRPr="00E8285E" w:rsidTr="000F7AAB">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Pr="002F1BDA" w:rsidRDefault="002F1BDA" w:rsidP="000F7AAB">
            <w:pPr>
              <w:rPr>
                <w:lang w:val="fr-CA"/>
              </w:rPr>
            </w:pPr>
            <w:r w:rsidRPr="002F1BDA">
              <w:rPr>
                <w:lang w:val="fr-CA"/>
              </w:rPr>
              <w:t>Dates de publication des séries et/o</w:t>
            </w:r>
            <w:r>
              <w:rPr>
                <w:lang w:val="fr-CA"/>
              </w:rPr>
              <w:t>u de désignation séquentielle (</w:t>
            </w:r>
            <w:r w:rsidRPr="002F1BDA">
              <w:rPr>
                <w:lang w:val="fr-CA"/>
              </w:rPr>
              <w:t>anglais)</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Definition</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 xml:space="preserve">Definition </w:t>
            </w:r>
          </w:p>
        </w:tc>
        <w:tc>
          <w:tcPr>
            <w:tcW w:w="6660" w:type="dxa"/>
          </w:tcPr>
          <w:p w:rsidR="002F1BDA" w:rsidRPr="00553C78" w:rsidRDefault="002F1BDA" w:rsidP="000F7AAB">
            <w:r>
              <w:t xml:space="preserve">The beginning/ending date(s) of publication and/or sequential designations used on items in a series, in English. </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Description (Open Government Specific)</w:t>
            </w:r>
          </w:p>
        </w:tc>
        <w:tc>
          <w:tcPr>
            <w:tcW w:w="6660" w:type="dxa"/>
          </w:tcPr>
          <w:p w:rsidR="002F1BDA" w:rsidRPr="00F3325F" w:rsidRDefault="002F1BDA" w:rsidP="0010561F">
            <w:pPr>
              <w:rPr>
                <w:color w:val="000000"/>
              </w:rPr>
            </w:pPr>
          </w:p>
        </w:tc>
      </w:tr>
      <w:tr w:rsidR="002F1BDA" w:rsidRPr="00F3325F" w:rsidTr="00AC3BCF">
        <w:trPr>
          <w:cantSplit/>
          <w:trHeight w:val="894"/>
        </w:trPr>
        <w:tc>
          <w:tcPr>
            <w:tcW w:w="2268" w:type="dxa"/>
          </w:tcPr>
          <w:p w:rsidR="002F1BDA" w:rsidRPr="00605059" w:rsidRDefault="002F1BDA" w:rsidP="000F7AAB">
            <w:pPr>
              <w:rPr>
                <w:b/>
                <w:color w:val="000000"/>
              </w:rPr>
            </w:pPr>
            <w:r w:rsidRPr="00605059">
              <w:rPr>
                <w:b/>
                <w:color w:val="000000"/>
              </w:rPr>
              <w:t>Comment (Implementation Notes)</w:t>
            </w:r>
          </w:p>
        </w:tc>
        <w:tc>
          <w:tcPr>
            <w:tcW w:w="6660" w:type="dxa"/>
          </w:tcPr>
          <w:p w:rsidR="002F1BDA" w:rsidRPr="00F3325F" w:rsidRDefault="002F1BDA" w:rsidP="000F7AAB">
            <w:r>
              <w:t xml:space="preserve">This element may </w:t>
            </w:r>
            <w:r w:rsidRPr="00E42115">
              <w:t>also contain a citation for the source of the information. Information may be recorded in either a formatted or an unformatted style.</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Example</w:t>
            </w:r>
          </w:p>
        </w:tc>
        <w:tc>
          <w:tcPr>
            <w:tcW w:w="6660" w:type="dxa"/>
          </w:tcPr>
          <w:p w:rsidR="002F1BDA" w:rsidRPr="00F3325F" w:rsidRDefault="002F1BDA" w:rsidP="000F7AAB">
            <w:r w:rsidRPr="00C95448">
              <w:t>Publication began in 1978, Complete in 18 v.</w:t>
            </w:r>
          </w:p>
        </w:tc>
      </w:tr>
      <w:tr w:rsidR="002F1BDA" w:rsidRPr="00F3325F" w:rsidTr="000F7AAB">
        <w:trPr>
          <w:cantSplit/>
        </w:trPr>
        <w:tc>
          <w:tcPr>
            <w:tcW w:w="2268" w:type="dxa"/>
          </w:tcPr>
          <w:p w:rsidR="002F1BDA" w:rsidRPr="00605059" w:rsidRDefault="002F1BDA" w:rsidP="000F7AAB">
            <w:pPr>
              <w:rPr>
                <w:b/>
                <w:color w:val="000000"/>
              </w:rPr>
            </w:pPr>
            <w:r>
              <w:rPr>
                <w:b/>
                <w:color w:val="000000"/>
              </w:rPr>
              <w:t>Mapping</w:t>
            </w:r>
          </w:p>
        </w:tc>
        <w:tc>
          <w:tcPr>
            <w:tcW w:w="6660" w:type="dxa"/>
          </w:tcPr>
          <w:p w:rsidR="002F1BDA" w:rsidRPr="00F3325F" w:rsidRDefault="002F1BDA" w:rsidP="000F7AAB">
            <w:r>
              <w:t>Schema.org – Thing &gt; CreativeWork &gt; position</w:t>
            </w:r>
          </w:p>
        </w:tc>
      </w:tr>
      <w:tr w:rsidR="002F1BDA" w:rsidRPr="00F3325F" w:rsidTr="000F7AAB">
        <w:trPr>
          <w:cantSplit/>
        </w:trPr>
        <w:tc>
          <w:tcPr>
            <w:tcW w:w="2268" w:type="dxa"/>
          </w:tcPr>
          <w:p w:rsidR="002F1BDA" w:rsidRPr="00605059" w:rsidRDefault="002F1BDA" w:rsidP="000F7AAB">
            <w:pPr>
              <w:rPr>
                <w:b/>
                <w:color w:val="000000"/>
              </w:rPr>
            </w:pPr>
            <w:r w:rsidRPr="00605059">
              <w:rPr>
                <w:b/>
                <w:color w:val="000000"/>
              </w:rPr>
              <w:t>Application</w:t>
            </w:r>
          </w:p>
        </w:tc>
        <w:tc>
          <w:tcPr>
            <w:tcW w:w="6660" w:type="dxa"/>
          </w:tcPr>
          <w:p w:rsidR="002F1BDA" w:rsidRDefault="002F1BDA" w:rsidP="0091233B">
            <w:r>
              <w:t>Government of Canada Open Government Metadata Element Set – Open Information Catalogue Extension</w:t>
            </w:r>
          </w:p>
        </w:tc>
      </w:tr>
      <w:tr w:rsidR="002F1BDA" w:rsidRPr="00F3325F" w:rsidTr="000F7AAB">
        <w:trPr>
          <w:cantSplit/>
        </w:trPr>
        <w:tc>
          <w:tcPr>
            <w:tcW w:w="8928" w:type="dxa"/>
            <w:gridSpan w:val="2"/>
            <w:shd w:val="clear" w:color="auto" w:fill="E0E0E0"/>
          </w:tcPr>
          <w:p w:rsidR="002F1BDA" w:rsidRPr="00605059" w:rsidRDefault="002F1BDA" w:rsidP="000F7AAB">
            <w:pPr>
              <w:jc w:val="center"/>
              <w:rPr>
                <w:b/>
                <w:color w:val="000000"/>
              </w:rPr>
            </w:pPr>
            <w:r w:rsidRPr="00605059">
              <w:rPr>
                <w:b/>
                <w:color w:val="000000"/>
              </w:rPr>
              <w:t>Relations</w:t>
            </w:r>
          </w:p>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Syntax Encoding Scheme</w:t>
            </w:r>
          </w:p>
        </w:tc>
        <w:tc>
          <w:tcPr>
            <w:tcW w:w="6660" w:type="dxa"/>
          </w:tcPr>
          <w:p w:rsidR="002F1BDA" w:rsidRPr="00F3325F" w:rsidRDefault="002F1BDA" w:rsidP="000F7AAB"/>
        </w:tc>
      </w:tr>
      <w:tr w:rsidR="002F1BDA" w:rsidRPr="00F3325F" w:rsidTr="000F7AAB">
        <w:trPr>
          <w:cantSplit/>
        </w:trPr>
        <w:tc>
          <w:tcPr>
            <w:tcW w:w="2268" w:type="dxa"/>
          </w:tcPr>
          <w:p w:rsidR="002F1BDA" w:rsidRPr="00605059" w:rsidRDefault="002F1BDA" w:rsidP="000F7AAB">
            <w:pPr>
              <w:pStyle w:val="FootnoteText"/>
              <w:rPr>
                <w:b/>
                <w:sz w:val="24"/>
                <w:szCs w:val="24"/>
              </w:rPr>
            </w:pPr>
            <w:r w:rsidRPr="00605059">
              <w:rPr>
                <w:b/>
                <w:sz w:val="24"/>
                <w:szCs w:val="24"/>
              </w:rPr>
              <w:t>Has Vocabulary Encoding Scheme</w:t>
            </w:r>
          </w:p>
        </w:tc>
        <w:tc>
          <w:tcPr>
            <w:tcW w:w="6660" w:type="dxa"/>
          </w:tcPr>
          <w:p w:rsidR="002F1BDA" w:rsidRPr="00F3325F" w:rsidRDefault="002F1BDA" w:rsidP="000F7AAB">
            <w:pPr>
              <w:tabs>
                <w:tab w:val="left" w:pos="1350"/>
              </w:tabs>
            </w:pP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0F7AAB">
            <w:pPr>
              <w:jc w:val="center"/>
              <w:rPr>
                <w:b/>
                <w:color w:val="000000"/>
              </w:rPr>
            </w:pPr>
            <w:r w:rsidRPr="00605059">
              <w:rPr>
                <w:b/>
                <w:color w:val="000000"/>
              </w:rPr>
              <w:t>Conditions of Application – File</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53C78">
            <w:r>
              <w:t>Free text</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0F7AAB">
            <w:r>
              <w:t>Yes</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F7AAB">
            <w:r>
              <w:t>Optional</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0F7AAB">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F7AAB">
            <w:pPr>
              <w:pStyle w:val="TableText"/>
              <w:spacing w:before="0" w:after="0"/>
              <w:jc w:val="left"/>
              <w:rPr>
                <w:rFonts w:ascii="Times New Roman" w:hAnsi="Times New Roman" w:cs="Times New Roman"/>
              </w:rPr>
            </w:pP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0F7AAB">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553C78">
            <w:r>
              <w:t xml:space="preserve">Single </w:t>
            </w:r>
          </w:p>
        </w:tc>
      </w:tr>
    </w:tbl>
    <w:p w:rsidR="000F7AAB" w:rsidRDefault="000F7AAB"/>
    <w:p w:rsidR="000F7AAB" w:rsidRDefault="000F7AAB"/>
    <w:p w:rsidR="000F7AAB" w:rsidRPr="00661D5F" w:rsidRDefault="00D211AB" w:rsidP="00BF50D3">
      <w:pPr>
        <w:pStyle w:val="Heading2"/>
      </w:pPr>
      <w:bookmarkStart w:id="194" w:name="_10.86_Series_Dates"/>
      <w:bookmarkStart w:id="195" w:name="_Toc466365255"/>
      <w:bookmarkEnd w:id="194"/>
      <w:r>
        <w:lastRenderedPageBreak/>
        <w:t>10.</w:t>
      </w:r>
      <w:r w:rsidR="00844A2C">
        <w:t>7</w:t>
      </w:r>
      <w:r w:rsidR="00565BA3">
        <w:t>9</w:t>
      </w:r>
      <w:r>
        <w:t xml:space="preserve"> </w:t>
      </w:r>
      <w:r w:rsidRPr="0010561F">
        <w:t>Series Dates of Publication and / or</w:t>
      </w:r>
      <w:r>
        <w:t xml:space="preserve"> Sequential Designation (French</w:t>
      </w:r>
      <w:r w:rsidRPr="0010561F">
        <w:t>)</w:t>
      </w:r>
      <w:bookmarkEnd w:id="195"/>
      <w:r w:rsidR="000F7AAB">
        <w:tab/>
      </w:r>
      <w:r w:rsidR="000F7AAB">
        <w:tab/>
      </w:r>
      <w:r w:rsidR="000F7AAB">
        <w:tab/>
      </w:r>
      <w:r w:rsidR="000F7AAB">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0F7AAB" w:rsidRPr="00F3325F" w:rsidTr="000F7AAB">
        <w:trPr>
          <w:cantSplit/>
        </w:trPr>
        <w:tc>
          <w:tcPr>
            <w:tcW w:w="8928" w:type="dxa"/>
            <w:gridSpan w:val="2"/>
            <w:shd w:val="clear" w:color="auto" w:fill="E0E0E0"/>
          </w:tcPr>
          <w:p w:rsidR="000F7AAB" w:rsidRPr="00605059" w:rsidRDefault="000F7AAB" w:rsidP="000F7AAB">
            <w:pPr>
              <w:keepNext/>
              <w:jc w:val="center"/>
              <w:rPr>
                <w:b/>
              </w:rPr>
            </w:pPr>
            <w:r>
              <w:rPr>
                <w:b/>
                <w:color w:val="000000"/>
              </w:rPr>
              <w:t>I</w:t>
            </w:r>
            <w:r w:rsidRPr="00605059">
              <w:rPr>
                <w:b/>
                <w:color w:val="000000"/>
              </w:rPr>
              <w:t>dentification</w:t>
            </w:r>
          </w:p>
        </w:tc>
      </w:tr>
      <w:tr w:rsidR="0010561F" w:rsidRPr="00F3325F" w:rsidTr="000F7AAB">
        <w:trPr>
          <w:cantSplit/>
          <w:trHeight w:val="152"/>
        </w:trPr>
        <w:tc>
          <w:tcPr>
            <w:tcW w:w="2268" w:type="dxa"/>
          </w:tcPr>
          <w:p w:rsidR="0010561F" w:rsidRPr="00605059" w:rsidRDefault="0010561F" w:rsidP="00BF50D3">
            <w:pPr>
              <w:keepNext/>
              <w:rPr>
                <w:b/>
                <w:color w:val="000000"/>
              </w:rPr>
            </w:pPr>
            <w:r w:rsidRPr="00605059">
              <w:rPr>
                <w:b/>
                <w:color w:val="000000"/>
              </w:rPr>
              <w:t>Term Name</w:t>
            </w:r>
          </w:p>
        </w:tc>
        <w:tc>
          <w:tcPr>
            <w:tcW w:w="6660" w:type="dxa"/>
          </w:tcPr>
          <w:p w:rsidR="0010561F" w:rsidRPr="00F3325F" w:rsidRDefault="00D45D90" w:rsidP="00D45D90">
            <w:pPr>
              <w:rPr>
                <w:color w:val="000000"/>
              </w:rPr>
            </w:pPr>
            <w:r>
              <w:t>seriesD</w:t>
            </w:r>
            <w:r w:rsidRPr="0010561F">
              <w:t>ates</w:t>
            </w:r>
            <w:r>
              <w:t>O</w:t>
            </w:r>
            <w:r w:rsidRPr="0010561F">
              <w:t>fPublication</w:t>
            </w:r>
            <w:r>
              <w:t>A</w:t>
            </w:r>
            <w:r w:rsidRPr="0010561F">
              <w:t>nd</w:t>
            </w:r>
            <w:r>
              <w:t>O</w:t>
            </w:r>
            <w:r w:rsidRPr="0010561F">
              <w:t>r</w:t>
            </w:r>
            <w:r>
              <w:t>SequentialDesignationFrench</w:t>
            </w:r>
          </w:p>
        </w:tc>
      </w:tr>
      <w:tr w:rsidR="00AC3BCF" w:rsidRPr="00F3325F" w:rsidTr="000F7AAB">
        <w:trPr>
          <w:cantSplit/>
        </w:trPr>
        <w:tc>
          <w:tcPr>
            <w:tcW w:w="2268" w:type="dxa"/>
          </w:tcPr>
          <w:p w:rsidR="00AC3BCF" w:rsidRPr="00605059" w:rsidRDefault="00AC3BCF" w:rsidP="00BF50D3">
            <w:pPr>
              <w:keepNext/>
              <w:rPr>
                <w:b/>
                <w:color w:val="000000"/>
              </w:rPr>
            </w:pPr>
            <w:r w:rsidRPr="00605059">
              <w:rPr>
                <w:b/>
                <w:color w:val="000000"/>
              </w:rPr>
              <w:t>CKAN Term Name</w:t>
            </w:r>
          </w:p>
        </w:tc>
        <w:tc>
          <w:tcPr>
            <w:tcW w:w="6660" w:type="dxa"/>
          </w:tcPr>
          <w:p w:rsidR="00AC3BCF" w:rsidRPr="00F3325F" w:rsidRDefault="00AC3BCF" w:rsidP="00947E3B">
            <w:pPr>
              <w:rPr>
                <w:color w:val="000000"/>
              </w:rPr>
            </w:pPr>
            <w:r>
              <w:rPr>
                <w:color w:val="000000"/>
              </w:rPr>
              <w:t>series_publication_dates_fr</w:t>
            </w:r>
          </w:p>
        </w:tc>
      </w:tr>
      <w:tr w:rsidR="00AC3BCF" w:rsidRPr="00F3325F" w:rsidTr="000F7AAB">
        <w:trPr>
          <w:cantSplit/>
          <w:trHeight w:val="70"/>
        </w:trPr>
        <w:tc>
          <w:tcPr>
            <w:tcW w:w="2268" w:type="dxa"/>
          </w:tcPr>
          <w:p w:rsidR="00AC3BCF" w:rsidRPr="00605059" w:rsidRDefault="00AC3BCF" w:rsidP="00BF50D3">
            <w:pPr>
              <w:keepNext/>
              <w:rPr>
                <w:b/>
                <w:color w:val="000000"/>
              </w:rPr>
            </w:pPr>
            <w:r w:rsidRPr="00605059">
              <w:rPr>
                <w:b/>
                <w:color w:val="000000"/>
              </w:rPr>
              <w:t>URI</w:t>
            </w:r>
          </w:p>
        </w:tc>
        <w:tc>
          <w:tcPr>
            <w:tcW w:w="6660" w:type="dxa"/>
          </w:tcPr>
          <w:p w:rsidR="00AC3BCF" w:rsidRPr="00C95448" w:rsidRDefault="00AC3BCF" w:rsidP="00C95448">
            <w:r>
              <w:t>To be determined</w:t>
            </w:r>
          </w:p>
        </w:tc>
      </w:tr>
      <w:tr w:rsidR="00AC3BCF" w:rsidRPr="00F3325F" w:rsidTr="000F7AAB">
        <w:trPr>
          <w:cantSplit/>
        </w:trPr>
        <w:tc>
          <w:tcPr>
            <w:tcW w:w="2268" w:type="dxa"/>
          </w:tcPr>
          <w:p w:rsidR="00AC3BCF" w:rsidRPr="00605059" w:rsidRDefault="00AC3BCF" w:rsidP="00BF50D3">
            <w:pPr>
              <w:rPr>
                <w:b/>
                <w:color w:val="000000"/>
              </w:rPr>
            </w:pPr>
            <w:r w:rsidRPr="00605059">
              <w:rPr>
                <w:b/>
                <w:color w:val="000000"/>
              </w:rPr>
              <w:t>Defined By</w:t>
            </w:r>
          </w:p>
        </w:tc>
        <w:tc>
          <w:tcPr>
            <w:tcW w:w="6660" w:type="dxa"/>
          </w:tcPr>
          <w:p w:rsidR="00AC3BCF" w:rsidRPr="00C95448" w:rsidRDefault="00AC3BCF" w:rsidP="00947E3B">
            <w:r>
              <w:t>MARC 21 – 640 Series Dates of Publication and/or Sequential Designation</w:t>
            </w:r>
          </w:p>
        </w:tc>
      </w:tr>
      <w:tr w:rsidR="002F1BDA" w:rsidRPr="00F3325F" w:rsidTr="000F7AAB">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F3325F" w:rsidRDefault="002F1BDA" w:rsidP="00BF50D3">
            <w:pPr>
              <w:rPr>
                <w:color w:val="000000"/>
              </w:rPr>
            </w:pPr>
            <w:r w:rsidRPr="0010561F">
              <w:t>Series Dates of Publication and / or</w:t>
            </w:r>
            <w:r>
              <w:t xml:space="preserve"> Sequential Designation (French</w:t>
            </w:r>
            <w:r w:rsidRPr="0010561F">
              <w:t>)</w:t>
            </w:r>
          </w:p>
        </w:tc>
      </w:tr>
      <w:tr w:rsidR="002F1BDA" w:rsidRPr="00E8285E" w:rsidTr="000F7AAB">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Pr="002F1BDA" w:rsidRDefault="002F1BDA" w:rsidP="00BF50D3">
            <w:pPr>
              <w:rPr>
                <w:lang w:val="fr-CA"/>
              </w:rPr>
            </w:pPr>
            <w:r w:rsidRPr="002F1BDA">
              <w:rPr>
                <w:lang w:val="fr-CA"/>
              </w:rPr>
              <w:t>Dates de publication des séries et/ou de désignation séquentielle (français)</w:t>
            </w:r>
          </w:p>
        </w:tc>
      </w:tr>
      <w:tr w:rsidR="002F1BDA" w:rsidRPr="00F3325F" w:rsidTr="000F7AAB">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0F7AAB">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Pr="00C95448" w:rsidRDefault="002F1BDA" w:rsidP="00BF50D3">
            <w:r>
              <w:t xml:space="preserve">The beginning/ending date(s) of publication and/or sequential designations used on items in a series, in French. </w:t>
            </w:r>
          </w:p>
        </w:tc>
      </w:tr>
      <w:tr w:rsidR="002F1BDA" w:rsidRPr="00F3325F" w:rsidTr="000F7AAB">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Pr="00F3325F" w:rsidRDefault="002F1BDA" w:rsidP="00BF50D3">
            <w:pPr>
              <w:rPr>
                <w:color w:val="000000"/>
              </w:rPr>
            </w:pPr>
          </w:p>
        </w:tc>
      </w:tr>
      <w:tr w:rsidR="002F1BDA" w:rsidRPr="00F3325F" w:rsidTr="000F7AAB">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C95448" w:rsidRDefault="002F1BDA" w:rsidP="00BF50D3">
            <w:r w:rsidRPr="00C95448">
              <w:t>This element may also contain a citation for the source of the information. Information may be recorded in either a formatted or an unformatted style.</w:t>
            </w:r>
          </w:p>
        </w:tc>
      </w:tr>
      <w:tr w:rsidR="002F1BDA" w:rsidRPr="00E8285E" w:rsidTr="000F7AAB">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C95448" w:rsidRDefault="002F1BDA" w:rsidP="00BF50D3">
            <w:pPr>
              <w:rPr>
                <w:lang w:val="fr-CA"/>
              </w:rPr>
            </w:pPr>
            <w:r w:rsidRPr="00C95448">
              <w:rPr>
                <w:color w:val="222222"/>
                <w:lang w:val="fr-FR"/>
              </w:rPr>
              <w:t>Publication a commencé en 1978, complète dans 18 v.</w:t>
            </w:r>
          </w:p>
        </w:tc>
      </w:tr>
      <w:tr w:rsidR="002F1BDA" w:rsidRPr="00F3325F" w:rsidTr="000F7AAB">
        <w:trPr>
          <w:cantSplit/>
        </w:trPr>
        <w:tc>
          <w:tcPr>
            <w:tcW w:w="2268" w:type="dxa"/>
          </w:tcPr>
          <w:p w:rsidR="002F1BDA" w:rsidRPr="00605059" w:rsidRDefault="002F1BDA" w:rsidP="00BF50D3">
            <w:pPr>
              <w:rPr>
                <w:b/>
                <w:color w:val="000000"/>
              </w:rPr>
            </w:pPr>
            <w:r w:rsidRPr="00605059">
              <w:rPr>
                <w:b/>
                <w:color w:val="000000"/>
              </w:rPr>
              <w:t>Mapping</w:t>
            </w:r>
          </w:p>
        </w:tc>
        <w:tc>
          <w:tcPr>
            <w:tcW w:w="6660" w:type="dxa"/>
          </w:tcPr>
          <w:p w:rsidR="002F1BDA" w:rsidRPr="00C95448" w:rsidRDefault="002F1BDA" w:rsidP="00BF50D3">
            <w:r w:rsidRPr="00C95448">
              <w:t>Schema.org – Thing &gt; CreativeWork &gt; position</w:t>
            </w:r>
          </w:p>
        </w:tc>
      </w:tr>
      <w:tr w:rsidR="002F1BDA" w:rsidRPr="00F3325F" w:rsidTr="000F7AAB">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91233B">
            <w:r>
              <w:t xml:space="preserve">Government of Canada Open Government Metadata Element Set – Open Information Catalogue Extension </w:t>
            </w:r>
          </w:p>
        </w:tc>
      </w:tr>
      <w:tr w:rsidR="002F1BDA" w:rsidRPr="00F3325F" w:rsidTr="000F7AAB">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0F7AAB">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F3325F" w:rsidRDefault="002F1BDA" w:rsidP="00BF50D3"/>
        </w:tc>
      </w:tr>
      <w:tr w:rsidR="002F1BDA" w:rsidRPr="00F3325F" w:rsidTr="000F7AAB">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BF50D3">
            <w:pPr>
              <w:tabs>
                <w:tab w:val="left" w:pos="1350"/>
              </w:tabs>
            </w:pP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91233B">
            <w:r>
              <w:t>Free text</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Optional</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91233B">
            <w:r>
              <w:t xml:space="preserve">Single </w:t>
            </w:r>
          </w:p>
        </w:tc>
      </w:tr>
    </w:tbl>
    <w:p w:rsidR="000F7AAB" w:rsidRDefault="000F7AAB"/>
    <w:p w:rsidR="00C95448" w:rsidRDefault="00C95448">
      <w:pPr>
        <w:rPr>
          <w:rFonts w:asciiTheme="majorHAnsi" w:eastAsiaTheme="majorEastAsia" w:hAnsiTheme="majorHAnsi" w:cstheme="majorBidi"/>
          <w:b/>
          <w:bCs/>
          <w:color w:val="4F81BD" w:themeColor="accent1"/>
          <w:sz w:val="26"/>
          <w:szCs w:val="26"/>
          <w:lang w:eastAsia="en-US"/>
        </w:rPr>
      </w:pPr>
      <w:r>
        <w:br w:type="page"/>
      </w:r>
    </w:p>
    <w:p w:rsidR="00BF50D3" w:rsidRDefault="00487083" w:rsidP="00BF50D3">
      <w:pPr>
        <w:pStyle w:val="Heading2"/>
      </w:pPr>
      <w:bookmarkStart w:id="196" w:name="_10.87_Series_Issue"/>
      <w:bookmarkStart w:id="197" w:name="_Toc466365256"/>
      <w:bookmarkEnd w:id="196"/>
      <w:r>
        <w:lastRenderedPageBreak/>
        <w:t>10.</w:t>
      </w:r>
      <w:r w:rsidR="00565BA3">
        <w:t>80</w:t>
      </w:r>
      <w:r w:rsidR="00BF50D3">
        <w:t xml:space="preserve"> </w:t>
      </w:r>
      <w:r w:rsidR="00BF50D3" w:rsidRPr="0010561F">
        <w:t xml:space="preserve">Series </w:t>
      </w:r>
      <w:r w:rsidR="00BF50D3" w:rsidRPr="00BF50D3">
        <w:t>Issue Identification (English)</w:t>
      </w:r>
      <w:bookmarkEnd w:id="197"/>
      <w:r w:rsidR="00BF50D3">
        <w:tab/>
      </w:r>
    </w:p>
    <w:p w:rsidR="00BF50D3" w:rsidRPr="00661D5F" w:rsidRDefault="00BF50D3" w:rsidP="00BF50D3">
      <w:pPr>
        <w:pStyle w:val="Heading2"/>
      </w:pP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F3325F" w:rsidRDefault="00D45D90" w:rsidP="00BF50D3">
            <w:pPr>
              <w:rPr>
                <w:color w:val="000000"/>
              </w:rPr>
            </w:pPr>
            <w:r>
              <w:rPr>
                <w:color w:val="000000"/>
              </w:rPr>
              <w:t>seriesIssueIdentificationEnglish</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C95448" w:rsidRDefault="00BF50D3" w:rsidP="00BF50D3">
            <w:r>
              <w:t>data_series_issue_identification</w:t>
            </w:r>
            <w:r w:rsidR="00C51E0C">
              <w:t>_</w:t>
            </w:r>
            <w:r>
              <w:t xml:space="preserve">en </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C95448" w:rsidRDefault="00BF50D3" w:rsidP="00C95448">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F3325F" w:rsidRDefault="008C2AAD" w:rsidP="00BF50D3">
            <w:pPr>
              <w:rPr>
                <w:color w:val="000000"/>
              </w:rPr>
            </w:pPr>
            <w:r>
              <w:t>Treasury Board Secretariat, Information Management and Open Government Directorate</w:t>
            </w:r>
            <w:r w:rsidRPr="00F3325F">
              <w:rPr>
                <w:color w:val="000000"/>
              </w:rPr>
              <w:t xml:space="preserve"> </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C95448" w:rsidRDefault="002F1BDA" w:rsidP="00BF50D3">
            <w:r>
              <w:t>Series Issue Identification (English)</w:t>
            </w:r>
          </w:p>
        </w:tc>
      </w:tr>
      <w:tr w:rsidR="002F1BDA" w:rsidRPr="00E8285E"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Pr="002F1BDA" w:rsidRDefault="002F1BDA" w:rsidP="00BF50D3">
            <w:pPr>
              <w:rPr>
                <w:lang w:val="fr-CA"/>
              </w:rPr>
            </w:pPr>
            <w:r w:rsidRPr="002F1BDA">
              <w:rPr>
                <w:lang w:val="fr-CA"/>
              </w:rPr>
              <w:t>Numéro de publication de la série (anglais)</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Default="002F1BDA" w:rsidP="00BF50D3">
            <w:pPr>
              <w:rPr>
                <w:color w:val="000000"/>
              </w:rPr>
            </w:pPr>
            <w:r>
              <w:rPr>
                <w:color w:val="000000"/>
              </w:rPr>
              <w:t>The identification of the series' issue information of the asset, in English.</w:t>
            </w:r>
          </w:p>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F3325F" w:rsidRDefault="002F1BDA" w:rsidP="00C95448">
            <w:r>
              <w:t>Enter the specific issue identification for the asset that belongs to a series.</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F3325F" w:rsidRDefault="002F1BDA" w:rsidP="00BF50D3">
            <w:r w:rsidRPr="00221059">
              <w:t>Table 502-0003</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Mapping</w:t>
            </w:r>
          </w:p>
        </w:tc>
        <w:tc>
          <w:tcPr>
            <w:tcW w:w="6660" w:type="dxa"/>
          </w:tcPr>
          <w:p w:rsidR="002F1BDA" w:rsidRPr="00F3325F" w:rsidRDefault="002F1BDA" w:rsidP="00BF50D3">
            <w:r>
              <w:t>Schema.org – Thing &gt; CreativeWork &gt; position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BF50D3">
            <w:r>
              <w:t xml:space="preserve">Government of Canada Foundational Metadata Element Set, Government of Canada Open Government Metadata Element Set – Open Data and Open Information Catalogue Extensions </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BF50D3">
            <w:pPr>
              <w:tabs>
                <w:tab w:val="left" w:pos="1350"/>
              </w:tabs>
            </w:pPr>
          </w:p>
        </w:tc>
      </w:tr>
      <w:tr w:rsidR="002F1BDA"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53C78">
            <w:r>
              <w:t>Free text</w:t>
            </w:r>
          </w:p>
        </w:tc>
      </w:tr>
      <w:tr w:rsidR="002F1BDA"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Optional</w:t>
            </w:r>
          </w:p>
        </w:tc>
      </w:tr>
      <w:tr w:rsidR="002F1BDA"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716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553C78">
            <w:r>
              <w:t xml:space="preserve">Single </w:t>
            </w:r>
          </w:p>
        </w:tc>
      </w:tr>
    </w:tbl>
    <w:p w:rsidR="00BF50D3" w:rsidRDefault="00BF50D3" w:rsidP="00BF50D3"/>
    <w:p w:rsidR="00BF50D3" w:rsidRDefault="00487083" w:rsidP="00BF50D3">
      <w:pPr>
        <w:pStyle w:val="Heading2"/>
      </w:pPr>
      <w:bookmarkStart w:id="198" w:name="_10.88_Series_Issue"/>
      <w:bookmarkStart w:id="199" w:name="_Toc466365257"/>
      <w:bookmarkEnd w:id="198"/>
      <w:r>
        <w:lastRenderedPageBreak/>
        <w:t>10.8</w:t>
      </w:r>
      <w:r w:rsidR="00565BA3">
        <w:t>1</w:t>
      </w:r>
      <w:r w:rsidR="00BF50D3">
        <w:t xml:space="preserve"> </w:t>
      </w:r>
      <w:r w:rsidR="00BF50D3" w:rsidRPr="0010561F">
        <w:t xml:space="preserve">Series </w:t>
      </w:r>
      <w:r w:rsidR="00BF50D3">
        <w:t>Issue Identification (French</w:t>
      </w:r>
      <w:r w:rsidR="00BF50D3" w:rsidRPr="00BF50D3">
        <w:t>)</w:t>
      </w:r>
      <w:bookmarkEnd w:id="199"/>
      <w:r w:rsidR="00BF50D3">
        <w:tab/>
      </w:r>
    </w:p>
    <w:p w:rsidR="00BF50D3" w:rsidRPr="00661D5F" w:rsidRDefault="00BF50D3" w:rsidP="00BF50D3">
      <w:pPr>
        <w:pStyle w:val="Heading2"/>
      </w:pP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588"/>
        <w:gridCol w:w="72"/>
      </w:tblGrid>
      <w:tr w:rsidR="00BF50D3" w:rsidRPr="00F3325F" w:rsidTr="00BF50D3">
        <w:trPr>
          <w:cantSplit/>
        </w:trPr>
        <w:tc>
          <w:tcPr>
            <w:tcW w:w="8928" w:type="dxa"/>
            <w:gridSpan w:val="3"/>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gridSpan w:val="2"/>
          </w:tcPr>
          <w:p w:rsidR="00BF50D3" w:rsidRPr="00F3325F" w:rsidRDefault="00D45D90" w:rsidP="00BF50D3">
            <w:pPr>
              <w:rPr>
                <w:color w:val="000000"/>
              </w:rPr>
            </w:pPr>
            <w:r>
              <w:rPr>
                <w:color w:val="000000"/>
              </w:rPr>
              <w:t>seriesIssueIdentificationFrench</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gridSpan w:val="2"/>
          </w:tcPr>
          <w:p w:rsidR="00BF50D3" w:rsidRPr="000A68FF" w:rsidRDefault="00C51E0C" w:rsidP="00BF50D3">
            <w:r>
              <w:t xml:space="preserve">data_series_issue_identification_fr </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gridSpan w:val="2"/>
          </w:tcPr>
          <w:p w:rsidR="00BF50D3" w:rsidRPr="000A68FF" w:rsidRDefault="00BF50D3" w:rsidP="000A68FF">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gridSpan w:val="2"/>
          </w:tcPr>
          <w:p w:rsidR="00BF50D3" w:rsidRPr="00F3325F" w:rsidRDefault="008C2AAD" w:rsidP="00BF50D3">
            <w:pPr>
              <w:rPr>
                <w:color w:val="000000"/>
              </w:rPr>
            </w:pPr>
            <w:r>
              <w:t>Treasury Board Secretariat, Information Management and Open Government Directorate</w:t>
            </w:r>
            <w:r w:rsidRPr="00F3325F">
              <w:rPr>
                <w:color w:val="000000"/>
              </w:rPr>
              <w:t xml:space="preserve"> </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gridSpan w:val="2"/>
          </w:tcPr>
          <w:p w:rsidR="002F1BDA" w:rsidRPr="000A68FF" w:rsidRDefault="002F1BDA" w:rsidP="00BF50D3">
            <w:r>
              <w:t>Series Issue Identification (French)</w:t>
            </w:r>
          </w:p>
        </w:tc>
      </w:tr>
      <w:tr w:rsidR="002F1BDA" w:rsidRPr="00E8285E"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gridSpan w:val="2"/>
          </w:tcPr>
          <w:p w:rsidR="002F1BDA" w:rsidRPr="002F1BDA" w:rsidRDefault="002F1BDA" w:rsidP="00BF50D3">
            <w:pPr>
              <w:rPr>
                <w:lang w:val="fr-CA"/>
              </w:rPr>
            </w:pPr>
            <w:r w:rsidRPr="002F1BDA">
              <w:rPr>
                <w:lang w:val="fr-CA"/>
              </w:rPr>
              <w:t>Numéro de publication de la série (français)</w:t>
            </w:r>
          </w:p>
        </w:tc>
      </w:tr>
      <w:tr w:rsidR="002F1BDA" w:rsidRPr="00F3325F" w:rsidTr="00BF50D3">
        <w:trPr>
          <w:cantSplit/>
        </w:trPr>
        <w:tc>
          <w:tcPr>
            <w:tcW w:w="8928" w:type="dxa"/>
            <w:gridSpan w:val="3"/>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gridSpan w:val="2"/>
          </w:tcPr>
          <w:p w:rsidR="002F1BDA" w:rsidRDefault="002F1BDA" w:rsidP="00BF50D3">
            <w:pPr>
              <w:rPr>
                <w:color w:val="000000"/>
              </w:rPr>
            </w:pPr>
            <w:r>
              <w:rPr>
                <w:color w:val="000000"/>
              </w:rPr>
              <w:t>The identification of the series' issue information of the asset, in French.</w:t>
            </w:r>
          </w:p>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gridSpan w:val="2"/>
          </w:tcPr>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gridSpan w:val="2"/>
          </w:tcPr>
          <w:p w:rsidR="002F1BDA" w:rsidRPr="00F3325F" w:rsidRDefault="002F1BDA" w:rsidP="00BF50D3">
            <w:r>
              <w:t>Enter the specific issue identification for the asset that belongs to a series.</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gridSpan w:val="2"/>
          </w:tcPr>
          <w:p w:rsidR="002F1BDA" w:rsidRPr="00F3325F" w:rsidRDefault="002F1BDA" w:rsidP="00BF50D3">
            <w:r w:rsidRPr="00221059">
              <w:t>Table 502-0003</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Mapping</w:t>
            </w:r>
          </w:p>
        </w:tc>
        <w:tc>
          <w:tcPr>
            <w:tcW w:w="6660" w:type="dxa"/>
            <w:gridSpan w:val="2"/>
          </w:tcPr>
          <w:p w:rsidR="002F1BDA" w:rsidRPr="00F3325F" w:rsidRDefault="002F1BDA" w:rsidP="00BF50D3">
            <w:r>
              <w:t>Schema.org – Thing &gt; CreativeWork &gt; position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gridSpan w:val="2"/>
          </w:tcPr>
          <w:p w:rsidR="002F1BDA" w:rsidRDefault="002F1BDA" w:rsidP="00BF50D3">
            <w:r>
              <w:t xml:space="preserve">Government of Canada Foundational Metadata Element Set, Government of Canada Open Government Metadata Element Set – Open Data and Open Information Catalogue Extensions </w:t>
            </w:r>
          </w:p>
        </w:tc>
      </w:tr>
      <w:tr w:rsidR="002F1BDA" w:rsidRPr="00F3325F" w:rsidTr="00BF50D3">
        <w:trPr>
          <w:cantSplit/>
        </w:trPr>
        <w:tc>
          <w:tcPr>
            <w:tcW w:w="8928" w:type="dxa"/>
            <w:gridSpan w:val="3"/>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gridSpan w:val="2"/>
          </w:tcPr>
          <w:p w:rsidR="002F1BDA" w:rsidRPr="00F3325F" w:rsidRDefault="002F1BDA" w:rsidP="00BF50D3"/>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gridSpan w:val="2"/>
          </w:tcPr>
          <w:p w:rsidR="002F1BDA" w:rsidRPr="00F3325F" w:rsidRDefault="002F1BDA" w:rsidP="00BF50D3">
            <w:pPr>
              <w:tabs>
                <w:tab w:val="left" w:pos="1350"/>
              </w:tabs>
            </w:pP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8856"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588" w:type="dxa"/>
            <w:tcBorders>
              <w:top w:val="single" w:sz="6" w:space="0" w:color="auto"/>
              <w:left w:val="single" w:sz="6" w:space="0" w:color="auto"/>
              <w:bottom w:val="single" w:sz="6" w:space="0" w:color="auto"/>
              <w:right w:val="single" w:sz="4" w:space="0" w:color="auto"/>
            </w:tcBorders>
          </w:tcPr>
          <w:p w:rsidR="002F1BDA" w:rsidRPr="00F3325F" w:rsidRDefault="002F1BDA" w:rsidP="00580E5F">
            <w:r>
              <w:t>Free text</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588"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588"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Optional</w:t>
            </w: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588"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BF5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72" w:type="dxa"/>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588" w:type="dxa"/>
            <w:tcBorders>
              <w:top w:val="single" w:sz="6" w:space="0" w:color="auto"/>
              <w:left w:val="single" w:sz="6" w:space="0" w:color="auto"/>
              <w:bottom w:val="single" w:sz="4" w:space="0" w:color="auto"/>
              <w:right w:val="single" w:sz="4" w:space="0" w:color="auto"/>
            </w:tcBorders>
          </w:tcPr>
          <w:p w:rsidR="002F1BDA" w:rsidRPr="00F3325F" w:rsidRDefault="002F1BDA" w:rsidP="00580E5F">
            <w:r>
              <w:t xml:space="preserve">Single </w:t>
            </w:r>
          </w:p>
        </w:tc>
      </w:tr>
    </w:tbl>
    <w:p w:rsidR="00BF50D3" w:rsidRDefault="00BF50D3" w:rsidP="00BF50D3"/>
    <w:p w:rsidR="00487083" w:rsidRDefault="00487083" w:rsidP="00BF50D3">
      <w:pPr>
        <w:pStyle w:val="Heading2"/>
      </w:pPr>
      <w:bookmarkStart w:id="200" w:name="_10.89_Series_Title"/>
      <w:bookmarkStart w:id="201" w:name="_Toc466365258"/>
      <w:bookmarkEnd w:id="200"/>
      <w:r>
        <w:lastRenderedPageBreak/>
        <w:t>10.8</w:t>
      </w:r>
      <w:r w:rsidR="00565BA3">
        <w:t>2</w:t>
      </w:r>
      <w:r w:rsidR="00BF50D3">
        <w:t xml:space="preserve"> </w:t>
      </w:r>
      <w:r w:rsidR="00BF50D3" w:rsidRPr="0010561F">
        <w:t xml:space="preserve">Series </w:t>
      </w:r>
      <w:r>
        <w:t>Title (English)</w:t>
      </w:r>
      <w:bookmarkEnd w:id="201"/>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F3325F" w:rsidRDefault="00D45D90" w:rsidP="00BF50D3">
            <w:pPr>
              <w:rPr>
                <w:color w:val="000000"/>
              </w:rPr>
            </w:pPr>
            <w:r>
              <w:rPr>
                <w:color w:val="000000"/>
              </w:rPr>
              <w:t>seriesTitleEnglish</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C95448" w:rsidRDefault="00C51E0C" w:rsidP="00BF50D3">
            <w:r>
              <w:t>data_series_name_</w:t>
            </w:r>
            <w:r w:rsidR="00487083">
              <w:t>en</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C95448" w:rsidRDefault="00BF50D3" w:rsidP="00C95448">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F3325F" w:rsidRDefault="008C2AAD" w:rsidP="00BF50D3">
            <w:pPr>
              <w:rPr>
                <w:color w:val="000000"/>
              </w:rPr>
            </w:pPr>
            <w:r>
              <w:t>Treasury Board Secretariat, Information Management and Open Government Directorate</w:t>
            </w:r>
            <w:r w:rsidRPr="00F3325F">
              <w:rPr>
                <w:color w:val="000000"/>
              </w:rPr>
              <w:t xml:space="preserve"> </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F3325F" w:rsidRDefault="002F1BDA" w:rsidP="00487083">
            <w:pPr>
              <w:rPr>
                <w:color w:val="000000"/>
              </w:rPr>
            </w:pPr>
            <w:r w:rsidRPr="0010561F">
              <w:t xml:space="preserve">Series </w:t>
            </w:r>
            <w:r>
              <w:t>Title (English)</w:t>
            </w:r>
          </w:p>
        </w:tc>
      </w:tr>
      <w:tr w:rsidR="002F1BDA" w:rsidRPr="00E8285E"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Pr="002F1BDA" w:rsidRDefault="002F1BDA" w:rsidP="00487083">
            <w:pPr>
              <w:rPr>
                <w:lang w:val="fr-CA"/>
              </w:rPr>
            </w:pPr>
            <w:r w:rsidRPr="002F1BDA">
              <w:rPr>
                <w:lang w:val="fr-CA"/>
              </w:rPr>
              <w:t>Nom de la série (anglais)</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Default="002F1BDA" w:rsidP="00487083">
            <w:r>
              <w:t>The name of the series of which the asset is a part, in English.</w:t>
            </w:r>
          </w:p>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F3325F" w:rsidRDefault="002F1BDA" w:rsidP="00C95448">
            <w:r>
              <w:t xml:space="preserve">Enter the name of the group, or series, that that asset belongs to. </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F3325F" w:rsidRDefault="002F1BDA" w:rsidP="00BF50D3">
            <w:r>
              <w:t>CANSIM</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Mapping</w:t>
            </w:r>
          </w:p>
        </w:tc>
        <w:tc>
          <w:tcPr>
            <w:tcW w:w="6660" w:type="dxa"/>
          </w:tcPr>
          <w:p w:rsidR="002F1BDA" w:rsidRPr="00F3325F" w:rsidRDefault="002F1BDA" w:rsidP="00BF50D3">
            <w:r>
              <w:t xml:space="preserve">North American Profile ISO:19115, </w:t>
            </w:r>
            <w:r w:rsidRPr="00221059">
              <w:t>Metadata Record Information</w:t>
            </w:r>
            <w:r>
              <w:t xml:space="preserve">, Series-Name </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BF50D3">
            <w:r>
              <w:t xml:space="preserve">Government of Canada Foundational Metadata Element Set, Government of Canada Open Government Metadata Element Set – Open Data and Open Information Catalogue Extensions </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BF50D3">
            <w:pPr>
              <w:tabs>
                <w:tab w:val="left" w:pos="1350"/>
              </w:tabs>
            </w:pPr>
          </w:p>
        </w:tc>
      </w:tr>
      <w:tr w:rsidR="002F1BDA"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C95448">
            <w:r>
              <w:t>Free text</w:t>
            </w:r>
          </w:p>
        </w:tc>
      </w:tr>
      <w:tr w:rsidR="002F1BDA"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Optional</w:t>
            </w:r>
          </w:p>
        </w:tc>
      </w:tr>
      <w:tr w:rsidR="002F1BDA"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C95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C95448">
            <w:r>
              <w:t xml:space="preserve">Single </w:t>
            </w:r>
          </w:p>
        </w:tc>
      </w:tr>
    </w:tbl>
    <w:p w:rsidR="00BF50D3" w:rsidRDefault="00BF50D3" w:rsidP="00BF50D3"/>
    <w:p w:rsidR="00487083" w:rsidRDefault="00487083" w:rsidP="00BF50D3">
      <w:pPr>
        <w:pStyle w:val="Heading2"/>
      </w:pPr>
      <w:bookmarkStart w:id="202" w:name="_10.90_Series_Title"/>
      <w:bookmarkStart w:id="203" w:name="_Toc466365259"/>
      <w:bookmarkEnd w:id="202"/>
      <w:r>
        <w:lastRenderedPageBreak/>
        <w:t>10.</w:t>
      </w:r>
      <w:r w:rsidR="00844A2C">
        <w:t>8</w:t>
      </w:r>
      <w:r w:rsidR="00565BA3">
        <w:t>3</w:t>
      </w:r>
      <w:r w:rsidR="00BF50D3">
        <w:t xml:space="preserve"> </w:t>
      </w:r>
      <w:r w:rsidR="00BF50D3" w:rsidRPr="0010561F">
        <w:t xml:space="preserve">Series </w:t>
      </w:r>
      <w:r>
        <w:t>Title (French)</w:t>
      </w:r>
      <w:bookmarkEnd w:id="203"/>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F3325F" w:rsidRDefault="00D45D90" w:rsidP="00BF50D3">
            <w:pPr>
              <w:rPr>
                <w:color w:val="000000"/>
              </w:rPr>
            </w:pPr>
            <w:r>
              <w:rPr>
                <w:color w:val="000000"/>
              </w:rPr>
              <w:t>seriesTitleFrench</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C95448" w:rsidRDefault="00C51E0C" w:rsidP="00BF50D3">
            <w:r>
              <w:t>data_series_name_</w:t>
            </w:r>
            <w:r w:rsidR="00487083">
              <w:t>fr</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C95448" w:rsidRDefault="00BF50D3" w:rsidP="00C95448">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F3325F" w:rsidRDefault="008C2AAD" w:rsidP="00BF50D3">
            <w:pPr>
              <w:rPr>
                <w:color w:val="000000"/>
              </w:rPr>
            </w:pPr>
            <w:r>
              <w:t>Treasury Board Secretariat, Information Management and Open Government Directorate</w:t>
            </w:r>
            <w:r w:rsidRPr="00F3325F">
              <w:rPr>
                <w:color w:val="000000"/>
              </w:rPr>
              <w:t xml:space="preserve"> </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C95448" w:rsidRDefault="002F1BDA" w:rsidP="00487083">
            <w:r w:rsidRPr="0010561F">
              <w:t xml:space="preserve">Series </w:t>
            </w:r>
            <w:r>
              <w:t>Title (French)</w:t>
            </w:r>
          </w:p>
        </w:tc>
      </w:tr>
      <w:tr w:rsidR="002F1BDA" w:rsidRPr="00E8285E"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Pr="002F1BDA" w:rsidRDefault="002F1BDA" w:rsidP="00487083">
            <w:pPr>
              <w:rPr>
                <w:lang w:val="fr-CA"/>
              </w:rPr>
            </w:pPr>
            <w:r w:rsidRPr="002F1BDA">
              <w:rPr>
                <w:lang w:val="fr-CA"/>
              </w:rPr>
              <w:t>Nom de la série (franç</w:t>
            </w:r>
            <w:r>
              <w:rPr>
                <w:lang w:val="fr-CA"/>
              </w:rPr>
              <w:t>ais)</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Pr="00C95448" w:rsidRDefault="002F1BDA" w:rsidP="00BF50D3">
            <w:r>
              <w:t>The name of the series of which the asset is a part, in French.</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F3325F" w:rsidRDefault="002F1BDA" w:rsidP="00C95448">
            <w:r>
              <w:t>Enter the name of the group, or series, that that asset belongs to.</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F3325F" w:rsidRDefault="002F1BDA" w:rsidP="00BF50D3">
            <w:r>
              <w:t>CANSIM</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Mapping</w:t>
            </w:r>
          </w:p>
        </w:tc>
        <w:tc>
          <w:tcPr>
            <w:tcW w:w="6660" w:type="dxa"/>
          </w:tcPr>
          <w:p w:rsidR="002F1BDA" w:rsidRPr="00F3325F" w:rsidRDefault="002F1BDA" w:rsidP="00BF50D3">
            <w:r>
              <w:t xml:space="preserve">North American Profile ISO:19115, </w:t>
            </w:r>
            <w:r w:rsidRPr="00221059">
              <w:t>Metadata Record Information</w:t>
            </w:r>
            <w:r>
              <w:t>, Series-Name</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BF50D3">
            <w:r>
              <w:t xml:space="preserve">Government of Canada Foundational Metadata Element Set, Government of Canada Open Government Metadata Element Set – Open Data and Open Information Catalogue Extensions </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BF50D3">
            <w:pPr>
              <w:tabs>
                <w:tab w:val="left" w:pos="1350"/>
              </w:tabs>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A089C">
            <w:r>
              <w:t>Free text</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 xml:space="preserve">Modifiable </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Optional</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5A089C">
            <w:r>
              <w:t xml:space="preserve">Single </w:t>
            </w:r>
          </w:p>
        </w:tc>
      </w:tr>
    </w:tbl>
    <w:p w:rsidR="00BF50D3" w:rsidRDefault="00BF50D3" w:rsidP="00BF50D3"/>
    <w:p w:rsidR="00C95448" w:rsidRDefault="00C95448">
      <w:pPr>
        <w:rPr>
          <w:rFonts w:asciiTheme="majorHAnsi" w:eastAsiaTheme="majorEastAsia" w:hAnsiTheme="majorHAnsi" w:cstheme="majorBidi"/>
          <w:b/>
          <w:bCs/>
          <w:color w:val="4F81BD" w:themeColor="accent1"/>
          <w:sz w:val="26"/>
          <w:szCs w:val="26"/>
          <w:lang w:eastAsia="en-US"/>
        </w:rPr>
      </w:pPr>
      <w:r>
        <w:br w:type="page"/>
      </w:r>
    </w:p>
    <w:p w:rsidR="0091233B" w:rsidRDefault="00844A2C" w:rsidP="00BF50D3">
      <w:pPr>
        <w:pStyle w:val="Heading2"/>
      </w:pPr>
      <w:bookmarkStart w:id="204" w:name="_10.91_Spatial"/>
      <w:bookmarkStart w:id="205" w:name="_Toc466365260"/>
      <w:bookmarkEnd w:id="204"/>
      <w:r>
        <w:lastRenderedPageBreak/>
        <w:t>10.8</w:t>
      </w:r>
      <w:r w:rsidR="00565BA3">
        <w:t>4</w:t>
      </w:r>
      <w:r w:rsidR="00BF50D3">
        <w:t xml:space="preserve"> </w:t>
      </w:r>
      <w:r w:rsidR="00487083">
        <w:t>Spatial</w:t>
      </w:r>
      <w:bookmarkEnd w:id="205"/>
    </w:p>
    <w:p w:rsidR="00BF50D3" w:rsidRPr="00661D5F" w:rsidRDefault="00BF50D3" w:rsidP="00BF50D3">
      <w:pPr>
        <w:pStyle w:val="Heading2"/>
      </w:pP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91233B" w:rsidRDefault="008A3B14" w:rsidP="00BF50D3">
            <w:r>
              <w:t>spatial</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91233B" w:rsidRDefault="008A3B14" w:rsidP="00BF50D3">
            <w:r>
              <w:t>spatial</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91233B" w:rsidRDefault="008A3B14" w:rsidP="0091233B">
            <w:r>
              <w:t xml:space="preserve">http://purl.org/dc/terms/spatial  </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91233B" w:rsidRDefault="008A3B14" w:rsidP="00BF50D3">
            <w:r>
              <w:t>Dublin Core - http://dublincore.org/</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F3325F" w:rsidRDefault="002F1BDA" w:rsidP="00BF50D3">
            <w:pPr>
              <w:rPr>
                <w:color w:val="000000"/>
              </w:rPr>
            </w:pPr>
            <w:r>
              <w:t>Spatial</w:t>
            </w:r>
          </w:p>
        </w:tc>
      </w:tr>
      <w:tr w:rsidR="002F1BDA" w:rsidRPr="00F3325F"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BF50D3">
            <w:r>
              <w:t>Élément spatial</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Default="002F1BDA" w:rsidP="008A3B14">
            <w:r>
              <w:t>Spatial characteristics of the resource.</w:t>
            </w:r>
          </w:p>
          <w:p w:rsidR="002F1BDA" w:rsidRPr="00F3325F" w:rsidRDefault="002F1BDA" w:rsidP="008A3B14">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Default="002F1BDA" w:rsidP="008A3B14">
            <w:pPr>
              <w:rPr>
                <w:color w:val="000000"/>
              </w:rPr>
            </w:pPr>
            <w:r>
              <w:rPr>
                <w:color w:val="000000"/>
              </w:rPr>
              <w:t xml:space="preserve">The range of spatial applicability of an asset. This element should be populated with a </w:t>
            </w:r>
            <w:r w:rsidRPr="00221059">
              <w:rPr>
                <w:lang w:val="en"/>
              </w:rPr>
              <w:t xml:space="preserve">GeoJSON </w:t>
            </w:r>
            <w:r>
              <w:rPr>
                <w:color w:val="000000"/>
              </w:rPr>
              <w:t>string.</w:t>
            </w:r>
          </w:p>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Default="002F1BDA" w:rsidP="004A25D4">
            <w:r>
              <w:t xml:space="preserve">The purpose of this element is to clarify the area to which an asset is the subject. </w:t>
            </w:r>
          </w:p>
          <w:p w:rsidR="002F1BDA" w:rsidRPr="00F3325F" w:rsidRDefault="002F1BDA" w:rsidP="004A25D4">
            <w:r>
              <w:t xml:space="preserve">The following tools will assist you with determining the </w:t>
            </w:r>
            <w:r w:rsidRPr="00221059">
              <w:rPr>
                <w:lang w:val="en"/>
              </w:rPr>
              <w:t xml:space="preserve">GeoJSON </w:t>
            </w:r>
            <w:r>
              <w:t xml:space="preserve">string for the applicable geographic location that the asset covers : </w:t>
            </w:r>
            <w:hyperlink r:id="rId119" w:anchor="map=2/20.0/0.0" w:history="1">
              <w:r w:rsidRPr="00637537">
                <w:rPr>
                  <w:rStyle w:val="Hyperlink"/>
                </w:rPr>
                <w:t>http://geojson.io/#map=2/20.0/0.0</w:t>
              </w:r>
            </w:hyperlink>
            <w:r>
              <w:t xml:space="preserve"> </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Default="002F1BDA" w:rsidP="004A25D4">
            <w:r>
              <w:t>[-134.6484375,48.45835188280866],[-134.6484375, 63.23362741232569],[-72.7734375,63.23362741232569],</w:t>
            </w:r>
          </w:p>
          <w:p w:rsidR="002F1BDA" w:rsidRPr="00F3325F" w:rsidRDefault="002F1BDA" w:rsidP="004A25D4">
            <w:r>
              <w:t>[-72.7734375,48.45835188280866],[-134.6484375, 48.45835188280866]</w:t>
            </w:r>
          </w:p>
        </w:tc>
      </w:tr>
      <w:tr w:rsidR="002F1BDA" w:rsidRPr="00F3325F" w:rsidTr="00BF50D3">
        <w:trPr>
          <w:cantSplit/>
        </w:trPr>
        <w:tc>
          <w:tcPr>
            <w:tcW w:w="2268" w:type="dxa"/>
            <w:vMerge w:val="restart"/>
          </w:tcPr>
          <w:p w:rsidR="002F1BDA" w:rsidRPr="00605059" w:rsidRDefault="002F1BDA" w:rsidP="00BF50D3">
            <w:pPr>
              <w:rPr>
                <w:b/>
                <w:color w:val="000000"/>
              </w:rPr>
            </w:pPr>
            <w:r w:rsidRPr="00605059">
              <w:rPr>
                <w:b/>
                <w:color w:val="000000"/>
              </w:rPr>
              <w:t>Mapping</w:t>
            </w:r>
          </w:p>
        </w:tc>
        <w:tc>
          <w:tcPr>
            <w:tcW w:w="6660" w:type="dxa"/>
          </w:tcPr>
          <w:p w:rsidR="002F1BDA" w:rsidRDefault="002F1BDA" w:rsidP="00BF50D3">
            <w:r>
              <w:t>Data Catalog Vocabulary (DCAT) – dct:spatial</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BF50D3">
            <w:r>
              <w:t xml:space="preserve">Government of Canada Recordkeeping Metadata Element Set – Jurisdiction </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Pr="00F3325F" w:rsidRDefault="002F1BDA" w:rsidP="00BF50D3">
            <w:r>
              <w:t>Schema.org &gt; Thing &gt; CreativeWork &gt; Dataset &gt; spatial</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BF50D3">
            <w:r>
              <w:t xml:space="preserve">Government of Canada Foundational Metadata Element Set, Government of Canada Open Government Metadata Element Set – Open Data and Open Information Catalogue Extensions </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221059" w:rsidRDefault="002F1BDA" w:rsidP="00072336">
            <w:pPr>
              <w:rPr>
                <w:lang w:val="en"/>
              </w:rPr>
            </w:pPr>
            <w:r w:rsidRPr="00221059">
              <w:rPr>
                <w:lang w:val="en"/>
              </w:rPr>
              <w:t>The GeoJSON Format Specification</w:t>
            </w:r>
          </w:p>
          <w:p w:rsidR="002F1BDA" w:rsidRPr="00F3325F" w:rsidRDefault="008902C4" w:rsidP="00072336">
            <w:hyperlink r:id="rId120" w:history="1">
              <w:r w:rsidR="002F1BDA" w:rsidRPr="00221059">
                <w:rPr>
                  <w:rStyle w:val="Hyperlink"/>
                </w:rPr>
                <w:t>http://www.geojson.org/geojson-spec.html</w:t>
              </w:r>
            </w:hyperlink>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BF50D3">
            <w:pPr>
              <w:tabs>
                <w:tab w:val="left" w:pos="1350"/>
              </w:tabs>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91233B">
            <w:r>
              <w:t xml:space="preserve">Text, based on </w:t>
            </w:r>
            <w:r w:rsidR="00580E5F">
              <w:t xml:space="preserve">syntax </w:t>
            </w:r>
            <w:r>
              <w:t>encoding scheme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Optional</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91233B">
            <w:r>
              <w:t xml:space="preserve">Single </w:t>
            </w:r>
          </w:p>
        </w:tc>
      </w:tr>
    </w:tbl>
    <w:p w:rsidR="00BF50D3" w:rsidRDefault="00BF50D3" w:rsidP="00BF50D3"/>
    <w:p w:rsidR="008A3B14" w:rsidRDefault="00844A2C" w:rsidP="00BF50D3">
      <w:pPr>
        <w:pStyle w:val="Heading2"/>
      </w:pPr>
      <w:bookmarkStart w:id="206" w:name="_10.92_Spatial_Representation"/>
      <w:bookmarkStart w:id="207" w:name="_Toc466365261"/>
      <w:bookmarkEnd w:id="206"/>
      <w:r>
        <w:lastRenderedPageBreak/>
        <w:t>10.8</w:t>
      </w:r>
      <w:r w:rsidR="00565BA3">
        <w:t>5</w:t>
      </w:r>
      <w:r w:rsidR="00BF50D3">
        <w:t xml:space="preserve"> </w:t>
      </w:r>
      <w:r w:rsidR="008A3B14">
        <w:t>Spatial Representation Type</w:t>
      </w:r>
      <w:bookmarkEnd w:id="207"/>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745D6A" w:rsidRPr="00F3325F" w:rsidRDefault="008A3B14" w:rsidP="00BF50D3">
            <w:pPr>
              <w:rPr>
                <w:color w:val="000000"/>
              </w:rPr>
            </w:pPr>
            <w:r>
              <w:rPr>
                <w:color w:val="000000"/>
              </w:rPr>
              <w:t>spatialRepresentationType</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91233B" w:rsidRDefault="00745D6A" w:rsidP="00BF50D3">
            <w:r>
              <w:t>spatial_representation_type</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91233B" w:rsidRDefault="00BF50D3" w:rsidP="0091233B">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91233B" w:rsidRDefault="00745D6A" w:rsidP="00BF50D3">
            <w:r>
              <w:t>North American Profile ISO 19115 - http://nap.geogratis.gc.ca/metadata/register/registerItems-eng.html</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91233B" w:rsidRDefault="002F1BDA" w:rsidP="00BF50D3">
            <w:r>
              <w:t>Spatial Representation Type</w:t>
            </w:r>
          </w:p>
        </w:tc>
      </w:tr>
      <w:tr w:rsidR="002F1BDA" w:rsidRPr="00F3325F"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BF50D3">
            <w:r>
              <w:t>??</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Pr="0091233B" w:rsidRDefault="002F1BDA" w:rsidP="00BF50D3">
            <w:r>
              <w:t>The method used to spatially represent geographic information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Default="002F1BDA" w:rsidP="00745D6A">
            <w:r>
              <w:t xml:space="preserve">The object(s) used to represent the geographic information. </w:t>
            </w:r>
          </w:p>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F3325F" w:rsidRDefault="002F1BDA" w:rsidP="00BF50D3">
            <w:r>
              <w:t>Vector</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Mapping</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5A089C">
            <w:r>
              <w:t xml:space="preserve">Government of Canada Open Government Metadata Element Set – Open Maps Domain Extension </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5A089C">
            <w:r>
              <w:t>Spatial Representation Type Codelist (</w:t>
            </w:r>
            <w:hyperlink w:anchor="_1.14_Spatial_Representation" w:history="1">
              <w:r w:rsidRPr="005A089C">
                <w:rPr>
                  <w:rStyle w:val="Hyperlink"/>
                </w:rPr>
                <w:t>See Appendix 1.14</w:t>
              </w:r>
            </w:hyperlink>
            <w:r>
              <w:t>)</w:t>
            </w:r>
            <w:r>
              <w:br/>
              <w:t xml:space="preserve">Source : North American Profile : ISO 19115 napMD_SpatialRepresentationTypeCode </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A089C">
            <w:r>
              <w:t xml:space="preserve">Text, based on </w:t>
            </w:r>
            <w:r w:rsidR="00580E5F">
              <w:t xml:space="preserve">vocabulary </w:t>
            </w:r>
            <w:r>
              <w:t>encoding scheme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Mandatory</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5A089C">
            <w:r>
              <w:t xml:space="preserve">Single </w:t>
            </w:r>
          </w:p>
        </w:tc>
      </w:tr>
    </w:tbl>
    <w:p w:rsidR="00BF50D3" w:rsidRDefault="00BF50D3" w:rsidP="00BF50D3"/>
    <w:p w:rsidR="005A089C" w:rsidRDefault="005A089C">
      <w:pPr>
        <w:rPr>
          <w:rFonts w:asciiTheme="majorHAnsi" w:eastAsiaTheme="majorEastAsia" w:hAnsiTheme="majorHAnsi" w:cstheme="majorBidi"/>
          <w:b/>
          <w:bCs/>
          <w:color w:val="4F81BD" w:themeColor="accent1"/>
          <w:sz w:val="26"/>
          <w:szCs w:val="26"/>
          <w:lang w:eastAsia="en-US"/>
        </w:rPr>
      </w:pPr>
      <w:r>
        <w:br w:type="page"/>
      </w:r>
    </w:p>
    <w:p w:rsidR="00745D6A" w:rsidRDefault="00745D6A" w:rsidP="00BF50D3">
      <w:pPr>
        <w:pStyle w:val="Heading2"/>
      </w:pPr>
      <w:bookmarkStart w:id="208" w:name="_10.93_Status"/>
      <w:bookmarkStart w:id="209" w:name="_Toc466365262"/>
      <w:bookmarkEnd w:id="208"/>
      <w:r>
        <w:lastRenderedPageBreak/>
        <w:t>10.</w:t>
      </w:r>
      <w:r w:rsidR="00844A2C">
        <w:t>8</w:t>
      </w:r>
      <w:r w:rsidR="00565BA3">
        <w:t>6</w:t>
      </w:r>
      <w:r>
        <w:t xml:space="preserve"> Status</w:t>
      </w:r>
      <w:bookmarkEnd w:id="209"/>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F3325F" w:rsidRDefault="00745D6A" w:rsidP="00BF50D3">
            <w:pPr>
              <w:rPr>
                <w:color w:val="000000"/>
              </w:rPr>
            </w:pPr>
            <w:r>
              <w:rPr>
                <w:color w:val="000000"/>
              </w:rPr>
              <w:t>status</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F3325F" w:rsidRDefault="00745D6A" w:rsidP="00745D6A">
            <w:pPr>
              <w:rPr>
                <w:color w:val="000000"/>
              </w:rPr>
            </w:pPr>
            <w:r>
              <w:rPr>
                <w:color w:val="000000"/>
              </w:rPr>
              <w:t>status</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5A089C" w:rsidRDefault="00BF50D3" w:rsidP="005A089C">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5A089C" w:rsidRDefault="00745D6A" w:rsidP="00BF50D3">
            <w:r>
              <w:t>North American Profile ISO 19115 - http://nap.geogratis.gc.ca/metadata/register/registerItems-eng.html</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5A089C" w:rsidRDefault="002F1BDA" w:rsidP="00BF50D3">
            <w:r>
              <w:t>Status</w:t>
            </w:r>
          </w:p>
        </w:tc>
      </w:tr>
      <w:tr w:rsidR="002F1BDA" w:rsidRPr="00F3325F"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BF50D3">
            <w:r>
              <w:t>??</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Pr="005A089C" w:rsidRDefault="002F1BDA" w:rsidP="00745D6A">
            <w:r>
              <w:t>The status of the resource(s)</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Default="002F1BDA" w:rsidP="00745D6A">
            <w:r>
              <w:t xml:space="preserve">The development phase of the dataset or the development phase of the service. </w:t>
            </w:r>
          </w:p>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F3325F" w:rsidRDefault="002F1BDA" w:rsidP="00BF50D3">
            <w:r>
              <w:t>Completed</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Mapping</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5A089C">
            <w:r>
              <w:t>Government of Canada Open Government Metadata Element Set – Open Maps Domain Extension</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C95448">
            <w:r>
              <w:t>Progress Codelist (</w:t>
            </w:r>
            <w:hyperlink w:anchor="_1.18_Progress_Code" w:history="1">
              <w:r w:rsidRPr="005A089C">
                <w:rPr>
                  <w:rStyle w:val="Hyperlink"/>
                </w:rPr>
                <w:t>See Appendix 1.18</w:t>
              </w:r>
            </w:hyperlink>
            <w:r>
              <w:t>)</w:t>
            </w:r>
            <w:r>
              <w:br/>
              <w:t>Source :North American Profile : ISO 19115  napMD_ProgressCode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A089C">
            <w:r>
              <w:t xml:space="preserve">Text, based on </w:t>
            </w:r>
            <w:r w:rsidR="00580E5F">
              <w:t xml:space="preserve">vocabulary </w:t>
            </w:r>
            <w:r>
              <w:t xml:space="preserve">encoding scheme </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Mandatory</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5A089C">
            <w:r>
              <w:t xml:space="preserve">Single </w:t>
            </w:r>
          </w:p>
        </w:tc>
      </w:tr>
    </w:tbl>
    <w:p w:rsidR="00BF50D3" w:rsidRDefault="00BF50D3" w:rsidP="00BF50D3"/>
    <w:p w:rsidR="005A089C" w:rsidRDefault="005A089C">
      <w:pPr>
        <w:rPr>
          <w:rFonts w:asciiTheme="majorHAnsi" w:eastAsiaTheme="majorEastAsia" w:hAnsiTheme="majorHAnsi" w:cstheme="majorBidi"/>
          <w:b/>
          <w:bCs/>
          <w:color w:val="4F81BD" w:themeColor="accent1"/>
          <w:sz w:val="26"/>
          <w:szCs w:val="26"/>
          <w:lang w:eastAsia="en-US"/>
        </w:rPr>
      </w:pPr>
      <w:r>
        <w:br w:type="page"/>
      </w:r>
    </w:p>
    <w:p w:rsidR="004B717E" w:rsidRDefault="004B717E" w:rsidP="00BF50D3">
      <w:pPr>
        <w:pStyle w:val="Heading2"/>
      </w:pPr>
      <w:bookmarkStart w:id="210" w:name="_10.94_Subject"/>
      <w:bookmarkStart w:id="211" w:name="_Toc466365263"/>
      <w:bookmarkEnd w:id="210"/>
      <w:r>
        <w:lastRenderedPageBreak/>
        <w:t>10.</w:t>
      </w:r>
      <w:r w:rsidR="00844A2C">
        <w:t>8</w:t>
      </w:r>
      <w:r w:rsidR="00565BA3">
        <w:t>7</w:t>
      </w:r>
      <w:r>
        <w:t xml:space="preserve"> Subject</w:t>
      </w:r>
      <w:bookmarkEnd w:id="211"/>
    </w:p>
    <w:p w:rsidR="00BF50D3" w:rsidRPr="00661D5F" w:rsidRDefault="00BF50D3" w:rsidP="00BF50D3">
      <w:pPr>
        <w:pStyle w:val="Heading2"/>
      </w:pP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5A089C" w:rsidRDefault="004B717E" w:rsidP="00BF50D3">
            <w:r>
              <w:t>subject</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5A089C" w:rsidRDefault="004B717E" w:rsidP="00BF50D3">
            <w:r>
              <w:t>subject</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5A089C" w:rsidRDefault="008902C4" w:rsidP="005A089C">
            <w:pPr>
              <w:rPr>
                <w:u w:val="single"/>
              </w:rPr>
            </w:pPr>
            <w:hyperlink r:id="rId121" w:history="1">
              <w:r w:rsidR="004B717E">
                <w:rPr>
                  <w:rStyle w:val="Hyperlink"/>
                </w:rPr>
                <w:t xml:space="preserve">http://purl.org/dc/elements/1.1/subject </w:t>
              </w:r>
            </w:hyperlink>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4B717E" w:rsidRDefault="004B717E" w:rsidP="004B717E">
            <w:r>
              <w:t>Dublin Core - http://dublincore.org/</w:t>
            </w:r>
          </w:p>
          <w:p w:rsidR="00BF50D3" w:rsidRPr="00F3325F" w:rsidRDefault="005C23AC" w:rsidP="00BF50D3">
            <w:pPr>
              <w:rPr>
                <w:color w:val="000000"/>
              </w:rPr>
            </w:pPr>
            <w:r>
              <w:rPr>
                <w:color w:val="000000"/>
              </w:rPr>
              <w:t>dc:subject, dcterms:subject</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F3325F" w:rsidRDefault="002F1BDA" w:rsidP="00BF50D3">
            <w:pPr>
              <w:rPr>
                <w:color w:val="000000"/>
              </w:rPr>
            </w:pPr>
            <w:r>
              <w:t>Subject</w:t>
            </w:r>
          </w:p>
        </w:tc>
      </w:tr>
      <w:tr w:rsidR="002F1BDA" w:rsidRPr="00F3325F"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BF50D3">
            <w:r>
              <w:t>Sujet</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Pr="00072336" w:rsidRDefault="002F1BDA" w:rsidP="004B717E">
            <w:r>
              <w:t>The topic of the resource.</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Default="002F1BDA" w:rsidP="004B717E">
            <w:r>
              <w:t>The topic of the content of the asset.</w:t>
            </w:r>
          </w:p>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Default="002F1BDA" w:rsidP="001A2DC2">
            <w:r>
              <w:t xml:space="preserve">The purpose of this element is to help users find assets on the same subject consistently and efficiently. </w:t>
            </w:r>
          </w:p>
          <w:p w:rsidR="002F1BDA" w:rsidRPr="00F3325F" w:rsidRDefault="002F1BDA" w:rsidP="001A2DC2">
            <w:r>
              <w:t>Select the appropriate subjects that relate to the content of the asset. Multiple values may be selected, by using ‘CTRL’ + ‘Click’</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F3325F" w:rsidRDefault="002F1BDA" w:rsidP="00BF50D3">
            <w:r>
              <w:t xml:space="preserve">Agriculture </w:t>
            </w:r>
          </w:p>
        </w:tc>
      </w:tr>
      <w:tr w:rsidR="002F1BDA" w:rsidRPr="00F3325F" w:rsidTr="00BF50D3">
        <w:trPr>
          <w:cantSplit/>
        </w:trPr>
        <w:tc>
          <w:tcPr>
            <w:tcW w:w="2268" w:type="dxa"/>
            <w:vMerge w:val="restart"/>
          </w:tcPr>
          <w:p w:rsidR="002F1BDA" w:rsidRPr="00605059" w:rsidRDefault="002F1BDA" w:rsidP="00BF50D3">
            <w:pPr>
              <w:rPr>
                <w:b/>
                <w:color w:val="000000"/>
              </w:rPr>
            </w:pPr>
            <w:r w:rsidRPr="00605059">
              <w:rPr>
                <w:b/>
                <w:color w:val="000000"/>
              </w:rPr>
              <w:t>Mapping</w:t>
            </w:r>
          </w:p>
        </w:tc>
        <w:tc>
          <w:tcPr>
            <w:tcW w:w="6660" w:type="dxa"/>
          </w:tcPr>
          <w:p w:rsidR="002F1BDA" w:rsidRPr="00F3325F" w:rsidRDefault="002F1BDA" w:rsidP="00BF50D3">
            <w:r>
              <w:t>Metadata Object Description Schema - &lt;subject&gt;</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BF50D3">
            <w:r>
              <w:t>Data Catalog Vocabulary (DCAT) – dcat:theme</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4B717E">
            <w:r>
              <w:t>Schema.org &gt; Thing &gt; CreativeWork &gt; about</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BF50D3">
            <w:r>
              <w:t>Government of Canada Foundational Metadata Element Set, Government of Canada Open Government Metadata Element Set – Open Data and Open Information Catalogue Extensions</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Default="002F1BDA" w:rsidP="005A089C">
            <w:r>
              <w:t>Subject Codelist (</w:t>
            </w:r>
            <w:hyperlink w:anchor="_1.5_Subject" w:history="1">
              <w:r w:rsidRPr="005A089C">
                <w:rPr>
                  <w:rStyle w:val="Hyperlink"/>
                </w:rPr>
                <w:t>See Appendix 1.5</w:t>
              </w:r>
            </w:hyperlink>
            <w:r>
              <w:t>)</w:t>
            </w:r>
          </w:p>
          <w:p w:rsidR="002F1BDA" w:rsidRPr="00F3325F" w:rsidRDefault="002F1BDA" w:rsidP="005A089C">
            <w:r>
              <w:t xml:space="preserve">Source: Government of Canada Core Subject Thesaurus </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072336">
            <w:r>
              <w:t xml:space="preserve">Text, based on </w:t>
            </w:r>
            <w:r w:rsidR="00580E5F">
              <w:t xml:space="preserve">vocabulary </w:t>
            </w:r>
            <w:r>
              <w:t>encoding scheme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Mandatory</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072336">
            <w:r>
              <w:t>Repeatable</w:t>
            </w:r>
          </w:p>
        </w:tc>
      </w:tr>
    </w:tbl>
    <w:p w:rsidR="00520842" w:rsidRDefault="00BF50D3" w:rsidP="00BF50D3">
      <w:pPr>
        <w:pStyle w:val="Heading2"/>
      </w:pPr>
      <w:bookmarkStart w:id="212" w:name="_10.95_Time_Period"/>
      <w:bookmarkStart w:id="213" w:name="_Toc466365264"/>
      <w:bookmarkEnd w:id="212"/>
      <w:r>
        <w:lastRenderedPageBreak/>
        <w:t>10.</w:t>
      </w:r>
      <w:r w:rsidR="00844A2C">
        <w:t>8</w:t>
      </w:r>
      <w:r w:rsidR="00565BA3">
        <w:t>8</w:t>
      </w:r>
      <w:r>
        <w:t xml:space="preserve"> </w:t>
      </w:r>
      <w:r w:rsidR="00520842">
        <w:t>Time Period Coverage End Date</w:t>
      </w:r>
      <w:bookmarkEnd w:id="213"/>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5A089C" w:rsidRDefault="00D45D90" w:rsidP="00BF50D3">
            <w:r>
              <w:t>timePeriodCoverageEndDate</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5A089C" w:rsidRDefault="00520842" w:rsidP="00BF50D3">
            <w:r>
              <w:t>time_period_coverage_end</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5A089C" w:rsidRDefault="008902C4" w:rsidP="00520842">
            <w:pPr>
              <w:rPr>
                <w:u w:val="single"/>
              </w:rPr>
            </w:pPr>
            <w:hyperlink r:id="rId122" w:history="1">
              <w:r w:rsidR="00520842">
                <w:rPr>
                  <w:rStyle w:val="Hyperlink"/>
                </w:rPr>
                <w:t xml:space="preserve">http://purl.org/dc/terms/temporal </w:t>
              </w:r>
            </w:hyperlink>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520842" w:rsidRDefault="00520842" w:rsidP="00520842">
            <w:r>
              <w:t>Dublin Core - http://dublincore.org/</w:t>
            </w:r>
          </w:p>
          <w:p w:rsidR="00BF50D3" w:rsidRPr="00F3325F" w:rsidRDefault="005C23AC" w:rsidP="00520842">
            <w:pPr>
              <w:rPr>
                <w:color w:val="000000"/>
              </w:rPr>
            </w:pPr>
            <w:r>
              <w:rPr>
                <w:color w:val="000000"/>
              </w:rPr>
              <w:t>dc:coverage, dcterms:temporal</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5A089C" w:rsidRDefault="002F1BDA" w:rsidP="00BF50D3">
            <w:r>
              <w:t>Time Period Coverage End Date</w:t>
            </w:r>
          </w:p>
        </w:tc>
      </w:tr>
      <w:tr w:rsidR="002F1BDA" w:rsidRPr="00E8285E"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Pr="002F1BDA" w:rsidRDefault="002F1BDA" w:rsidP="002F1BDA">
            <w:pPr>
              <w:tabs>
                <w:tab w:val="left" w:pos="935"/>
              </w:tabs>
              <w:rPr>
                <w:lang w:val="fr-CA"/>
              </w:rPr>
            </w:pPr>
            <w:r w:rsidRPr="002F1BDA">
              <w:rPr>
                <w:lang w:val="fr-CA"/>
              </w:rPr>
              <w:t>Couverture de la période de temps - date de fin</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Pr="00771835" w:rsidRDefault="002F1BDA" w:rsidP="00520842">
            <w:r>
              <w:t>Temporal characteristics of the resource.</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Pr="00771835" w:rsidRDefault="002F1BDA" w:rsidP="00BF50D3">
            <w:r>
              <w:t>The range of temporal applicability (End Date) of the dataset or asset.</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F3325F" w:rsidRDefault="002F1BDA" w:rsidP="00BF50D3">
            <w:r>
              <w:t>Enter the known end date that the asset covers. If the date is unknown, it can be left blank. The system will then automatically publish ‘undefined’.</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F3325F" w:rsidRDefault="002F1BDA" w:rsidP="00BF50D3">
            <w:r>
              <w:t>2015-05-02</w:t>
            </w:r>
          </w:p>
        </w:tc>
      </w:tr>
      <w:tr w:rsidR="002F1BDA" w:rsidRPr="00F3325F" w:rsidTr="00BF50D3">
        <w:trPr>
          <w:cantSplit/>
        </w:trPr>
        <w:tc>
          <w:tcPr>
            <w:tcW w:w="2268" w:type="dxa"/>
            <w:vMerge w:val="restart"/>
          </w:tcPr>
          <w:p w:rsidR="002F1BDA" w:rsidRPr="00605059" w:rsidRDefault="002F1BDA" w:rsidP="00BF50D3">
            <w:pPr>
              <w:rPr>
                <w:b/>
                <w:color w:val="000000"/>
              </w:rPr>
            </w:pPr>
            <w:r w:rsidRPr="00605059">
              <w:rPr>
                <w:b/>
                <w:color w:val="000000"/>
              </w:rPr>
              <w:t>Mapping</w:t>
            </w:r>
          </w:p>
        </w:tc>
        <w:tc>
          <w:tcPr>
            <w:tcW w:w="6660" w:type="dxa"/>
          </w:tcPr>
          <w:p w:rsidR="002F1BDA" w:rsidRPr="00F3325F" w:rsidRDefault="002F1BDA" w:rsidP="00BF50D3">
            <w:r>
              <w:t>Metadata Object Description Schema - &lt;temporal&gt;</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BF50D3">
            <w:r>
              <w:t>Data Catalog Vocabulary (DCAT) – dct:temporal</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520842">
            <w:r>
              <w:t xml:space="preserve">Schema.org &gt; Thing &gt; CreativeWork &gt; datasetTimeInterval </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BF50D3">
            <w:r>
              <w:t xml:space="preserve">Government of Canada Foundational Metadata Element Set, Government of Canada Open Government Metadata Element Set – Open Data and Open Information Catalogue Extensions </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68451D" w:rsidRDefault="002F1BDA" w:rsidP="00D45D90">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123" w:history="1">
              <w:r w:rsidRPr="0068451D">
                <w:rPr>
                  <w:rStyle w:val="Hyperlink"/>
                </w:rPr>
                <w:t>http://www.w3.org/TR/NOTE-datetime</w:t>
              </w:r>
            </w:hyperlink>
          </w:p>
          <w:p w:rsidR="002F1BDA" w:rsidRDefault="002F1BDA" w:rsidP="00D45D90"/>
          <w:p w:rsidR="002F1BDA" w:rsidRPr="00F3325F" w:rsidRDefault="002F1BDA" w:rsidP="00D45D90">
            <w:r w:rsidRPr="0068451D">
              <w:t>Dates are encoded as: YYYY-MM-DD</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BF50D3">
            <w:pPr>
              <w:tabs>
                <w:tab w:val="left" w:pos="1350"/>
              </w:tabs>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771835">
            <w:r>
              <w:t xml:space="preserve">Text, based on </w:t>
            </w:r>
            <w:r w:rsidR="00580E5F">
              <w:t xml:space="preserve">syntax </w:t>
            </w:r>
            <w:r>
              <w:t>encoding scheme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Optional</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5A089C">
            <w:r>
              <w:t xml:space="preserve">Single </w:t>
            </w:r>
          </w:p>
        </w:tc>
      </w:tr>
    </w:tbl>
    <w:p w:rsidR="00520842" w:rsidRDefault="004E6C7B" w:rsidP="00BF50D3">
      <w:pPr>
        <w:pStyle w:val="Heading2"/>
      </w:pPr>
      <w:bookmarkStart w:id="214" w:name="_10.96_Time_Period"/>
      <w:bookmarkStart w:id="215" w:name="_Toc466365265"/>
      <w:bookmarkEnd w:id="214"/>
      <w:r>
        <w:lastRenderedPageBreak/>
        <w:t>10.</w:t>
      </w:r>
      <w:r w:rsidR="00844A2C">
        <w:t>8</w:t>
      </w:r>
      <w:r w:rsidR="00565BA3">
        <w:t>9</w:t>
      </w:r>
      <w:r w:rsidR="00BF50D3">
        <w:t xml:space="preserve"> </w:t>
      </w:r>
      <w:r w:rsidR="00520842">
        <w:t>Time Period Coverage Start Date</w:t>
      </w:r>
      <w:bookmarkEnd w:id="215"/>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520842" w:rsidRPr="00F3325F" w:rsidTr="00BF50D3">
        <w:trPr>
          <w:cantSplit/>
          <w:trHeight w:val="152"/>
        </w:trPr>
        <w:tc>
          <w:tcPr>
            <w:tcW w:w="2268" w:type="dxa"/>
          </w:tcPr>
          <w:p w:rsidR="00520842" w:rsidRPr="00605059" w:rsidRDefault="00520842" w:rsidP="00506340">
            <w:pPr>
              <w:keepNext/>
              <w:rPr>
                <w:b/>
                <w:color w:val="000000"/>
              </w:rPr>
            </w:pPr>
            <w:r w:rsidRPr="00605059">
              <w:rPr>
                <w:b/>
                <w:color w:val="000000"/>
              </w:rPr>
              <w:t>Term Name</w:t>
            </w:r>
          </w:p>
        </w:tc>
        <w:tc>
          <w:tcPr>
            <w:tcW w:w="6660" w:type="dxa"/>
          </w:tcPr>
          <w:p w:rsidR="00520842" w:rsidRPr="005A089C" w:rsidRDefault="00D45D90" w:rsidP="00506340">
            <w:r>
              <w:t>timePeriodCoverageStartDate</w:t>
            </w:r>
          </w:p>
        </w:tc>
      </w:tr>
      <w:tr w:rsidR="00520842" w:rsidRPr="00F3325F" w:rsidTr="00BF50D3">
        <w:trPr>
          <w:cantSplit/>
        </w:trPr>
        <w:tc>
          <w:tcPr>
            <w:tcW w:w="2268" w:type="dxa"/>
          </w:tcPr>
          <w:p w:rsidR="00520842" w:rsidRPr="00605059" w:rsidRDefault="00520842" w:rsidP="00506340">
            <w:pPr>
              <w:keepNext/>
              <w:rPr>
                <w:b/>
                <w:color w:val="000000"/>
              </w:rPr>
            </w:pPr>
            <w:r w:rsidRPr="00605059">
              <w:rPr>
                <w:b/>
                <w:color w:val="000000"/>
              </w:rPr>
              <w:t>CKAN Term Name</w:t>
            </w:r>
          </w:p>
        </w:tc>
        <w:tc>
          <w:tcPr>
            <w:tcW w:w="6660" w:type="dxa"/>
          </w:tcPr>
          <w:p w:rsidR="00520842" w:rsidRPr="005A089C" w:rsidRDefault="00520842" w:rsidP="00506340">
            <w:r>
              <w:t>time_period_coverage_start</w:t>
            </w:r>
          </w:p>
        </w:tc>
      </w:tr>
      <w:tr w:rsidR="00520842" w:rsidRPr="00F3325F" w:rsidTr="00BF50D3">
        <w:trPr>
          <w:cantSplit/>
          <w:trHeight w:val="70"/>
        </w:trPr>
        <w:tc>
          <w:tcPr>
            <w:tcW w:w="2268" w:type="dxa"/>
          </w:tcPr>
          <w:p w:rsidR="00520842" w:rsidRPr="00605059" w:rsidRDefault="00520842" w:rsidP="00506340">
            <w:pPr>
              <w:keepNext/>
              <w:rPr>
                <w:b/>
                <w:color w:val="000000"/>
              </w:rPr>
            </w:pPr>
            <w:r w:rsidRPr="00605059">
              <w:rPr>
                <w:b/>
                <w:color w:val="000000"/>
              </w:rPr>
              <w:t>URI</w:t>
            </w:r>
          </w:p>
        </w:tc>
        <w:tc>
          <w:tcPr>
            <w:tcW w:w="6660" w:type="dxa"/>
          </w:tcPr>
          <w:p w:rsidR="00520842" w:rsidRPr="00771835" w:rsidRDefault="008902C4" w:rsidP="00506340">
            <w:pPr>
              <w:rPr>
                <w:u w:val="single"/>
              </w:rPr>
            </w:pPr>
            <w:hyperlink r:id="rId124" w:history="1">
              <w:r w:rsidR="00520842">
                <w:rPr>
                  <w:rStyle w:val="Hyperlink"/>
                </w:rPr>
                <w:t xml:space="preserve">http://purl.org/dc/terms/temporal </w:t>
              </w:r>
            </w:hyperlink>
          </w:p>
        </w:tc>
      </w:tr>
      <w:tr w:rsidR="00520842" w:rsidRPr="00F3325F" w:rsidTr="00BF50D3">
        <w:trPr>
          <w:cantSplit/>
        </w:trPr>
        <w:tc>
          <w:tcPr>
            <w:tcW w:w="2268" w:type="dxa"/>
          </w:tcPr>
          <w:p w:rsidR="00520842" w:rsidRPr="00605059" w:rsidRDefault="00520842" w:rsidP="00506340">
            <w:pPr>
              <w:rPr>
                <w:b/>
                <w:color w:val="000000"/>
              </w:rPr>
            </w:pPr>
            <w:r w:rsidRPr="00605059">
              <w:rPr>
                <w:b/>
                <w:color w:val="000000"/>
              </w:rPr>
              <w:t>Defined By</w:t>
            </w:r>
          </w:p>
        </w:tc>
        <w:tc>
          <w:tcPr>
            <w:tcW w:w="6660" w:type="dxa"/>
          </w:tcPr>
          <w:p w:rsidR="00520842" w:rsidRDefault="00520842" w:rsidP="00506340">
            <w:r>
              <w:t>Dublin Core - http://dublincore.org/</w:t>
            </w:r>
          </w:p>
          <w:p w:rsidR="00520842" w:rsidRPr="00F3325F" w:rsidRDefault="00771835" w:rsidP="00506340">
            <w:pPr>
              <w:rPr>
                <w:color w:val="000000"/>
              </w:rPr>
            </w:pPr>
            <w:r>
              <w:rPr>
                <w:color w:val="000000"/>
              </w:rPr>
              <w:t>dc:coverage, dcterms:spatial</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771835" w:rsidRDefault="002F1BDA" w:rsidP="00506340">
            <w:r>
              <w:t>Time Period Coverage Start Date</w:t>
            </w:r>
          </w:p>
        </w:tc>
      </w:tr>
      <w:tr w:rsidR="002F1BDA" w:rsidRPr="00E8285E"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Pr="002F1BDA" w:rsidRDefault="002F1BDA" w:rsidP="00506340">
            <w:pPr>
              <w:rPr>
                <w:lang w:val="fr-CA"/>
              </w:rPr>
            </w:pPr>
            <w:r w:rsidRPr="002F1BDA">
              <w:rPr>
                <w:lang w:val="fr-CA"/>
              </w:rPr>
              <w:t>Couverture de la période de temps - date de début</w:t>
            </w:r>
          </w:p>
        </w:tc>
      </w:tr>
      <w:tr w:rsidR="002F1BDA" w:rsidRPr="00F3325F" w:rsidTr="00BF50D3">
        <w:trPr>
          <w:cantSplit/>
        </w:trPr>
        <w:tc>
          <w:tcPr>
            <w:tcW w:w="8928" w:type="dxa"/>
            <w:gridSpan w:val="2"/>
            <w:shd w:val="clear" w:color="auto" w:fill="E0E0E0"/>
          </w:tcPr>
          <w:p w:rsidR="002F1BDA" w:rsidRPr="00605059" w:rsidRDefault="002F1BDA" w:rsidP="00506340">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506340">
            <w:pPr>
              <w:rPr>
                <w:b/>
                <w:color w:val="000000"/>
              </w:rPr>
            </w:pPr>
            <w:r w:rsidRPr="00605059">
              <w:rPr>
                <w:b/>
                <w:color w:val="000000"/>
              </w:rPr>
              <w:t xml:space="preserve">Definition </w:t>
            </w:r>
          </w:p>
        </w:tc>
        <w:tc>
          <w:tcPr>
            <w:tcW w:w="6660" w:type="dxa"/>
          </w:tcPr>
          <w:p w:rsidR="002F1BDA" w:rsidRDefault="002F1BDA" w:rsidP="00506340">
            <w:r>
              <w:t>Temporal characteristics of the resource.</w:t>
            </w:r>
          </w:p>
          <w:p w:rsidR="002F1BDA" w:rsidRPr="00F3325F" w:rsidRDefault="002F1BDA" w:rsidP="00506340">
            <w:pPr>
              <w:rPr>
                <w:color w:val="000000"/>
              </w:rPr>
            </w:pPr>
          </w:p>
        </w:tc>
      </w:tr>
      <w:tr w:rsidR="002F1BDA" w:rsidRPr="00F3325F" w:rsidTr="00BF50D3">
        <w:trPr>
          <w:cantSplit/>
        </w:trPr>
        <w:tc>
          <w:tcPr>
            <w:tcW w:w="2268" w:type="dxa"/>
          </w:tcPr>
          <w:p w:rsidR="002F1BDA" w:rsidRPr="00605059" w:rsidRDefault="002F1BDA" w:rsidP="00506340">
            <w:pPr>
              <w:rPr>
                <w:b/>
                <w:color w:val="000000"/>
              </w:rPr>
            </w:pPr>
            <w:r w:rsidRPr="00605059">
              <w:rPr>
                <w:b/>
                <w:color w:val="000000"/>
              </w:rPr>
              <w:t>Description (Open Government Specific)</w:t>
            </w:r>
          </w:p>
        </w:tc>
        <w:tc>
          <w:tcPr>
            <w:tcW w:w="6660" w:type="dxa"/>
          </w:tcPr>
          <w:p w:rsidR="002F1BDA" w:rsidRDefault="002F1BDA" w:rsidP="00506340">
            <w:r>
              <w:t>The range of temporal applicability (Start Date) of the asset.</w:t>
            </w:r>
          </w:p>
          <w:p w:rsidR="002F1BDA" w:rsidRPr="00F3325F" w:rsidRDefault="002F1BDA" w:rsidP="00506340">
            <w:pPr>
              <w:rPr>
                <w:color w:val="000000"/>
              </w:rPr>
            </w:pPr>
          </w:p>
        </w:tc>
      </w:tr>
      <w:tr w:rsidR="002F1BDA" w:rsidRPr="00F3325F" w:rsidTr="00BF50D3">
        <w:trPr>
          <w:cantSplit/>
        </w:trPr>
        <w:tc>
          <w:tcPr>
            <w:tcW w:w="2268" w:type="dxa"/>
          </w:tcPr>
          <w:p w:rsidR="002F1BDA" w:rsidRPr="00605059" w:rsidRDefault="002F1BDA" w:rsidP="00506340">
            <w:pPr>
              <w:rPr>
                <w:b/>
                <w:color w:val="000000"/>
              </w:rPr>
            </w:pPr>
            <w:r w:rsidRPr="00605059">
              <w:rPr>
                <w:b/>
                <w:color w:val="000000"/>
              </w:rPr>
              <w:t>Comment (Implementation Notes)</w:t>
            </w:r>
          </w:p>
        </w:tc>
        <w:tc>
          <w:tcPr>
            <w:tcW w:w="6660" w:type="dxa"/>
          </w:tcPr>
          <w:p w:rsidR="002F1BDA" w:rsidRPr="00F3325F" w:rsidRDefault="002F1BDA" w:rsidP="00506340">
            <w:r>
              <w:t>Enter the known start date that the asset covers.</w:t>
            </w:r>
          </w:p>
        </w:tc>
      </w:tr>
      <w:tr w:rsidR="002F1BDA" w:rsidRPr="00F3325F" w:rsidTr="00BF50D3">
        <w:trPr>
          <w:cantSplit/>
        </w:trPr>
        <w:tc>
          <w:tcPr>
            <w:tcW w:w="2268" w:type="dxa"/>
          </w:tcPr>
          <w:p w:rsidR="002F1BDA" w:rsidRPr="00605059" w:rsidRDefault="002F1BDA" w:rsidP="00506340">
            <w:pPr>
              <w:rPr>
                <w:b/>
                <w:color w:val="000000"/>
              </w:rPr>
            </w:pPr>
            <w:r w:rsidRPr="00605059">
              <w:rPr>
                <w:b/>
                <w:color w:val="000000"/>
              </w:rPr>
              <w:t>Example</w:t>
            </w:r>
          </w:p>
        </w:tc>
        <w:tc>
          <w:tcPr>
            <w:tcW w:w="6660" w:type="dxa"/>
          </w:tcPr>
          <w:p w:rsidR="002F1BDA" w:rsidRPr="00F3325F" w:rsidRDefault="002F1BDA" w:rsidP="00506340">
            <w:r>
              <w:t>2012-02-05</w:t>
            </w:r>
          </w:p>
        </w:tc>
      </w:tr>
      <w:tr w:rsidR="002F1BDA" w:rsidRPr="00F3325F" w:rsidTr="00BF50D3">
        <w:trPr>
          <w:cantSplit/>
        </w:trPr>
        <w:tc>
          <w:tcPr>
            <w:tcW w:w="2268" w:type="dxa"/>
            <w:vMerge w:val="restart"/>
          </w:tcPr>
          <w:p w:rsidR="002F1BDA" w:rsidRPr="00605059" w:rsidRDefault="002F1BDA" w:rsidP="00506340">
            <w:pPr>
              <w:rPr>
                <w:b/>
                <w:color w:val="000000"/>
              </w:rPr>
            </w:pPr>
            <w:r w:rsidRPr="00605059">
              <w:rPr>
                <w:b/>
                <w:color w:val="000000"/>
              </w:rPr>
              <w:t>Mapping</w:t>
            </w:r>
          </w:p>
        </w:tc>
        <w:tc>
          <w:tcPr>
            <w:tcW w:w="6660" w:type="dxa"/>
          </w:tcPr>
          <w:p w:rsidR="002F1BDA" w:rsidRPr="00F3325F" w:rsidRDefault="002F1BDA" w:rsidP="00506340">
            <w:r>
              <w:t>Metadata Object Description Schema - &lt;temporal&gt;</w:t>
            </w:r>
          </w:p>
        </w:tc>
      </w:tr>
      <w:tr w:rsidR="002F1BDA" w:rsidRPr="00F3325F" w:rsidTr="00BF50D3">
        <w:trPr>
          <w:cantSplit/>
        </w:trPr>
        <w:tc>
          <w:tcPr>
            <w:tcW w:w="2268" w:type="dxa"/>
            <w:vMerge/>
          </w:tcPr>
          <w:p w:rsidR="002F1BDA" w:rsidRPr="00605059" w:rsidRDefault="002F1BDA" w:rsidP="00506340">
            <w:pPr>
              <w:rPr>
                <w:b/>
                <w:color w:val="000000"/>
              </w:rPr>
            </w:pPr>
          </w:p>
        </w:tc>
        <w:tc>
          <w:tcPr>
            <w:tcW w:w="6660" w:type="dxa"/>
          </w:tcPr>
          <w:p w:rsidR="002F1BDA" w:rsidRDefault="002F1BDA" w:rsidP="00506340">
            <w:r>
              <w:t>Data Catalog Vocabulary (DCAT) – dct:temporal</w:t>
            </w:r>
          </w:p>
        </w:tc>
      </w:tr>
      <w:tr w:rsidR="002F1BDA" w:rsidRPr="00F3325F" w:rsidTr="00BF50D3">
        <w:trPr>
          <w:cantSplit/>
        </w:trPr>
        <w:tc>
          <w:tcPr>
            <w:tcW w:w="2268" w:type="dxa"/>
            <w:vMerge/>
          </w:tcPr>
          <w:p w:rsidR="002F1BDA" w:rsidRPr="00605059" w:rsidRDefault="002F1BDA" w:rsidP="00506340">
            <w:pPr>
              <w:rPr>
                <w:b/>
                <w:color w:val="000000"/>
              </w:rPr>
            </w:pPr>
          </w:p>
        </w:tc>
        <w:tc>
          <w:tcPr>
            <w:tcW w:w="6660" w:type="dxa"/>
          </w:tcPr>
          <w:p w:rsidR="002F1BDA" w:rsidRDefault="002F1BDA" w:rsidP="00506340">
            <w:r>
              <w:t>Schema.org &gt; Thing &gt; CreativeWork &gt; datasetTimeInterval</w:t>
            </w:r>
          </w:p>
        </w:tc>
      </w:tr>
      <w:tr w:rsidR="002F1BDA" w:rsidRPr="00F3325F" w:rsidTr="00BF50D3">
        <w:trPr>
          <w:cantSplit/>
        </w:trPr>
        <w:tc>
          <w:tcPr>
            <w:tcW w:w="2268" w:type="dxa"/>
          </w:tcPr>
          <w:p w:rsidR="002F1BDA" w:rsidRPr="00605059" w:rsidRDefault="002F1BDA" w:rsidP="00506340">
            <w:pPr>
              <w:rPr>
                <w:b/>
                <w:color w:val="000000"/>
              </w:rPr>
            </w:pPr>
            <w:r w:rsidRPr="00605059">
              <w:rPr>
                <w:b/>
                <w:color w:val="000000"/>
              </w:rPr>
              <w:t>Application</w:t>
            </w:r>
          </w:p>
        </w:tc>
        <w:tc>
          <w:tcPr>
            <w:tcW w:w="6660" w:type="dxa"/>
          </w:tcPr>
          <w:p w:rsidR="002F1BDA" w:rsidRDefault="002F1BDA" w:rsidP="00506340">
            <w:r>
              <w:t>Government of Canada Foundational Metadata Element Set, Government of Canada Open Government Metadata Element Set – Open Data and Open Information Catalogue Extensions</w:t>
            </w:r>
          </w:p>
        </w:tc>
      </w:tr>
      <w:tr w:rsidR="002F1BDA" w:rsidRPr="00F3325F" w:rsidTr="00BF50D3">
        <w:trPr>
          <w:cantSplit/>
        </w:trPr>
        <w:tc>
          <w:tcPr>
            <w:tcW w:w="8928" w:type="dxa"/>
            <w:gridSpan w:val="2"/>
            <w:shd w:val="clear" w:color="auto" w:fill="E0E0E0"/>
          </w:tcPr>
          <w:p w:rsidR="002F1BDA" w:rsidRPr="00605059" w:rsidRDefault="002F1BDA" w:rsidP="00506340">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506340">
            <w:pPr>
              <w:pStyle w:val="FootnoteText"/>
              <w:rPr>
                <w:b/>
                <w:sz w:val="24"/>
                <w:szCs w:val="24"/>
              </w:rPr>
            </w:pPr>
            <w:r w:rsidRPr="00605059">
              <w:rPr>
                <w:b/>
                <w:sz w:val="24"/>
                <w:szCs w:val="24"/>
              </w:rPr>
              <w:t>Has Syntax Encoding Scheme</w:t>
            </w:r>
          </w:p>
        </w:tc>
        <w:tc>
          <w:tcPr>
            <w:tcW w:w="6660" w:type="dxa"/>
          </w:tcPr>
          <w:p w:rsidR="002F1BDA" w:rsidRPr="0068451D" w:rsidRDefault="002F1BDA" w:rsidP="00D45D90">
            <w:pPr>
              <w:rPr>
                <w:rStyle w:val="Hyperlink"/>
              </w:rPr>
            </w:pPr>
            <w:r w:rsidRPr="0068451D">
              <w:t xml:space="preserve">W3C Date and Time Formats, a profile of ISO 8601: </w:t>
            </w:r>
            <w:r w:rsidRPr="0068451D">
              <w:rPr>
                <w:i/>
              </w:rPr>
              <w:t>Data elements and interchange formats – Information interchange – Representation of dates and times</w:t>
            </w:r>
            <w:r w:rsidRPr="0068451D">
              <w:t xml:space="preserve"> : </w:t>
            </w:r>
            <w:hyperlink r:id="rId125" w:history="1">
              <w:r w:rsidRPr="0068451D">
                <w:rPr>
                  <w:rStyle w:val="Hyperlink"/>
                </w:rPr>
                <w:t>http://www.w3.org/TR/NOTE-datetime</w:t>
              </w:r>
            </w:hyperlink>
          </w:p>
          <w:p w:rsidR="002F1BDA" w:rsidRDefault="002F1BDA" w:rsidP="00D45D90"/>
          <w:p w:rsidR="002F1BDA" w:rsidRPr="00F3325F" w:rsidRDefault="002F1BDA" w:rsidP="00D45D90">
            <w:r w:rsidRPr="0068451D">
              <w:t>Dates are encoded as: YYYY-MM-DD</w:t>
            </w:r>
          </w:p>
        </w:tc>
      </w:tr>
      <w:tr w:rsidR="002F1BDA" w:rsidRPr="00F3325F" w:rsidTr="00BF50D3">
        <w:trPr>
          <w:cantSplit/>
        </w:trPr>
        <w:tc>
          <w:tcPr>
            <w:tcW w:w="2268" w:type="dxa"/>
          </w:tcPr>
          <w:p w:rsidR="002F1BDA" w:rsidRPr="00605059" w:rsidRDefault="002F1BDA" w:rsidP="00506340">
            <w:pPr>
              <w:pStyle w:val="FootnoteText"/>
              <w:rPr>
                <w:b/>
                <w:sz w:val="24"/>
                <w:szCs w:val="24"/>
              </w:rPr>
            </w:pPr>
            <w:r w:rsidRPr="00605059">
              <w:rPr>
                <w:b/>
                <w:sz w:val="24"/>
                <w:szCs w:val="24"/>
              </w:rPr>
              <w:t>Has Vocabulary Encoding Scheme</w:t>
            </w:r>
          </w:p>
        </w:tc>
        <w:tc>
          <w:tcPr>
            <w:tcW w:w="6660" w:type="dxa"/>
          </w:tcPr>
          <w:p w:rsidR="002F1BDA" w:rsidRPr="00F3325F" w:rsidRDefault="002F1BDA" w:rsidP="00506340">
            <w:pPr>
              <w:tabs>
                <w:tab w:val="left" w:pos="1350"/>
              </w:tabs>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506340">
            <w:pPr>
              <w:jc w:val="center"/>
              <w:rPr>
                <w:b/>
                <w:color w:val="000000"/>
              </w:rPr>
            </w:pPr>
            <w:r w:rsidRPr="00605059">
              <w:rPr>
                <w:b/>
                <w:color w:val="000000"/>
              </w:rPr>
              <w:t>Conditions of Application – File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506340">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A089C">
            <w:r>
              <w:t xml:space="preserve">Text, based on </w:t>
            </w:r>
            <w:r w:rsidR="00580E5F">
              <w:t xml:space="preserve">syntax </w:t>
            </w:r>
            <w:r>
              <w:t>encoding scheme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506340">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506340">
            <w:r>
              <w:t>Yes</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506340">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06340">
            <w:r>
              <w:t>Optional</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506340">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06340">
            <w:pPr>
              <w:pStyle w:val="TableText"/>
              <w:spacing w:before="0" w:after="0"/>
              <w:jc w:val="left"/>
              <w:rPr>
                <w:rFonts w:ascii="Times New Roman" w:hAnsi="Times New Roman" w:cs="Times New Roman"/>
              </w:rPr>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506340">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5A089C">
            <w:r>
              <w:t xml:space="preserve">Single </w:t>
            </w:r>
          </w:p>
        </w:tc>
      </w:tr>
    </w:tbl>
    <w:p w:rsidR="00BF50D3" w:rsidRDefault="00BF50D3" w:rsidP="00BF50D3"/>
    <w:p w:rsidR="001C0D7E" w:rsidRDefault="00EE3702" w:rsidP="00BF50D3">
      <w:pPr>
        <w:pStyle w:val="Heading2"/>
      </w:pPr>
      <w:bookmarkStart w:id="216" w:name="_10.97_Title_(English)"/>
      <w:bookmarkStart w:id="217" w:name="_Toc466365266"/>
      <w:bookmarkEnd w:id="216"/>
      <w:r>
        <w:lastRenderedPageBreak/>
        <w:t>10.</w:t>
      </w:r>
      <w:r w:rsidR="00565BA3">
        <w:t>90</w:t>
      </w:r>
      <w:r>
        <w:t xml:space="preserve"> Title (English)</w:t>
      </w:r>
      <w:bookmarkEnd w:id="217"/>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5A089C" w:rsidRDefault="001C0D7E" w:rsidP="00BF50D3">
            <w:r>
              <w:t>title</w:t>
            </w:r>
          </w:p>
        </w:tc>
      </w:tr>
      <w:tr w:rsidR="00064310" w:rsidRPr="00F3325F" w:rsidTr="00BF50D3">
        <w:trPr>
          <w:cantSplit/>
        </w:trPr>
        <w:tc>
          <w:tcPr>
            <w:tcW w:w="2268" w:type="dxa"/>
          </w:tcPr>
          <w:p w:rsidR="00064310" w:rsidRPr="00605059" w:rsidRDefault="00064310" w:rsidP="00BF50D3">
            <w:pPr>
              <w:keepNext/>
              <w:rPr>
                <w:b/>
                <w:color w:val="000000"/>
              </w:rPr>
            </w:pPr>
            <w:r w:rsidRPr="00605059">
              <w:rPr>
                <w:b/>
                <w:color w:val="000000"/>
              </w:rPr>
              <w:t>CKAN Term Name</w:t>
            </w:r>
          </w:p>
        </w:tc>
        <w:tc>
          <w:tcPr>
            <w:tcW w:w="6660" w:type="dxa"/>
          </w:tcPr>
          <w:p w:rsidR="00064310" w:rsidRPr="005A089C" w:rsidRDefault="00064310" w:rsidP="00486A89">
            <w:r>
              <w:t>title_en</w:t>
            </w:r>
          </w:p>
        </w:tc>
      </w:tr>
      <w:tr w:rsidR="00064310" w:rsidRPr="00F3325F" w:rsidTr="00BF50D3">
        <w:trPr>
          <w:cantSplit/>
          <w:trHeight w:val="70"/>
        </w:trPr>
        <w:tc>
          <w:tcPr>
            <w:tcW w:w="2268" w:type="dxa"/>
          </w:tcPr>
          <w:p w:rsidR="00064310" w:rsidRPr="00605059" w:rsidRDefault="00064310" w:rsidP="00BF50D3">
            <w:pPr>
              <w:keepNext/>
              <w:rPr>
                <w:b/>
                <w:color w:val="000000"/>
              </w:rPr>
            </w:pPr>
            <w:r w:rsidRPr="00605059">
              <w:rPr>
                <w:b/>
                <w:color w:val="000000"/>
              </w:rPr>
              <w:t>URI</w:t>
            </w:r>
          </w:p>
        </w:tc>
        <w:tc>
          <w:tcPr>
            <w:tcW w:w="6660" w:type="dxa"/>
          </w:tcPr>
          <w:p w:rsidR="00064310" w:rsidRPr="005A089C" w:rsidRDefault="008902C4" w:rsidP="005A089C">
            <w:pPr>
              <w:rPr>
                <w:u w:val="single"/>
              </w:rPr>
            </w:pPr>
            <w:hyperlink r:id="rId126" w:history="1">
              <w:r w:rsidR="00064310">
                <w:rPr>
                  <w:rStyle w:val="Hyperlink"/>
                </w:rPr>
                <w:t>http://purl.org/dc/terms/title</w:t>
              </w:r>
            </w:hyperlink>
          </w:p>
        </w:tc>
      </w:tr>
      <w:tr w:rsidR="00064310" w:rsidRPr="00F3325F" w:rsidTr="00BF50D3">
        <w:trPr>
          <w:cantSplit/>
        </w:trPr>
        <w:tc>
          <w:tcPr>
            <w:tcW w:w="2268" w:type="dxa"/>
          </w:tcPr>
          <w:p w:rsidR="00064310" w:rsidRPr="00605059" w:rsidRDefault="00064310" w:rsidP="00BF50D3">
            <w:pPr>
              <w:rPr>
                <w:b/>
                <w:color w:val="000000"/>
              </w:rPr>
            </w:pPr>
            <w:r w:rsidRPr="00605059">
              <w:rPr>
                <w:b/>
                <w:color w:val="000000"/>
              </w:rPr>
              <w:t>Defined By</w:t>
            </w:r>
          </w:p>
        </w:tc>
        <w:tc>
          <w:tcPr>
            <w:tcW w:w="6660" w:type="dxa"/>
          </w:tcPr>
          <w:p w:rsidR="00064310" w:rsidRDefault="00064310" w:rsidP="001C0D7E">
            <w:r>
              <w:t>Dublin Core - http://dublincore.org/</w:t>
            </w:r>
          </w:p>
          <w:p w:rsidR="00064310" w:rsidRPr="00F3325F" w:rsidRDefault="00771835" w:rsidP="001C0D7E">
            <w:pPr>
              <w:rPr>
                <w:color w:val="000000"/>
              </w:rPr>
            </w:pPr>
            <w:r>
              <w:rPr>
                <w:color w:val="000000"/>
              </w:rPr>
              <w:t>dc:title, dcterms:title</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5A089C" w:rsidRDefault="002F1BDA" w:rsidP="00BF50D3">
            <w:r>
              <w:t>Title (English)</w:t>
            </w:r>
          </w:p>
        </w:tc>
      </w:tr>
      <w:tr w:rsidR="002F1BDA" w:rsidRPr="00F3325F"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BF50D3">
            <w:r>
              <w:t>Titre (anglais)</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Pr="005A089C" w:rsidRDefault="002F1BDA" w:rsidP="00BF50D3">
            <w:r>
              <w:t>A name given to the resource.</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Pr="006E41FC" w:rsidRDefault="002F1BDA" w:rsidP="001C0D7E">
            <w:r w:rsidRPr="006E41FC">
              <w:t>The English name by which the asset is known.</w:t>
            </w:r>
          </w:p>
          <w:p w:rsidR="002F1BDA" w:rsidRPr="006E41FC"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6E41FC" w:rsidRDefault="002F1BDA" w:rsidP="006E41FC">
            <w:pPr>
              <w:pStyle w:val="PlainText"/>
              <w:rPr>
                <w:rFonts w:ascii="Times New Roman" w:hAnsi="Times New Roman" w:cs="Times New Roman"/>
                <w:sz w:val="24"/>
                <w:szCs w:val="24"/>
              </w:rPr>
            </w:pPr>
            <w:r w:rsidRPr="006E41FC">
              <w:rPr>
                <w:rFonts w:ascii="Times New Roman" w:hAnsi="Times New Roman" w:cs="Times New Roman"/>
                <w:sz w:val="24"/>
                <w:szCs w:val="24"/>
              </w:rPr>
              <w:t>The title of the dataset should indicate to the user what the subject of the dataset is about. It should be easily understood by users. Following are suggestions for providing good titles:</w:t>
            </w:r>
          </w:p>
          <w:p w:rsidR="002F1BDA" w:rsidRPr="006E41FC" w:rsidRDefault="002F1BDA" w:rsidP="006E41FC">
            <w:pPr>
              <w:pStyle w:val="PlainText"/>
              <w:rPr>
                <w:rFonts w:ascii="Times New Roman" w:hAnsi="Times New Roman" w:cs="Times New Roman"/>
                <w:sz w:val="24"/>
                <w:szCs w:val="24"/>
              </w:rPr>
            </w:pPr>
          </w:p>
          <w:p w:rsidR="002F1BDA" w:rsidRPr="006E41FC" w:rsidRDefault="002F1BDA" w:rsidP="00B36592">
            <w:pPr>
              <w:pStyle w:val="PlainText"/>
              <w:numPr>
                <w:ilvl w:val="0"/>
                <w:numId w:val="22"/>
              </w:numPr>
              <w:rPr>
                <w:rFonts w:ascii="Times New Roman" w:hAnsi="Times New Roman" w:cs="Times New Roman"/>
                <w:sz w:val="24"/>
                <w:szCs w:val="24"/>
              </w:rPr>
            </w:pPr>
            <w:r w:rsidRPr="006E41FC">
              <w:rPr>
                <w:rFonts w:ascii="Times New Roman" w:hAnsi="Times New Roman" w:cs="Times New Roman"/>
                <w:sz w:val="24"/>
                <w:szCs w:val="24"/>
              </w:rPr>
              <w:t>Avoid the use of abbreviations in the dataset title.</w:t>
            </w:r>
          </w:p>
          <w:p w:rsidR="002F1BDA" w:rsidRDefault="002F1BDA" w:rsidP="003400B7">
            <w:pPr>
              <w:pStyle w:val="PlainText"/>
              <w:numPr>
                <w:ilvl w:val="0"/>
                <w:numId w:val="22"/>
              </w:numPr>
              <w:rPr>
                <w:rFonts w:ascii="Times New Roman" w:hAnsi="Times New Roman" w:cs="Times New Roman"/>
                <w:sz w:val="24"/>
                <w:szCs w:val="24"/>
              </w:rPr>
            </w:pPr>
            <w:r w:rsidRPr="003400B7">
              <w:rPr>
                <w:rFonts w:ascii="Times New Roman" w:hAnsi="Times New Roman" w:cs="Times New Roman"/>
                <w:sz w:val="24"/>
                <w:szCs w:val="24"/>
              </w:rPr>
              <w:t xml:space="preserve">Begin title with the name or subject of the resource, written in plain language. Avoid the use of acronyms. </w:t>
            </w:r>
            <w:r w:rsidRPr="00EE196E">
              <w:rPr>
                <w:rFonts w:ascii="Times New Roman" w:hAnsi="Times New Roman" w:cs="Times New Roman"/>
                <w:sz w:val="24"/>
                <w:szCs w:val="24"/>
              </w:rPr>
              <w:t xml:space="preserve">Concatenation can be used if required. </w:t>
            </w:r>
            <w:r w:rsidRPr="00B36592">
              <w:rPr>
                <w:rFonts w:ascii="Times New Roman" w:hAnsi="Times New Roman" w:cs="Times New Roman"/>
                <w:sz w:val="24"/>
                <w:szCs w:val="24"/>
              </w:rPr>
              <w:t>Ensure that the title of the dataset does not exceed 70 characters. This is the usual limit of characters displayed by search engines. If this is not possible, ensure that the most information-rich text occurs in the first 70 characters of the title.</w:t>
            </w:r>
          </w:p>
          <w:p w:rsidR="002F1BDA" w:rsidRPr="003400B7" w:rsidRDefault="002F1BDA" w:rsidP="003400B7">
            <w:pPr>
              <w:pStyle w:val="PlainText"/>
              <w:numPr>
                <w:ilvl w:val="0"/>
                <w:numId w:val="22"/>
              </w:numPr>
              <w:rPr>
                <w:rFonts w:ascii="Times New Roman" w:hAnsi="Times New Roman" w:cs="Times New Roman"/>
                <w:sz w:val="24"/>
                <w:szCs w:val="24"/>
              </w:rPr>
            </w:pPr>
            <w:r w:rsidRPr="003400B7">
              <w:rPr>
                <w:rFonts w:ascii="Times New Roman" w:hAnsi="Times New Roman" w:cs="Times New Roman"/>
                <w:sz w:val="24"/>
                <w:szCs w:val="24"/>
              </w:rPr>
              <w:t>Optionally, where it is relevant to the dataset and not included in the title &lt;subject&gt; already, a place name can be added.</w:t>
            </w:r>
            <w:r>
              <w:rPr>
                <w:rFonts w:ascii="Times New Roman" w:hAnsi="Times New Roman" w:cs="Times New Roman"/>
                <w:sz w:val="24"/>
                <w:szCs w:val="24"/>
              </w:rPr>
              <w:t xml:space="preserve"> </w:t>
            </w:r>
            <w:r w:rsidRPr="003400B7">
              <w:rPr>
                <w:rFonts w:ascii="Times New Roman" w:hAnsi="Times New Roman" w:cs="Times New Roman"/>
                <w:sz w:val="24"/>
                <w:szCs w:val="24"/>
              </w:rPr>
              <w:t>&lt;subject/=70 characters&gt; &lt;where&gt; = Air Pollutant Emissions, Canada</w:t>
            </w:r>
          </w:p>
          <w:p w:rsidR="002F1BDA" w:rsidRPr="006E41FC" w:rsidRDefault="002F1BDA" w:rsidP="00B36592">
            <w:pPr>
              <w:pStyle w:val="ListParagraph"/>
              <w:numPr>
                <w:ilvl w:val="0"/>
                <w:numId w:val="22"/>
              </w:numPr>
            </w:pPr>
            <w:r w:rsidRPr="003400B7">
              <w:rPr>
                <w:rFonts w:ascii="Times New Roman" w:hAnsi="Times New Roman" w:cs="Times New Roman"/>
                <w:sz w:val="24"/>
                <w:szCs w:val="24"/>
              </w:rPr>
              <w:t>Optionally, where it is relevant to the dataset, a date or date range compliant with ISO 8601 (YYYY, YYYY-MM, YYYY-MM-DD) can also be added.</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5A089C" w:rsidRDefault="002F1BDA" w:rsidP="00BF50D3">
            <w:r w:rsidRPr="005A089C">
              <w:rPr>
                <w:lang w:val="en"/>
              </w:rPr>
              <w:t>National Ecological Framework for Canada - Permafrost</w:t>
            </w:r>
          </w:p>
        </w:tc>
      </w:tr>
      <w:tr w:rsidR="002F1BDA" w:rsidRPr="00F3325F" w:rsidTr="00BF50D3">
        <w:trPr>
          <w:cantSplit/>
        </w:trPr>
        <w:tc>
          <w:tcPr>
            <w:tcW w:w="2268" w:type="dxa"/>
            <w:vMerge w:val="restart"/>
          </w:tcPr>
          <w:p w:rsidR="002F1BDA" w:rsidRPr="00605059" w:rsidRDefault="002F1BDA" w:rsidP="00BF50D3">
            <w:pPr>
              <w:rPr>
                <w:b/>
                <w:color w:val="000000"/>
              </w:rPr>
            </w:pPr>
            <w:r w:rsidRPr="00605059">
              <w:rPr>
                <w:b/>
                <w:color w:val="000000"/>
              </w:rPr>
              <w:t>Mapping</w:t>
            </w:r>
          </w:p>
        </w:tc>
        <w:tc>
          <w:tcPr>
            <w:tcW w:w="6660" w:type="dxa"/>
          </w:tcPr>
          <w:p w:rsidR="002F1BDA" w:rsidRPr="00F3325F" w:rsidRDefault="002F1BDA" w:rsidP="00424746">
            <w:r>
              <w:t>Government of Canada Recordkeeping Metadata Element Set</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1C0D7E">
            <w:r>
              <w:t>Metadata Object Description Schema (MODS) - &lt;titleInfo&gt;&lt;title&gt;</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1C0D7E">
            <w:r>
              <w:t>Data Catalog Vocabulary (DACT) – dct:title</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1C0D7E">
            <w:r>
              <w:t>Schema.org – Thing &gt; name</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BF50D3">
            <w:r>
              <w:t xml:space="preserve">Government of Canada Foundational Metadata Element Set, Government of Canada Open Government Metadata Element Set – Open Data and Open Information Catalogue Extensions </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lastRenderedPageBreak/>
              <w:t>Has Syntax Encoding Scheme</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BF50D3">
            <w:pPr>
              <w:tabs>
                <w:tab w:val="left" w:pos="1350"/>
              </w:tabs>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A089C">
            <w:r>
              <w:t>Free text</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Mandatory</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5A089C">
            <w:r>
              <w:t xml:space="preserve">Single </w:t>
            </w:r>
          </w:p>
        </w:tc>
      </w:tr>
    </w:tbl>
    <w:p w:rsidR="00BF50D3" w:rsidRDefault="00BF50D3" w:rsidP="00BF50D3"/>
    <w:p w:rsidR="003400B7" w:rsidRDefault="003400B7">
      <w:pPr>
        <w:rPr>
          <w:rFonts w:asciiTheme="majorHAnsi" w:eastAsiaTheme="majorEastAsia" w:hAnsiTheme="majorHAnsi" w:cstheme="majorBidi"/>
          <w:b/>
          <w:bCs/>
          <w:color w:val="4F81BD" w:themeColor="accent1"/>
          <w:sz w:val="26"/>
          <w:szCs w:val="26"/>
          <w:lang w:eastAsia="en-US"/>
        </w:rPr>
      </w:pPr>
      <w:bookmarkStart w:id="218" w:name="_10.98_Title_(French)"/>
      <w:bookmarkEnd w:id="218"/>
      <w:r>
        <w:br w:type="page"/>
      </w:r>
    </w:p>
    <w:p w:rsidR="006E41FC" w:rsidRDefault="00844A2C" w:rsidP="00BF50D3">
      <w:pPr>
        <w:pStyle w:val="Heading2"/>
      </w:pPr>
      <w:bookmarkStart w:id="219" w:name="_Toc466365267"/>
      <w:r>
        <w:lastRenderedPageBreak/>
        <w:t>10.</w:t>
      </w:r>
      <w:r w:rsidR="00565BA3">
        <w:t>91</w:t>
      </w:r>
      <w:r w:rsidR="00BF50D3">
        <w:t xml:space="preserve"> </w:t>
      </w:r>
      <w:r w:rsidR="006E41FC">
        <w:t>Title (French)</w:t>
      </w:r>
      <w:bookmarkEnd w:id="219"/>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6E41FC" w:rsidRPr="00F3325F" w:rsidTr="00BF50D3">
        <w:trPr>
          <w:cantSplit/>
          <w:trHeight w:val="152"/>
        </w:trPr>
        <w:tc>
          <w:tcPr>
            <w:tcW w:w="2268" w:type="dxa"/>
          </w:tcPr>
          <w:p w:rsidR="006E41FC" w:rsidRPr="00605059" w:rsidRDefault="006E41FC" w:rsidP="00506340">
            <w:pPr>
              <w:keepNext/>
              <w:rPr>
                <w:b/>
                <w:color w:val="000000"/>
              </w:rPr>
            </w:pPr>
            <w:r w:rsidRPr="00605059">
              <w:rPr>
                <w:b/>
                <w:color w:val="000000"/>
              </w:rPr>
              <w:t>Term Name</w:t>
            </w:r>
          </w:p>
        </w:tc>
        <w:tc>
          <w:tcPr>
            <w:tcW w:w="6660" w:type="dxa"/>
          </w:tcPr>
          <w:p w:rsidR="006E41FC" w:rsidRPr="005A089C" w:rsidRDefault="006E41FC" w:rsidP="00506340">
            <w:r>
              <w:t>title</w:t>
            </w:r>
          </w:p>
        </w:tc>
      </w:tr>
      <w:tr w:rsidR="00064310" w:rsidRPr="00F3325F" w:rsidTr="00BF50D3">
        <w:trPr>
          <w:cantSplit/>
        </w:trPr>
        <w:tc>
          <w:tcPr>
            <w:tcW w:w="2268" w:type="dxa"/>
          </w:tcPr>
          <w:p w:rsidR="00064310" w:rsidRPr="00605059" w:rsidRDefault="00064310" w:rsidP="00506340">
            <w:pPr>
              <w:keepNext/>
              <w:rPr>
                <w:b/>
                <w:color w:val="000000"/>
              </w:rPr>
            </w:pPr>
            <w:r w:rsidRPr="00605059">
              <w:rPr>
                <w:b/>
                <w:color w:val="000000"/>
              </w:rPr>
              <w:t>CKAN Term Name</w:t>
            </w:r>
          </w:p>
        </w:tc>
        <w:tc>
          <w:tcPr>
            <w:tcW w:w="6660" w:type="dxa"/>
          </w:tcPr>
          <w:p w:rsidR="00064310" w:rsidRPr="005A089C" w:rsidRDefault="00064310" w:rsidP="00486A89">
            <w:r>
              <w:t>title_fr</w:t>
            </w:r>
          </w:p>
        </w:tc>
      </w:tr>
      <w:tr w:rsidR="00064310" w:rsidRPr="00F3325F" w:rsidTr="00BF50D3">
        <w:trPr>
          <w:cantSplit/>
          <w:trHeight w:val="70"/>
        </w:trPr>
        <w:tc>
          <w:tcPr>
            <w:tcW w:w="2268" w:type="dxa"/>
          </w:tcPr>
          <w:p w:rsidR="00064310" w:rsidRPr="00605059" w:rsidRDefault="00064310" w:rsidP="00506340">
            <w:pPr>
              <w:keepNext/>
              <w:rPr>
                <w:b/>
                <w:color w:val="000000"/>
              </w:rPr>
            </w:pPr>
            <w:r w:rsidRPr="00605059">
              <w:rPr>
                <w:b/>
                <w:color w:val="000000"/>
              </w:rPr>
              <w:t>URI</w:t>
            </w:r>
          </w:p>
        </w:tc>
        <w:tc>
          <w:tcPr>
            <w:tcW w:w="6660" w:type="dxa"/>
          </w:tcPr>
          <w:p w:rsidR="00064310" w:rsidRPr="005A089C" w:rsidRDefault="008902C4" w:rsidP="005A089C">
            <w:pPr>
              <w:rPr>
                <w:u w:val="single"/>
              </w:rPr>
            </w:pPr>
            <w:hyperlink r:id="rId127" w:history="1">
              <w:r w:rsidR="00064310">
                <w:rPr>
                  <w:rStyle w:val="Hyperlink"/>
                </w:rPr>
                <w:t>http://purl.org/dc/terms/title</w:t>
              </w:r>
            </w:hyperlink>
          </w:p>
        </w:tc>
      </w:tr>
      <w:tr w:rsidR="00064310" w:rsidRPr="00F3325F" w:rsidTr="002F1BDA">
        <w:trPr>
          <w:cantSplit/>
          <w:trHeight w:val="557"/>
        </w:trPr>
        <w:tc>
          <w:tcPr>
            <w:tcW w:w="2268" w:type="dxa"/>
          </w:tcPr>
          <w:p w:rsidR="00064310" w:rsidRPr="00605059" w:rsidRDefault="00064310" w:rsidP="00506340">
            <w:pPr>
              <w:rPr>
                <w:b/>
                <w:color w:val="000000"/>
              </w:rPr>
            </w:pPr>
            <w:r w:rsidRPr="00605059">
              <w:rPr>
                <w:b/>
                <w:color w:val="000000"/>
              </w:rPr>
              <w:t>Defined By</w:t>
            </w:r>
          </w:p>
        </w:tc>
        <w:tc>
          <w:tcPr>
            <w:tcW w:w="6660" w:type="dxa"/>
          </w:tcPr>
          <w:p w:rsidR="00064310" w:rsidRDefault="00064310" w:rsidP="00506340">
            <w:r>
              <w:t>Dublin Core - http://dublincore.org/</w:t>
            </w:r>
          </w:p>
          <w:p w:rsidR="00064310" w:rsidRPr="00F3325F" w:rsidRDefault="005240A8" w:rsidP="00506340">
            <w:pPr>
              <w:rPr>
                <w:color w:val="000000"/>
              </w:rPr>
            </w:pPr>
            <w:r>
              <w:rPr>
                <w:color w:val="000000"/>
              </w:rPr>
              <w:t>dc:title, dcterms:title</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5A089C" w:rsidRDefault="002F1BDA" w:rsidP="00506340">
            <w:r>
              <w:t>Title (French)</w:t>
            </w:r>
          </w:p>
        </w:tc>
      </w:tr>
      <w:tr w:rsidR="002F1BDA" w:rsidRPr="00F3325F"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506340">
            <w:r>
              <w:t>Titre (français)</w:t>
            </w:r>
          </w:p>
        </w:tc>
      </w:tr>
      <w:tr w:rsidR="002F1BDA" w:rsidRPr="00F3325F" w:rsidTr="00BF50D3">
        <w:trPr>
          <w:cantSplit/>
        </w:trPr>
        <w:tc>
          <w:tcPr>
            <w:tcW w:w="8928" w:type="dxa"/>
            <w:gridSpan w:val="2"/>
            <w:shd w:val="clear" w:color="auto" w:fill="E0E0E0"/>
          </w:tcPr>
          <w:p w:rsidR="002F1BDA" w:rsidRPr="00605059" w:rsidRDefault="002F1BDA" w:rsidP="00506340">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506340">
            <w:pPr>
              <w:rPr>
                <w:b/>
                <w:color w:val="000000"/>
              </w:rPr>
            </w:pPr>
            <w:r w:rsidRPr="00605059">
              <w:rPr>
                <w:b/>
                <w:color w:val="000000"/>
              </w:rPr>
              <w:t xml:space="preserve">Definition </w:t>
            </w:r>
          </w:p>
        </w:tc>
        <w:tc>
          <w:tcPr>
            <w:tcW w:w="6660" w:type="dxa"/>
          </w:tcPr>
          <w:p w:rsidR="002F1BDA" w:rsidRPr="005A089C" w:rsidRDefault="002F1BDA" w:rsidP="00506340">
            <w:r>
              <w:t>A name given to the resource.</w:t>
            </w:r>
          </w:p>
        </w:tc>
      </w:tr>
      <w:tr w:rsidR="002F1BDA" w:rsidRPr="00F3325F" w:rsidTr="00BF50D3">
        <w:trPr>
          <w:cantSplit/>
        </w:trPr>
        <w:tc>
          <w:tcPr>
            <w:tcW w:w="2268" w:type="dxa"/>
          </w:tcPr>
          <w:p w:rsidR="002F1BDA" w:rsidRPr="00605059" w:rsidRDefault="002F1BDA" w:rsidP="00506340">
            <w:pPr>
              <w:rPr>
                <w:b/>
                <w:color w:val="000000"/>
              </w:rPr>
            </w:pPr>
            <w:r w:rsidRPr="00605059">
              <w:rPr>
                <w:b/>
                <w:color w:val="000000"/>
              </w:rPr>
              <w:t>Description (Open Government Specific)</w:t>
            </w:r>
          </w:p>
        </w:tc>
        <w:tc>
          <w:tcPr>
            <w:tcW w:w="6660" w:type="dxa"/>
          </w:tcPr>
          <w:p w:rsidR="002F1BDA" w:rsidRPr="006E41FC" w:rsidRDefault="002F1BDA" w:rsidP="00506340">
            <w:r w:rsidRPr="006E41FC">
              <w:t xml:space="preserve">The </w:t>
            </w:r>
            <w:r>
              <w:t>French</w:t>
            </w:r>
            <w:r w:rsidRPr="006E41FC">
              <w:t xml:space="preserve"> name by which the asset is known.</w:t>
            </w:r>
          </w:p>
          <w:p w:rsidR="002F1BDA" w:rsidRPr="006E41FC" w:rsidRDefault="002F1BDA" w:rsidP="00506340">
            <w:pPr>
              <w:rPr>
                <w:color w:val="000000"/>
              </w:rPr>
            </w:pPr>
          </w:p>
        </w:tc>
      </w:tr>
      <w:tr w:rsidR="002F1BDA" w:rsidRPr="00F3325F" w:rsidTr="00BF50D3">
        <w:trPr>
          <w:cantSplit/>
        </w:trPr>
        <w:tc>
          <w:tcPr>
            <w:tcW w:w="2268" w:type="dxa"/>
          </w:tcPr>
          <w:p w:rsidR="002F1BDA" w:rsidRPr="00605059" w:rsidRDefault="002F1BDA" w:rsidP="00506340">
            <w:pPr>
              <w:rPr>
                <w:b/>
                <w:color w:val="000000"/>
              </w:rPr>
            </w:pPr>
            <w:r w:rsidRPr="00605059">
              <w:rPr>
                <w:b/>
                <w:color w:val="000000"/>
              </w:rPr>
              <w:t>Comment (Implementation Notes)</w:t>
            </w:r>
          </w:p>
        </w:tc>
        <w:tc>
          <w:tcPr>
            <w:tcW w:w="6660" w:type="dxa"/>
          </w:tcPr>
          <w:p w:rsidR="002F1BDA" w:rsidRPr="006E41FC" w:rsidRDefault="002F1BDA" w:rsidP="00506340">
            <w:pPr>
              <w:pStyle w:val="PlainText"/>
              <w:rPr>
                <w:rFonts w:ascii="Times New Roman" w:hAnsi="Times New Roman" w:cs="Times New Roman"/>
                <w:sz w:val="24"/>
                <w:szCs w:val="24"/>
              </w:rPr>
            </w:pPr>
            <w:r w:rsidRPr="006E41FC">
              <w:rPr>
                <w:rFonts w:ascii="Times New Roman" w:hAnsi="Times New Roman" w:cs="Times New Roman"/>
                <w:sz w:val="24"/>
                <w:szCs w:val="24"/>
              </w:rPr>
              <w:t>The title of the dataset should indicate to the user what the subject of the dataset is about. It should be easily understood by users. Following are suggestions for providing good titles:</w:t>
            </w:r>
          </w:p>
          <w:p w:rsidR="002F1BDA" w:rsidRPr="006E41FC" w:rsidRDefault="002F1BDA" w:rsidP="00506340">
            <w:pPr>
              <w:pStyle w:val="PlainText"/>
              <w:rPr>
                <w:rFonts w:ascii="Times New Roman" w:hAnsi="Times New Roman" w:cs="Times New Roman"/>
                <w:sz w:val="24"/>
                <w:szCs w:val="24"/>
              </w:rPr>
            </w:pPr>
          </w:p>
          <w:p w:rsidR="002F1BDA" w:rsidRPr="006E41FC" w:rsidRDefault="002F1BDA" w:rsidP="003400B7">
            <w:pPr>
              <w:pStyle w:val="PlainText"/>
              <w:numPr>
                <w:ilvl w:val="0"/>
                <w:numId w:val="23"/>
              </w:numPr>
              <w:rPr>
                <w:rFonts w:ascii="Times New Roman" w:hAnsi="Times New Roman" w:cs="Times New Roman"/>
                <w:sz w:val="24"/>
                <w:szCs w:val="24"/>
              </w:rPr>
            </w:pPr>
            <w:r w:rsidRPr="006E41FC">
              <w:rPr>
                <w:rFonts w:ascii="Times New Roman" w:hAnsi="Times New Roman" w:cs="Times New Roman"/>
                <w:sz w:val="24"/>
                <w:szCs w:val="24"/>
              </w:rPr>
              <w:t>Avoid the use of abbreviations in the dataset title.</w:t>
            </w:r>
          </w:p>
          <w:p w:rsidR="002F1BDA" w:rsidRPr="006E41FC" w:rsidRDefault="002F1BDA" w:rsidP="003400B7">
            <w:pPr>
              <w:pStyle w:val="PlainText"/>
              <w:numPr>
                <w:ilvl w:val="0"/>
                <w:numId w:val="23"/>
              </w:numPr>
              <w:rPr>
                <w:rFonts w:ascii="Times New Roman" w:hAnsi="Times New Roman" w:cs="Times New Roman"/>
                <w:sz w:val="24"/>
                <w:szCs w:val="24"/>
              </w:rPr>
            </w:pPr>
            <w:r w:rsidRPr="006E41FC">
              <w:rPr>
                <w:rFonts w:ascii="Times New Roman" w:hAnsi="Times New Roman" w:cs="Times New Roman"/>
                <w:sz w:val="24"/>
                <w:szCs w:val="24"/>
              </w:rPr>
              <w:t>Begin title with the name or subject of the resource, written in plain language. Avoid the use of acronyms. Concatenation can be used if required.</w:t>
            </w:r>
          </w:p>
          <w:p w:rsidR="002F1BDA" w:rsidRPr="006E41FC" w:rsidRDefault="002F1BDA" w:rsidP="003400B7">
            <w:pPr>
              <w:pStyle w:val="PlainText"/>
              <w:numPr>
                <w:ilvl w:val="0"/>
                <w:numId w:val="23"/>
              </w:numPr>
              <w:rPr>
                <w:rFonts w:ascii="Times New Roman" w:hAnsi="Times New Roman" w:cs="Times New Roman"/>
                <w:sz w:val="24"/>
                <w:szCs w:val="24"/>
              </w:rPr>
            </w:pPr>
            <w:r w:rsidRPr="006E41FC">
              <w:rPr>
                <w:rFonts w:ascii="Times New Roman" w:hAnsi="Times New Roman" w:cs="Times New Roman"/>
                <w:sz w:val="24"/>
                <w:szCs w:val="24"/>
              </w:rPr>
              <w:t>Ensure that the title of the dataset does not exceed 70 characters. This is the usual limit of characters displayed by search engines. If this is not possible, ensure that the most information-rich text occurs in the first 70 characters of the title.</w:t>
            </w:r>
          </w:p>
          <w:p w:rsidR="002F1BDA" w:rsidRPr="006E41FC" w:rsidRDefault="002F1BDA" w:rsidP="003400B7">
            <w:pPr>
              <w:pStyle w:val="PlainText"/>
              <w:numPr>
                <w:ilvl w:val="0"/>
                <w:numId w:val="23"/>
              </w:numPr>
              <w:rPr>
                <w:rFonts w:ascii="Times New Roman" w:hAnsi="Times New Roman" w:cs="Times New Roman"/>
                <w:sz w:val="24"/>
                <w:szCs w:val="24"/>
              </w:rPr>
            </w:pPr>
            <w:r w:rsidRPr="006E41FC">
              <w:rPr>
                <w:rFonts w:ascii="Times New Roman" w:hAnsi="Times New Roman" w:cs="Times New Roman"/>
                <w:sz w:val="24"/>
                <w:szCs w:val="24"/>
              </w:rPr>
              <w:t>Optionally, where it is relevant to the dataset and not included in the title &lt;subject&gt; already, a place name can be added.</w:t>
            </w:r>
          </w:p>
          <w:p w:rsidR="002F1BDA" w:rsidRPr="006E41FC" w:rsidRDefault="002F1BDA" w:rsidP="003400B7">
            <w:pPr>
              <w:pStyle w:val="PlainText"/>
              <w:numPr>
                <w:ilvl w:val="0"/>
                <w:numId w:val="23"/>
              </w:numPr>
              <w:rPr>
                <w:rFonts w:ascii="Times New Roman" w:hAnsi="Times New Roman" w:cs="Times New Roman"/>
                <w:sz w:val="24"/>
                <w:szCs w:val="24"/>
              </w:rPr>
            </w:pPr>
            <w:r w:rsidRPr="006E41FC">
              <w:rPr>
                <w:rFonts w:ascii="Times New Roman" w:hAnsi="Times New Roman" w:cs="Times New Roman"/>
                <w:sz w:val="24"/>
                <w:szCs w:val="24"/>
              </w:rPr>
              <w:t>&lt;subject/=70 characters&gt; &lt;where&gt; = Air Pollutant Emissions, Canada</w:t>
            </w:r>
          </w:p>
          <w:p w:rsidR="002F1BDA" w:rsidRPr="006E41FC" w:rsidRDefault="002F1BDA" w:rsidP="003400B7">
            <w:pPr>
              <w:pStyle w:val="ListParagraph"/>
              <w:numPr>
                <w:ilvl w:val="0"/>
                <w:numId w:val="23"/>
              </w:numPr>
            </w:pPr>
            <w:r w:rsidRPr="003400B7">
              <w:rPr>
                <w:rFonts w:ascii="Times New Roman" w:hAnsi="Times New Roman" w:cs="Times New Roman"/>
                <w:sz w:val="24"/>
                <w:szCs w:val="24"/>
              </w:rPr>
              <w:t>Optionally, where it is relevant to the dataset, a date or date range compliant with ISO 8601 (YYYY, YYYY-MM, YYYY-MM-DD) can also be added.</w:t>
            </w:r>
          </w:p>
        </w:tc>
      </w:tr>
      <w:tr w:rsidR="002F1BDA" w:rsidRPr="00E8285E" w:rsidTr="00BF50D3">
        <w:trPr>
          <w:cantSplit/>
        </w:trPr>
        <w:tc>
          <w:tcPr>
            <w:tcW w:w="2268" w:type="dxa"/>
          </w:tcPr>
          <w:p w:rsidR="002F1BDA" w:rsidRPr="00605059" w:rsidRDefault="002F1BDA" w:rsidP="00506340">
            <w:pPr>
              <w:rPr>
                <w:b/>
                <w:color w:val="000000"/>
              </w:rPr>
            </w:pPr>
            <w:r w:rsidRPr="00605059">
              <w:rPr>
                <w:b/>
                <w:color w:val="000000"/>
              </w:rPr>
              <w:t>Example</w:t>
            </w:r>
          </w:p>
        </w:tc>
        <w:tc>
          <w:tcPr>
            <w:tcW w:w="6660" w:type="dxa"/>
          </w:tcPr>
          <w:p w:rsidR="002F1BDA" w:rsidRPr="005A089C" w:rsidRDefault="002F1BDA" w:rsidP="00506340">
            <w:pPr>
              <w:rPr>
                <w:lang w:val="fr-CA"/>
              </w:rPr>
            </w:pPr>
            <w:r>
              <w:rPr>
                <w:lang w:val="fr-FR"/>
              </w:rPr>
              <w:t>Cadre écologique national pour le Canada – Pergélisol</w:t>
            </w:r>
          </w:p>
        </w:tc>
      </w:tr>
      <w:tr w:rsidR="002F1BDA" w:rsidRPr="00F3325F" w:rsidTr="00BF50D3">
        <w:trPr>
          <w:cantSplit/>
        </w:trPr>
        <w:tc>
          <w:tcPr>
            <w:tcW w:w="2268" w:type="dxa"/>
            <w:vMerge w:val="restart"/>
          </w:tcPr>
          <w:p w:rsidR="002F1BDA" w:rsidRPr="00605059" w:rsidRDefault="002F1BDA" w:rsidP="00506340">
            <w:pPr>
              <w:rPr>
                <w:b/>
                <w:color w:val="000000"/>
              </w:rPr>
            </w:pPr>
            <w:r w:rsidRPr="00605059">
              <w:rPr>
                <w:b/>
                <w:color w:val="000000"/>
              </w:rPr>
              <w:t>Mapping</w:t>
            </w:r>
          </w:p>
        </w:tc>
        <w:tc>
          <w:tcPr>
            <w:tcW w:w="6660" w:type="dxa"/>
          </w:tcPr>
          <w:p w:rsidR="002F1BDA" w:rsidRPr="00F3325F" w:rsidRDefault="002F1BDA" w:rsidP="00424746">
            <w:r>
              <w:t>Government of Canada Recordkeeping Metadata Element Set</w:t>
            </w:r>
          </w:p>
        </w:tc>
      </w:tr>
      <w:tr w:rsidR="002F1BDA" w:rsidRPr="00F3325F" w:rsidTr="00BF50D3">
        <w:trPr>
          <w:cantSplit/>
        </w:trPr>
        <w:tc>
          <w:tcPr>
            <w:tcW w:w="2268" w:type="dxa"/>
            <w:vMerge/>
          </w:tcPr>
          <w:p w:rsidR="002F1BDA" w:rsidRPr="00605059" w:rsidRDefault="002F1BDA" w:rsidP="00506340">
            <w:pPr>
              <w:rPr>
                <w:b/>
                <w:color w:val="000000"/>
              </w:rPr>
            </w:pPr>
          </w:p>
        </w:tc>
        <w:tc>
          <w:tcPr>
            <w:tcW w:w="6660" w:type="dxa"/>
          </w:tcPr>
          <w:p w:rsidR="002F1BDA" w:rsidRDefault="002F1BDA" w:rsidP="00506340">
            <w:r>
              <w:t>Metadata Object Description Schema (MODS) - &lt;titleInfo&gt;&lt;title&gt;</w:t>
            </w:r>
          </w:p>
        </w:tc>
      </w:tr>
      <w:tr w:rsidR="002F1BDA" w:rsidRPr="00F3325F" w:rsidTr="00BF50D3">
        <w:trPr>
          <w:cantSplit/>
        </w:trPr>
        <w:tc>
          <w:tcPr>
            <w:tcW w:w="2268" w:type="dxa"/>
            <w:vMerge/>
          </w:tcPr>
          <w:p w:rsidR="002F1BDA" w:rsidRPr="00605059" w:rsidRDefault="002F1BDA" w:rsidP="00506340">
            <w:pPr>
              <w:rPr>
                <w:b/>
                <w:color w:val="000000"/>
              </w:rPr>
            </w:pPr>
          </w:p>
        </w:tc>
        <w:tc>
          <w:tcPr>
            <w:tcW w:w="6660" w:type="dxa"/>
          </w:tcPr>
          <w:p w:rsidR="002F1BDA" w:rsidRDefault="002F1BDA" w:rsidP="00506340">
            <w:r>
              <w:t>Data Catalog Vocabulary (DCAT) – dct:title</w:t>
            </w:r>
          </w:p>
        </w:tc>
      </w:tr>
      <w:tr w:rsidR="002F1BDA" w:rsidRPr="00F3325F" w:rsidTr="00BF50D3">
        <w:trPr>
          <w:cantSplit/>
        </w:trPr>
        <w:tc>
          <w:tcPr>
            <w:tcW w:w="2268" w:type="dxa"/>
            <w:vMerge/>
          </w:tcPr>
          <w:p w:rsidR="002F1BDA" w:rsidRPr="00605059" w:rsidRDefault="002F1BDA" w:rsidP="00506340">
            <w:pPr>
              <w:rPr>
                <w:b/>
                <w:color w:val="000000"/>
              </w:rPr>
            </w:pPr>
          </w:p>
        </w:tc>
        <w:tc>
          <w:tcPr>
            <w:tcW w:w="6660" w:type="dxa"/>
          </w:tcPr>
          <w:p w:rsidR="002F1BDA" w:rsidRDefault="002F1BDA" w:rsidP="00506340">
            <w:r>
              <w:t>Schema.org – Thing &gt; name</w:t>
            </w:r>
          </w:p>
        </w:tc>
      </w:tr>
      <w:tr w:rsidR="002F1BDA" w:rsidRPr="00F3325F" w:rsidTr="00BF50D3">
        <w:trPr>
          <w:cantSplit/>
        </w:trPr>
        <w:tc>
          <w:tcPr>
            <w:tcW w:w="2268" w:type="dxa"/>
          </w:tcPr>
          <w:p w:rsidR="002F1BDA" w:rsidRPr="00605059" w:rsidRDefault="002F1BDA" w:rsidP="00506340">
            <w:pPr>
              <w:rPr>
                <w:b/>
                <w:color w:val="000000"/>
              </w:rPr>
            </w:pPr>
            <w:r w:rsidRPr="00605059">
              <w:rPr>
                <w:b/>
                <w:color w:val="000000"/>
              </w:rPr>
              <w:lastRenderedPageBreak/>
              <w:t>Application</w:t>
            </w:r>
          </w:p>
        </w:tc>
        <w:tc>
          <w:tcPr>
            <w:tcW w:w="6660" w:type="dxa"/>
          </w:tcPr>
          <w:p w:rsidR="002F1BDA" w:rsidRDefault="002F1BDA" w:rsidP="00506340">
            <w:r>
              <w:t xml:space="preserve">Government of Canada Foundational Metadata Element Set, Government of Canada Open Government Metadata Element Set – Open Data and Open Information Catalogue Extensions </w:t>
            </w:r>
          </w:p>
        </w:tc>
      </w:tr>
      <w:tr w:rsidR="002F1BDA" w:rsidRPr="00F3325F" w:rsidTr="00BF50D3">
        <w:trPr>
          <w:cantSplit/>
        </w:trPr>
        <w:tc>
          <w:tcPr>
            <w:tcW w:w="8928" w:type="dxa"/>
            <w:gridSpan w:val="2"/>
            <w:shd w:val="clear" w:color="auto" w:fill="E0E0E0"/>
          </w:tcPr>
          <w:p w:rsidR="002F1BDA" w:rsidRPr="00605059" w:rsidRDefault="002F1BDA" w:rsidP="00506340">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506340">
            <w:pPr>
              <w:pStyle w:val="FootnoteText"/>
              <w:rPr>
                <w:b/>
                <w:sz w:val="24"/>
                <w:szCs w:val="24"/>
              </w:rPr>
            </w:pPr>
            <w:r w:rsidRPr="00605059">
              <w:rPr>
                <w:b/>
                <w:sz w:val="24"/>
                <w:szCs w:val="24"/>
              </w:rPr>
              <w:t>Has Syntax Encoding Scheme</w:t>
            </w:r>
          </w:p>
        </w:tc>
        <w:tc>
          <w:tcPr>
            <w:tcW w:w="6660" w:type="dxa"/>
          </w:tcPr>
          <w:p w:rsidR="002F1BDA" w:rsidRPr="00F3325F" w:rsidRDefault="002F1BDA" w:rsidP="00506340"/>
        </w:tc>
      </w:tr>
      <w:tr w:rsidR="002F1BDA" w:rsidRPr="00F3325F" w:rsidTr="00BF50D3">
        <w:trPr>
          <w:cantSplit/>
        </w:trPr>
        <w:tc>
          <w:tcPr>
            <w:tcW w:w="2268" w:type="dxa"/>
          </w:tcPr>
          <w:p w:rsidR="002F1BDA" w:rsidRPr="00605059" w:rsidRDefault="002F1BDA" w:rsidP="00506340">
            <w:pPr>
              <w:pStyle w:val="FootnoteText"/>
              <w:rPr>
                <w:b/>
                <w:sz w:val="24"/>
                <w:szCs w:val="24"/>
              </w:rPr>
            </w:pPr>
            <w:r w:rsidRPr="00605059">
              <w:rPr>
                <w:b/>
                <w:sz w:val="24"/>
                <w:szCs w:val="24"/>
              </w:rPr>
              <w:t>Has Vocabulary Encoding Scheme</w:t>
            </w:r>
          </w:p>
        </w:tc>
        <w:tc>
          <w:tcPr>
            <w:tcW w:w="6660" w:type="dxa"/>
          </w:tcPr>
          <w:p w:rsidR="002F1BDA" w:rsidRPr="00F3325F" w:rsidRDefault="002F1BDA" w:rsidP="00506340">
            <w:pPr>
              <w:tabs>
                <w:tab w:val="left" w:pos="1350"/>
              </w:tabs>
            </w:pPr>
          </w:p>
        </w:tc>
      </w:tr>
      <w:tr w:rsidR="002F1BDA"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506340">
            <w:pPr>
              <w:jc w:val="center"/>
              <w:rPr>
                <w:b/>
                <w:color w:val="000000"/>
              </w:rPr>
            </w:pPr>
            <w:r w:rsidRPr="00605059">
              <w:rPr>
                <w:b/>
                <w:color w:val="000000"/>
              </w:rPr>
              <w:t>Conditions of Application – File</w:t>
            </w:r>
          </w:p>
        </w:tc>
      </w:tr>
      <w:tr w:rsidR="002F1BDA"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506340">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A089C">
            <w:r>
              <w:t>Free text</w:t>
            </w:r>
          </w:p>
        </w:tc>
      </w:tr>
      <w:tr w:rsidR="002F1BDA"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506340">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506340">
            <w:r>
              <w:t>Yes</w:t>
            </w:r>
          </w:p>
        </w:tc>
      </w:tr>
      <w:tr w:rsidR="002F1BDA"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506340">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06340">
            <w:r>
              <w:t>Mandatory</w:t>
            </w:r>
          </w:p>
        </w:tc>
      </w:tr>
      <w:tr w:rsidR="002F1BDA"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506340">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06340">
            <w:pPr>
              <w:pStyle w:val="TableText"/>
              <w:spacing w:before="0" w:after="0"/>
              <w:jc w:val="left"/>
              <w:rPr>
                <w:rFonts w:ascii="Times New Roman" w:hAnsi="Times New Roman" w:cs="Times New Roman"/>
              </w:rPr>
            </w:pPr>
          </w:p>
        </w:tc>
      </w:tr>
      <w:tr w:rsidR="002F1BDA" w:rsidRPr="00F3325F" w:rsidTr="006E4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506340">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5A089C">
            <w:r>
              <w:t xml:space="preserve">Single </w:t>
            </w:r>
          </w:p>
        </w:tc>
      </w:tr>
    </w:tbl>
    <w:p w:rsidR="00BF50D3" w:rsidRDefault="00BF50D3" w:rsidP="00BF50D3"/>
    <w:p w:rsidR="005A089C" w:rsidRDefault="005A089C">
      <w:pPr>
        <w:rPr>
          <w:rFonts w:asciiTheme="majorHAnsi" w:eastAsiaTheme="majorEastAsia" w:hAnsiTheme="majorHAnsi" w:cstheme="majorBidi"/>
          <w:b/>
          <w:bCs/>
          <w:color w:val="4F81BD" w:themeColor="accent1"/>
          <w:sz w:val="26"/>
          <w:szCs w:val="26"/>
          <w:lang w:eastAsia="en-US"/>
        </w:rPr>
      </w:pPr>
      <w:r>
        <w:br w:type="page"/>
      </w:r>
    </w:p>
    <w:p w:rsidR="006E41FC" w:rsidRDefault="006E41FC" w:rsidP="00BF50D3">
      <w:pPr>
        <w:pStyle w:val="Heading2"/>
      </w:pPr>
      <w:bookmarkStart w:id="220" w:name="_10.99_Topic_Category"/>
      <w:bookmarkStart w:id="221" w:name="_Toc466365268"/>
      <w:bookmarkEnd w:id="220"/>
      <w:r>
        <w:lastRenderedPageBreak/>
        <w:t>10.9</w:t>
      </w:r>
      <w:r w:rsidR="00BA5FC0">
        <w:t>2</w:t>
      </w:r>
      <w:r w:rsidR="00BF50D3">
        <w:t xml:space="preserve"> </w:t>
      </w:r>
      <w:r>
        <w:t>Topic Category</w:t>
      </w:r>
      <w:bookmarkEnd w:id="221"/>
      <w:r>
        <w:t xml:space="preserve"> </w:t>
      </w:r>
    </w:p>
    <w:p w:rsidR="00BF50D3" w:rsidRPr="00661D5F" w:rsidRDefault="00BF50D3" w:rsidP="00BF50D3">
      <w:pPr>
        <w:pStyle w:val="Heading2"/>
      </w:pPr>
      <w:r>
        <w:tab/>
      </w:r>
      <w:r>
        <w:tab/>
      </w:r>
      <w:r>
        <w:tab/>
      </w:r>
      <w: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660"/>
      </w:tblGrid>
      <w:tr w:rsidR="00BF50D3" w:rsidRPr="00F3325F" w:rsidTr="00BF50D3">
        <w:trPr>
          <w:cantSplit/>
        </w:trPr>
        <w:tc>
          <w:tcPr>
            <w:tcW w:w="8928" w:type="dxa"/>
            <w:gridSpan w:val="2"/>
            <w:shd w:val="clear" w:color="auto" w:fill="E0E0E0"/>
          </w:tcPr>
          <w:p w:rsidR="00BF50D3" w:rsidRPr="00605059" w:rsidRDefault="00BF50D3" w:rsidP="00BF50D3">
            <w:pPr>
              <w:keepNext/>
              <w:jc w:val="center"/>
              <w:rPr>
                <w:b/>
              </w:rPr>
            </w:pPr>
            <w:r>
              <w:rPr>
                <w:b/>
                <w:color w:val="000000"/>
              </w:rPr>
              <w:t>I</w:t>
            </w:r>
            <w:r w:rsidRPr="00605059">
              <w:rPr>
                <w:b/>
                <w:color w:val="000000"/>
              </w:rPr>
              <w:t>dentification</w:t>
            </w:r>
          </w:p>
        </w:tc>
      </w:tr>
      <w:tr w:rsidR="00BF50D3" w:rsidRPr="00F3325F" w:rsidTr="00BF50D3">
        <w:trPr>
          <w:cantSplit/>
          <w:trHeight w:val="152"/>
        </w:trPr>
        <w:tc>
          <w:tcPr>
            <w:tcW w:w="2268" w:type="dxa"/>
          </w:tcPr>
          <w:p w:rsidR="00BF50D3" w:rsidRPr="00605059" w:rsidRDefault="00BF50D3" w:rsidP="00BF50D3">
            <w:pPr>
              <w:keepNext/>
              <w:rPr>
                <w:b/>
                <w:color w:val="000000"/>
              </w:rPr>
            </w:pPr>
            <w:r w:rsidRPr="00605059">
              <w:rPr>
                <w:b/>
                <w:color w:val="000000"/>
              </w:rPr>
              <w:t>Term Name</w:t>
            </w:r>
          </w:p>
        </w:tc>
        <w:tc>
          <w:tcPr>
            <w:tcW w:w="6660" w:type="dxa"/>
          </w:tcPr>
          <w:p w:rsidR="00BF50D3" w:rsidRPr="005A089C" w:rsidRDefault="00586B75" w:rsidP="00BF50D3">
            <w:r>
              <w:t>topicCategory</w:t>
            </w:r>
          </w:p>
        </w:tc>
      </w:tr>
      <w:tr w:rsidR="00BF50D3" w:rsidRPr="00F3325F" w:rsidTr="00BF50D3">
        <w:trPr>
          <w:cantSplit/>
        </w:trPr>
        <w:tc>
          <w:tcPr>
            <w:tcW w:w="2268" w:type="dxa"/>
          </w:tcPr>
          <w:p w:rsidR="00BF50D3" w:rsidRPr="00605059" w:rsidRDefault="00BF50D3" w:rsidP="00BF50D3">
            <w:pPr>
              <w:keepNext/>
              <w:rPr>
                <w:b/>
                <w:color w:val="000000"/>
              </w:rPr>
            </w:pPr>
            <w:r w:rsidRPr="00605059">
              <w:rPr>
                <w:b/>
                <w:color w:val="000000"/>
              </w:rPr>
              <w:t>CKAN Term Name</w:t>
            </w:r>
          </w:p>
        </w:tc>
        <w:tc>
          <w:tcPr>
            <w:tcW w:w="6660" w:type="dxa"/>
          </w:tcPr>
          <w:p w:rsidR="00BF50D3" w:rsidRPr="005A089C" w:rsidRDefault="00586B75" w:rsidP="00BF50D3">
            <w:r>
              <w:t>topic_category</w:t>
            </w:r>
          </w:p>
        </w:tc>
      </w:tr>
      <w:tr w:rsidR="00BF50D3" w:rsidRPr="00F3325F" w:rsidTr="00BF50D3">
        <w:trPr>
          <w:cantSplit/>
          <w:trHeight w:val="70"/>
        </w:trPr>
        <w:tc>
          <w:tcPr>
            <w:tcW w:w="2268" w:type="dxa"/>
          </w:tcPr>
          <w:p w:rsidR="00BF50D3" w:rsidRPr="00605059" w:rsidRDefault="00BF50D3" w:rsidP="00BF50D3">
            <w:pPr>
              <w:keepNext/>
              <w:rPr>
                <w:b/>
                <w:color w:val="000000"/>
              </w:rPr>
            </w:pPr>
            <w:r w:rsidRPr="00605059">
              <w:rPr>
                <w:b/>
                <w:color w:val="000000"/>
              </w:rPr>
              <w:t>URI</w:t>
            </w:r>
          </w:p>
        </w:tc>
        <w:tc>
          <w:tcPr>
            <w:tcW w:w="6660" w:type="dxa"/>
          </w:tcPr>
          <w:p w:rsidR="00BF50D3" w:rsidRPr="005A089C" w:rsidRDefault="00BF50D3" w:rsidP="005A089C">
            <w:r>
              <w:t>To be determined</w:t>
            </w:r>
          </w:p>
        </w:tc>
      </w:tr>
      <w:tr w:rsidR="00BF50D3" w:rsidRPr="00F3325F" w:rsidTr="00BF50D3">
        <w:trPr>
          <w:cantSplit/>
        </w:trPr>
        <w:tc>
          <w:tcPr>
            <w:tcW w:w="2268" w:type="dxa"/>
          </w:tcPr>
          <w:p w:rsidR="00BF50D3" w:rsidRPr="00605059" w:rsidRDefault="00BF50D3" w:rsidP="00BF50D3">
            <w:pPr>
              <w:rPr>
                <w:b/>
                <w:color w:val="000000"/>
              </w:rPr>
            </w:pPr>
            <w:r w:rsidRPr="00605059">
              <w:rPr>
                <w:b/>
                <w:color w:val="000000"/>
              </w:rPr>
              <w:t>Defined By</w:t>
            </w:r>
          </w:p>
        </w:tc>
        <w:tc>
          <w:tcPr>
            <w:tcW w:w="6660" w:type="dxa"/>
          </w:tcPr>
          <w:p w:rsidR="00BF50D3" w:rsidRPr="005A089C" w:rsidRDefault="00586B75" w:rsidP="00BF50D3">
            <w:r>
              <w:t>North American Profile ISO 19115 - http://nap.geogratis.gc.ca/metadata/register/registerItems-eng.html</w:t>
            </w:r>
          </w:p>
        </w:tc>
      </w:tr>
      <w:tr w:rsidR="002F1BDA" w:rsidRPr="00F3325F" w:rsidTr="00BF50D3">
        <w:trPr>
          <w:cantSplit/>
        </w:trPr>
        <w:tc>
          <w:tcPr>
            <w:tcW w:w="2268" w:type="dxa"/>
          </w:tcPr>
          <w:p w:rsidR="002F1BDA" w:rsidRPr="00605059" w:rsidRDefault="002F1BDA" w:rsidP="008C2406">
            <w:pPr>
              <w:rPr>
                <w:b/>
                <w:color w:val="000000"/>
              </w:rPr>
            </w:pPr>
            <w:r>
              <w:rPr>
                <w:b/>
                <w:color w:val="000000"/>
              </w:rPr>
              <w:t xml:space="preserve">English </w:t>
            </w:r>
            <w:r w:rsidRPr="00605059">
              <w:rPr>
                <w:b/>
                <w:color w:val="000000"/>
              </w:rPr>
              <w:t>Label</w:t>
            </w:r>
          </w:p>
        </w:tc>
        <w:tc>
          <w:tcPr>
            <w:tcW w:w="6660" w:type="dxa"/>
          </w:tcPr>
          <w:p w:rsidR="002F1BDA" w:rsidRPr="005A089C" w:rsidRDefault="002F1BDA" w:rsidP="00BF50D3">
            <w:r>
              <w:t>Topic Category</w:t>
            </w:r>
          </w:p>
        </w:tc>
      </w:tr>
      <w:tr w:rsidR="002F1BDA" w:rsidRPr="00F3325F" w:rsidTr="00BF50D3">
        <w:trPr>
          <w:cantSplit/>
        </w:trPr>
        <w:tc>
          <w:tcPr>
            <w:tcW w:w="2268" w:type="dxa"/>
          </w:tcPr>
          <w:p w:rsidR="002F1BDA" w:rsidRDefault="002F1BDA" w:rsidP="008C2406">
            <w:pPr>
              <w:rPr>
                <w:b/>
                <w:color w:val="000000"/>
              </w:rPr>
            </w:pPr>
            <w:r>
              <w:rPr>
                <w:b/>
                <w:color w:val="000000"/>
                <w:lang w:val="fr-CA"/>
              </w:rPr>
              <w:t>French Label</w:t>
            </w:r>
          </w:p>
        </w:tc>
        <w:tc>
          <w:tcPr>
            <w:tcW w:w="6660" w:type="dxa"/>
          </w:tcPr>
          <w:p w:rsidR="002F1BDA" w:rsidRDefault="002F1BDA" w:rsidP="00BF50D3">
            <w:r>
              <w:t>??</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Definition</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 xml:space="preserve">Definition </w:t>
            </w:r>
          </w:p>
        </w:tc>
        <w:tc>
          <w:tcPr>
            <w:tcW w:w="6660" w:type="dxa"/>
          </w:tcPr>
          <w:p w:rsidR="002F1BDA" w:rsidRPr="005A089C" w:rsidRDefault="002F1BDA" w:rsidP="00BF50D3">
            <w:r>
              <w:t xml:space="preserve">The main theme(s) of the dataset </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Description (Open Government Specific)</w:t>
            </w:r>
          </w:p>
        </w:tc>
        <w:tc>
          <w:tcPr>
            <w:tcW w:w="6660" w:type="dxa"/>
          </w:tcPr>
          <w:p w:rsidR="002F1BDA" w:rsidRPr="00F3325F" w:rsidRDefault="002F1BDA" w:rsidP="00BF50D3">
            <w:pPr>
              <w:rPr>
                <w:color w:val="000000"/>
              </w:rPr>
            </w:pP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Comment (Implementation Notes)</w:t>
            </w:r>
          </w:p>
        </w:tc>
        <w:tc>
          <w:tcPr>
            <w:tcW w:w="6660" w:type="dxa"/>
          </w:tcPr>
          <w:p w:rsidR="002F1BDA" w:rsidRPr="00F3325F" w:rsidRDefault="002F1BDA" w:rsidP="00BF50D3">
            <w:r>
              <w:t xml:space="preserve">The ISO topic category applied to the dataset. </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Example</w:t>
            </w:r>
          </w:p>
        </w:tc>
        <w:tc>
          <w:tcPr>
            <w:tcW w:w="6660" w:type="dxa"/>
          </w:tcPr>
          <w:p w:rsidR="002F1BDA" w:rsidRPr="00F3325F" w:rsidRDefault="002F1BDA" w:rsidP="00BF50D3">
            <w:r>
              <w:t>Health</w:t>
            </w:r>
          </w:p>
        </w:tc>
      </w:tr>
      <w:tr w:rsidR="002F1BDA" w:rsidRPr="00F3325F" w:rsidTr="00BF50D3">
        <w:trPr>
          <w:cantSplit/>
        </w:trPr>
        <w:tc>
          <w:tcPr>
            <w:tcW w:w="2268" w:type="dxa"/>
            <w:vMerge w:val="restart"/>
          </w:tcPr>
          <w:p w:rsidR="002F1BDA" w:rsidRPr="00605059" w:rsidRDefault="002F1BDA" w:rsidP="00BF50D3">
            <w:pPr>
              <w:rPr>
                <w:b/>
                <w:color w:val="000000"/>
              </w:rPr>
            </w:pPr>
            <w:r w:rsidRPr="00605059">
              <w:rPr>
                <w:b/>
                <w:color w:val="000000"/>
              </w:rPr>
              <w:t>Mapping</w:t>
            </w:r>
          </w:p>
        </w:tc>
        <w:tc>
          <w:tcPr>
            <w:tcW w:w="6660" w:type="dxa"/>
          </w:tcPr>
          <w:p w:rsidR="002F1BDA" w:rsidRPr="00F3325F" w:rsidRDefault="002F1BDA" w:rsidP="00BF50D3">
            <w:r>
              <w:t>Dublin Core – dc:subject, dcterms:subject</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Pr="00F3325F" w:rsidRDefault="002F1BDA" w:rsidP="00470E56">
            <w:r>
              <w:t>Metadata Object Description Schema - &lt;subject&gt;</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470E56">
            <w:r>
              <w:t>Data Catalog Vocabulary (DCAT) – dcat:theme</w:t>
            </w:r>
          </w:p>
        </w:tc>
      </w:tr>
      <w:tr w:rsidR="002F1BDA" w:rsidRPr="00F3325F" w:rsidTr="00BF50D3">
        <w:trPr>
          <w:cantSplit/>
        </w:trPr>
        <w:tc>
          <w:tcPr>
            <w:tcW w:w="2268" w:type="dxa"/>
            <w:vMerge/>
          </w:tcPr>
          <w:p w:rsidR="002F1BDA" w:rsidRPr="00605059" w:rsidRDefault="002F1BDA" w:rsidP="00BF50D3">
            <w:pPr>
              <w:rPr>
                <w:b/>
                <w:color w:val="000000"/>
              </w:rPr>
            </w:pPr>
          </w:p>
        </w:tc>
        <w:tc>
          <w:tcPr>
            <w:tcW w:w="6660" w:type="dxa"/>
          </w:tcPr>
          <w:p w:rsidR="002F1BDA" w:rsidRDefault="002F1BDA" w:rsidP="00470E56">
            <w:r>
              <w:t>Schema.org &gt; Thing &gt; CreativeWork &gt; about</w:t>
            </w:r>
          </w:p>
        </w:tc>
      </w:tr>
      <w:tr w:rsidR="002F1BDA" w:rsidRPr="00F3325F" w:rsidTr="00BF50D3">
        <w:trPr>
          <w:cantSplit/>
        </w:trPr>
        <w:tc>
          <w:tcPr>
            <w:tcW w:w="2268" w:type="dxa"/>
          </w:tcPr>
          <w:p w:rsidR="002F1BDA" w:rsidRPr="00605059" w:rsidRDefault="002F1BDA" w:rsidP="00BF50D3">
            <w:pPr>
              <w:rPr>
                <w:b/>
                <w:color w:val="000000"/>
              </w:rPr>
            </w:pPr>
            <w:r w:rsidRPr="00605059">
              <w:rPr>
                <w:b/>
                <w:color w:val="000000"/>
              </w:rPr>
              <w:t>Application</w:t>
            </w:r>
          </w:p>
        </w:tc>
        <w:tc>
          <w:tcPr>
            <w:tcW w:w="6660" w:type="dxa"/>
          </w:tcPr>
          <w:p w:rsidR="002F1BDA" w:rsidRDefault="002F1BDA" w:rsidP="005A089C">
            <w:r>
              <w:t>Government of Canada Open Government Metadata Element Set – Open Maps Domain Extension</w:t>
            </w:r>
          </w:p>
        </w:tc>
      </w:tr>
      <w:tr w:rsidR="002F1BDA" w:rsidRPr="00F3325F" w:rsidTr="00BF50D3">
        <w:trPr>
          <w:cantSplit/>
        </w:trPr>
        <w:tc>
          <w:tcPr>
            <w:tcW w:w="8928" w:type="dxa"/>
            <w:gridSpan w:val="2"/>
            <w:shd w:val="clear" w:color="auto" w:fill="E0E0E0"/>
          </w:tcPr>
          <w:p w:rsidR="002F1BDA" w:rsidRPr="00605059" w:rsidRDefault="002F1BDA" w:rsidP="00BF50D3">
            <w:pPr>
              <w:jc w:val="center"/>
              <w:rPr>
                <w:b/>
                <w:color w:val="000000"/>
              </w:rPr>
            </w:pPr>
            <w:r w:rsidRPr="00605059">
              <w:rPr>
                <w:b/>
                <w:color w:val="000000"/>
              </w:rPr>
              <w:t>Relations</w:t>
            </w:r>
          </w:p>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Syntax Encoding Scheme</w:t>
            </w:r>
          </w:p>
        </w:tc>
        <w:tc>
          <w:tcPr>
            <w:tcW w:w="6660" w:type="dxa"/>
          </w:tcPr>
          <w:p w:rsidR="002F1BDA" w:rsidRPr="00F3325F" w:rsidRDefault="002F1BDA" w:rsidP="00BF50D3"/>
        </w:tc>
      </w:tr>
      <w:tr w:rsidR="002F1BDA" w:rsidRPr="00F3325F" w:rsidTr="00BF50D3">
        <w:trPr>
          <w:cantSplit/>
        </w:trPr>
        <w:tc>
          <w:tcPr>
            <w:tcW w:w="2268" w:type="dxa"/>
          </w:tcPr>
          <w:p w:rsidR="002F1BDA" w:rsidRPr="00605059" w:rsidRDefault="002F1BDA" w:rsidP="00BF50D3">
            <w:pPr>
              <w:pStyle w:val="FootnoteText"/>
              <w:rPr>
                <w:b/>
                <w:sz w:val="24"/>
                <w:szCs w:val="24"/>
              </w:rPr>
            </w:pPr>
            <w:r w:rsidRPr="00605059">
              <w:rPr>
                <w:b/>
                <w:sz w:val="24"/>
                <w:szCs w:val="24"/>
              </w:rPr>
              <w:t>Has Vocabulary Encoding Scheme</w:t>
            </w:r>
          </w:p>
        </w:tc>
        <w:tc>
          <w:tcPr>
            <w:tcW w:w="6660" w:type="dxa"/>
          </w:tcPr>
          <w:p w:rsidR="002F1BDA" w:rsidRPr="00F3325F" w:rsidRDefault="002F1BDA" w:rsidP="005A089C">
            <w:r>
              <w:t>Topic Category Codelist (</w:t>
            </w:r>
            <w:hyperlink w:anchor="_1.16_Topic_Category" w:history="1">
              <w:r w:rsidRPr="005A089C">
                <w:rPr>
                  <w:rStyle w:val="Hyperlink"/>
                </w:rPr>
                <w:t>See Appendix 1.16</w:t>
              </w:r>
            </w:hyperlink>
            <w:r>
              <w:t>)</w:t>
            </w:r>
            <w:r>
              <w:br/>
            </w:r>
            <w:r>
              <w:br/>
              <w:t xml:space="preserve">Source : North American Profile : ISO 19115, MD_TopicCategoryCode </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8928"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tcPr>
          <w:p w:rsidR="002F1BDA" w:rsidRPr="00605059" w:rsidRDefault="002F1BDA" w:rsidP="00BF50D3">
            <w:pPr>
              <w:jc w:val="center"/>
              <w:rPr>
                <w:b/>
                <w:color w:val="000000"/>
              </w:rPr>
            </w:pPr>
            <w:r w:rsidRPr="00605059">
              <w:rPr>
                <w:b/>
                <w:color w:val="000000"/>
              </w:rPr>
              <w:t>Conditions of Application – File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Format</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5A089C">
            <w:r>
              <w:t xml:space="preserve">Text, based on </w:t>
            </w:r>
            <w:r w:rsidR="00580E5F">
              <w:t xml:space="preserve">vocabulary </w:t>
            </w:r>
            <w:r>
              <w:t>encoding scheme</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Pr>
                <w:b/>
              </w:rPr>
              <w:t>Modifiable</w:t>
            </w:r>
          </w:p>
        </w:tc>
        <w:tc>
          <w:tcPr>
            <w:tcW w:w="6660" w:type="dxa"/>
            <w:tcBorders>
              <w:top w:val="single" w:sz="6" w:space="0" w:color="auto"/>
              <w:left w:val="single" w:sz="6" w:space="0" w:color="auto"/>
              <w:bottom w:val="single" w:sz="6" w:space="0" w:color="auto"/>
              <w:right w:val="single" w:sz="4" w:space="0" w:color="auto"/>
            </w:tcBorders>
          </w:tcPr>
          <w:p w:rsidR="002F1BDA" w:rsidRDefault="002F1BDA" w:rsidP="00BF50D3">
            <w:r>
              <w:t>Yes</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color w:val="000000"/>
              </w:rPr>
            </w:pPr>
            <w:r w:rsidRPr="00605059">
              <w:rPr>
                <w:b/>
              </w:rPr>
              <w:t>Obligation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r>
              <w:t>Mandatory</w:t>
            </w: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6" w:space="0" w:color="auto"/>
              <w:right w:val="single" w:sz="6" w:space="0" w:color="auto"/>
            </w:tcBorders>
          </w:tcPr>
          <w:p w:rsidR="002F1BDA" w:rsidRPr="00605059" w:rsidRDefault="002F1BDA" w:rsidP="00BF50D3">
            <w:pPr>
              <w:rPr>
                <w:b/>
              </w:rPr>
            </w:pPr>
            <w:r w:rsidRPr="00605059">
              <w:rPr>
                <w:b/>
              </w:rPr>
              <w:t>Condition</w:t>
            </w:r>
          </w:p>
        </w:tc>
        <w:tc>
          <w:tcPr>
            <w:tcW w:w="6660" w:type="dxa"/>
            <w:tcBorders>
              <w:top w:val="single" w:sz="6" w:space="0" w:color="auto"/>
              <w:left w:val="single" w:sz="6" w:space="0" w:color="auto"/>
              <w:bottom w:val="single" w:sz="6" w:space="0" w:color="auto"/>
              <w:right w:val="single" w:sz="4" w:space="0" w:color="auto"/>
            </w:tcBorders>
          </w:tcPr>
          <w:p w:rsidR="002F1BDA" w:rsidRPr="00F3325F" w:rsidRDefault="002F1BDA" w:rsidP="00BF50D3">
            <w:pPr>
              <w:pStyle w:val="TableText"/>
              <w:spacing w:before="0" w:after="0"/>
              <w:jc w:val="left"/>
              <w:rPr>
                <w:rFonts w:ascii="Times New Roman" w:hAnsi="Times New Roman" w:cs="Times New Roman"/>
              </w:rPr>
            </w:pPr>
          </w:p>
        </w:tc>
      </w:tr>
      <w:tr w:rsidR="002F1BDA" w:rsidRPr="00F3325F" w:rsidTr="00D45D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Pr>
        <w:tc>
          <w:tcPr>
            <w:tcW w:w="2268" w:type="dxa"/>
            <w:tcBorders>
              <w:top w:val="single" w:sz="6" w:space="0" w:color="auto"/>
              <w:left w:val="single" w:sz="4" w:space="0" w:color="auto"/>
              <w:bottom w:val="single" w:sz="4" w:space="0" w:color="auto"/>
              <w:right w:val="single" w:sz="6" w:space="0" w:color="auto"/>
            </w:tcBorders>
          </w:tcPr>
          <w:p w:rsidR="002F1BDA" w:rsidRPr="00605059" w:rsidRDefault="002F1BDA" w:rsidP="00BF50D3">
            <w:pPr>
              <w:rPr>
                <w:b/>
              </w:rPr>
            </w:pPr>
            <w:r w:rsidRPr="00605059">
              <w:rPr>
                <w:b/>
              </w:rPr>
              <w:t xml:space="preserve">Occurrence </w:t>
            </w:r>
          </w:p>
        </w:tc>
        <w:tc>
          <w:tcPr>
            <w:tcW w:w="6660" w:type="dxa"/>
            <w:tcBorders>
              <w:top w:val="single" w:sz="6" w:space="0" w:color="auto"/>
              <w:left w:val="single" w:sz="6" w:space="0" w:color="auto"/>
              <w:bottom w:val="single" w:sz="4" w:space="0" w:color="auto"/>
              <w:right w:val="single" w:sz="4" w:space="0" w:color="auto"/>
            </w:tcBorders>
          </w:tcPr>
          <w:p w:rsidR="002F1BDA" w:rsidRPr="00F3325F" w:rsidRDefault="002F1BDA" w:rsidP="005A089C">
            <w:r>
              <w:t>Repeatable</w:t>
            </w:r>
          </w:p>
        </w:tc>
      </w:tr>
    </w:tbl>
    <w:p w:rsidR="00BF50D3" w:rsidRDefault="00BF50D3" w:rsidP="00BF50D3"/>
    <w:p w:rsidR="00D45D90" w:rsidRDefault="00D45D90">
      <w:pPr>
        <w:rPr>
          <w:rFonts w:asciiTheme="majorHAnsi" w:eastAsiaTheme="majorEastAsia" w:hAnsiTheme="majorHAnsi" w:cstheme="majorBidi"/>
          <w:b/>
          <w:bCs/>
          <w:color w:val="365F91" w:themeColor="accent1" w:themeShade="BF"/>
          <w:sz w:val="28"/>
          <w:szCs w:val="28"/>
        </w:rPr>
      </w:pPr>
      <w:bookmarkStart w:id="222" w:name="_Toc449360063"/>
      <w:r>
        <w:br w:type="page"/>
      </w:r>
    </w:p>
    <w:p w:rsidR="00935589" w:rsidRDefault="00935589" w:rsidP="00B8024B">
      <w:pPr>
        <w:pStyle w:val="Heading1"/>
      </w:pPr>
      <w:bookmarkStart w:id="223" w:name="_Toc466365269"/>
      <w:r>
        <w:lastRenderedPageBreak/>
        <w:t>Appendix 1</w:t>
      </w:r>
      <w:bookmarkEnd w:id="223"/>
    </w:p>
    <w:p w:rsidR="00B8024B" w:rsidRPr="003C1591" w:rsidRDefault="00935589" w:rsidP="00B8024B">
      <w:pPr>
        <w:pStyle w:val="Heading1"/>
      </w:pPr>
      <w:bookmarkStart w:id="224" w:name="_Toc466365270"/>
      <w:r>
        <w:t>1</w:t>
      </w:r>
      <w:r w:rsidR="00B8024B">
        <w:t xml:space="preserve">.0 </w:t>
      </w:r>
      <w:r w:rsidR="00B8024B" w:rsidRPr="003C1591">
        <w:t>Controlled Vocabular</w:t>
      </w:r>
      <w:r w:rsidR="00B8024B">
        <w:t>ies</w:t>
      </w:r>
      <w:bookmarkEnd w:id="222"/>
      <w:bookmarkEnd w:id="224"/>
    </w:p>
    <w:p w:rsidR="00B8024B" w:rsidRPr="00F1264D" w:rsidRDefault="00B8024B" w:rsidP="00B8024B">
      <w:bookmarkStart w:id="225" w:name="_Portal_Type"/>
      <w:bookmarkStart w:id="226" w:name="_Ref442706344"/>
      <w:bookmarkStart w:id="227" w:name="_Ref442706345"/>
      <w:bookmarkStart w:id="228" w:name="_Ref442706347"/>
      <w:bookmarkEnd w:id="225"/>
      <w:r w:rsidRPr="00F1264D">
        <w:t xml:space="preserve">Below is a list of all of the controlled lists that are to be implemented in the metadata profiles. </w:t>
      </w:r>
    </w:p>
    <w:p w:rsidR="00B8024B" w:rsidRPr="00F1264D" w:rsidRDefault="00B8024B" w:rsidP="00B8024B">
      <w:r>
        <w:t>Please note that a</w:t>
      </w:r>
      <w:r w:rsidRPr="00F1264D">
        <w:t>ll controlled lists are to begin with a blank option, that should either be implemented programmatically, or as a value in the code tables.</w:t>
      </w:r>
    </w:p>
    <w:p w:rsidR="00B8024B" w:rsidRDefault="00B8024B" w:rsidP="00B8024B"/>
    <w:p w:rsidR="00B8024B" w:rsidRPr="00B8024B" w:rsidRDefault="00935589" w:rsidP="00B8024B">
      <w:pPr>
        <w:pStyle w:val="Heading2"/>
        <w:ind w:left="360"/>
      </w:pPr>
      <w:bookmarkStart w:id="229" w:name="_1.1_Catalogue_Type"/>
      <w:bookmarkStart w:id="230" w:name="_Toc449360064"/>
      <w:bookmarkStart w:id="231" w:name="_Toc466365271"/>
      <w:bookmarkEnd w:id="229"/>
      <w:r>
        <w:t>1</w:t>
      </w:r>
      <w:r w:rsidR="00B8024B">
        <w:t xml:space="preserve">.1 </w:t>
      </w:r>
      <w:r w:rsidR="00B8024B" w:rsidRPr="00B8024B">
        <w:t>Catalogue Type</w:t>
      </w:r>
      <w:bookmarkEnd w:id="226"/>
      <w:bookmarkEnd w:id="227"/>
      <w:bookmarkEnd w:id="228"/>
      <w:bookmarkEnd w:id="230"/>
      <w:bookmarkEnd w:id="231"/>
    </w:p>
    <w:p w:rsidR="00B8024B" w:rsidRDefault="00B8024B" w:rsidP="00B8024B"/>
    <w:p w:rsidR="00B8024B" w:rsidRDefault="00B8024B" w:rsidP="00B8024B">
      <w:proofErr w:type="gramStart"/>
      <w:r>
        <w:t>Source :</w:t>
      </w:r>
      <w:proofErr w:type="gramEnd"/>
      <w:r>
        <w:t xml:space="preserve"> Open Government Secretariat Defined</w:t>
      </w:r>
    </w:p>
    <w:p w:rsidR="00B8024B" w:rsidRPr="003C1591" w:rsidRDefault="00B8024B" w:rsidP="00B8024B"/>
    <w:tbl>
      <w:tblPr>
        <w:tblStyle w:val="TableGrid"/>
        <w:tblW w:w="0" w:type="auto"/>
        <w:tblLook w:val="04A0" w:firstRow="1" w:lastRow="0" w:firstColumn="1" w:lastColumn="0" w:noHBand="0" w:noVBand="1"/>
      </w:tblPr>
      <w:tblGrid>
        <w:gridCol w:w="3011"/>
        <w:gridCol w:w="3271"/>
        <w:gridCol w:w="3068"/>
      </w:tblGrid>
      <w:tr w:rsidR="00B8024B" w:rsidRPr="003C1591" w:rsidTr="00B8024B">
        <w:tc>
          <w:tcPr>
            <w:tcW w:w="3011" w:type="dxa"/>
            <w:shd w:val="clear" w:color="auto" w:fill="BFBFBF" w:themeFill="background1" w:themeFillShade="BF"/>
          </w:tcPr>
          <w:p w:rsidR="00B8024B" w:rsidRPr="003C1591" w:rsidRDefault="00B8024B" w:rsidP="00B8024B">
            <w:pPr>
              <w:rPr>
                <w:rFonts w:ascii="Times New Roman" w:hAnsi="Times New Roman"/>
                <w:b/>
              </w:rPr>
            </w:pPr>
            <w:r w:rsidRPr="003C1591">
              <w:rPr>
                <w:rFonts w:ascii="Times New Roman" w:hAnsi="Times New Roman"/>
                <w:b/>
              </w:rPr>
              <w:t>English</w:t>
            </w:r>
          </w:p>
        </w:tc>
        <w:tc>
          <w:tcPr>
            <w:tcW w:w="3271" w:type="dxa"/>
            <w:shd w:val="clear" w:color="auto" w:fill="BFBFBF" w:themeFill="background1" w:themeFillShade="BF"/>
          </w:tcPr>
          <w:p w:rsidR="00B8024B" w:rsidRPr="003C1591" w:rsidRDefault="00B8024B" w:rsidP="00B8024B">
            <w:pPr>
              <w:rPr>
                <w:rFonts w:ascii="Times New Roman" w:hAnsi="Times New Roman"/>
                <w:b/>
              </w:rPr>
            </w:pPr>
            <w:r w:rsidRPr="003C1591">
              <w:rPr>
                <w:rFonts w:ascii="Times New Roman" w:hAnsi="Times New Roman"/>
                <w:b/>
              </w:rPr>
              <w:t>French</w:t>
            </w:r>
          </w:p>
        </w:tc>
        <w:tc>
          <w:tcPr>
            <w:tcW w:w="3068" w:type="dxa"/>
            <w:shd w:val="clear" w:color="auto" w:fill="BFBFBF" w:themeFill="background1" w:themeFillShade="BF"/>
          </w:tcPr>
          <w:p w:rsidR="00B8024B" w:rsidRPr="003C1591" w:rsidRDefault="00B8024B" w:rsidP="00B8024B">
            <w:pPr>
              <w:rPr>
                <w:rFonts w:ascii="Times New Roman" w:hAnsi="Times New Roman"/>
                <w:b/>
              </w:rPr>
            </w:pPr>
            <w:r>
              <w:rPr>
                <w:rFonts w:ascii="Times New Roman" w:hAnsi="Times New Roman"/>
                <w:b/>
              </w:rPr>
              <w:t>API value for "type" field</w:t>
            </w:r>
          </w:p>
        </w:tc>
      </w:tr>
      <w:tr w:rsidR="00B8024B" w:rsidRPr="003C1591" w:rsidTr="00B8024B">
        <w:tc>
          <w:tcPr>
            <w:tcW w:w="3011" w:type="dxa"/>
          </w:tcPr>
          <w:p w:rsidR="00B8024B" w:rsidRPr="0012676E" w:rsidRDefault="00B8024B" w:rsidP="00B8024B">
            <w:pPr>
              <w:rPr>
                <w:rFonts w:ascii="Times New Roman" w:hAnsi="Times New Roman"/>
              </w:rPr>
            </w:pPr>
            <w:r>
              <w:rPr>
                <w:rFonts w:ascii="Times New Roman" w:hAnsi="Times New Roman"/>
              </w:rPr>
              <w:t>--</w:t>
            </w:r>
          </w:p>
        </w:tc>
        <w:tc>
          <w:tcPr>
            <w:tcW w:w="3271" w:type="dxa"/>
          </w:tcPr>
          <w:p w:rsidR="00B8024B" w:rsidRPr="0012676E" w:rsidRDefault="00B8024B" w:rsidP="00B8024B">
            <w:pPr>
              <w:rPr>
                <w:rFonts w:ascii="Times New Roman" w:hAnsi="Times New Roman"/>
                <w:lang w:val="fr-FR"/>
              </w:rPr>
            </w:pPr>
            <w:r>
              <w:rPr>
                <w:rFonts w:ascii="Times New Roman" w:hAnsi="Times New Roman"/>
                <w:lang w:val="fr-FR"/>
              </w:rPr>
              <w:t>--</w:t>
            </w:r>
          </w:p>
        </w:tc>
        <w:tc>
          <w:tcPr>
            <w:tcW w:w="3068" w:type="dxa"/>
          </w:tcPr>
          <w:p w:rsidR="00B8024B" w:rsidRDefault="00B8024B" w:rsidP="00B8024B">
            <w:pPr>
              <w:rPr>
                <w:rFonts w:ascii="Times New Roman" w:hAnsi="Times New Roman"/>
                <w:lang w:val="fr-FR"/>
              </w:rPr>
            </w:pPr>
          </w:p>
        </w:tc>
      </w:tr>
      <w:tr w:rsidR="00B8024B" w:rsidRPr="003C1591" w:rsidTr="00B8024B">
        <w:tc>
          <w:tcPr>
            <w:tcW w:w="3011" w:type="dxa"/>
          </w:tcPr>
          <w:p w:rsidR="00B8024B" w:rsidRPr="0012676E" w:rsidRDefault="00B8024B" w:rsidP="00B8024B">
            <w:pPr>
              <w:rPr>
                <w:rFonts w:ascii="Times New Roman" w:hAnsi="Times New Roman"/>
              </w:rPr>
            </w:pPr>
            <w:r w:rsidRPr="0012676E">
              <w:rPr>
                <w:rFonts w:ascii="Times New Roman" w:hAnsi="Times New Roman"/>
              </w:rPr>
              <w:t>Open Data</w:t>
            </w:r>
          </w:p>
        </w:tc>
        <w:tc>
          <w:tcPr>
            <w:tcW w:w="3271" w:type="dxa"/>
          </w:tcPr>
          <w:p w:rsidR="00B8024B" w:rsidRPr="0012676E" w:rsidRDefault="00B8024B" w:rsidP="00B8024B">
            <w:pPr>
              <w:rPr>
                <w:rFonts w:ascii="Times New Roman" w:hAnsi="Times New Roman"/>
              </w:rPr>
            </w:pPr>
            <w:r w:rsidRPr="0012676E">
              <w:rPr>
                <w:rFonts w:ascii="Times New Roman" w:hAnsi="Times New Roman"/>
                <w:lang w:val="fr-FR"/>
              </w:rPr>
              <w:t>Données ouvertes</w:t>
            </w:r>
          </w:p>
        </w:tc>
        <w:tc>
          <w:tcPr>
            <w:tcW w:w="3068" w:type="dxa"/>
          </w:tcPr>
          <w:p w:rsidR="00B8024B" w:rsidRPr="0012676E" w:rsidRDefault="00B8024B" w:rsidP="00B8024B">
            <w:pPr>
              <w:rPr>
                <w:rFonts w:ascii="Times New Roman" w:hAnsi="Times New Roman"/>
                <w:lang w:val="fr-FR"/>
              </w:rPr>
            </w:pPr>
            <w:r>
              <w:rPr>
                <w:rFonts w:ascii="Times New Roman" w:hAnsi="Times New Roman"/>
                <w:lang w:val="fr-FR"/>
              </w:rPr>
              <w:t>dataset</w:t>
            </w:r>
          </w:p>
        </w:tc>
      </w:tr>
      <w:tr w:rsidR="00B8024B" w:rsidRPr="003C1591" w:rsidTr="00B8024B">
        <w:tc>
          <w:tcPr>
            <w:tcW w:w="3011" w:type="dxa"/>
          </w:tcPr>
          <w:p w:rsidR="00B8024B" w:rsidRPr="0012676E" w:rsidRDefault="00B8024B" w:rsidP="00B8024B">
            <w:pPr>
              <w:rPr>
                <w:rFonts w:ascii="Times New Roman" w:hAnsi="Times New Roman"/>
              </w:rPr>
            </w:pPr>
            <w:r w:rsidRPr="0012676E">
              <w:rPr>
                <w:rFonts w:ascii="Times New Roman" w:hAnsi="Times New Roman"/>
              </w:rPr>
              <w:t>Open Information</w:t>
            </w:r>
          </w:p>
        </w:tc>
        <w:tc>
          <w:tcPr>
            <w:tcW w:w="3271" w:type="dxa"/>
          </w:tcPr>
          <w:p w:rsidR="00B8024B" w:rsidRPr="0012676E" w:rsidRDefault="00B8024B" w:rsidP="00B8024B">
            <w:pPr>
              <w:tabs>
                <w:tab w:val="left" w:pos="1265"/>
              </w:tabs>
              <w:rPr>
                <w:rFonts w:ascii="Times New Roman" w:hAnsi="Times New Roman"/>
              </w:rPr>
            </w:pPr>
            <w:r w:rsidRPr="0012676E">
              <w:rPr>
                <w:rFonts w:ascii="Times New Roman" w:hAnsi="Times New Roman"/>
                <w:lang w:val="fr-FR"/>
              </w:rPr>
              <w:t>Information ouverte</w:t>
            </w:r>
          </w:p>
        </w:tc>
        <w:tc>
          <w:tcPr>
            <w:tcW w:w="3068" w:type="dxa"/>
          </w:tcPr>
          <w:p w:rsidR="00B8024B" w:rsidRPr="0012676E" w:rsidRDefault="00B8024B" w:rsidP="00B8024B">
            <w:pPr>
              <w:tabs>
                <w:tab w:val="left" w:pos="1265"/>
              </w:tabs>
              <w:rPr>
                <w:rFonts w:ascii="Times New Roman" w:hAnsi="Times New Roman"/>
                <w:lang w:val="fr-FR"/>
              </w:rPr>
            </w:pPr>
            <w:r>
              <w:rPr>
                <w:rFonts w:ascii="Times New Roman" w:hAnsi="Times New Roman"/>
                <w:lang w:val="fr-FR"/>
              </w:rPr>
              <w:t>info</w:t>
            </w:r>
          </w:p>
        </w:tc>
      </w:tr>
    </w:tbl>
    <w:p w:rsidR="00B8024B" w:rsidRPr="003C1591" w:rsidRDefault="00B8024B" w:rsidP="00B8024B"/>
    <w:p w:rsidR="00B8024B" w:rsidRDefault="00935589" w:rsidP="00B8024B">
      <w:pPr>
        <w:pStyle w:val="Heading2"/>
        <w:ind w:left="360"/>
      </w:pPr>
      <w:bookmarkStart w:id="232" w:name="_Collection_Type"/>
      <w:bookmarkStart w:id="233" w:name="_1.2_Collection_Type"/>
      <w:bookmarkStart w:id="234" w:name="_Toc449360065"/>
      <w:bookmarkStart w:id="235" w:name="_Toc466365272"/>
      <w:bookmarkEnd w:id="232"/>
      <w:bookmarkEnd w:id="233"/>
      <w:r>
        <w:t>1</w:t>
      </w:r>
      <w:r w:rsidR="00B8024B">
        <w:t xml:space="preserve">.2 </w:t>
      </w:r>
      <w:r w:rsidR="00B8024B" w:rsidRPr="003C1591">
        <w:t>Collection Type</w:t>
      </w:r>
      <w:bookmarkEnd w:id="234"/>
      <w:bookmarkEnd w:id="235"/>
    </w:p>
    <w:p w:rsidR="00B8024B" w:rsidRDefault="00B8024B" w:rsidP="00B8024B"/>
    <w:p w:rsidR="00B8024B" w:rsidRDefault="00B8024B" w:rsidP="00B8024B">
      <w:proofErr w:type="gramStart"/>
      <w:r>
        <w:t>Source :</w:t>
      </w:r>
      <w:proofErr w:type="gramEnd"/>
      <w:r>
        <w:t xml:space="preserve"> Open Government Secretariat Defined</w:t>
      </w:r>
    </w:p>
    <w:p w:rsidR="00B8024B" w:rsidRDefault="00B8024B" w:rsidP="00B8024B"/>
    <w:tbl>
      <w:tblPr>
        <w:tblStyle w:val="TableGrid"/>
        <w:tblW w:w="0" w:type="auto"/>
        <w:tblLook w:val="04A0" w:firstRow="1" w:lastRow="0" w:firstColumn="1" w:lastColumn="0" w:noHBand="0" w:noVBand="1"/>
      </w:tblPr>
      <w:tblGrid>
        <w:gridCol w:w="2999"/>
        <w:gridCol w:w="3318"/>
        <w:gridCol w:w="3033"/>
      </w:tblGrid>
      <w:tr w:rsidR="00B8024B" w:rsidRPr="003C1591" w:rsidTr="00B8024B">
        <w:tc>
          <w:tcPr>
            <w:tcW w:w="2999" w:type="dxa"/>
            <w:shd w:val="clear" w:color="auto" w:fill="BFBFBF" w:themeFill="background1" w:themeFillShade="BF"/>
          </w:tcPr>
          <w:p w:rsidR="00B8024B" w:rsidRPr="003C1591" w:rsidRDefault="00B8024B" w:rsidP="00B8024B">
            <w:pPr>
              <w:rPr>
                <w:rFonts w:ascii="Times New Roman" w:hAnsi="Times New Roman"/>
                <w:b/>
              </w:rPr>
            </w:pPr>
            <w:r w:rsidRPr="003C1591">
              <w:rPr>
                <w:rFonts w:ascii="Times New Roman" w:hAnsi="Times New Roman"/>
                <w:b/>
              </w:rPr>
              <w:t>English</w:t>
            </w:r>
          </w:p>
        </w:tc>
        <w:tc>
          <w:tcPr>
            <w:tcW w:w="3318" w:type="dxa"/>
            <w:shd w:val="clear" w:color="auto" w:fill="BFBFBF" w:themeFill="background1" w:themeFillShade="BF"/>
          </w:tcPr>
          <w:p w:rsidR="00B8024B" w:rsidRPr="003C1591" w:rsidRDefault="00B8024B" w:rsidP="00B8024B">
            <w:pPr>
              <w:rPr>
                <w:rFonts w:ascii="Times New Roman" w:hAnsi="Times New Roman"/>
                <w:b/>
              </w:rPr>
            </w:pPr>
            <w:r w:rsidRPr="003C1591">
              <w:rPr>
                <w:rFonts w:ascii="Times New Roman" w:hAnsi="Times New Roman"/>
                <w:b/>
              </w:rPr>
              <w:t>French</w:t>
            </w:r>
          </w:p>
        </w:tc>
        <w:tc>
          <w:tcPr>
            <w:tcW w:w="3033" w:type="dxa"/>
            <w:shd w:val="clear" w:color="auto" w:fill="BFBFBF" w:themeFill="background1" w:themeFillShade="BF"/>
          </w:tcPr>
          <w:p w:rsidR="00B8024B" w:rsidRPr="003C1591" w:rsidRDefault="00B8024B" w:rsidP="00B8024B">
            <w:pPr>
              <w:rPr>
                <w:rFonts w:ascii="Times New Roman" w:hAnsi="Times New Roman"/>
                <w:b/>
              </w:rPr>
            </w:pPr>
            <w:r>
              <w:rPr>
                <w:rFonts w:ascii="Times New Roman" w:hAnsi="Times New Roman"/>
                <w:b/>
              </w:rPr>
              <w:t>API value for "collection" field</w:t>
            </w:r>
          </w:p>
        </w:tc>
      </w:tr>
      <w:tr w:rsidR="00B8024B" w:rsidRPr="003C1591" w:rsidTr="00B8024B">
        <w:tc>
          <w:tcPr>
            <w:tcW w:w="2999" w:type="dxa"/>
          </w:tcPr>
          <w:p w:rsidR="00B8024B" w:rsidRPr="00F26F56" w:rsidRDefault="00B8024B" w:rsidP="00B8024B">
            <w:pPr>
              <w:rPr>
                <w:rFonts w:ascii="Times New Roman" w:hAnsi="Times New Roman"/>
              </w:rPr>
            </w:pPr>
            <w:r>
              <w:rPr>
                <w:rFonts w:ascii="Times New Roman" w:hAnsi="Times New Roman"/>
              </w:rPr>
              <w:t>--</w:t>
            </w:r>
          </w:p>
        </w:tc>
        <w:tc>
          <w:tcPr>
            <w:tcW w:w="3318" w:type="dxa"/>
          </w:tcPr>
          <w:p w:rsidR="00B8024B" w:rsidRPr="00F26F56" w:rsidRDefault="00B8024B" w:rsidP="00B8024B">
            <w:pPr>
              <w:rPr>
                <w:rStyle w:val="hps"/>
                <w:rFonts w:ascii="Times New Roman" w:hAnsi="Times New Roman"/>
                <w:color w:val="222222"/>
                <w:lang w:val="fr-FR"/>
              </w:rPr>
            </w:pPr>
            <w:r>
              <w:rPr>
                <w:rStyle w:val="hps"/>
                <w:rFonts w:ascii="Times New Roman" w:hAnsi="Times New Roman"/>
                <w:color w:val="222222"/>
                <w:lang w:val="fr-FR"/>
              </w:rPr>
              <w:t>--</w:t>
            </w:r>
          </w:p>
        </w:tc>
        <w:tc>
          <w:tcPr>
            <w:tcW w:w="3033" w:type="dxa"/>
          </w:tcPr>
          <w:p w:rsidR="00B8024B" w:rsidRDefault="00B8024B" w:rsidP="00B8024B">
            <w:pPr>
              <w:rPr>
                <w:rStyle w:val="hps"/>
                <w:rFonts w:ascii="Times New Roman" w:hAnsi="Times New Roman"/>
                <w:color w:val="222222"/>
                <w:lang w:val="fr-FR"/>
              </w:rPr>
            </w:pPr>
          </w:p>
        </w:tc>
      </w:tr>
      <w:tr w:rsidR="00B8024B" w:rsidRPr="003C1591" w:rsidTr="00B8024B">
        <w:tc>
          <w:tcPr>
            <w:tcW w:w="2999" w:type="dxa"/>
          </w:tcPr>
          <w:p w:rsidR="00B8024B" w:rsidRPr="00F26F56" w:rsidRDefault="00B8024B" w:rsidP="00B8024B">
            <w:pPr>
              <w:rPr>
                <w:rFonts w:ascii="Times New Roman" w:hAnsi="Times New Roman"/>
              </w:rPr>
            </w:pPr>
            <w:r w:rsidRPr="00F26F56">
              <w:rPr>
                <w:rFonts w:ascii="Times New Roman" w:hAnsi="Times New Roman"/>
              </w:rPr>
              <w:t>Non-Spatial</w:t>
            </w:r>
          </w:p>
        </w:tc>
        <w:tc>
          <w:tcPr>
            <w:tcW w:w="3318" w:type="dxa"/>
          </w:tcPr>
          <w:p w:rsidR="00B8024B" w:rsidRPr="00F26F56" w:rsidRDefault="00B8024B" w:rsidP="00B8024B">
            <w:pPr>
              <w:rPr>
                <w:rFonts w:ascii="Times New Roman" w:hAnsi="Times New Roman"/>
              </w:rPr>
            </w:pPr>
            <w:r w:rsidRPr="00F26F56">
              <w:rPr>
                <w:rStyle w:val="hps"/>
                <w:rFonts w:ascii="Times New Roman" w:hAnsi="Times New Roman"/>
                <w:color w:val="222222"/>
                <w:lang w:val="fr-FR"/>
              </w:rPr>
              <w:t>Non spatiales</w:t>
            </w:r>
          </w:p>
        </w:tc>
        <w:tc>
          <w:tcPr>
            <w:tcW w:w="3033" w:type="dxa"/>
          </w:tcPr>
          <w:p w:rsidR="00B8024B" w:rsidRPr="00F26F56" w:rsidRDefault="00B8024B" w:rsidP="00B8024B">
            <w:pPr>
              <w:rPr>
                <w:rStyle w:val="hps"/>
                <w:rFonts w:ascii="Times New Roman" w:hAnsi="Times New Roman"/>
                <w:color w:val="222222"/>
                <w:lang w:val="fr-FR"/>
              </w:rPr>
            </w:pPr>
            <w:r>
              <w:rPr>
                <w:rStyle w:val="hps"/>
                <w:rFonts w:ascii="Times New Roman" w:hAnsi="Times New Roman"/>
                <w:color w:val="222222"/>
                <w:lang w:val="fr-FR"/>
              </w:rPr>
              <w:t>primary</w:t>
            </w:r>
          </w:p>
        </w:tc>
      </w:tr>
      <w:tr w:rsidR="00B8024B" w:rsidRPr="003C1591" w:rsidTr="00B8024B">
        <w:tc>
          <w:tcPr>
            <w:tcW w:w="2999" w:type="dxa"/>
          </w:tcPr>
          <w:p w:rsidR="00B8024B" w:rsidRPr="00F26F56" w:rsidRDefault="00B8024B" w:rsidP="00B8024B">
            <w:pPr>
              <w:rPr>
                <w:rFonts w:ascii="Times New Roman" w:hAnsi="Times New Roman"/>
              </w:rPr>
            </w:pPr>
            <w:r w:rsidRPr="00F26F56">
              <w:rPr>
                <w:rFonts w:ascii="Times New Roman" w:hAnsi="Times New Roman"/>
              </w:rPr>
              <w:t>Geospatial</w:t>
            </w:r>
          </w:p>
        </w:tc>
        <w:tc>
          <w:tcPr>
            <w:tcW w:w="3318" w:type="dxa"/>
          </w:tcPr>
          <w:p w:rsidR="00B8024B" w:rsidRPr="00F26F56" w:rsidRDefault="00B8024B" w:rsidP="00B8024B">
            <w:pPr>
              <w:rPr>
                <w:rFonts w:ascii="Times New Roman" w:hAnsi="Times New Roman"/>
              </w:rPr>
            </w:pPr>
            <w:r w:rsidRPr="00F26F56">
              <w:rPr>
                <w:rFonts w:ascii="Times New Roman" w:hAnsi="Times New Roman"/>
              </w:rPr>
              <w:t>Géospatiales</w:t>
            </w:r>
          </w:p>
        </w:tc>
        <w:tc>
          <w:tcPr>
            <w:tcW w:w="3033" w:type="dxa"/>
          </w:tcPr>
          <w:p w:rsidR="00B8024B" w:rsidRPr="00F26F56" w:rsidRDefault="00B8024B" w:rsidP="00B8024B">
            <w:pPr>
              <w:rPr>
                <w:rFonts w:ascii="Times New Roman" w:hAnsi="Times New Roman"/>
              </w:rPr>
            </w:pPr>
            <w:r>
              <w:rPr>
                <w:rFonts w:ascii="Times New Roman" w:hAnsi="Times New Roman"/>
              </w:rPr>
              <w:t>geogratis</w:t>
            </w:r>
          </w:p>
        </w:tc>
      </w:tr>
      <w:tr w:rsidR="00B8024B" w:rsidRPr="003C1591" w:rsidTr="00B8024B">
        <w:tc>
          <w:tcPr>
            <w:tcW w:w="2999" w:type="dxa"/>
          </w:tcPr>
          <w:p w:rsidR="00B8024B" w:rsidRPr="00F26F56" w:rsidRDefault="00B8024B" w:rsidP="00B8024B">
            <w:pPr>
              <w:rPr>
                <w:rFonts w:ascii="Times New Roman" w:hAnsi="Times New Roman"/>
              </w:rPr>
            </w:pPr>
            <w:r w:rsidRPr="00F26F56">
              <w:rPr>
                <w:rFonts w:ascii="Times New Roman" w:hAnsi="Times New Roman"/>
              </w:rPr>
              <w:t>Open Maps</w:t>
            </w:r>
          </w:p>
        </w:tc>
        <w:tc>
          <w:tcPr>
            <w:tcW w:w="3318" w:type="dxa"/>
          </w:tcPr>
          <w:p w:rsidR="00B8024B" w:rsidRPr="00F26F56" w:rsidRDefault="00B8024B" w:rsidP="00B8024B">
            <w:pPr>
              <w:rPr>
                <w:rFonts w:ascii="Times New Roman" w:hAnsi="Times New Roman"/>
              </w:rPr>
            </w:pPr>
            <w:r w:rsidRPr="00F26F56">
              <w:rPr>
                <w:rFonts w:ascii="Times New Roman" w:hAnsi="Times New Roman"/>
              </w:rPr>
              <w:t xml:space="preserve">Cartes Ouvertes </w:t>
            </w:r>
          </w:p>
        </w:tc>
        <w:tc>
          <w:tcPr>
            <w:tcW w:w="3033" w:type="dxa"/>
          </w:tcPr>
          <w:p w:rsidR="00B8024B" w:rsidRPr="00F26F56" w:rsidRDefault="00B8024B" w:rsidP="00B8024B">
            <w:pPr>
              <w:rPr>
                <w:rFonts w:ascii="Times New Roman" w:hAnsi="Times New Roman"/>
              </w:rPr>
            </w:pPr>
            <w:r>
              <w:rPr>
                <w:rFonts w:ascii="Times New Roman" w:hAnsi="Times New Roman"/>
              </w:rPr>
              <w:t>fgp</w:t>
            </w:r>
          </w:p>
        </w:tc>
      </w:tr>
      <w:tr w:rsidR="00B8024B" w:rsidRPr="003C1591" w:rsidTr="00B8024B">
        <w:tc>
          <w:tcPr>
            <w:tcW w:w="2999" w:type="dxa"/>
          </w:tcPr>
          <w:p w:rsidR="00B8024B" w:rsidRPr="00F26F56" w:rsidRDefault="00B8024B" w:rsidP="00B8024B">
            <w:pPr>
              <w:rPr>
                <w:rFonts w:ascii="Times New Roman" w:hAnsi="Times New Roman"/>
              </w:rPr>
            </w:pPr>
            <w:r w:rsidRPr="00F26F56">
              <w:rPr>
                <w:rFonts w:ascii="Times New Roman" w:hAnsi="Times New Roman"/>
              </w:rPr>
              <w:t>Publications</w:t>
            </w:r>
          </w:p>
        </w:tc>
        <w:tc>
          <w:tcPr>
            <w:tcW w:w="3318" w:type="dxa"/>
          </w:tcPr>
          <w:p w:rsidR="00B8024B" w:rsidRPr="00F26F56" w:rsidRDefault="00B8024B" w:rsidP="00B8024B">
            <w:pPr>
              <w:rPr>
                <w:rFonts w:ascii="Times New Roman" w:hAnsi="Times New Roman"/>
              </w:rPr>
            </w:pPr>
            <w:r w:rsidRPr="00F26F56">
              <w:rPr>
                <w:rFonts w:ascii="Times New Roman" w:hAnsi="Times New Roman"/>
              </w:rPr>
              <w:t>Publication</w:t>
            </w:r>
          </w:p>
        </w:tc>
        <w:tc>
          <w:tcPr>
            <w:tcW w:w="3033" w:type="dxa"/>
          </w:tcPr>
          <w:p w:rsidR="00B8024B" w:rsidRPr="00F26F56" w:rsidRDefault="00B8024B" w:rsidP="00B8024B">
            <w:pPr>
              <w:rPr>
                <w:rFonts w:ascii="Times New Roman" w:hAnsi="Times New Roman"/>
              </w:rPr>
            </w:pPr>
            <w:r>
              <w:rPr>
                <w:rFonts w:ascii="Times New Roman" w:hAnsi="Times New Roman"/>
              </w:rPr>
              <w:t>publication</w:t>
            </w:r>
          </w:p>
        </w:tc>
      </w:tr>
    </w:tbl>
    <w:p w:rsidR="00B8024B" w:rsidRDefault="00B8024B" w:rsidP="00B8024B">
      <w:pPr>
        <w:rPr>
          <w:b/>
        </w:rPr>
      </w:pPr>
    </w:p>
    <w:p w:rsidR="00B8024B" w:rsidRDefault="00935589" w:rsidP="00B8024B">
      <w:pPr>
        <w:pStyle w:val="Heading2"/>
        <w:ind w:left="360"/>
      </w:pPr>
      <w:bookmarkStart w:id="236" w:name="_Metadata_Scheme"/>
      <w:bookmarkStart w:id="237" w:name="_Toc449360066"/>
      <w:bookmarkStart w:id="238" w:name="_Toc466365273"/>
      <w:bookmarkEnd w:id="236"/>
      <w:r>
        <w:t>1</w:t>
      </w:r>
      <w:r w:rsidR="00B8024B">
        <w:t>.3 Metadata Scheme</w:t>
      </w:r>
      <w:bookmarkEnd w:id="237"/>
      <w:bookmarkEnd w:id="238"/>
    </w:p>
    <w:p w:rsidR="00B8024B" w:rsidRDefault="00B8024B" w:rsidP="00B8024B"/>
    <w:p w:rsidR="00B8024B" w:rsidRDefault="00B8024B" w:rsidP="00B8024B">
      <w:proofErr w:type="gramStart"/>
      <w:r>
        <w:t>Source :</w:t>
      </w:r>
      <w:proofErr w:type="gramEnd"/>
      <w:r>
        <w:t xml:space="preserve"> Open Government Secretariat Defined</w:t>
      </w:r>
    </w:p>
    <w:p w:rsidR="00B8024B" w:rsidRDefault="00B8024B" w:rsidP="00B8024B"/>
    <w:tbl>
      <w:tblPr>
        <w:tblStyle w:val="TableGrid"/>
        <w:tblW w:w="0" w:type="auto"/>
        <w:tblLook w:val="04A0" w:firstRow="1" w:lastRow="0" w:firstColumn="1" w:lastColumn="0" w:noHBand="0" w:noVBand="1"/>
      </w:tblPr>
      <w:tblGrid>
        <w:gridCol w:w="3936"/>
        <w:gridCol w:w="4771"/>
      </w:tblGrid>
      <w:tr w:rsidR="00B8024B" w:rsidRPr="00935589" w:rsidTr="009A066A">
        <w:trPr>
          <w:trHeight w:val="270"/>
        </w:trPr>
        <w:tc>
          <w:tcPr>
            <w:tcW w:w="3936" w:type="dxa"/>
            <w:shd w:val="clear" w:color="auto" w:fill="BFBFBF" w:themeFill="background1" w:themeFillShade="BF"/>
          </w:tcPr>
          <w:p w:rsidR="00B8024B" w:rsidRPr="009A066A" w:rsidRDefault="00B8024B" w:rsidP="00B8024B">
            <w:pPr>
              <w:rPr>
                <w:rFonts w:ascii="Times New Roman" w:hAnsi="Times New Roman" w:cs="Times New Roman"/>
                <w:b/>
              </w:rPr>
            </w:pPr>
            <w:r w:rsidRPr="009A066A">
              <w:rPr>
                <w:rFonts w:ascii="Times New Roman" w:hAnsi="Times New Roman" w:cs="Times New Roman"/>
                <w:b/>
              </w:rPr>
              <w:t>English</w:t>
            </w:r>
          </w:p>
        </w:tc>
        <w:tc>
          <w:tcPr>
            <w:tcW w:w="4771" w:type="dxa"/>
            <w:shd w:val="clear" w:color="auto" w:fill="BFBFBF" w:themeFill="background1" w:themeFillShade="BF"/>
          </w:tcPr>
          <w:p w:rsidR="00B8024B" w:rsidRPr="009A066A" w:rsidRDefault="00B8024B" w:rsidP="00B8024B">
            <w:pPr>
              <w:rPr>
                <w:rFonts w:ascii="Times New Roman" w:hAnsi="Times New Roman" w:cs="Times New Roman"/>
                <w:b/>
              </w:rPr>
            </w:pPr>
            <w:r w:rsidRPr="009A066A">
              <w:rPr>
                <w:rFonts w:ascii="Times New Roman" w:hAnsi="Times New Roman" w:cs="Times New Roman"/>
                <w:b/>
              </w:rPr>
              <w:t>French</w:t>
            </w:r>
          </w:p>
        </w:tc>
      </w:tr>
      <w:tr w:rsidR="00B8024B" w:rsidRPr="00935589" w:rsidTr="009A066A">
        <w:trPr>
          <w:trHeight w:val="270"/>
        </w:trPr>
        <w:tc>
          <w:tcPr>
            <w:tcW w:w="3936" w:type="dxa"/>
          </w:tcPr>
          <w:p w:rsidR="00B8024B" w:rsidRPr="009A066A" w:rsidRDefault="00B8024B" w:rsidP="00B8024B">
            <w:pPr>
              <w:rPr>
                <w:rFonts w:ascii="Times New Roman" w:hAnsi="Times New Roman" w:cs="Times New Roman"/>
              </w:rPr>
            </w:pPr>
            <w:r w:rsidRPr="009A066A">
              <w:rPr>
                <w:rFonts w:ascii="Times New Roman" w:hAnsi="Times New Roman" w:cs="Times New Roman"/>
              </w:rPr>
              <w:t>--</w:t>
            </w:r>
          </w:p>
        </w:tc>
        <w:tc>
          <w:tcPr>
            <w:tcW w:w="4771" w:type="dxa"/>
          </w:tcPr>
          <w:p w:rsidR="00B8024B" w:rsidRPr="009A066A" w:rsidRDefault="00B8024B" w:rsidP="00B8024B">
            <w:pPr>
              <w:rPr>
                <w:rFonts w:ascii="Times New Roman" w:hAnsi="Times New Roman" w:cs="Times New Roman"/>
              </w:rPr>
            </w:pPr>
            <w:r w:rsidRPr="009A066A">
              <w:rPr>
                <w:rFonts w:ascii="Times New Roman" w:hAnsi="Times New Roman" w:cs="Times New Roman"/>
              </w:rPr>
              <w:t>--</w:t>
            </w:r>
          </w:p>
        </w:tc>
      </w:tr>
      <w:tr w:rsidR="00B8024B" w:rsidRPr="00E8285E" w:rsidTr="009A066A">
        <w:trPr>
          <w:trHeight w:val="270"/>
        </w:trPr>
        <w:tc>
          <w:tcPr>
            <w:tcW w:w="3936" w:type="dxa"/>
          </w:tcPr>
          <w:p w:rsidR="00B8024B" w:rsidRPr="009A066A" w:rsidRDefault="00847882" w:rsidP="00B8024B">
            <w:pPr>
              <w:rPr>
                <w:rFonts w:ascii="Times New Roman" w:hAnsi="Times New Roman" w:cs="Times New Roman"/>
              </w:rPr>
            </w:pPr>
            <w:r w:rsidRPr="009A066A">
              <w:rPr>
                <w:rFonts w:ascii="Times New Roman" w:hAnsi="Times New Roman" w:cs="Times New Roman"/>
              </w:rPr>
              <w:t>Open Government Metadata Element Set</w:t>
            </w:r>
          </w:p>
        </w:tc>
        <w:tc>
          <w:tcPr>
            <w:tcW w:w="4771" w:type="dxa"/>
          </w:tcPr>
          <w:p w:rsidR="00B8024B" w:rsidRPr="009A066A" w:rsidRDefault="003400B7" w:rsidP="009A066A">
            <w:pPr>
              <w:rPr>
                <w:rFonts w:ascii="Times New Roman" w:hAnsi="Times New Roman" w:cs="Times New Roman"/>
                <w:lang w:val="fr-CA"/>
              </w:rPr>
            </w:pPr>
            <w:r>
              <w:rPr>
                <w:rFonts w:ascii="Times New Roman" w:hAnsi="Times New Roman" w:cs="Times New Roman"/>
                <w:lang w:val="fr-CA"/>
              </w:rPr>
              <w:t>l’ensemble</w:t>
            </w:r>
            <w:r w:rsidRPr="009A066A">
              <w:rPr>
                <w:rFonts w:ascii="Times New Roman" w:hAnsi="Times New Roman" w:cs="Times New Roman"/>
                <w:lang w:val="fr-CA"/>
              </w:rPr>
              <w:t xml:space="preserve"> </w:t>
            </w:r>
            <w:r w:rsidR="009A066A" w:rsidRPr="009A066A">
              <w:rPr>
                <w:rFonts w:ascii="Times New Roman" w:hAnsi="Times New Roman" w:cs="Times New Roman"/>
                <w:lang w:val="fr-CA"/>
              </w:rPr>
              <w:t>d'éléments de métadonnées pour le gouvernement ouvert</w:t>
            </w:r>
          </w:p>
        </w:tc>
      </w:tr>
    </w:tbl>
    <w:p w:rsidR="00B8024B" w:rsidRPr="009A066A" w:rsidRDefault="00B8024B" w:rsidP="00B8024B">
      <w:pPr>
        <w:pStyle w:val="Body"/>
        <w:rPr>
          <w:lang w:val="fr-CA"/>
        </w:rPr>
      </w:pPr>
    </w:p>
    <w:p w:rsidR="00B8024B" w:rsidRPr="009A066A" w:rsidRDefault="00B8024B" w:rsidP="00B8024B">
      <w:pPr>
        <w:pStyle w:val="Body"/>
        <w:rPr>
          <w:lang w:val="fr-CA"/>
        </w:rPr>
      </w:pPr>
    </w:p>
    <w:p w:rsidR="00B8024B" w:rsidRPr="009A066A" w:rsidRDefault="00B8024B" w:rsidP="00B8024B">
      <w:pPr>
        <w:pStyle w:val="Body"/>
        <w:rPr>
          <w:lang w:val="fr-CA"/>
        </w:rPr>
      </w:pPr>
    </w:p>
    <w:p w:rsidR="00B8024B" w:rsidRPr="009A066A" w:rsidRDefault="00B8024B" w:rsidP="00B8024B">
      <w:pPr>
        <w:pStyle w:val="Body"/>
        <w:rPr>
          <w:lang w:val="fr-CA"/>
        </w:rPr>
      </w:pPr>
    </w:p>
    <w:p w:rsidR="00B8024B" w:rsidRDefault="00935589" w:rsidP="00935589">
      <w:pPr>
        <w:pStyle w:val="Heading2"/>
        <w:ind w:left="360"/>
      </w:pPr>
      <w:bookmarkStart w:id="239" w:name="_Publisher_-_Current"/>
      <w:bookmarkStart w:id="240" w:name="_1.4_Publisher_-"/>
      <w:bookmarkStart w:id="241" w:name="_Toc449360067"/>
      <w:bookmarkStart w:id="242" w:name="_Toc466365274"/>
      <w:bookmarkEnd w:id="239"/>
      <w:bookmarkEnd w:id="240"/>
      <w:r>
        <w:lastRenderedPageBreak/>
        <w:t xml:space="preserve">1.4 </w:t>
      </w:r>
      <w:r w:rsidR="00B8024B" w:rsidRPr="00375735">
        <w:t>Publisher - Current Organization Name</w:t>
      </w:r>
      <w:bookmarkEnd w:id="241"/>
      <w:bookmarkEnd w:id="242"/>
    </w:p>
    <w:p w:rsidR="00935589" w:rsidRDefault="00935589" w:rsidP="00B8024B">
      <w:pPr>
        <w:pStyle w:val="Body"/>
        <w:rPr>
          <w:rFonts w:ascii="Times New Roman" w:hAnsi="Times New Roman"/>
          <w:sz w:val="24"/>
          <w:szCs w:val="24"/>
          <w:lang w:eastAsia="en-CA"/>
        </w:rPr>
      </w:pPr>
    </w:p>
    <w:p w:rsidR="00935589" w:rsidRDefault="00935589" w:rsidP="00B8024B">
      <w:pPr>
        <w:pStyle w:val="Body"/>
        <w:rPr>
          <w:rFonts w:ascii="Times New Roman" w:hAnsi="Times New Roman"/>
          <w:sz w:val="24"/>
          <w:szCs w:val="24"/>
          <w:lang w:eastAsia="en-CA"/>
        </w:rPr>
      </w:pPr>
      <w:proofErr w:type="gramStart"/>
      <w:r w:rsidRPr="00935589">
        <w:rPr>
          <w:rFonts w:ascii="Times New Roman" w:hAnsi="Times New Roman"/>
          <w:sz w:val="24"/>
          <w:szCs w:val="24"/>
          <w:lang w:eastAsia="en-CA"/>
        </w:rPr>
        <w:t>Source :</w:t>
      </w:r>
      <w:proofErr w:type="gramEnd"/>
      <w:r w:rsidRPr="00935589">
        <w:rPr>
          <w:rFonts w:ascii="Times New Roman" w:hAnsi="Times New Roman"/>
          <w:sz w:val="24"/>
          <w:szCs w:val="24"/>
          <w:lang w:eastAsia="en-CA"/>
        </w:rPr>
        <w:t xml:space="preserve"> </w:t>
      </w:r>
      <w:r>
        <w:rPr>
          <w:rFonts w:ascii="Times New Roman" w:hAnsi="Times New Roman"/>
          <w:sz w:val="24"/>
          <w:szCs w:val="24"/>
          <w:lang w:eastAsia="en-CA"/>
        </w:rPr>
        <w:t>Government of Canada Registry of Applied Titles</w:t>
      </w:r>
    </w:p>
    <w:p w:rsidR="00B8024B" w:rsidRPr="00935589" w:rsidRDefault="00935589" w:rsidP="00B8024B">
      <w:pPr>
        <w:pStyle w:val="Body"/>
        <w:rPr>
          <w:rFonts w:ascii="Times New Roman" w:hAnsi="Times New Roman"/>
          <w:sz w:val="24"/>
          <w:szCs w:val="24"/>
          <w:lang w:eastAsia="en-CA"/>
        </w:rPr>
      </w:pPr>
      <w:proofErr w:type="gramStart"/>
      <w:r>
        <w:rPr>
          <w:rFonts w:ascii="Times New Roman" w:hAnsi="Times New Roman"/>
          <w:sz w:val="24"/>
          <w:szCs w:val="24"/>
          <w:lang w:eastAsia="en-CA"/>
        </w:rPr>
        <w:t>URL :</w:t>
      </w:r>
      <w:proofErr w:type="gramEnd"/>
      <w:r>
        <w:rPr>
          <w:rFonts w:ascii="Times New Roman" w:hAnsi="Times New Roman"/>
          <w:sz w:val="24"/>
          <w:szCs w:val="24"/>
          <w:lang w:eastAsia="en-CA"/>
        </w:rPr>
        <w:t xml:space="preserve"> </w:t>
      </w:r>
      <w:r w:rsidR="00B8024B" w:rsidRPr="00935589">
        <w:rPr>
          <w:rFonts w:ascii="Times New Roman" w:hAnsi="Times New Roman"/>
          <w:sz w:val="24"/>
          <w:szCs w:val="24"/>
          <w:lang w:eastAsia="en-CA"/>
        </w:rPr>
        <w:t xml:space="preserve"> </w:t>
      </w:r>
      <w:hyperlink r:id="rId128" w:history="1">
        <w:r w:rsidR="00B8024B" w:rsidRPr="00935589">
          <w:rPr>
            <w:rStyle w:val="Hyperlink"/>
            <w:rFonts w:ascii="Times New Roman" w:eastAsia="SimSun" w:hAnsi="Times New Roman"/>
            <w:sz w:val="24"/>
            <w:szCs w:val="24"/>
            <w:lang w:eastAsia="en-CA"/>
          </w:rPr>
          <w:t>http://www.tbs-sct.gc.ca/fip-pcim/reg-eng.asp</w:t>
        </w:r>
      </w:hyperlink>
    </w:p>
    <w:p w:rsidR="00B8024B" w:rsidRPr="00A0217A" w:rsidRDefault="00B8024B" w:rsidP="00B8024B">
      <w:pPr>
        <w:pStyle w:val="Body"/>
      </w:pP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276"/>
        <w:gridCol w:w="2693"/>
        <w:gridCol w:w="1276"/>
        <w:gridCol w:w="1134"/>
      </w:tblGrid>
      <w:tr w:rsidR="00B8024B" w:rsidRPr="00886364" w:rsidTr="00935589">
        <w:trPr>
          <w:trHeight w:val="300"/>
        </w:trPr>
        <w:tc>
          <w:tcPr>
            <w:tcW w:w="2694" w:type="dxa"/>
            <w:shd w:val="clear" w:color="CCCCFF" w:fill="C0C0C0"/>
            <w:noWrap/>
            <w:hideMark/>
          </w:tcPr>
          <w:p w:rsidR="00B8024B" w:rsidRPr="00886364" w:rsidRDefault="00935589" w:rsidP="00935589">
            <w:pPr>
              <w:rPr>
                <w:b/>
                <w:bCs/>
                <w:sz w:val="20"/>
                <w:szCs w:val="20"/>
              </w:rPr>
            </w:pPr>
            <w:r>
              <w:rPr>
                <w:b/>
                <w:bCs/>
                <w:sz w:val="20"/>
                <w:szCs w:val="20"/>
              </w:rPr>
              <w:t xml:space="preserve">English </w:t>
            </w:r>
            <w:r w:rsidR="00B8024B" w:rsidRPr="00886364">
              <w:rPr>
                <w:b/>
                <w:bCs/>
                <w:sz w:val="20"/>
                <w:szCs w:val="20"/>
              </w:rPr>
              <w:t>Name</w:t>
            </w:r>
          </w:p>
        </w:tc>
        <w:tc>
          <w:tcPr>
            <w:tcW w:w="1276" w:type="dxa"/>
            <w:shd w:val="clear" w:color="CCCCFF" w:fill="C0C0C0"/>
            <w:noWrap/>
            <w:hideMark/>
          </w:tcPr>
          <w:p w:rsidR="00B8024B" w:rsidRPr="00886364" w:rsidRDefault="00B8024B" w:rsidP="00B8024B">
            <w:pPr>
              <w:rPr>
                <w:b/>
                <w:bCs/>
                <w:sz w:val="20"/>
                <w:szCs w:val="20"/>
              </w:rPr>
            </w:pPr>
            <w:r w:rsidRPr="00886364">
              <w:rPr>
                <w:b/>
                <w:bCs/>
                <w:sz w:val="20"/>
                <w:szCs w:val="20"/>
              </w:rPr>
              <w:t>English Abbr.</w:t>
            </w:r>
          </w:p>
        </w:tc>
        <w:tc>
          <w:tcPr>
            <w:tcW w:w="2693" w:type="dxa"/>
            <w:shd w:val="clear" w:color="CCCCFF" w:fill="C0C0C0"/>
            <w:noWrap/>
            <w:hideMark/>
          </w:tcPr>
          <w:p w:rsidR="00B8024B" w:rsidRPr="00886364" w:rsidRDefault="00B8024B" w:rsidP="00935589">
            <w:pPr>
              <w:rPr>
                <w:b/>
                <w:bCs/>
                <w:sz w:val="20"/>
                <w:szCs w:val="20"/>
              </w:rPr>
            </w:pPr>
            <w:r w:rsidRPr="00886364">
              <w:rPr>
                <w:b/>
                <w:bCs/>
                <w:sz w:val="20"/>
                <w:szCs w:val="20"/>
              </w:rPr>
              <w:t>French Title</w:t>
            </w:r>
          </w:p>
        </w:tc>
        <w:tc>
          <w:tcPr>
            <w:tcW w:w="1276" w:type="dxa"/>
            <w:shd w:val="clear" w:color="CCCCFF" w:fill="C0C0C0"/>
            <w:noWrap/>
            <w:hideMark/>
          </w:tcPr>
          <w:p w:rsidR="00B8024B" w:rsidRPr="00886364" w:rsidRDefault="00B8024B" w:rsidP="00B8024B">
            <w:pPr>
              <w:rPr>
                <w:b/>
                <w:bCs/>
                <w:sz w:val="20"/>
                <w:szCs w:val="20"/>
              </w:rPr>
            </w:pPr>
            <w:r w:rsidRPr="00886364">
              <w:rPr>
                <w:b/>
                <w:bCs/>
                <w:sz w:val="20"/>
                <w:szCs w:val="20"/>
              </w:rPr>
              <w:t>French Abbr.</w:t>
            </w:r>
          </w:p>
        </w:tc>
        <w:tc>
          <w:tcPr>
            <w:tcW w:w="1134" w:type="dxa"/>
            <w:shd w:val="clear" w:color="CCCCFF" w:fill="C0C0C0"/>
            <w:noWrap/>
            <w:hideMark/>
          </w:tcPr>
          <w:p w:rsidR="00B8024B" w:rsidRPr="00886364" w:rsidRDefault="00B8024B" w:rsidP="00B8024B">
            <w:pPr>
              <w:rPr>
                <w:b/>
                <w:bCs/>
                <w:sz w:val="20"/>
                <w:szCs w:val="20"/>
              </w:rPr>
            </w:pPr>
            <w:r w:rsidRPr="00886364">
              <w:rPr>
                <w:b/>
                <w:bCs/>
                <w:sz w:val="20"/>
                <w:szCs w:val="20"/>
              </w:rPr>
              <w:t>Identifier</w:t>
            </w:r>
          </w:p>
        </w:tc>
      </w:tr>
      <w:tr w:rsidR="00B8024B" w:rsidRPr="00886364" w:rsidTr="00935589">
        <w:trPr>
          <w:trHeight w:val="300"/>
        </w:trPr>
        <w:tc>
          <w:tcPr>
            <w:tcW w:w="2694" w:type="dxa"/>
            <w:shd w:val="clear" w:color="auto" w:fill="auto"/>
          </w:tcPr>
          <w:p w:rsidR="00B8024B" w:rsidRPr="00886364" w:rsidRDefault="00B8024B" w:rsidP="00B8024B">
            <w:pPr>
              <w:rPr>
                <w:color w:val="000000"/>
                <w:sz w:val="20"/>
                <w:szCs w:val="20"/>
              </w:rPr>
            </w:pPr>
            <w:r>
              <w:rPr>
                <w:color w:val="000000"/>
                <w:sz w:val="20"/>
                <w:szCs w:val="20"/>
              </w:rPr>
              <w:t>--</w:t>
            </w:r>
          </w:p>
        </w:tc>
        <w:tc>
          <w:tcPr>
            <w:tcW w:w="1276" w:type="dxa"/>
            <w:shd w:val="clear" w:color="auto" w:fill="auto"/>
          </w:tcPr>
          <w:p w:rsidR="00B8024B" w:rsidRPr="00886364" w:rsidRDefault="00B8024B" w:rsidP="00B8024B">
            <w:pPr>
              <w:rPr>
                <w:color w:val="000000"/>
                <w:sz w:val="20"/>
                <w:szCs w:val="20"/>
              </w:rPr>
            </w:pPr>
            <w:r>
              <w:rPr>
                <w:color w:val="000000"/>
                <w:sz w:val="20"/>
                <w:szCs w:val="20"/>
              </w:rPr>
              <w:t>--</w:t>
            </w:r>
          </w:p>
        </w:tc>
        <w:tc>
          <w:tcPr>
            <w:tcW w:w="2693" w:type="dxa"/>
            <w:shd w:val="clear" w:color="auto" w:fill="auto"/>
          </w:tcPr>
          <w:p w:rsidR="00B8024B" w:rsidRPr="00886364" w:rsidRDefault="00B8024B" w:rsidP="00B8024B">
            <w:pPr>
              <w:rPr>
                <w:color w:val="000000"/>
                <w:sz w:val="20"/>
                <w:szCs w:val="20"/>
                <w:lang w:val="fr-CA"/>
              </w:rPr>
            </w:pPr>
            <w:r>
              <w:rPr>
                <w:color w:val="000000"/>
                <w:sz w:val="20"/>
                <w:szCs w:val="20"/>
                <w:lang w:val="fr-CA"/>
              </w:rPr>
              <w:t>--</w:t>
            </w:r>
          </w:p>
        </w:tc>
        <w:tc>
          <w:tcPr>
            <w:tcW w:w="1276" w:type="dxa"/>
            <w:shd w:val="clear" w:color="auto" w:fill="auto"/>
          </w:tcPr>
          <w:p w:rsidR="00B8024B" w:rsidRPr="00886364" w:rsidRDefault="00B8024B" w:rsidP="00B8024B">
            <w:pPr>
              <w:rPr>
                <w:color w:val="000000"/>
                <w:sz w:val="20"/>
                <w:szCs w:val="20"/>
                <w:lang w:val="fr-CA"/>
              </w:rPr>
            </w:pPr>
            <w:r>
              <w:rPr>
                <w:color w:val="000000"/>
                <w:sz w:val="20"/>
                <w:szCs w:val="20"/>
                <w:lang w:val="fr-CA"/>
              </w:rPr>
              <w:t>--</w:t>
            </w:r>
          </w:p>
        </w:tc>
        <w:tc>
          <w:tcPr>
            <w:tcW w:w="1134" w:type="dxa"/>
            <w:shd w:val="clear" w:color="auto" w:fill="auto"/>
          </w:tcPr>
          <w:p w:rsidR="00B8024B" w:rsidRPr="00886364" w:rsidRDefault="00B8024B" w:rsidP="00B8024B">
            <w:pPr>
              <w:jc w:val="right"/>
              <w:rPr>
                <w:color w:val="000000"/>
                <w:sz w:val="20"/>
                <w:szCs w:val="20"/>
              </w:rPr>
            </w:pPr>
            <w:r>
              <w:rPr>
                <w:color w:val="000000"/>
                <w:sz w:val="20"/>
                <w:szCs w:val="20"/>
              </w:rPr>
              <w:t>--</w:t>
            </w:r>
          </w:p>
        </w:tc>
      </w:tr>
      <w:tr w:rsidR="00B8024B" w:rsidRPr="00886364" w:rsidTr="00847882">
        <w:trPr>
          <w:trHeight w:val="300"/>
        </w:trPr>
        <w:tc>
          <w:tcPr>
            <w:tcW w:w="2694" w:type="dxa"/>
            <w:shd w:val="clear" w:color="auto" w:fill="FFFFFF" w:themeFill="background1"/>
          </w:tcPr>
          <w:p w:rsidR="00B8024B" w:rsidRPr="00886364" w:rsidRDefault="00B8024B" w:rsidP="00B8024B">
            <w:pPr>
              <w:rPr>
                <w:color w:val="000000"/>
                <w:sz w:val="20"/>
                <w:szCs w:val="20"/>
              </w:rPr>
            </w:pPr>
            <w:r w:rsidRPr="00886364">
              <w:rPr>
                <w:color w:val="000000"/>
                <w:sz w:val="20"/>
                <w:szCs w:val="20"/>
              </w:rPr>
              <w:t>Indigenous and Northern Affairs Canada</w:t>
            </w:r>
          </w:p>
        </w:tc>
        <w:tc>
          <w:tcPr>
            <w:tcW w:w="1276" w:type="dxa"/>
            <w:shd w:val="clear" w:color="auto" w:fill="FFFFFF" w:themeFill="background1"/>
          </w:tcPr>
          <w:p w:rsidR="00B8024B" w:rsidRPr="00886364" w:rsidRDefault="00B8024B" w:rsidP="00B8024B">
            <w:pPr>
              <w:rPr>
                <w:color w:val="000000"/>
                <w:sz w:val="20"/>
                <w:szCs w:val="20"/>
              </w:rPr>
            </w:pPr>
            <w:r w:rsidRPr="00886364">
              <w:rPr>
                <w:color w:val="000000"/>
                <w:sz w:val="20"/>
                <w:szCs w:val="20"/>
              </w:rPr>
              <w:t>INAC</w:t>
            </w:r>
          </w:p>
        </w:tc>
        <w:tc>
          <w:tcPr>
            <w:tcW w:w="2693" w:type="dxa"/>
            <w:shd w:val="clear" w:color="auto" w:fill="FFFFFF" w:themeFill="background1"/>
          </w:tcPr>
          <w:p w:rsidR="00B8024B" w:rsidRPr="00886364" w:rsidRDefault="00B8024B" w:rsidP="00B8024B">
            <w:pPr>
              <w:rPr>
                <w:color w:val="000000"/>
                <w:sz w:val="20"/>
                <w:szCs w:val="20"/>
                <w:lang w:val="fr-CA"/>
              </w:rPr>
            </w:pPr>
            <w:r w:rsidRPr="00886364">
              <w:rPr>
                <w:color w:val="000000"/>
                <w:sz w:val="20"/>
                <w:szCs w:val="20"/>
                <w:lang w:val="fr-CA"/>
              </w:rPr>
              <w:t>Affaires autochtones et du Nord Canada</w:t>
            </w:r>
          </w:p>
        </w:tc>
        <w:tc>
          <w:tcPr>
            <w:tcW w:w="1276" w:type="dxa"/>
            <w:shd w:val="clear" w:color="auto" w:fill="FFFFFF" w:themeFill="background1"/>
          </w:tcPr>
          <w:p w:rsidR="00B8024B" w:rsidRPr="00886364" w:rsidRDefault="00B8024B" w:rsidP="00B8024B">
            <w:pPr>
              <w:rPr>
                <w:color w:val="000000"/>
                <w:sz w:val="20"/>
                <w:szCs w:val="20"/>
                <w:lang w:val="fr-CA"/>
              </w:rPr>
            </w:pPr>
            <w:r w:rsidRPr="00886364">
              <w:rPr>
                <w:color w:val="000000"/>
                <w:sz w:val="20"/>
                <w:szCs w:val="20"/>
                <w:lang w:val="fr-CA"/>
              </w:rPr>
              <w:t>AANC</w:t>
            </w:r>
          </w:p>
        </w:tc>
        <w:tc>
          <w:tcPr>
            <w:tcW w:w="1134" w:type="dxa"/>
            <w:shd w:val="clear" w:color="auto" w:fill="FFFFFF" w:themeFill="background1"/>
            <w:hideMark/>
          </w:tcPr>
          <w:p w:rsidR="00B8024B" w:rsidRPr="00886364" w:rsidRDefault="00B8024B" w:rsidP="00B8024B">
            <w:pPr>
              <w:jc w:val="right"/>
              <w:rPr>
                <w:color w:val="000000"/>
                <w:sz w:val="20"/>
                <w:szCs w:val="20"/>
              </w:rPr>
            </w:pPr>
            <w:r w:rsidRPr="00886364">
              <w:rPr>
                <w:color w:val="000000"/>
                <w:sz w:val="20"/>
                <w:szCs w:val="20"/>
              </w:rPr>
              <w:t>249</w:t>
            </w:r>
          </w:p>
        </w:tc>
      </w:tr>
      <w:tr w:rsidR="00B8024B" w:rsidRPr="00886364" w:rsidTr="00935589">
        <w:trPr>
          <w:trHeight w:val="300"/>
        </w:trPr>
        <w:tc>
          <w:tcPr>
            <w:tcW w:w="2694" w:type="dxa"/>
            <w:shd w:val="clear" w:color="FFFFCC" w:fill="FFFFFF"/>
          </w:tcPr>
          <w:p w:rsidR="00B8024B" w:rsidRPr="00886364" w:rsidRDefault="00B8024B" w:rsidP="00B8024B">
            <w:pPr>
              <w:rPr>
                <w:color w:val="000000"/>
                <w:sz w:val="20"/>
                <w:szCs w:val="20"/>
              </w:rPr>
            </w:pPr>
            <w:r w:rsidRPr="00886364">
              <w:rPr>
                <w:color w:val="000000"/>
                <w:sz w:val="20"/>
                <w:szCs w:val="20"/>
              </w:rPr>
              <w:t>Administrative Tribunals Support Service of Canada</w:t>
            </w:r>
          </w:p>
        </w:tc>
        <w:tc>
          <w:tcPr>
            <w:tcW w:w="1276" w:type="dxa"/>
            <w:shd w:val="clear" w:color="FFFFCC" w:fill="FFFFFF"/>
          </w:tcPr>
          <w:p w:rsidR="00B8024B" w:rsidRPr="00886364" w:rsidRDefault="00B8024B" w:rsidP="00B8024B">
            <w:pPr>
              <w:rPr>
                <w:color w:val="000000"/>
                <w:sz w:val="20"/>
                <w:szCs w:val="20"/>
              </w:rPr>
            </w:pPr>
            <w:r w:rsidRPr="00886364">
              <w:rPr>
                <w:color w:val="000000"/>
                <w:sz w:val="20"/>
                <w:szCs w:val="20"/>
              </w:rPr>
              <w:t>ATSSC</w:t>
            </w:r>
          </w:p>
        </w:tc>
        <w:tc>
          <w:tcPr>
            <w:tcW w:w="2693" w:type="dxa"/>
            <w:shd w:val="clear" w:color="FFFFCC" w:fill="FFFFFF"/>
          </w:tcPr>
          <w:p w:rsidR="00B8024B" w:rsidRPr="00886364" w:rsidRDefault="00B8024B" w:rsidP="00B8024B">
            <w:pPr>
              <w:rPr>
                <w:color w:val="000000"/>
                <w:sz w:val="20"/>
                <w:szCs w:val="20"/>
                <w:lang w:val="fr-CA"/>
              </w:rPr>
            </w:pPr>
            <w:r w:rsidRPr="00886364">
              <w:rPr>
                <w:color w:val="000000"/>
                <w:sz w:val="20"/>
                <w:szCs w:val="20"/>
                <w:lang w:val="fr-CA"/>
              </w:rPr>
              <w:t>Service canadien d'appui aux tribunaux administratifs</w:t>
            </w:r>
          </w:p>
        </w:tc>
        <w:tc>
          <w:tcPr>
            <w:tcW w:w="1276" w:type="dxa"/>
            <w:shd w:val="clear" w:color="FFFFCC" w:fill="FFFFFF"/>
          </w:tcPr>
          <w:p w:rsidR="00B8024B" w:rsidRPr="00886364" w:rsidRDefault="00B8024B" w:rsidP="00B8024B">
            <w:pPr>
              <w:rPr>
                <w:color w:val="000000"/>
                <w:sz w:val="20"/>
                <w:szCs w:val="20"/>
                <w:lang w:val="fr-CA"/>
              </w:rPr>
            </w:pPr>
            <w:r w:rsidRPr="00886364">
              <w:rPr>
                <w:color w:val="000000"/>
                <w:sz w:val="20"/>
                <w:szCs w:val="20"/>
                <w:lang w:val="fr-CA"/>
              </w:rPr>
              <w:t>SCDATA</w:t>
            </w:r>
          </w:p>
        </w:tc>
        <w:tc>
          <w:tcPr>
            <w:tcW w:w="1134" w:type="dxa"/>
            <w:shd w:val="clear" w:color="FFFFCC" w:fill="FFFFFF"/>
          </w:tcPr>
          <w:p w:rsidR="00B8024B" w:rsidRPr="00886364" w:rsidRDefault="00B8024B" w:rsidP="00B8024B">
            <w:pPr>
              <w:jc w:val="right"/>
              <w:rPr>
                <w:color w:val="000000"/>
                <w:sz w:val="20"/>
                <w:szCs w:val="20"/>
                <w:lang w:val="fr-CA"/>
              </w:rPr>
            </w:pPr>
            <w:r w:rsidRPr="00886364">
              <w:rPr>
                <w:color w:val="000000"/>
                <w:sz w:val="20"/>
                <w:szCs w:val="20"/>
                <w:lang w:val="fr-CA"/>
              </w:rPr>
              <w:t>8888888</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Agriculture and Agri-Food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AAFC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Agriculture et Agroalimentaire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AAC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235</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Atlantic Canada Opportunities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ACOA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de promotion économique du Canada atlantique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APECA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Atlantic Pilotage Authority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APA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Administration de pilotage de l'Atlantique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APA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221</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Atomic Energy of Canada Limited</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Énergie atomique du Canada, Limitée</w:t>
            </w:r>
          </w:p>
        </w:tc>
        <w:tc>
          <w:tcPr>
            <w:tcW w:w="1276"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138</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Business Development Bank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BDC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Banque de développement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BDC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150</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Border Services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CBSA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des services frontaliers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ASFC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229</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Deposit Insurance Corporation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CDIC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Société d'assurance-dépôts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SADC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273</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Development Investment Corporation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CDEV</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Corporation de développement des investissements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CDEV</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148</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Emission Reduction Incentives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canadienne pour l'incitation à la réduction des émissions</w:t>
            </w:r>
          </w:p>
        </w:tc>
        <w:tc>
          <w:tcPr>
            <w:tcW w:w="1276"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277</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Employment Insurance Commission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CEIC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Commission de l'assurance-emploi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CAEC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196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Industrial Relations Board</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CIRB</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Conseil canadien des relations industrielles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CCRI</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188</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Lands Company Limited</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Société immobilière du Canada Limitée</w:t>
            </w:r>
          </w:p>
        </w:tc>
        <w:tc>
          <w:tcPr>
            <w:tcW w:w="1276"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82</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Mortgage and Housing Corporation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CMHC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Société canadienne d'hypothèques et de logement</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SCHL</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87</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Post</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CPC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Postes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SCP</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83</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Revenue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CRA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du revenu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ARC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47</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School of Public Service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CSPS</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École de la fonction publique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EFPC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73</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Canada Science and Technology Museum</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CSTM</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Musée des sciences et de la technologie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MSTC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202</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lastRenderedPageBreak/>
              <w:t>Canadian Air Transport Security Authority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CATSA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Administration canadienne de la sûreté du transport aérien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ACSTA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250</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Centre for Occupational Health and Safety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CCOHS</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Centre canadien d'hygiène et de sécurité au travail</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CCHST</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35</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Commercial Corporation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Corporation commerciale canadienne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34</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Dairy Commission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Commission canadienne du lait</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CCL</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151</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Environmental Assessment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CEAA</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Agence canadienne d'évaluation environnementale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ACEE</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270</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Food Inspection Agency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CFIA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canadienne d'inspection des aliments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ACIA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206</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Grain Commission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CGC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Commission canadienne des grains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CCG</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169</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Heritage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PCH</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Patrimoine canadien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PCH</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Human Rights Commission</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CHRC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Commission canadienne des droits de la personne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CCDP</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113</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Institutes of Health Research</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CIHR</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Instituts de recherche en santé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IRSC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236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Intergovernmental Conference Secretariat</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CICS</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Secrétariat des conférences intergouvernementales canadiennes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SCIC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274</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Canadian International Trade Tribunal</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CITT</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Tribunal canadien du commerce extérieur</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TCCE</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175</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Museum for Human Rights</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CMHR</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Musée canadien pour les droits de la personne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MCDP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267</w:t>
            </w:r>
          </w:p>
        </w:tc>
      </w:tr>
      <w:tr w:rsidR="00B8024B" w:rsidRPr="00886364" w:rsidTr="00935589">
        <w:trPr>
          <w:trHeight w:val="510"/>
        </w:trPr>
        <w:tc>
          <w:tcPr>
            <w:tcW w:w="2694" w:type="dxa"/>
            <w:shd w:val="clear" w:color="auto" w:fill="auto"/>
            <w:vAlign w:val="center"/>
            <w:hideMark/>
          </w:tcPr>
          <w:p w:rsidR="00B8024B" w:rsidRPr="00886364" w:rsidRDefault="00B8024B" w:rsidP="00B8024B">
            <w:pPr>
              <w:rPr>
                <w:color w:val="000000"/>
                <w:sz w:val="20"/>
                <w:szCs w:val="20"/>
              </w:rPr>
            </w:pPr>
            <w:r w:rsidRPr="00886364">
              <w:rPr>
                <w:color w:val="000000"/>
                <w:sz w:val="20"/>
                <w:szCs w:val="20"/>
              </w:rPr>
              <w:t>Canadian Museum of History</w:t>
            </w:r>
          </w:p>
        </w:tc>
        <w:tc>
          <w:tcPr>
            <w:tcW w:w="1276" w:type="dxa"/>
            <w:shd w:val="clear" w:color="auto" w:fill="auto"/>
            <w:vAlign w:val="center"/>
            <w:hideMark/>
          </w:tcPr>
          <w:p w:rsidR="00B8024B" w:rsidRPr="00886364" w:rsidRDefault="00B8024B" w:rsidP="00B8024B">
            <w:pPr>
              <w:rPr>
                <w:color w:val="000000"/>
                <w:sz w:val="20"/>
                <w:szCs w:val="20"/>
                <w:lang w:val="fr-FR"/>
              </w:rPr>
            </w:pPr>
            <w:r w:rsidRPr="00886364">
              <w:rPr>
                <w:color w:val="000000"/>
                <w:sz w:val="20"/>
                <w:szCs w:val="20"/>
              </w:rPr>
              <w:t>CMH</w:t>
            </w:r>
          </w:p>
        </w:tc>
        <w:tc>
          <w:tcPr>
            <w:tcW w:w="2693" w:type="dxa"/>
            <w:shd w:val="clear" w:color="auto" w:fill="auto"/>
            <w:vAlign w:val="center"/>
            <w:hideMark/>
          </w:tcPr>
          <w:p w:rsidR="00B8024B" w:rsidRPr="00886364" w:rsidRDefault="00B8024B" w:rsidP="00B8024B">
            <w:pPr>
              <w:rPr>
                <w:color w:val="000000"/>
                <w:sz w:val="20"/>
                <w:szCs w:val="20"/>
              </w:rPr>
            </w:pPr>
            <w:r w:rsidRPr="00886364">
              <w:rPr>
                <w:color w:val="000000"/>
                <w:sz w:val="20"/>
                <w:szCs w:val="20"/>
              </w:rPr>
              <w:t>Musée canadien de l'histoire</w:t>
            </w:r>
          </w:p>
        </w:tc>
        <w:tc>
          <w:tcPr>
            <w:tcW w:w="1276" w:type="dxa"/>
            <w:shd w:val="clear" w:color="auto" w:fill="auto"/>
            <w:vAlign w:val="center"/>
            <w:hideMark/>
          </w:tcPr>
          <w:p w:rsidR="00B8024B" w:rsidRPr="00886364" w:rsidRDefault="00B8024B" w:rsidP="00B8024B">
            <w:pPr>
              <w:rPr>
                <w:color w:val="000000"/>
                <w:sz w:val="20"/>
                <w:szCs w:val="20"/>
                <w:lang w:val="fr-FR"/>
              </w:rPr>
            </w:pPr>
            <w:r w:rsidRPr="00886364">
              <w:rPr>
                <w:color w:val="000000"/>
                <w:sz w:val="20"/>
                <w:szCs w:val="20"/>
                <w:lang w:val="fr-FR"/>
              </w:rPr>
              <w:t>MCH</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263</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Museum of Immigration at Pier 21</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CMIP</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Musée canadien de l'immigration du Quai 21</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MCIQ</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Museum of Nature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CMN</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Musée canadien de la nature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MCN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57</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Northern Economic Development Agency</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CanNor</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Agence canadienne de développement économique du Nord</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CanNor</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4</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Nuclear Safety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CNSC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canadienne de sûreté nucléaire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CCSN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58</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Polar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POLAR</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canadienne des affaires polaires</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POLAIRE</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143</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Radio-television and Telecommunications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CRTC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Conseil de la radiodiffusion et des télécommunications canadiennes</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CRTC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126</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Security Intelligence Service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CSIS</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Service canadien du renseignement de sécurité</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SCRS</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90</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Space Agency</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CSA</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Agence spatiale canadienne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ASC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3</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Destination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DC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Destination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DC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178</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Canadian Transportation Agency</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CTA</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Office des transports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OTC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124</w:t>
            </w:r>
          </w:p>
        </w:tc>
      </w:tr>
      <w:tr w:rsidR="00B8024B" w:rsidRPr="00886364" w:rsidTr="00935589">
        <w:trPr>
          <w:trHeight w:val="510"/>
        </w:trPr>
        <w:tc>
          <w:tcPr>
            <w:tcW w:w="2694" w:type="dxa"/>
            <w:shd w:val="clear" w:color="auto" w:fill="auto"/>
          </w:tcPr>
          <w:p w:rsidR="00B8024B" w:rsidRPr="00886364" w:rsidRDefault="00B8024B" w:rsidP="00B8024B">
            <w:pPr>
              <w:rPr>
                <w:color w:val="000000"/>
                <w:sz w:val="20"/>
                <w:szCs w:val="20"/>
              </w:rPr>
            </w:pPr>
            <w:r w:rsidRPr="00886364">
              <w:rPr>
                <w:color w:val="000000"/>
                <w:sz w:val="20"/>
                <w:szCs w:val="20"/>
              </w:rPr>
              <w:t>Immigration, Refugees and Citizenship Canada</w:t>
            </w:r>
          </w:p>
        </w:tc>
        <w:tc>
          <w:tcPr>
            <w:tcW w:w="1276" w:type="dxa"/>
            <w:shd w:val="clear" w:color="auto" w:fill="auto"/>
          </w:tcPr>
          <w:p w:rsidR="00B8024B" w:rsidRPr="00886364" w:rsidRDefault="00B8024B" w:rsidP="00B8024B">
            <w:pPr>
              <w:rPr>
                <w:color w:val="000000"/>
                <w:sz w:val="20"/>
                <w:szCs w:val="20"/>
              </w:rPr>
            </w:pPr>
            <w:r w:rsidRPr="00886364">
              <w:rPr>
                <w:color w:val="000000"/>
                <w:sz w:val="20"/>
                <w:szCs w:val="20"/>
              </w:rPr>
              <w:t>IRCC</w:t>
            </w:r>
          </w:p>
        </w:tc>
        <w:tc>
          <w:tcPr>
            <w:tcW w:w="2693"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Immigration, Réfugiés et Citoyenneté Canada</w:t>
            </w:r>
          </w:p>
        </w:tc>
        <w:tc>
          <w:tcPr>
            <w:tcW w:w="1276"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IRCC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94</w:t>
            </w:r>
          </w:p>
        </w:tc>
      </w:tr>
      <w:tr w:rsidR="00B8024B" w:rsidRPr="00886364" w:rsidTr="00935589">
        <w:trPr>
          <w:trHeight w:val="765"/>
        </w:trPr>
        <w:tc>
          <w:tcPr>
            <w:tcW w:w="2694" w:type="dxa"/>
            <w:shd w:val="clear" w:color="FFFFCC" w:fill="FFFFFF"/>
          </w:tcPr>
          <w:p w:rsidR="00B8024B" w:rsidRPr="00886364" w:rsidRDefault="00B8024B" w:rsidP="00B8024B">
            <w:pPr>
              <w:rPr>
                <w:color w:val="000000"/>
                <w:sz w:val="20"/>
                <w:szCs w:val="20"/>
              </w:rPr>
            </w:pPr>
            <w:r w:rsidRPr="00886364">
              <w:rPr>
                <w:sz w:val="20"/>
                <w:szCs w:val="20"/>
                <w:lang w:val="en"/>
              </w:rPr>
              <w:lastRenderedPageBreak/>
              <w:t>Civilian Review and Complaints Commission for the RCMP</w:t>
            </w:r>
          </w:p>
        </w:tc>
        <w:tc>
          <w:tcPr>
            <w:tcW w:w="1276" w:type="dxa"/>
            <w:shd w:val="clear" w:color="FFFFCC" w:fill="FFFFFF"/>
          </w:tcPr>
          <w:p w:rsidR="00B8024B" w:rsidRPr="00886364" w:rsidRDefault="00B8024B" w:rsidP="00B8024B">
            <w:pPr>
              <w:rPr>
                <w:color w:val="000000"/>
                <w:sz w:val="20"/>
                <w:szCs w:val="20"/>
              </w:rPr>
            </w:pPr>
            <w:r w:rsidRPr="00886364">
              <w:rPr>
                <w:color w:val="000000"/>
                <w:sz w:val="20"/>
                <w:szCs w:val="20"/>
              </w:rPr>
              <w:t>CRCC</w:t>
            </w:r>
          </w:p>
        </w:tc>
        <w:tc>
          <w:tcPr>
            <w:tcW w:w="2693" w:type="dxa"/>
            <w:shd w:val="clear" w:color="FFFFCC" w:fill="FFFFFF"/>
          </w:tcPr>
          <w:p w:rsidR="00B8024B" w:rsidRPr="00886364" w:rsidRDefault="00B8024B" w:rsidP="00B8024B">
            <w:pPr>
              <w:rPr>
                <w:color w:val="000000"/>
                <w:sz w:val="20"/>
                <w:szCs w:val="20"/>
                <w:lang w:val="fr-CA"/>
              </w:rPr>
            </w:pPr>
            <w:r w:rsidRPr="00886364">
              <w:rPr>
                <w:color w:val="000000"/>
                <w:sz w:val="20"/>
                <w:szCs w:val="20"/>
                <w:lang w:val="fr-CA"/>
              </w:rPr>
              <w:t>Commission civile d’examen et de traitement des plaintes relatives à la GRC</w:t>
            </w:r>
          </w:p>
        </w:tc>
        <w:tc>
          <w:tcPr>
            <w:tcW w:w="1276" w:type="dxa"/>
            <w:shd w:val="clear" w:color="FFFFCC" w:fill="FFFFFF"/>
          </w:tcPr>
          <w:p w:rsidR="00B8024B" w:rsidRPr="00886364" w:rsidRDefault="00B8024B" w:rsidP="00B8024B">
            <w:pPr>
              <w:rPr>
                <w:color w:val="000000"/>
                <w:sz w:val="20"/>
                <w:szCs w:val="20"/>
                <w:lang w:val="fr-CA"/>
              </w:rPr>
            </w:pPr>
            <w:r w:rsidRPr="00886364">
              <w:rPr>
                <w:color w:val="000000"/>
                <w:sz w:val="20"/>
                <w:szCs w:val="20"/>
                <w:lang w:val="fr-CA"/>
              </w:rPr>
              <w:t>CCETP</w:t>
            </w:r>
          </w:p>
        </w:tc>
        <w:tc>
          <w:tcPr>
            <w:tcW w:w="1134" w:type="dxa"/>
            <w:shd w:val="clear" w:color="FFFFCC" w:fill="FFFFFF"/>
          </w:tcPr>
          <w:p w:rsidR="00B8024B" w:rsidRPr="00886364" w:rsidRDefault="00B8024B" w:rsidP="00B8024B">
            <w:pPr>
              <w:jc w:val="right"/>
              <w:rPr>
                <w:color w:val="000000"/>
                <w:sz w:val="20"/>
                <w:szCs w:val="20"/>
                <w:lang w:val="fr-CA"/>
              </w:rPr>
            </w:pPr>
            <w:r w:rsidRPr="00886364">
              <w:rPr>
                <w:color w:val="000000"/>
                <w:sz w:val="20"/>
                <w:szCs w:val="20"/>
                <w:lang w:val="fr-CA"/>
              </w:rPr>
              <w:t>136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Communications Security Establishment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CSEC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Centre de la sécurité des télécommunications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CSTC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156</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Copyright Board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CB</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Commission du droit d'auteur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116</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Correctional Service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CSC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Service correctionnel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SCC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193</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Courts Administration Service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CAS</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Service administratif des tribunaux judiciaires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SATJ</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228</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Defence Construction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DCC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Construction de Défense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CDC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28</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Department of Finance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FIN</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Ministère des Finances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FIN</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157</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Department of Justice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JUS</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Ministère de la Justice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JUS</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119</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Economic Development Agency of Canada for the Regions of Quebec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CED</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Agence de développement économique du Canada pour les régions du Québec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DEC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93</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Elections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elections</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 xml:space="preserve">Élections Canada </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elections</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285</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Enterprise Cape Breton Corporation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Société d'expansion du Cap-Breton</w:t>
            </w:r>
          </w:p>
        </w:tc>
        <w:tc>
          <w:tcPr>
            <w:tcW w:w="1276"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203</w:t>
            </w:r>
          </w:p>
        </w:tc>
      </w:tr>
      <w:tr w:rsidR="00B8024B" w:rsidRPr="00886364" w:rsidTr="00935589">
        <w:trPr>
          <w:trHeight w:val="300"/>
        </w:trPr>
        <w:tc>
          <w:tcPr>
            <w:tcW w:w="2694" w:type="dxa"/>
            <w:shd w:val="clear" w:color="auto" w:fill="auto"/>
          </w:tcPr>
          <w:p w:rsidR="00B8024B" w:rsidRPr="00886364" w:rsidRDefault="00B8024B" w:rsidP="00B8024B">
            <w:pPr>
              <w:rPr>
                <w:color w:val="000000"/>
                <w:sz w:val="20"/>
                <w:szCs w:val="20"/>
              </w:rPr>
            </w:pPr>
            <w:r w:rsidRPr="00886364">
              <w:rPr>
                <w:color w:val="000000"/>
                <w:sz w:val="20"/>
                <w:szCs w:val="20"/>
              </w:rPr>
              <w:t>Environment and Climate Change Canada</w:t>
            </w:r>
          </w:p>
        </w:tc>
        <w:tc>
          <w:tcPr>
            <w:tcW w:w="1276" w:type="dxa"/>
            <w:shd w:val="clear" w:color="auto" w:fill="auto"/>
          </w:tcPr>
          <w:p w:rsidR="00B8024B" w:rsidRPr="00886364" w:rsidRDefault="00B8024B" w:rsidP="00B8024B">
            <w:pPr>
              <w:rPr>
                <w:color w:val="000000"/>
                <w:sz w:val="20"/>
                <w:szCs w:val="20"/>
              </w:rPr>
            </w:pPr>
            <w:r w:rsidRPr="00886364">
              <w:rPr>
                <w:color w:val="000000"/>
                <w:sz w:val="20"/>
                <w:szCs w:val="20"/>
              </w:rPr>
              <w:t>ECCC</w:t>
            </w:r>
          </w:p>
        </w:tc>
        <w:tc>
          <w:tcPr>
            <w:tcW w:w="2693"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Environnement et Changement climatique Canada</w:t>
            </w:r>
          </w:p>
        </w:tc>
        <w:tc>
          <w:tcPr>
            <w:tcW w:w="1276"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ECCC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99</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Export Development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EDC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Exportation et développement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EDC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62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Farm Credit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FCC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Financement agricole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FAC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Farm Products Council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FPCC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Conseil des produits agricoles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CPAC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200</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Federal Bridge Corporation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FBCL</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Société des ponts fédéraux</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SPFL</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254</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Federal Economic Development Agency for Southern Ontario</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FedDev Ontario</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fédérale de développement économique pour le Sud de l'Ontario</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FedDev Ontario</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21</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Financial Consumer Agency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FCAC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Agence de la consommation en matière financière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ACFC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224</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Financial Transactions and Reports Analysis Centre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FINTRAC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Centre d'analyse des opérations et déclarations financières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CANAFE</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127</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Fisheries and Oceans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DFO</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Pêches et Océans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MPO</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253</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Global Affairs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GAC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Affaires mondiales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AMC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64</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Freshwater Fish Marketing Corporation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FFMC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Office de commercialisation du poisson d'eau douce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OCPED</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252</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Great Lakes Pilotage Authority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GLPA</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Administration de pilotage des Grands Lacs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APGL</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261</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Health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HC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Santé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271</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lastRenderedPageBreak/>
              <w:t>Employment and Social Development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ESDC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Emploi et Développement social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ESDC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141</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Human Rights Tribunal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HRTC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Tribunal des droits de la personne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TDPC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164</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Immigration and Refugee Board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IRB</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 l'immigration et du statut de réfugié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CISR</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Indian Residential Schools Truth and Reconciliation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 vérité et de réconciliation relative aux pensionnats indiens</w:t>
            </w:r>
          </w:p>
        </w:tc>
        <w:tc>
          <w:tcPr>
            <w:tcW w:w="1276"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245</w:t>
            </w:r>
          </w:p>
        </w:tc>
      </w:tr>
      <w:tr w:rsidR="00B8024B" w:rsidRPr="00886364" w:rsidTr="00935589">
        <w:trPr>
          <w:trHeight w:val="300"/>
        </w:trPr>
        <w:tc>
          <w:tcPr>
            <w:tcW w:w="2694" w:type="dxa"/>
            <w:shd w:val="clear" w:color="auto" w:fill="auto"/>
          </w:tcPr>
          <w:p w:rsidR="00B8024B" w:rsidRPr="00886364" w:rsidRDefault="00B8024B" w:rsidP="00B8024B">
            <w:pPr>
              <w:rPr>
                <w:color w:val="000000"/>
                <w:sz w:val="20"/>
                <w:szCs w:val="20"/>
              </w:rPr>
            </w:pPr>
            <w:r w:rsidRPr="00886364">
              <w:rPr>
                <w:color w:val="000000"/>
                <w:sz w:val="20"/>
                <w:szCs w:val="20"/>
              </w:rPr>
              <w:t>Innovation, Science and Economic Development Canada</w:t>
            </w:r>
          </w:p>
        </w:tc>
        <w:tc>
          <w:tcPr>
            <w:tcW w:w="1276" w:type="dxa"/>
            <w:shd w:val="clear" w:color="auto" w:fill="auto"/>
          </w:tcPr>
          <w:p w:rsidR="00B8024B" w:rsidRPr="00886364" w:rsidRDefault="00B8024B" w:rsidP="00B8024B">
            <w:pPr>
              <w:rPr>
                <w:color w:val="000000"/>
                <w:sz w:val="20"/>
                <w:szCs w:val="20"/>
              </w:rPr>
            </w:pPr>
            <w:r w:rsidRPr="00886364">
              <w:rPr>
                <w:color w:val="000000"/>
                <w:sz w:val="20"/>
                <w:szCs w:val="20"/>
              </w:rPr>
              <w:t>ISED</w:t>
            </w:r>
          </w:p>
        </w:tc>
        <w:tc>
          <w:tcPr>
            <w:tcW w:w="2693"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Innovation, Sciences et Développement économique Canada</w:t>
            </w:r>
          </w:p>
        </w:tc>
        <w:tc>
          <w:tcPr>
            <w:tcW w:w="1276"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ISDE</w:t>
            </w:r>
          </w:p>
          <w:p w:rsidR="00B8024B" w:rsidRPr="00886364" w:rsidRDefault="00B8024B" w:rsidP="00B8024B">
            <w:pPr>
              <w:rPr>
                <w:sz w:val="20"/>
                <w:szCs w:val="20"/>
                <w:lang w:val="fr-CA"/>
              </w:rPr>
            </w:pP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230</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Infrastructure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INFC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Infrastructure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INFC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278</w:t>
            </w:r>
          </w:p>
        </w:tc>
      </w:tr>
      <w:tr w:rsidR="00B8024B" w:rsidRPr="00886364" w:rsidTr="00935589">
        <w:trPr>
          <w:trHeight w:val="300"/>
        </w:trPr>
        <w:tc>
          <w:tcPr>
            <w:tcW w:w="2694" w:type="dxa"/>
            <w:shd w:val="clear" w:color="auto" w:fill="auto"/>
          </w:tcPr>
          <w:p w:rsidR="00B8024B" w:rsidRPr="00886364" w:rsidRDefault="00B8024B" w:rsidP="00B8024B">
            <w:pPr>
              <w:rPr>
                <w:color w:val="000000"/>
                <w:sz w:val="20"/>
                <w:szCs w:val="20"/>
              </w:rPr>
            </w:pPr>
            <w:r w:rsidRPr="00886364">
              <w:rPr>
                <w:sz w:val="20"/>
                <w:szCs w:val="20"/>
                <w:lang w:val="en"/>
              </w:rPr>
              <w:t>Jacques Cartier and Champlain Bridges Incorporated</w:t>
            </w:r>
          </w:p>
        </w:tc>
        <w:tc>
          <w:tcPr>
            <w:tcW w:w="1276" w:type="dxa"/>
            <w:shd w:val="clear" w:color="auto" w:fill="auto"/>
          </w:tcPr>
          <w:p w:rsidR="00B8024B" w:rsidRPr="00886364" w:rsidRDefault="00B8024B" w:rsidP="00B8024B">
            <w:pPr>
              <w:rPr>
                <w:color w:val="000000"/>
                <w:sz w:val="20"/>
                <w:szCs w:val="20"/>
              </w:rPr>
            </w:pPr>
            <w:r w:rsidRPr="00886364">
              <w:rPr>
                <w:color w:val="000000"/>
                <w:sz w:val="20"/>
                <w:szCs w:val="20"/>
              </w:rPr>
              <w:t>JCCBI</w:t>
            </w:r>
          </w:p>
        </w:tc>
        <w:tc>
          <w:tcPr>
            <w:tcW w:w="2693" w:type="dxa"/>
            <w:shd w:val="clear" w:color="auto" w:fill="auto"/>
          </w:tcPr>
          <w:p w:rsidR="00B8024B" w:rsidRPr="00886364" w:rsidRDefault="00B8024B" w:rsidP="00B8024B">
            <w:pPr>
              <w:rPr>
                <w:color w:val="000000"/>
                <w:sz w:val="20"/>
                <w:szCs w:val="20"/>
                <w:lang w:val="fr-CA"/>
              </w:rPr>
            </w:pPr>
            <w:r w:rsidRPr="00886364">
              <w:rPr>
                <w:color w:val="000000"/>
                <w:sz w:val="20"/>
                <w:szCs w:val="20"/>
                <w:lang w:val="fr-CA"/>
              </w:rPr>
              <w:t>Les Ponts Jacques-Cartier et Champlain Incorporée</w:t>
            </w:r>
          </w:p>
        </w:tc>
        <w:tc>
          <w:tcPr>
            <w:tcW w:w="1276" w:type="dxa"/>
            <w:shd w:val="clear" w:color="auto" w:fill="auto"/>
          </w:tcPr>
          <w:p w:rsidR="00B8024B" w:rsidRPr="00886364" w:rsidRDefault="00B8024B" w:rsidP="00B8024B">
            <w:pPr>
              <w:rPr>
                <w:color w:val="000000"/>
                <w:sz w:val="20"/>
                <w:szCs w:val="20"/>
                <w:lang w:val="fr-CA"/>
              </w:rPr>
            </w:pPr>
            <w:r w:rsidRPr="00886364">
              <w:rPr>
                <w:color w:val="000000"/>
                <w:sz w:val="20"/>
                <w:szCs w:val="20"/>
              </w:rPr>
              <w:t>PJCCI</w:t>
            </w:r>
          </w:p>
        </w:tc>
        <w:tc>
          <w:tcPr>
            <w:tcW w:w="1134" w:type="dxa"/>
            <w:shd w:val="clear" w:color="auto" w:fill="auto"/>
          </w:tcPr>
          <w:p w:rsidR="00B8024B" w:rsidRPr="00886364" w:rsidRDefault="00B8024B" w:rsidP="00B8024B">
            <w:pPr>
              <w:jc w:val="right"/>
              <w:rPr>
                <w:color w:val="000000"/>
                <w:sz w:val="20"/>
                <w:szCs w:val="20"/>
                <w:lang w:val="fr-CA"/>
              </w:rPr>
            </w:pPr>
            <w:r w:rsidRPr="00886364">
              <w:rPr>
                <w:color w:val="000000"/>
                <w:sz w:val="20"/>
                <w:szCs w:val="20"/>
                <w:lang w:val="fr-CA"/>
              </w:rPr>
              <w:t>55559</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Laurentian Pilotage Authority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LPA</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Administration de pilotage des Laurentides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APL</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213</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Law Commission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du droit du Canada</w:t>
            </w:r>
          </w:p>
        </w:tc>
        <w:tc>
          <w:tcPr>
            <w:tcW w:w="1276"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231</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Library and Archives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LAC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Bibliothèque et Archives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BAC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129</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Library of Parliament</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LP</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 xml:space="preserve">Bibliothèque du Parlement </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BP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55555</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Marine Atlantic Inc.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Marine Atlantique S.C.C.</w:t>
            </w:r>
          </w:p>
        </w:tc>
        <w:tc>
          <w:tcPr>
            <w:tcW w:w="1276"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238</w:t>
            </w:r>
          </w:p>
        </w:tc>
      </w:tr>
      <w:tr w:rsidR="00B8024B" w:rsidRPr="00886364" w:rsidTr="00935589">
        <w:trPr>
          <w:trHeight w:val="765"/>
        </w:trPr>
        <w:tc>
          <w:tcPr>
            <w:tcW w:w="2694" w:type="dxa"/>
            <w:shd w:val="clear" w:color="auto" w:fill="auto"/>
            <w:vAlign w:val="center"/>
          </w:tcPr>
          <w:p w:rsidR="00B8024B" w:rsidRPr="00886364" w:rsidRDefault="00B8024B" w:rsidP="00B8024B">
            <w:pPr>
              <w:rPr>
                <w:color w:val="000000"/>
                <w:sz w:val="20"/>
                <w:szCs w:val="20"/>
              </w:rPr>
            </w:pPr>
            <w:r w:rsidRPr="00886364">
              <w:rPr>
                <w:color w:val="000000"/>
                <w:sz w:val="20"/>
                <w:szCs w:val="20"/>
              </w:rPr>
              <w:t>Military Grievances External Review Committee</w:t>
            </w:r>
          </w:p>
        </w:tc>
        <w:tc>
          <w:tcPr>
            <w:tcW w:w="1276" w:type="dxa"/>
            <w:shd w:val="clear" w:color="auto" w:fill="auto"/>
            <w:vAlign w:val="center"/>
          </w:tcPr>
          <w:p w:rsidR="00B8024B" w:rsidRPr="00886364" w:rsidRDefault="00B8024B" w:rsidP="00B8024B">
            <w:pPr>
              <w:rPr>
                <w:color w:val="000000"/>
                <w:sz w:val="20"/>
                <w:szCs w:val="20"/>
                <w:lang w:val="fr-FR"/>
              </w:rPr>
            </w:pPr>
            <w:r w:rsidRPr="00886364">
              <w:rPr>
                <w:color w:val="000000"/>
                <w:sz w:val="20"/>
                <w:szCs w:val="20"/>
                <w:lang w:val="fr-FR"/>
              </w:rPr>
              <w:t>MGERC</w:t>
            </w:r>
          </w:p>
        </w:tc>
        <w:tc>
          <w:tcPr>
            <w:tcW w:w="2693" w:type="dxa"/>
            <w:shd w:val="clear" w:color="auto" w:fill="auto"/>
            <w:vAlign w:val="center"/>
          </w:tcPr>
          <w:p w:rsidR="00B8024B" w:rsidRPr="00886364" w:rsidRDefault="00B8024B" w:rsidP="00B8024B">
            <w:pPr>
              <w:rPr>
                <w:color w:val="000000"/>
                <w:sz w:val="20"/>
                <w:szCs w:val="20"/>
                <w:lang w:val="fr-CA"/>
              </w:rPr>
            </w:pPr>
            <w:r w:rsidRPr="00886364">
              <w:rPr>
                <w:color w:val="000000"/>
                <w:sz w:val="20"/>
                <w:szCs w:val="20"/>
                <w:lang w:val="fr-FR"/>
              </w:rPr>
              <w:t>Comité externe d'examen des griefs militaires</w:t>
            </w:r>
          </w:p>
        </w:tc>
        <w:tc>
          <w:tcPr>
            <w:tcW w:w="1276" w:type="dxa"/>
            <w:shd w:val="clear" w:color="auto" w:fill="auto"/>
            <w:vAlign w:val="center"/>
          </w:tcPr>
          <w:p w:rsidR="00B8024B" w:rsidRPr="00886364" w:rsidRDefault="00B8024B" w:rsidP="00B8024B">
            <w:pPr>
              <w:rPr>
                <w:color w:val="000000"/>
                <w:sz w:val="20"/>
                <w:szCs w:val="20"/>
                <w:lang w:val="fr-FR"/>
              </w:rPr>
            </w:pPr>
            <w:r w:rsidRPr="00886364">
              <w:rPr>
                <w:color w:val="000000"/>
                <w:sz w:val="20"/>
                <w:szCs w:val="20"/>
                <w:lang w:val="fr-FR"/>
              </w:rPr>
              <w:t>CEEGM</w:t>
            </w:r>
          </w:p>
        </w:tc>
        <w:tc>
          <w:tcPr>
            <w:tcW w:w="1134" w:type="dxa"/>
            <w:shd w:val="clear" w:color="auto" w:fill="auto"/>
          </w:tcPr>
          <w:p w:rsidR="00B8024B" w:rsidRPr="00886364" w:rsidRDefault="00B8024B" w:rsidP="00B8024B">
            <w:pPr>
              <w:jc w:val="right"/>
              <w:rPr>
                <w:color w:val="000000"/>
                <w:sz w:val="20"/>
                <w:szCs w:val="20"/>
              </w:rPr>
            </w:pPr>
            <w:r w:rsidRPr="00886364">
              <w:rPr>
                <w:color w:val="000000"/>
                <w:sz w:val="20"/>
                <w:szCs w:val="20"/>
              </w:rPr>
              <w:t>43</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Military Police Complaints Commission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MPCC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d'examen des plaintes concernant la police militaire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CPPM</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66</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Capital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NCC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 la capitale nationale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CCN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Defence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DND</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Défense nationale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MDN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32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Energy Board</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NEB</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Office national de l'énergie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ONE</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239</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Film Board</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NFB</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Office national du film</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ONF</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167</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Gallery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NGC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Musée des beaux-arts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MBAC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59</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National Research Council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NRC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Conseil national de recherches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CNRC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172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Natural Resources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NRCan</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Ressources naturelles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RNCan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115</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Northern Pipeline Agency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NPA</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Administration du pipe-line du Nord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APN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10</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Office of the Auditor General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OAG</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Bureau du vérificateur général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BVG</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125</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Office of the Commissioner for Federal Judicial Affairs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FJA</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Commissariat à la magistrature fédérale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CMF</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140</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lastRenderedPageBreak/>
              <w:t>Office of the Commissioner of Lobbying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OCL</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Commissariat au lobbying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CAL</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205</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 of the Commissioner of Official Languages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OCOL</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Commissariat aux langues officielles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CLO</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258</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 of the Communications Security Establishment Commissioner</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OCSEC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Bureau du commissaire du Centre de la sécurité des télécommunications</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BCCST</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279</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 of the Public Sector Integrity Commissioner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PSIC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Commissariat à l'intégrité du secteur public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ISPC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210</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 of the Secretary to the Governor General</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OSGG</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Bureau du secrétaire du gouverneur général</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BSGG</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5557</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 of the Superintendent of Financial Institutions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OSFI</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Bureau du surintendant des institutions financières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BSIF</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184</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Offices of the Information and Privacy Commissioners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OIC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Commissariats à l’information et à la protection de la vie privée au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CI</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41</w:t>
            </w:r>
          </w:p>
        </w:tc>
      </w:tr>
      <w:tr w:rsidR="00B8024B" w:rsidRPr="00886364" w:rsidTr="00935589">
        <w:trPr>
          <w:trHeight w:val="76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Offices of the Information and Privacy Commissioners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OPC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Commissariats à l’information et à la protection de la vie privée au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CPVP</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226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Pacific Pilotage Authority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PPA</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Administration de pilotage du Pacifique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APP</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165</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Parks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Parcs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154</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Parole Board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PBC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Commission des libérations conditionnelles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CLCC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246</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Patented Medicine Prices Review Board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Conseil d'examen du prix des médicaments brevetés Canada</w:t>
            </w:r>
          </w:p>
        </w:tc>
        <w:tc>
          <w:tcPr>
            <w:tcW w:w="1276"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15</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Privy Council Office</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Bureau du Conseil privé</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173</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Public Health Agency of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PHAC</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Agence de la santé publique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ASPC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135</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Prosecution Service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PPSC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Service des poursuites pénales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SPPC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98</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Safety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Sécurité publique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214</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Servants Disclosure Protection Tribunal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PSDPTC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Tribunal de la protection des fonctionnaires divulgateurs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TPFDC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40</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Service Commission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 la fonction publique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CFP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227</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Service Labour Relations Board</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PSLRB</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des relations de travail dans la fonction publique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CRTFP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102</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Service Staffing Tribunal</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PSST</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Tribunal de la dotation de la fonction publique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TDFP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266</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Public Services and Procurement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PSPC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Services publics et Approvisionnement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SPAC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81</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RCMP External Review Committee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ERC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Comité externe d'examen de la GRC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CEE</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232</w:t>
            </w:r>
          </w:p>
        </w:tc>
      </w:tr>
      <w:tr w:rsidR="00B8024B" w:rsidRPr="00886364" w:rsidTr="00935589">
        <w:trPr>
          <w:trHeight w:val="153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lastRenderedPageBreak/>
              <w:t>Registrar of the Supreme Court of Canada and that portion of the federal public administration appointed under subsection 12(2) of the Supreme Court Act</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Registraire de la Cour suprême du Canada et le secteur de l'administration publique fédérale nommé en vertu du paragraphe 12(2) de la Loi sur la Cour suprême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CSC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63</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Registry of the Competition Tribunal</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RCT</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Greffe du Tribunal de la concurrence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GTC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89</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Registry of the Specific Claims Tribunal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SCT</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Greffe du Tribunal des revendications particulières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TRP</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220</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Ridley Terminals Inc.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Ridley Terminals Inc.</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142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Royal Canadian Mint</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Monnaie royale canadienne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 </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18</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Royal Canadian Mounted Police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RCMP</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Gendarmerie royale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GRC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131</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Science and Engineering Research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SERC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Recherches en sciences et en génie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RSGC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110</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Security Intelligence Review Committee</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SIRC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Comité de surveillance des activités de renseignement de sécurité</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CSARS</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109</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Shared Services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SSC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Services partagés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SPC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92</w:t>
            </w:r>
          </w:p>
        </w:tc>
      </w:tr>
      <w:tr w:rsidR="00B8024B" w:rsidRPr="00886364" w:rsidTr="00935589">
        <w:trPr>
          <w:trHeight w:val="765"/>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Social Sciences and Humanities Research Council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SSHRC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Conseil de recherches en sciences humaines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CRSH</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207</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Standards Council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SCC-CCN</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Conseil canadien des normes</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SCC-CCN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107</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Statistics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StatCan</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Statistique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StatCan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256</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Status of Women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SWC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Condition féminine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CFC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147</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The Correctional Investigator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OCI</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L'Enquêteur correctionnel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BEC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5555</w:t>
            </w:r>
          </w:p>
        </w:tc>
      </w:tr>
      <w:tr w:rsidR="00B8024B" w:rsidRPr="00886364" w:rsidTr="00935589">
        <w:trPr>
          <w:trHeight w:val="510"/>
        </w:trPr>
        <w:tc>
          <w:tcPr>
            <w:tcW w:w="2694" w:type="dxa"/>
            <w:shd w:val="clear" w:color="auto" w:fill="auto"/>
            <w:hideMark/>
          </w:tcPr>
          <w:p w:rsidR="00B8024B" w:rsidRPr="00886364" w:rsidRDefault="00B8024B" w:rsidP="00B8024B">
            <w:pPr>
              <w:rPr>
                <w:sz w:val="20"/>
                <w:szCs w:val="20"/>
              </w:rPr>
            </w:pPr>
            <w:r w:rsidRPr="00886364">
              <w:rPr>
                <w:sz w:val="20"/>
                <w:szCs w:val="20"/>
              </w:rPr>
              <w:t>The National Battlefields Commission</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NBC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Commission des champs de bataille nationaux</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CCBN</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262</w:t>
            </w:r>
          </w:p>
        </w:tc>
      </w:tr>
      <w:tr w:rsidR="00B8024B" w:rsidRPr="00886364" w:rsidTr="00935589">
        <w:trPr>
          <w:trHeight w:val="30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Transport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TC</w:t>
            </w:r>
          </w:p>
        </w:tc>
        <w:tc>
          <w:tcPr>
            <w:tcW w:w="2693" w:type="dxa"/>
            <w:shd w:val="clear" w:color="auto" w:fill="auto"/>
            <w:hideMark/>
          </w:tcPr>
          <w:p w:rsidR="00B8024B" w:rsidRPr="00886364" w:rsidRDefault="00B8024B" w:rsidP="00B8024B">
            <w:pPr>
              <w:rPr>
                <w:color w:val="000000"/>
                <w:sz w:val="20"/>
                <w:szCs w:val="20"/>
              </w:rPr>
            </w:pPr>
            <w:r w:rsidRPr="00886364">
              <w:rPr>
                <w:color w:val="000000"/>
                <w:sz w:val="20"/>
                <w:szCs w:val="20"/>
              </w:rPr>
              <w:t>Transports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217</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Transportation Appeal Tribunal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TATC</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Tribunal d'appel des transports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TATC</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96</w:t>
            </w:r>
          </w:p>
        </w:tc>
      </w:tr>
      <w:tr w:rsidR="00B8024B" w:rsidRPr="00886364" w:rsidTr="00935589">
        <w:trPr>
          <w:trHeight w:val="510"/>
        </w:trPr>
        <w:tc>
          <w:tcPr>
            <w:tcW w:w="2694" w:type="dxa"/>
            <w:shd w:val="clear" w:color="auto" w:fill="auto"/>
            <w:hideMark/>
          </w:tcPr>
          <w:p w:rsidR="00B8024B" w:rsidRPr="00886364" w:rsidRDefault="00B8024B" w:rsidP="00B8024B">
            <w:pPr>
              <w:rPr>
                <w:color w:val="000000"/>
                <w:sz w:val="20"/>
                <w:szCs w:val="20"/>
              </w:rPr>
            </w:pPr>
            <w:r w:rsidRPr="00886364">
              <w:rPr>
                <w:color w:val="000000"/>
                <w:sz w:val="20"/>
                <w:szCs w:val="20"/>
              </w:rPr>
              <w:t>Transportation Safety Board of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TSB</w:t>
            </w:r>
          </w:p>
        </w:tc>
        <w:tc>
          <w:tcPr>
            <w:tcW w:w="2693" w:type="dxa"/>
            <w:shd w:val="clear" w:color="auto" w:fill="auto"/>
            <w:hideMark/>
          </w:tcPr>
          <w:p w:rsidR="00B8024B" w:rsidRPr="00886364" w:rsidRDefault="00B8024B" w:rsidP="00B8024B">
            <w:pPr>
              <w:rPr>
                <w:color w:val="000000"/>
                <w:sz w:val="20"/>
                <w:szCs w:val="20"/>
                <w:lang w:val="fr-CA"/>
              </w:rPr>
            </w:pPr>
            <w:r w:rsidRPr="00886364">
              <w:rPr>
                <w:color w:val="000000"/>
                <w:sz w:val="20"/>
                <w:szCs w:val="20"/>
                <w:lang w:val="fr-CA"/>
              </w:rPr>
              <w:t>Bureau de la sécurité des transports du Canada</w:t>
            </w:r>
          </w:p>
        </w:tc>
        <w:tc>
          <w:tcPr>
            <w:tcW w:w="1276" w:type="dxa"/>
            <w:shd w:val="clear" w:color="auto" w:fill="auto"/>
            <w:hideMark/>
          </w:tcPr>
          <w:p w:rsidR="00B8024B" w:rsidRPr="00886364" w:rsidRDefault="00B8024B" w:rsidP="00B8024B">
            <w:pPr>
              <w:rPr>
                <w:color w:val="000000"/>
                <w:sz w:val="20"/>
                <w:szCs w:val="20"/>
              </w:rPr>
            </w:pPr>
            <w:r w:rsidRPr="00886364">
              <w:rPr>
                <w:color w:val="000000"/>
                <w:sz w:val="20"/>
                <w:szCs w:val="20"/>
              </w:rPr>
              <w:t>BST</w:t>
            </w:r>
          </w:p>
        </w:tc>
        <w:tc>
          <w:tcPr>
            <w:tcW w:w="1134" w:type="dxa"/>
            <w:shd w:val="clear" w:color="auto" w:fill="auto"/>
            <w:hideMark/>
          </w:tcPr>
          <w:p w:rsidR="00B8024B" w:rsidRPr="00886364" w:rsidRDefault="00B8024B" w:rsidP="00B8024B">
            <w:pPr>
              <w:jc w:val="right"/>
              <w:rPr>
                <w:color w:val="000000"/>
                <w:sz w:val="20"/>
                <w:szCs w:val="20"/>
              </w:rPr>
            </w:pPr>
            <w:r w:rsidRPr="00886364">
              <w:rPr>
                <w:color w:val="000000"/>
                <w:sz w:val="20"/>
                <w:szCs w:val="20"/>
              </w:rPr>
              <w:t>215</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Treasury Board</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TB</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Conseil du Trésor</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CT</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105</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Treasury Board of Canada Secretariat</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TBS</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Secrétariat du Conseil du Trésor du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SCT</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139</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Veterans Affairs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VAC</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Anciens Combattants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ACC</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189</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Veterans Review and Appeal Board</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VRAB</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Tribunal des anciens combattants (révision et appel)</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TACRA</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85</w:t>
            </w:r>
          </w:p>
        </w:tc>
      </w:tr>
      <w:tr w:rsidR="00B8024B" w:rsidRPr="00886364" w:rsidTr="00935589">
        <w:trPr>
          <w:trHeight w:val="30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VIA Rail Canada Inc.</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rPr>
            </w:pPr>
            <w:r w:rsidRPr="00886364">
              <w:rPr>
                <w:color w:val="000000"/>
                <w:sz w:val="20"/>
                <w:szCs w:val="20"/>
              </w:rPr>
              <w:t>VIA Rail Canada Inc.</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55555</w:t>
            </w:r>
          </w:p>
        </w:tc>
      </w:tr>
      <w:tr w:rsidR="00B8024B" w:rsidRPr="00886364" w:rsidTr="00935589">
        <w:trPr>
          <w:trHeight w:val="510"/>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Western Economic Diversification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WD</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Diversification de l'économie de l'Ouest Canada</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DEO</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55</w:t>
            </w:r>
          </w:p>
        </w:tc>
      </w:tr>
      <w:tr w:rsidR="00B8024B" w:rsidRPr="00886364" w:rsidTr="00935589">
        <w:trPr>
          <w:trHeight w:val="525"/>
        </w:trPr>
        <w:tc>
          <w:tcPr>
            <w:tcW w:w="2694" w:type="dxa"/>
            <w:shd w:val="clear" w:color="FFFFCC" w:fill="FFFFFF"/>
            <w:hideMark/>
          </w:tcPr>
          <w:p w:rsidR="00B8024B" w:rsidRPr="00886364" w:rsidRDefault="00B8024B" w:rsidP="00B8024B">
            <w:pPr>
              <w:rPr>
                <w:color w:val="000000"/>
                <w:sz w:val="20"/>
                <w:szCs w:val="20"/>
              </w:rPr>
            </w:pPr>
            <w:r w:rsidRPr="00886364">
              <w:rPr>
                <w:color w:val="000000"/>
                <w:sz w:val="20"/>
                <w:szCs w:val="20"/>
              </w:rPr>
              <w:t>Windsor-Detroit Bridge Authority</w:t>
            </w:r>
          </w:p>
        </w:tc>
        <w:tc>
          <w:tcPr>
            <w:tcW w:w="1276" w:type="dxa"/>
            <w:shd w:val="clear" w:color="FFFFCC" w:fill="FFFFFF"/>
            <w:hideMark/>
          </w:tcPr>
          <w:p w:rsidR="00B8024B" w:rsidRPr="00886364" w:rsidRDefault="00B8024B" w:rsidP="00B8024B">
            <w:pPr>
              <w:rPr>
                <w:color w:val="000000"/>
                <w:sz w:val="20"/>
                <w:szCs w:val="20"/>
              </w:rPr>
            </w:pPr>
            <w:r w:rsidRPr="00886364">
              <w:rPr>
                <w:color w:val="000000"/>
                <w:sz w:val="20"/>
                <w:szCs w:val="20"/>
              </w:rPr>
              <w:t> </w:t>
            </w:r>
          </w:p>
        </w:tc>
        <w:tc>
          <w:tcPr>
            <w:tcW w:w="2693"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Autorité du pont Windsor-Détroit</w:t>
            </w:r>
          </w:p>
        </w:tc>
        <w:tc>
          <w:tcPr>
            <w:tcW w:w="1276" w:type="dxa"/>
            <w:shd w:val="clear" w:color="FFFFCC" w:fill="FFFFFF"/>
            <w:hideMark/>
          </w:tcPr>
          <w:p w:rsidR="00B8024B" w:rsidRPr="00886364" w:rsidRDefault="00B8024B" w:rsidP="00B8024B">
            <w:pPr>
              <w:rPr>
                <w:color w:val="000000"/>
                <w:sz w:val="20"/>
                <w:szCs w:val="20"/>
                <w:lang w:val="fr-CA"/>
              </w:rPr>
            </w:pPr>
            <w:r w:rsidRPr="00886364">
              <w:rPr>
                <w:color w:val="000000"/>
                <w:sz w:val="20"/>
                <w:szCs w:val="20"/>
                <w:lang w:val="fr-CA"/>
              </w:rPr>
              <w:t> </w:t>
            </w:r>
          </w:p>
        </w:tc>
        <w:tc>
          <w:tcPr>
            <w:tcW w:w="1134" w:type="dxa"/>
            <w:shd w:val="clear" w:color="FFFFCC" w:fill="FFFFFF"/>
            <w:hideMark/>
          </w:tcPr>
          <w:p w:rsidR="00B8024B" w:rsidRPr="00886364" w:rsidRDefault="00B8024B" w:rsidP="00B8024B">
            <w:pPr>
              <w:jc w:val="right"/>
              <w:rPr>
                <w:color w:val="000000"/>
                <w:sz w:val="20"/>
                <w:szCs w:val="20"/>
              </w:rPr>
            </w:pPr>
            <w:r w:rsidRPr="00886364">
              <w:rPr>
                <w:color w:val="000000"/>
                <w:sz w:val="20"/>
                <w:szCs w:val="20"/>
              </w:rPr>
              <w:t>55553</w:t>
            </w:r>
          </w:p>
        </w:tc>
      </w:tr>
    </w:tbl>
    <w:p w:rsidR="00B8024B" w:rsidRPr="00BA2A42" w:rsidRDefault="00B8024B" w:rsidP="00B8024B">
      <w:pPr>
        <w:pStyle w:val="Body"/>
        <w:rPr>
          <w:rFonts w:ascii="Times New Roman" w:hAnsi="Times New Roman"/>
          <w:sz w:val="24"/>
          <w:szCs w:val="24"/>
          <w:lang w:val="fr-CA"/>
        </w:rPr>
      </w:pPr>
      <w:bookmarkStart w:id="243" w:name="_Departmental_Name_Changes"/>
      <w:bookmarkEnd w:id="243"/>
    </w:p>
    <w:p w:rsidR="00B8024B" w:rsidRDefault="00935589" w:rsidP="00935589">
      <w:pPr>
        <w:pStyle w:val="Heading2"/>
        <w:ind w:left="360"/>
      </w:pPr>
      <w:bookmarkStart w:id="244" w:name="_Subject"/>
      <w:bookmarkStart w:id="245" w:name="_1.5_Subject"/>
      <w:bookmarkStart w:id="246" w:name="_Toc449360068"/>
      <w:bookmarkStart w:id="247" w:name="_Toc466365275"/>
      <w:bookmarkEnd w:id="244"/>
      <w:bookmarkEnd w:id="245"/>
      <w:r>
        <w:lastRenderedPageBreak/>
        <w:t xml:space="preserve">1.5 </w:t>
      </w:r>
      <w:r w:rsidR="00B8024B">
        <w:t>Subject</w:t>
      </w:r>
      <w:bookmarkEnd w:id="246"/>
      <w:bookmarkEnd w:id="247"/>
      <w:r w:rsidR="00B8024B">
        <w:t xml:space="preserve"> </w:t>
      </w:r>
    </w:p>
    <w:p w:rsidR="00B8024B" w:rsidRDefault="00B8024B" w:rsidP="00B8024B">
      <w:pPr>
        <w:pStyle w:val="Body"/>
        <w:rPr>
          <w:rStyle w:val="Hyperlink"/>
          <w:rFonts w:ascii="Times New Roman" w:eastAsia="SimSun" w:hAnsi="Times New Roman"/>
          <w:sz w:val="24"/>
          <w:szCs w:val="24"/>
          <w:lang w:eastAsia="en-CA"/>
        </w:rPr>
      </w:pPr>
      <w:proofErr w:type="gramStart"/>
      <w:r w:rsidRPr="00D22250">
        <w:rPr>
          <w:rFonts w:ascii="Times New Roman" w:hAnsi="Times New Roman"/>
          <w:b/>
          <w:sz w:val="24"/>
          <w:szCs w:val="24"/>
        </w:rPr>
        <w:t>Source :</w:t>
      </w:r>
      <w:proofErr w:type="gramEnd"/>
      <w:r w:rsidRPr="001F030B">
        <w:rPr>
          <w:rFonts w:ascii="Times New Roman" w:hAnsi="Times New Roman"/>
          <w:sz w:val="24"/>
          <w:szCs w:val="24"/>
        </w:rPr>
        <w:t xml:space="preserve"> </w:t>
      </w:r>
      <w:r w:rsidRPr="00935589">
        <w:rPr>
          <w:rFonts w:ascii="Times New Roman" w:eastAsia="SimSun" w:hAnsi="Times New Roman"/>
          <w:sz w:val="24"/>
          <w:lang w:eastAsia="en-CA"/>
        </w:rPr>
        <w:t>Government of Canada Core Subject Thesaurus</w:t>
      </w:r>
    </w:p>
    <w:p w:rsidR="00935589" w:rsidRPr="001F030B" w:rsidRDefault="00935589" w:rsidP="00B8024B">
      <w:pPr>
        <w:pStyle w:val="Body"/>
        <w:rPr>
          <w:rFonts w:ascii="Times New Roman" w:hAnsi="Times New Roman"/>
          <w:sz w:val="24"/>
          <w:szCs w:val="24"/>
        </w:rPr>
      </w:pPr>
      <w:proofErr w:type="gramStart"/>
      <w:r w:rsidRPr="00D22250">
        <w:rPr>
          <w:rStyle w:val="Hyperlink"/>
          <w:rFonts w:ascii="Times New Roman" w:eastAsia="SimSun" w:hAnsi="Times New Roman"/>
          <w:b/>
          <w:color w:val="auto"/>
          <w:sz w:val="24"/>
          <w:szCs w:val="24"/>
          <w:u w:val="none"/>
          <w:lang w:eastAsia="en-CA"/>
        </w:rPr>
        <w:t>URL :</w:t>
      </w:r>
      <w:proofErr w:type="gramEnd"/>
      <w:r w:rsidRPr="00D22250">
        <w:rPr>
          <w:rStyle w:val="Hyperlink"/>
          <w:rFonts w:ascii="Times New Roman" w:eastAsia="SimSun" w:hAnsi="Times New Roman"/>
          <w:color w:val="auto"/>
          <w:sz w:val="24"/>
          <w:szCs w:val="24"/>
          <w:lang w:eastAsia="en-CA"/>
        </w:rPr>
        <w:t xml:space="preserve"> </w:t>
      </w:r>
      <w:r w:rsidRPr="00935589">
        <w:rPr>
          <w:rStyle w:val="Hyperlink"/>
          <w:rFonts w:ascii="Times New Roman" w:eastAsia="SimSun" w:hAnsi="Times New Roman"/>
          <w:sz w:val="24"/>
          <w:szCs w:val="24"/>
          <w:lang w:eastAsia="en-CA"/>
        </w:rPr>
        <w:t>http://www.thesaurus.gc.ca/recherche-search/mtwdk.exe?k=these&amp;l=60&amp;s=scat&amp;w=90</w:t>
      </w:r>
    </w:p>
    <w:tbl>
      <w:tblPr>
        <w:tblStyle w:val="TableGrid"/>
        <w:tblW w:w="9272" w:type="dxa"/>
        <w:tblLook w:val="04A0" w:firstRow="1" w:lastRow="0" w:firstColumn="1" w:lastColumn="0" w:noHBand="0" w:noVBand="1"/>
      </w:tblPr>
      <w:tblGrid>
        <w:gridCol w:w="902"/>
        <w:gridCol w:w="2302"/>
        <w:gridCol w:w="2546"/>
        <w:gridCol w:w="3522"/>
      </w:tblGrid>
      <w:tr w:rsidR="00B8024B" w:rsidRPr="00886364" w:rsidTr="00D22250">
        <w:trPr>
          <w:trHeight w:val="478"/>
        </w:trPr>
        <w:tc>
          <w:tcPr>
            <w:tcW w:w="1028" w:type="dxa"/>
            <w:shd w:val="clear" w:color="auto" w:fill="808080" w:themeFill="background1" w:themeFillShade="80"/>
          </w:tcPr>
          <w:p w:rsidR="00B8024B" w:rsidRPr="009A066A" w:rsidRDefault="009A066A" w:rsidP="00B8024B">
            <w:pPr>
              <w:jc w:val="center"/>
              <w:rPr>
                <w:rFonts w:ascii="Times New Roman" w:hAnsi="Times New Roman" w:cs="Times New Roman"/>
                <w:b/>
                <w:bCs/>
                <w:color w:val="000000"/>
              </w:rPr>
            </w:pPr>
            <w:r>
              <w:rPr>
                <w:rFonts w:ascii="Times New Roman" w:eastAsia="Times New Roman" w:hAnsi="Times New Roman" w:cs="Times New Roman"/>
                <w:b/>
                <w:bCs/>
                <w:lang w:eastAsia="en-CA"/>
              </w:rPr>
              <w:t>.</w:t>
            </w:r>
          </w:p>
        </w:tc>
        <w:tc>
          <w:tcPr>
            <w:tcW w:w="2483" w:type="dxa"/>
            <w:shd w:val="clear" w:color="auto" w:fill="808080" w:themeFill="background1" w:themeFillShade="80"/>
            <w:vAlign w:val="center"/>
          </w:tcPr>
          <w:p w:rsidR="00B8024B" w:rsidRPr="009A066A" w:rsidRDefault="00B8024B" w:rsidP="00B8024B">
            <w:pPr>
              <w:jc w:val="center"/>
              <w:rPr>
                <w:rFonts w:ascii="Times New Roman" w:hAnsi="Times New Roman" w:cs="Times New Roman"/>
                <w:b/>
                <w:bCs/>
                <w:color w:val="000000"/>
              </w:rPr>
            </w:pPr>
            <w:r w:rsidRPr="009A066A">
              <w:rPr>
                <w:rFonts w:ascii="Times New Roman" w:hAnsi="Times New Roman" w:cs="Times New Roman"/>
                <w:b/>
                <w:bCs/>
                <w:color w:val="000000"/>
              </w:rPr>
              <w:t>English</w:t>
            </w:r>
          </w:p>
        </w:tc>
        <w:tc>
          <w:tcPr>
            <w:tcW w:w="2886" w:type="dxa"/>
            <w:shd w:val="clear" w:color="auto" w:fill="808080" w:themeFill="background1" w:themeFillShade="80"/>
            <w:vAlign w:val="center"/>
          </w:tcPr>
          <w:p w:rsidR="00B8024B" w:rsidRPr="009A066A" w:rsidRDefault="00B8024B" w:rsidP="00B8024B">
            <w:pPr>
              <w:jc w:val="center"/>
              <w:rPr>
                <w:rFonts w:ascii="Times New Roman" w:hAnsi="Times New Roman" w:cs="Times New Roman"/>
                <w:b/>
                <w:bCs/>
                <w:color w:val="000000"/>
              </w:rPr>
            </w:pPr>
            <w:r w:rsidRPr="009A066A">
              <w:rPr>
                <w:rFonts w:ascii="Times New Roman" w:hAnsi="Times New Roman" w:cs="Times New Roman"/>
                <w:b/>
                <w:bCs/>
                <w:color w:val="000000"/>
              </w:rPr>
              <w:t>French</w:t>
            </w:r>
          </w:p>
        </w:tc>
        <w:tc>
          <w:tcPr>
            <w:tcW w:w="2875" w:type="dxa"/>
            <w:shd w:val="clear" w:color="auto" w:fill="808080" w:themeFill="background1" w:themeFillShade="80"/>
          </w:tcPr>
          <w:p w:rsidR="00B8024B" w:rsidRPr="009A066A" w:rsidRDefault="00B8024B" w:rsidP="00B8024B">
            <w:pPr>
              <w:jc w:val="center"/>
              <w:rPr>
                <w:rFonts w:ascii="Times New Roman" w:hAnsi="Times New Roman" w:cs="Times New Roman"/>
                <w:b/>
                <w:bCs/>
                <w:color w:val="000000"/>
              </w:rPr>
            </w:pPr>
            <w:r w:rsidRPr="009A066A">
              <w:rPr>
                <w:rFonts w:ascii="Times New Roman" w:eastAsia="Times New Roman" w:hAnsi="Times New Roman" w:cs="Times New Roman"/>
                <w:b/>
                <w:bCs/>
                <w:lang w:eastAsia="en-CA"/>
              </w:rPr>
              <w:t>API Value included in subject dataset field</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w:t>
            </w:r>
          </w:p>
        </w:tc>
        <w:tc>
          <w:tcPr>
            <w:tcW w:w="2875" w:type="dxa"/>
          </w:tcPr>
          <w:p w:rsidR="00B8024B" w:rsidRPr="009A066A" w:rsidRDefault="00B8024B" w:rsidP="00B8024B">
            <w:pPr>
              <w:rPr>
                <w:rFonts w:ascii="Times New Roman" w:hAnsi="Times New Roman" w:cs="Times New Roman"/>
                <w:color w:val="000000"/>
              </w:rPr>
            </w:pP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AA</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Arts, Music, Literature</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Arts, musique, littérature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arts_music_literature</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AG</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Agriculture</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Agriculture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agriculture</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EC</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Economics and Industry</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Économie et industrie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economics_and_industry</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ET</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Education and Training</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Éducation et formation</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education_and_training</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FM</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Form descriptors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Format</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form_descriptors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GV</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Government and Politics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Gouvernement et vie politique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government_and_politics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HE</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Health and Safety</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Santé et sécurité</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health_and_safety</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HI</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History and Archaeology</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Histoire et archéologie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history_and_archaeology</w:t>
            </w:r>
          </w:p>
        </w:tc>
      </w:tr>
      <w:tr w:rsidR="00B8024B" w:rsidRPr="00886364" w:rsidTr="00D22250">
        <w:trPr>
          <w:trHeight w:val="462"/>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IN</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Information and Communications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Information et communication</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information_and_communications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LB</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Labour</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Travail et emploi</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labour</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LN</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Language and Linguistics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Langue et linguistique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language_and_linguistics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LW</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Law</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Droit</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law</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MI</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Military</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Histoire et science militaire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military</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NE</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Nature and Environment</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Nature et environnement</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nature_and_environment</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PE</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Persons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Personnes</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persons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PR</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Processes</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Liens et fonctions</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processes</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SO</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Society and Culture</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Société et culture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society_and_culture</w:t>
            </w:r>
          </w:p>
        </w:tc>
      </w:tr>
      <w:tr w:rsidR="00B8024B" w:rsidRPr="00886364" w:rsidTr="00D22250">
        <w:trPr>
          <w:trHeight w:val="231"/>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ST</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Science and Technology</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Sciences et technologie</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science_and_technology</w:t>
            </w:r>
          </w:p>
        </w:tc>
      </w:tr>
      <w:tr w:rsidR="00B8024B" w:rsidRPr="00886364" w:rsidTr="00D22250">
        <w:trPr>
          <w:trHeight w:val="246"/>
        </w:trPr>
        <w:tc>
          <w:tcPr>
            <w:tcW w:w="1028" w:type="dxa"/>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TR</w:t>
            </w:r>
          </w:p>
        </w:tc>
        <w:tc>
          <w:tcPr>
            <w:tcW w:w="2483"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Transport</w:t>
            </w:r>
          </w:p>
        </w:tc>
        <w:tc>
          <w:tcPr>
            <w:tcW w:w="2886"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Transport</w:t>
            </w:r>
          </w:p>
        </w:tc>
        <w:tc>
          <w:tcPr>
            <w:tcW w:w="2875" w:type="dxa"/>
            <w:vAlign w:val="bottom"/>
          </w:tcPr>
          <w:p w:rsidR="00B8024B" w:rsidRPr="009A066A" w:rsidRDefault="00B8024B" w:rsidP="00B8024B">
            <w:pPr>
              <w:rPr>
                <w:rFonts w:ascii="Times New Roman" w:hAnsi="Times New Roman" w:cs="Times New Roman"/>
                <w:color w:val="000000"/>
              </w:rPr>
            </w:pPr>
            <w:r w:rsidRPr="009A066A">
              <w:rPr>
                <w:rFonts w:ascii="Times New Roman" w:hAnsi="Times New Roman" w:cs="Times New Roman"/>
                <w:color w:val="000000"/>
              </w:rPr>
              <w:t>transport</w:t>
            </w:r>
          </w:p>
        </w:tc>
      </w:tr>
    </w:tbl>
    <w:p w:rsidR="009A066A" w:rsidRDefault="009A066A" w:rsidP="00935589">
      <w:pPr>
        <w:pStyle w:val="Heading2"/>
        <w:ind w:left="360"/>
      </w:pPr>
    </w:p>
    <w:p w:rsidR="009A066A" w:rsidRDefault="009A066A">
      <w:pPr>
        <w:rPr>
          <w:rFonts w:asciiTheme="majorHAnsi" w:eastAsiaTheme="majorEastAsia" w:hAnsiTheme="majorHAnsi" w:cstheme="majorBidi"/>
          <w:b/>
          <w:bCs/>
          <w:color w:val="4F81BD" w:themeColor="accent1"/>
          <w:sz w:val="26"/>
          <w:szCs w:val="26"/>
          <w:lang w:eastAsia="en-US"/>
        </w:rPr>
      </w:pPr>
      <w:r>
        <w:br w:type="page"/>
      </w:r>
    </w:p>
    <w:p w:rsidR="00B8024B" w:rsidRDefault="00935589" w:rsidP="00935589">
      <w:pPr>
        <w:pStyle w:val="Heading2"/>
        <w:ind w:left="360"/>
      </w:pPr>
      <w:bookmarkStart w:id="248" w:name="_Geographic_Region_Name"/>
      <w:bookmarkStart w:id="249" w:name="_1.6_Geographic_Region"/>
      <w:bookmarkStart w:id="250" w:name="_Toc449360069"/>
      <w:bookmarkStart w:id="251" w:name="_Toc466365276"/>
      <w:bookmarkEnd w:id="248"/>
      <w:bookmarkEnd w:id="249"/>
      <w:r>
        <w:lastRenderedPageBreak/>
        <w:t xml:space="preserve">1.6 </w:t>
      </w:r>
      <w:r w:rsidR="00B8024B">
        <w:t>Geographic Region Name</w:t>
      </w:r>
      <w:bookmarkEnd w:id="250"/>
      <w:bookmarkEnd w:id="251"/>
    </w:p>
    <w:p w:rsidR="00B8024B" w:rsidRDefault="00B8024B" w:rsidP="00B8024B">
      <w:pPr>
        <w:rPr>
          <w:rStyle w:val="Hyperlink"/>
        </w:rPr>
      </w:pPr>
      <w:proofErr w:type="gramStart"/>
      <w:r w:rsidRPr="00D22250">
        <w:rPr>
          <w:b/>
        </w:rPr>
        <w:t>Source :</w:t>
      </w:r>
      <w:proofErr w:type="gramEnd"/>
      <w:r w:rsidRPr="001F030B">
        <w:t xml:space="preserve"> </w:t>
      </w:r>
      <w:r w:rsidRPr="00935589">
        <w:t>Standard Geographical Classification (SGC) 2011</w:t>
      </w:r>
    </w:p>
    <w:p w:rsidR="00935589" w:rsidRPr="001F030B" w:rsidRDefault="00935589" w:rsidP="00B8024B">
      <w:pPr>
        <w:rPr>
          <w:b/>
          <w:bCs/>
        </w:rPr>
      </w:pPr>
      <w:r w:rsidRPr="00D22250">
        <w:rPr>
          <w:rStyle w:val="Hyperlink"/>
          <w:b/>
          <w:color w:val="auto"/>
          <w:u w:val="none"/>
        </w:rPr>
        <w:t>URL:</w:t>
      </w:r>
      <w:r w:rsidRPr="00D22250">
        <w:rPr>
          <w:rStyle w:val="Hyperlink"/>
          <w:color w:val="auto"/>
        </w:rPr>
        <w:t xml:space="preserve"> </w:t>
      </w:r>
      <w:r w:rsidR="00D22250" w:rsidRPr="00D22250">
        <w:rPr>
          <w:rStyle w:val="Hyperlink"/>
          <w:color w:val="auto"/>
        </w:rPr>
        <w:t xml:space="preserve"> </w:t>
      </w:r>
      <w:r w:rsidRPr="00935589">
        <w:rPr>
          <w:rStyle w:val="Hyperlink"/>
        </w:rPr>
        <w:t>http://www.statcan.gc.ca/eng/subjects/standard/sgc/2011/index</w:t>
      </w:r>
    </w:p>
    <w:p w:rsidR="00B8024B" w:rsidRDefault="00B8024B" w:rsidP="00B8024B">
      <w:pPr>
        <w:pStyle w:val="Body"/>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9"/>
        <w:gridCol w:w="3119"/>
        <w:gridCol w:w="2513"/>
      </w:tblGrid>
      <w:tr w:rsidR="00B8024B" w:rsidRPr="006E32CA" w:rsidTr="00935589">
        <w:trPr>
          <w:trHeight w:val="300"/>
          <w:tblHeader/>
        </w:trPr>
        <w:tc>
          <w:tcPr>
            <w:tcW w:w="3559" w:type="dxa"/>
            <w:shd w:val="clear" w:color="CCCCFF" w:fill="C0C0C0"/>
            <w:noWrap/>
            <w:hideMark/>
          </w:tcPr>
          <w:p w:rsidR="00B8024B" w:rsidRPr="006E32CA" w:rsidRDefault="00B8024B" w:rsidP="00B8024B">
            <w:pPr>
              <w:rPr>
                <w:b/>
                <w:bCs/>
                <w:sz w:val="20"/>
                <w:szCs w:val="20"/>
              </w:rPr>
            </w:pPr>
            <w:r w:rsidRPr="006E32CA">
              <w:rPr>
                <w:b/>
                <w:bCs/>
                <w:sz w:val="20"/>
                <w:szCs w:val="20"/>
              </w:rPr>
              <w:t>English</w:t>
            </w:r>
          </w:p>
        </w:tc>
        <w:tc>
          <w:tcPr>
            <w:tcW w:w="3119" w:type="dxa"/>
            <w:shd w:val="clear" w:color="CCCCFF" w:fill="C0C0C0"/>
            <w:noWrap/>
            <w:hideMark/>
          </w:tcPr>
          <w:p w:rsidR="00B8024B" w:rsidRPr="006E32CA" w:rsidRDefault="00B8024B" w:rsidP="00B8024B">
            <w:pPr>
              <w:rPr>
                <w:b/>
                <w:bCs/>
                <w:sz w:val="20"/>
                <w:szCs w:val="20"/>
              </w:rPr>
            </w:pPr>
            <w:r w:rsidRPr="006E32CA">
              <w:rPr>
                <w:b/>
                <w:bCs/>
                <w:sz w:val="20"/>
                <w:szCs w:val="20"/>
              </w:rPr>
              <w:t>French</w:t>
            </w:r>
          </w:p>
        </w:tc>
        <w:tc>
          <w:tcPr>
            <w:tcW w:w="2513" w:type="dxa"/>
            <w:shd w:val="clear" w:color="CCCCFF" w:fill="C0C0C0"/>
            <w:noWrap/>
            <w:hideMark/>
          </w:tcPr>
          <w:p w:rsidR="00B8024B" w:rsidRPr="006E32CA" w:rsidRDefault="00B8024B" w:rsidP="00B8024B">
            <w:pPr>
              <w:rPr>
                <w:b/>
                <w:bCs/>
                <w:sz w:val="20"/>
                <w:szCs w:val="20"/>
              </w:rPr>
            </w:pPr>
            <w:r>
              <w:rPr>
                <w:b/>
                <w:bCs/>
                <w:sz w:val="20"/>
                <w:szCs w:val="20"/>
              </w:rPr>
              <w:t>API value included in geographic_region dataset field</w:t>
            </w:r>
          </w:p>
        </w:tc>
      </w:tr>
      <w:tr w:rsidR="00B8024B" w:rsidRPr="006E32CA" w:rsidTr="00935589">
        <w:trPr>
          <w:trHeight w:val="315"/>
          <w:tblHeader/>
        </w:trPr>
        <w:tc>
          <w:tcPr>
            <w:tcW w:w="3559" w:type="dxa"/>
            <w:shd w:val="clear" w:color="FFFFCC" w:fill="FFFFFF"/>
            <w:noWrap/>
          </w:tcPr>
          <w:p w:rsidR="00B8024B" w:rsidRPr="006E32CA" w:rsidRDefault="00B8024B" w:rsidP="00B8024B">
            <w:pPr>
              <w:rPr>
                <w:sz w:val="20"/>
                <w:szCs w:val="20"/>
              </w:rPr>
            </w:pPr>
            <w:r>
              <w:rPr>
                <w:sz w:val="20"/>
                <w:szCs w:val="20"/>
              </w:rPr>
              <w:t>--</w:t>
            </w:r>
          </w:p>
        </w:tc>
        <w:tc>
          <w:tcPr>
            <w:tcW w:w="3119" w:type="dxa"/>
            <w:shd w:val="clear" w:color="FFFFCC" w:fill="FFFFFF"/>
            <w:noWrap/>
          </w:tcPr>
          <w:p w:rsidR="00B8024B" w:rsidRPr="006E32CA" w:rsidRDefault="00B8024B" w:rsidP="00B8024B">
            <w:pPr>
              <w:rPr>
                <w:sz w:val="20"/>
                <w:szCs w:val="20"/>
              </w:rPr>
            </w:pPr>
            <w:r>
              <w:rPr>
                <w:sz w:val="20"/>
                <w:szCs w:val="20"/>
              </w:rPr>
              <w:t>--</w:t>
            </w:r>
          </w:p>
        </w:tc>
        <w:tc>
          <w:tcPr>
            <w:tcW w:w="2513" w:type="dxa"/>
            <w:shd w:val="clear" w:color="FFFFCC" w:fill="FFFFFF"/>
            <w:noWrap/>
          </w:tcPr>
          <w:p w:rsidR="00B8024B" w:rsidRPr="006E32CA" w:rsidRDefault="00B8024B" w:rsidP="00B8024B">
            <w:pPr>
              <w:rPr>
                <w:b/>
                <w:bCs/>
                <w:sz w:val="20"/>
                <w:szCs w:val="20"/>
              </w:rPr>
            </w:pPr>
            <w:r>
              <w:rPr>
                <w:b/>
                <w:bCs/>
                <w:sz w:val="20"/>
                <w:szCs w:val="20"/>
              </w:rPr>
              <w:t>--</w:t>
            </w:r>
          </w:p>
        </w:tc>
      </w:tr>
      <w:tr w:rsidR="00B8024B" w:rsidRPr="006E32CA" w:rsidTr="00935589">
        <w:trPr>
          <w:trHeight w:val="315"/>
          <w:tblHeader/>
        </w:trPr>
        <w:tc>
          <w:tcPr>
            <w:tcW w:w="3559" w:type="dxa"/>
            <w:shd w:val="clear" w:color="FFFFCC" w:fill="FFFFFF"/>
            <w:noWrap/>
            <w:hideMark/>
          </w:tcPr>
          <w:p w:rsidR="00B8024B" w:rsidRPr="006E32CA" w:rsidRDefault="00B8024B" w:rsidP="00B8024B">
            <w:pPr>
              <w:rPr>
                <w:sz w:val="20"/>
                <w:szCs w:val="20"/>
              </w:rPr>
            </w:pPr>
            <w:r w:rsidRPr="006E32CA">
              <w:rPr>
                <w:sz w:val="20"/>
                <w:szCs w:val="20"/>
              </w:rPr>
              <w:t>Canada</w:t>
            </w:r>
          </w:p>
        </w:tc>
        <w:tc>
          <w:tcPr>
            <w:tcW w:w="3119" w:type="dxa"/>
            <w:shd w:val="clear" w:color="FFFFCC" w:fill="FFFFFF"/>
            <w:noWrap/>
            <w:hideMark/>
          </w:tcPr>
          <w:p w:rsidR="00B8024B" w:rsidRPr="006E32CA" w:rsidRDefault="00B8024B" w:rsidP="00B8024B">
            <w:pPr>
              <w:rPr>
                <w:sz w:val="20"/>
                <w:szCs w:val="20"/>
              </w:rPr>
            </w:pPr>
            <w:r w:rsidRPr="006E32CA">
              <w:rPr>
                <w:sz w:val="20"/>
                <w:szCs w:val="20"/>
              </w:rPr>
              <w:t>Canada</w:t>
            </w:r>
          </w:p>
        </w:tc>
        <w:tc>
          <w:tcPr>
            <w:tcW w:w="2513" w:type="dxa"/>
            <w:shd w:val="clear" w:color="FFFFCC" w:fill="FFFFFF"/>
            <w:noWrap/>
            <w:hideMark/>
          </w:tcPr>
          <w:p w:rsidR="00B8024B" w:rsidRPr="006E32CA" w:rsidRDefault="00B8024B" w:rsidP="00B8024B">
            <w:pPr>
              <w:rPr>
                <w:b/>
                <w:bCs/>
                <w:sz w:val="20"/>
                <w:szCs w:val="20"/>
              </w:rPr>
            </w:pPr>
            <w:r w:rsidRPr="006E32CA">
              <w:rPr>
                <w:b/>
                <w:bCs/>
                <w:sz w:val="20"/>
                <w:szCs w:val="20"/>
              </w:rPr>
              <w:t> </w:t>
            </w:r>
          </w:p>
        </w:tc>
      </w:tr>
      <w:tr w:rsidR="00B8024B" w:rsidRPr="006E32CA" w:rsidTr="00935589">
        <w:trPr>
          <w:trHeight w:val="300"/>
          <w:tblHeader/>
        </w:trPr>
        <w:tc>
          <w:tcPr>
            <w:tcW w:w="3559" w:type="dxa"/>
            <w:shd w:val="clear" w:color="CCCCFF" w:fill="99CCFF"/>
            <w:noWrap/>
            <w:hideMark/>
          </w:tcPr>
          <w:p w:rsidR="00B8024B" w:rsidRPr="006E32CA" w:rsidRDefault="00B8024B" w:rsidP="00B8024B">
            <w:pPr>
              <w:rPr>
                <w:b/>
                <w:bCs/>
                <w:sz w:val="20"/>
                <w:szCs w:val="20"/>
              </w:rPr>
            </w:pPr>
            <w:r w:rsidRPr="006E32CA">
              <w:rPr>
                <w:b/>
                <w:bCs/>
                <w:sz w:val="20"/>
                <w:szCs w:val="20"/>
              </w:rPr>
              <w:t>Atlantic</w:t>
            </w:r>
          </w:p>
        </w:tc>
        <w:tc>
          <w:tcPr>
            <w:tcW w:w="3119" w:type="dxa"/>
            <w:shd w:val="clear" w:color="CCCCFF" w:fill="99CCFF"/>
            <w:noWrap/>
            <w:hideMark/>
          </w:tcPr>
          <w:p w:rsidR="00B8024B" w:rsidRPr="006E32CA" w:rsidRDefault="00B8024B" w:rsidP="00B8024B">
            <w:pPr>
              <w:rPr>
                <w:b/>
                <w:bCs/>
                <w:sz w:val="20"/>
                <w:szCs w:val="20"/>
              </w:rPr>
            </w:pPr>
            <w:r w:rsidRPr="006E32CA">
              <w:rPr>
                <w:b/>
                <w:bCs/>
                <w:sz w:val="20"/>
                <w:szCs w:val="20"/>
              </w:rPr>
              <w:t>Atlantique</w:t>
            </w:r>
          </w:p>
        </w:tc>
        <w:tc>
          <w:tcPr>
            <w:tcW w:w="2513" w:type="dxa"/>
            <w:shd w:val="clear" w:color="CCCCFF" w:fill="99CCFF"/>
            <w:noWrap/>
            <w:hideMark/>
          </w:tcPr>
          <w:p w:rsidR="00B8024B" w:rsidRPr="006E32CA" w:rsidRDefault="00B8024B" w:rsidP="00B8024B">
            <w:pPr>
              <w:rPr>
                <w:b/>
                <w:bCs/>
                <w:sz w:val="20"/>
                <w:szCs w:val="20"/>
              </w:rPr>
            </w:pPr>
            <w:r w:rsidRPr="006E32CA">
              <w:rPr>
                <w:b/>
                <w:bCs/>
                <w:sz w:val="20"/>
                <w:szCs w:val="20"/>
              </w:rPr>
              <w:t>1</w:t>
            </w:r>
          </w:p>
        </w:tc>
      </w:tr>
      <w:tr w:rsidR="00B8024B" w:rsidRPr="006E32CA" w:rsidTr="00935589">
        <w:trPr>
          <w:trHeight w:val="300"/>
          <w:tblHeader/>
        </w:trPr>
        <w:tc>
          <w:tcPr>
            <w:tcW w:w="3559" w:type="dxa"/>
            <w:shd w:val="clear" w:color="CCCCFF" w:fill="C0C0C0"/>
            <w:noWrap/>
            <w:hideMark/>
          </w:tcPr>
          <w:p w:rsidR="00B8024B" w:rsidRPr="006E32CA" w:rsidRDefault="008902C4" w:rsidP="00B8024B">
            <w:pPr>
              <w:rPr>
                <w:b/>
                <w:bCs/>
                <w:color w:val="0000FF"/>
                <w:sz w:val="20"/>
                <w:szCs w:val="20"/>
                <w:u w:val="single"/>
              </w:rPr>
            </w:pPr>
            <w:hyperlink r:id="rId129" w:history="1">
              <w:r w:rsidR="00B8024B" w:rsidRPr="006E32CA">
                <w:rPr>
                  <w:b/>
                  <w:bCs/>
                  <w:color w:val="0000FF"/>
                  <w:sz w:val="20"/>
                  <w:szCs w:val="20"/>
                  <w:u w:val="single"/>
                </w:rPr>
                <w:t>Newfoundland and Labrador</w:t>
              </w:r>
            </w:hyperlink>
          </w:p>
        </w:tc>
        <w:tc>
          <w:tcPr>
            <w:tcW w:w="3119" w:type="dxa"/>
            <w:shd w:val="clear" w:color="CCCCFF" w:fill="C0C0C0"/>
            <w:noWrap/>
            <w:hideMark/>
          </w:tcPr>
          <w:p w:rsidR="00B8024B" w:rsidRPr="006E32CA" w:rsidRDefault="008902C4" w:rsidP="00B8024B">
            <w:pPr>
              <w:rPr>
                <w:b/>
                <w:bCs/>
                <w:color w:val="0000FF"/>
                <w:sz w:val="20"/>
                <w:szCs w:val="20"/>
                <w:u w:val="single"/>
              </w:rPr>
            </w:pPr>
            <w:hyperlink r:id="rId130" w:history="1">
              <w:r w:rsidR="00B8024B" w:rsidRPr="006E32CA">
                <w:rPr>
                  <w:b/>
                  <w:bCs/>
                  <w:color w:val="0000FF"/>
                  <w:sz w:val="20"/>
                  <w:szCs w:val="20"/>
                  <w:u w:val="single"/>
                </w:rPr>
                <w:t>Terre-Neuve-et-Labrador</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10</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31" w:history="1">
              <w:r w:rsidR="00B8024B" w:rsidRPr="006E32CA">
                <w:rPr>
                  <w:color w:val="0000FF"/>
                  <w:sz w:val="20"/>
                  <w:szCs w:val="20"/>
                  <w:u w:val="single"/>
                </w:rPr>
                <w:t>Division No. 1</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32" w:history="1">
              <w:r w:rsidR="00B8024B" w:rsidRPr="006E32CA">
                <w:rPr>
                  <w:color w:val="0000FF"/>
                  <w:sz w:val="20"/>
                  <w:szCs w:val="20"/>
                  <w:u w:val="single"/>
                </w:rPr>
                <w:t>Division No. 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1001</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33" w:history="1">
              <w:r w:rsidR="00B8024B" w:rsidRPr="006E32CA">
                <w:rPr>
                  <w:color w:val="0000FF"/>
                  <w:sz w:val="20"/>
                  <w:szCs w:val="20"/>
                  <w:u w:val="single"/>
                </w:rPr>
                <w:t>Division No. 2</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34" w:history="1">
              <w:r w:rsidR="00B8024B" w:rsidRPr="006E32CA">
                <w:rPr>
                  <w:color w:val="0000FF"/>
                  <w:sz w:val="20"/>
                  <w:szCs w:val="20"/>
                  <w:u w:val="single"/>
                </w:rPr>
                <w:t>Division No. 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1002</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35" w:history="1">
              <w:r w:rsidR="00B8024B" w:rsidRPr="006E32CA">
                <w:rPr>
                  <w:color w:val="0000FF"/>
                  <w:sz w:val="20"/>
                  <w:szCs w:val="20"/>
                  <w:u w:val="single"/>
                </w:rPr>
                <w:t>Division No. 3</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36" w:history="1">
              <w:r w:rsidR="00B8024B" w:rsidRPr="006E32CA">
                <w:rPr>
                  <w:color w:val="0000FF"/>
                  <w:sz w:val="20"/>
                  <w:szCs w:val="20"/>
                  <w:u w:val="single"/>
                </w:rPr>
                <w:t>Division No. 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1003</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37" w:history="1">
              <w:r w:rsidR="00B8024B" w:rsidRPr="006E32CA">
                <w:rPr>
                  <w:color w:val="0000FF"/>
                  <w:sz w:val="20"/>
                  <w:szCs w:val="20"/>
                  <w:u w:val="single"/>
                </w:rPr>
                <w:t>Division No. 4</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38" w:history="1">
              <w:r w:rsidR="00B8024B" w:rsidRPr="006E32CA">
                <w:rPr>
                  <w:color w:val="0000FF"/>
                  <w:sz w:val="20"/>
                  <w:szCs w:val="20"/>
                  <w:u w:val="single"/>
                </w:rPr>
                <w:t>Division No. 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1004</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39" w:history="1">
              <w:r w:rsidR="00B8024B" w:rsidRPr="006E32CA">
                <w:rPr>
                  <w:color w:val="0000FF"/>
                  <w:sz w:val="20"/>
                  <w:szCs w:val="20"/>
                  <w:u w:val="single"/>
                </w:rPr>
                <w:t>Division No. 5</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40" w:history="1">
              <w:r w:rsidR="00B8024B" w:rsidRPr="006E32CA">
                <w:rPr>
                  <w:color w:val="0000FF"/>
                  <w:sz w:val="20"/>
                  <w:szCs w:val="20"/>
                  <w:u w:val="single"/>
                </w:rPr>
                <w:t>Division No. 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1005</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41" w:history="1">
              <w:r w:rsidR="00B8024B" w:rsidRPr="006E32CA">
                <w:rPr>
                  <w:color w:val="0000FF"/>
                  <w:sz w:val="20"/>
                  <w:szCs w:val="20"/>
                  <w:u w:val="single"/>
                </w:rPr>
                <w:t>Division No. 6</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42" w:history="1">
              <w:r w:rsidR="00B8024B" w:rsidRPr="006E32CA">
                <w:rPr>
                  <w:color w:val="0000FF"/>
                  <w:sz w:val="20"/>
                  <w:szCs w:val="20"/>
                  <w:u w:val="single"/>
                </w:rPr>
                <w:t>Division No. 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1006</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43" w:history="1">
              <w:r w:rsidR="00B8024B" w:rsidRPr="006E32CA">
                <w:rPr>
                  <w:color w:val="0000FF"/>
                  <w:sz w:val="20"/>
                  <w:szCs w:val="20"/>
                  <w:u w:val="single"/>
                </w:rPr>
                <w:t>Division No. 7</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44" w:history="1">
              <w:r w:rsidR="00B8024B" w:rsidRPr="006E32CA">
                <w:rPr>
                  <w:color w:val="0000FF"/>
                  <w:sz w:val="20"/>
                  <w:szCs w:val="20"/>
                  <w:u w:val="single"/>
                </w:rPr>
                <w:t>Division No. 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1007</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45" w:history="1">
              <w:r w:rsidR="00B8024B" w:rsidRPr="006E32CA">
                <w:rPr>
                  <w:color w:val="0000FF"/>
                  <w:sz w:val="20"/>
                  <w:szCs w:val="20"/>
                  <w:u w:val="single"/>
                </w:rPr>
                <w:t>Division No. 8</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46" w:history="1">
              <w:r w:rsidR="00B8024B" w:rsidRPr="006E32CA">
                <w:rPr>
                  <w:color w:val="0000FF"/>
                  <w:sz w:val="20"/>
                  <w:szCs w:val="20"/>
                  <w:u w:val="single"/>
                </w:rPr>
                <w:t>Division No. 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1008</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47" w:history="1">
              <w:r w:rsidR="00B8024B" w:rsidRPr="006E32CA">
                <w:rPr>
                  <w:color w:val="0000FF"/>
                  <w:sz w:val="20"/>
                  <w:szCs w:val="20"/>
                  <w:u w:val="single"/>
                </w:rPr>
                <w:t>Division No. 9</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48" w:history="1">
              <w:r w:rsidR="00B8024B" w:rsidRPr="006E32CA">
                <w:rPr>
                  <w:color w:val="0000FF"/>
                  <w:sz w:val="20"/>
                  <w:szCs w:val="20"/>
                  <w:u w:val="single"/>
                </w:rPr>
                <w:t>Division No. 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1009</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49" w:history="1">
              <w:r w:rsidR="00B8024B" w:rsidRPr="006E32CA">
                <w:rPr>
                  <w:color w:val="0000FF"/>
                  <w:sz w:val="20"/>
                  <w:szCs w:val="20"/>
                  <w:u w:val="single"/>
                </w:rPr>
                <w:t>Division No. 10</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50" w:history="1">
              <w:r w:rsidR="00B8024B" w:rsidRPr="006E32CA">
                <w:rPr>
                  <w:color w:val="0000FF"/>
                  <w:sz w:val="20"/>
                  <w:szCs w:val="20"/>
                  <w:u w:val="single"/>
                </w:rPr>
                <w:t>Division No. 10</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1010</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151" w:history="1">
              <w:r w:rsidR="00B8024B" w:rsidRPr="006E32CA">
                <w:rPr>
                  <w:color w:val="0000FF"/>
                  <w:sz w:val="20"/>
                  <w:szCs w:val="20"/>
                  <w:u w:val="single"/>
                </w:rPr>
                <w:t>Division No. 11</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52" w:history="1">
              <w:r w:rsidR="00B8024B" w:rsidRPr="006E32CA">
                <w:rPr>
                  <w:color w:val="0000FF"/>
                  <w:sz w:val="20"/>
                  <w:szCs w:val="20"/>
                  <w:u w:val="single"/>
                </w:rPr>
                <w:t>Division No. 11</w:t>
              </w:r>
            </w:hyperlink>
          </w:p>
        </w:tc>
        <w:tc>
          <w:tcPr>
            <w:tcW w:w="2513" w:type="dxa"/>
            <w:shd w:val="clear" w:color="FFFFCC" w:fill="FFFFFF"/>
            <w:noWrap/>
            <w:hideMark/>
          </w:tcPr>
          <w:p w:rsidR="00B8024B" w:rsidRPr="006E32CA" w:rsidRDefault="00B8024B" w:rsidP="00B8024B">
            <w:pPr>
              <w:rPr>
                <w:sz w:val="20"/>
                <w:szCs w:val="20"/>
              </w:rPr>
            </w:pPr>
            <w:r w:rsidRPr="006E32CA">
              <w:rPr>
                <w:sz w:val="20"/>
                <w:szCs w:val="20"/>
              </w:rPr>
              <w:t>1011</w:t>
            </w:r>
          </w:p>
        </w:tc>
      </w:tr>
      <w:tr w:rsidR="00B8024B" w:rsidRPr="006E32CA" w:rsidTr="00935589">
        <w:trPr>
          <w:trHeight w:val="300"/>
          <w:tblHeader/>
        </w:trPr>
        <w:tc>
          <w:tcPr>
            <w:tcW w:w="3559" w:type="dxa"/>
            <w:shd w:val="clear" w:color="CCCCFF" w:fill="C0C0C0"/>
            <w:noWrap/>
            <w:hideMark/>
          </w:tcPr>
          <w:p w:rsidR="00B8024B" w:rsidRPr="006E32CA" w:rsidRDefault="008902C4" w:rsidP="00B8024B">
            <w:pPr>
              <w:rPr>
                <w:b/>
                <w:bCs/>
                <w:color w:val="0000FF"/>
                <w:sz w:val="20"/>
                <w:szCs w:val="20"/>
                <w:u w:val="single"/>
              </w:rPr>
            </w:pPr>
            <w:hyperlink r:id="rId153" w:history="1">
              <w:r w:rsidR="00B8024B" w:rsidRPr="006E32CA">
                <w:rPr>
                  <w:b/>
                  <w:bCs/>
                  <w:color w:val="0000FF"/>
                  <w:sz w:val="20"/>
                  <w:szCs w:val="20"/>
                  <w:u w:val="single"/>
                </w:rPr>
                <w:t>Prince Edward Island</w:t>
              </w:r>
            </w:hyperlink>
          </w:p>
        </w:tc>
        <w:tc>
          <w:tcPr>
            <w:tcW w:w="3119" w:type="dxa"/>
            <w:shd w:val="clear" w:color="CCCCFF" w:fill="C0C0C0"/>
            <w:noWrap/>
            <w:hideMark/>
          </w:tcPr>
          <w:p w:rsidR="00B8024B" w:rsidRPr="006E32CA" w:rsidRDefault="008902C4" w:rsidP="00B8024B">
            <w:pPr>
              <w:rPr>
                <w:b/>
                <w:bCs/>
                <w:color w:val="0000FF"/>
                <w:sz w:val="20"/>
                <w:szCs w:val="20"/>
                <w:u w:val="single"/>
              </w:rPr>
            </w:pPr>
            <w:hyperlink r:id="rId154" w:history="1">
              <w:r w:rsidR="00B8024B" w:rsidRPr="006E32CA">
                <w:rPr>
                  <w:b/>
                  <w:bCs/>
                  <w:color w:val="0000FF"/>
                  <w:sz w:val="20"/>
                  <w:szCs w:val="20"/>
                  <w:u w:val="single"/>
                </w:rPr>
                <w:t>Île-du-Prince-Édouard</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11</w:t>
            </w:r>
          </w:p>
        </w:tc>
      </w:tr>
      <w:tr w:rsidR="00B8024B" w:rsidRPr="006E32CA" w:rsidTr="00935589">
        <w:trPr>
          <w:trHeight w:val="300"/>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Kings</w:t>
            </w:r>
          </w:p>
        </w:tc>
        <w:tc>
          <w:tcPr>
            <w:tcW w:w="3119" w:type="dxa"/>
            <w:shd w:val="clear" w:color="auto" w:fill="auto"/>
            <w:noWrap/>
            <w:hideMark/>
          </w:tcPr>
          <w:p w:rsidR="00B8024B" w:rsidRPr="006E32CA" w:rsidRDefault="00B8024B" w:rsidP="00B8024B">
            <w:pPr>
              <w:rPr>
                <w:sz w:val="20"/>
                <w:szCs w:val="20"/>
              </w:rPr>
            </w:pPr>
            <w:r w:rsidRPr="006E32CA">
              <w:rPr>
                <w:sz w:val="20"/>
                <w:szCs w:val="20"/>
              </w:rPr>
              <w:t>Kings</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1101</w:t>
            </w:r>
          </w:p>
        </w:tc>
      </w:tr>
      <w:tr w:rsidR="00B8024B" w:rsidRPr="006E32CA" w:rsidTr="00935589">
        <w:trPr>
          <w:trHeight w:val="300"/>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Queens</w:t>
            </w:r>
          </w:p>
        </w:tc>
        <w:tc>
          <w:tcPr>
            <w:tcW w:w="3119" w:type="dxa"/>
            <w:shd w:val="clear" w:color="auto" w:fill="auto"/>
            <w:noWrap/>
            <w:hideMark/>
          </w:tcPr>
          <w:p w:rsidR="00B8024B" w:rsidRPr="006E32CA" w:rsidRDefault="00B8024B" w:rsidP="00B8024B">
            <w:pPr>
              <w:rPr>
                <w:sz w:val="20"/>
                <w:szCs w:val="20"/>
              </w:rPr>
            </w:pPr>
            <w:r w:rsidRPr="006E32CA">
              <w:rPr>
                <w:sz w:val="20"/>
                <w:szCs w:val="20"/>
              </w:rPr>
              <w:t>Queens</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1102</w:t>
            </w:r>
          </w:p>
        </w:tc>
      </w:tr>
      <w:tr w:rsidR="00B8024B" w:rsidRPr="006E32CA" w:rsidTr="00935589">
        <w:trPr>
          <w:trHeight w:val="300"/>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Prince</w:t>
            </w:r>
          </w:p>
        </w:tc>
        <w:tc>
          <w:tcPr>
            <w:tcW w:w="3119" w:type="dxa"/>
            <w:shd w:val="clear" w:color="auto" w:fill="auto"/>
            <w:noWrap/>
            <w:hideMark/>
          </w:tcPr>
          <w:p w:rsidR="00B8024B" w:rsidRPr="006E32CA" w:rsidRDefault="00B8024B" w:rsidP="00B8024B">
            <w:pPr>
              <w:rPr>
                <w:sz w:val="20"/>
                <w:szCs w:val="20"/>
              </w:rPr>
            </w:pPr>
            <w:r w:rsidRPr="006E32CA">
              <w:rPr>
                <w:sz w:val="20"/>
                <w:szCs w:val="20"/>
              </w:rPr>
              <w:t>Prince</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1103</w:t>
            </w:r>
          </w:p>
        </w:tc>
      </w:tr>
      <w:tr w:rsidR="00B8024B" w:rsidRPr="006E32CA" w:rsidTr="00935589">
        <w:trPr>
          <w:trHeight w:val="300"/>
          <w:tblHeader/>
        </w:trPr>
        <w:tc>
          <w:tcPr>
            <w:tcW w:w="3559" w:type="dxa"/>
            <w:shd w:val="clear" w:color="CCCCFF" w:fill="C0C0C0"/>
            <w:noWrap/>
            <w:hideMark/>
          </w:tcPr>
          <w:p w:rsidR="00B8024B" w:rsidRPr="006E32CA" w:rsidRDefault="008902C4" w:rsidP="00B8024B">
            <w:pPr>
              <w:rPr>
                <w:b/>
                <w:bCs/>
                <w:color w:val="0000FF"/>
                <w:sz w:val="20"/>
                <w:szCs w:val="20"/>
                <w:u w:val="single"/>
              </w:rPr>
            </w:pPr>
            <w:hyperlink r:id="rId155" w:history="1">
              <w:r w:rsidR="00B8024B" w:rsidRPr="006E32CA">
                <w:rPr>
                  <w:b/>
                  <w:bCs/>
                  <w:color w:val="0000FF"/>
                  <w:sz w:val="20"/>
                  <w:szCs w:val="20"/>
                  <w:u w:val="single"/>
                </w:rPr>
                <w:t>Nova Scotia</w:t>
              </w:r>
            </w:hyperlink>
          </w:p>
        </w:tc>
        <w:tc>
          <w:tcPr>
            <w:tcW w:w="3119" w:type="dxa"/>
            <w:shd w:val="clear" w:color="CCCCFF" w:fill="C0C0C0"/>
            <w:noWrap/>
            <w:hideMark/>
          </w:tcPr>
          <w:p w:rsidR="00B8024B" w:rsidRPr="006E32CA" w:rsidRDefault="008902C4" w:rsidP="00B8024B">
            <w:pPr>
              <w:rPr>
                <w:b/>
                <w:bCs/>
                <w:color w:val="0000FF"/>
                <w:sz w:val="20"/>
                <w:szCs w:val="20"/>
                <w:u w:val="single"/>
              </w:rPr>
            </w:pPr>
            <w:hyperlink r:id="rId156" w:history="1">
              <w:r w:rsidR="00B8024B" w:rsidRPr="006E32CA">
                <w:rPr>
                  <w:b/>
                  <w:bCs/>
                  <w:color w:val="0000FF"/>
                  <w:sz w:val="20"/>
                  <w:szCs w:val="20"/>
                  <w:u w:val="single"/>
                </w:rPr>
                <w:t>Nouvelle-Écosse</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12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Shelburne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Shelburne</w:t>
            </w:r>
          </w:p>
        </w:tc>
        <w:tc>
          <w:tcPr>
            <w:tcW w:w="2513" w:type="dxa"/>
            <w:shd w:val="clear" w:color="auto" w:fill="auto"/>
            <w:noWrap/>
            <w:hideMark/>
          </w:tcPr>
          <w:p w:rsidR="00B8024B" w:rsidRPr="006E32CA" w:rsidRDefault="00B8024B" w:rsidP="00B8024B">
            <w:pPr>
              <w:rPr>
                <w:sz w:val="20"/>
                <w:szCs w:val="20"/>
              </w:rPr>
            </w:pPr>
            <w:r w:rsidRPr="006E32CA">
              <w:rPr>
                <w:sz w:val="20"/>
                <w:szCs w:val="20"/>
              </w:rPr>
              <w:t>1201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Yarmouth</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Yarmouth</w:t>
            </w:r>
          </w:p>
        </w:tc>
        <w:tc>
          <w:tcPr>
            <w:tcW w:w="2513" w:type="dxa"/>
            <w:shd w:val="clear" w:color="auto" w:fill="auto"/>
            <w:noWrap/>
            <w:hideMark/>
          </w:tcPr>
          <w:p w:rsidR="00B8024B" w:rsidRPr="006E32CA" w:rsidRDefault="00B8024B" w:rsidP="00B8024B">
            <w:pPr>
              <w:rPr>
                <w:sz w:val="20"/>
                <w:szCs w:val="20"/>
              </w:rPr>
            </w:pPr>
            <w:r w:rsidRPr="006E32CA">
              <w:rPr>
                <w:sz w:val="20"/>
                <w:szCs w:val="20"/>
              </w:rPr>
              <w:t>1202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Digby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Digby</w:t>
            </w:r>
          </w:p>
        </w:tc>
        <w:tc>
          <w:tcPr>
            <w:tcW w:w="2513" w:type="dxa"/>
            <w:shd w:val="clear" w:color="auto" w:fill="auto"/>
            <w:noWrap/>
            <w:hideMark/>
          </w:tcPr>
          <w:p w:rsidR="00B8024B" w:rsidRPr="006E32CA" w:rsidRDefault="00B8024B" w:rsidP="00B8024B">
            <w:pPr>
              <w:rPr>
                <w:sz w:val="20"/>
                <w:szCs w:val="20"/>
              </w:rPr>
            </w:pPr>
            <w:r w:rsidRPr="006E32CA">
              <w:rPr>
                <w:sz w:val="20"/>
                <w:szCs w:val="20"/>
              </w:rPr>
              <w:t>1203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Queens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Queens</w:t>
            </w:r>
          </w:p>
        </w:tc>
        <w:tc>
          <w:tcPr>
            <w:tcW w:w="2513" w:type="dxa"/>
            <w:shd w:val="clear" w:color="auto" w:fill="auto"/>
            <w:noWrap/>
            <w:hideMark/>
          </w:tcPr>
          <w:p w:rsidR="00B8024B" w:rsidRPr="006E32CA" w:rsidRDefault="00B8024B" w:rsidP="00B8024B">
            <w:pPr>
              <w:rPr>
                <w:sz w:val="20"/>
                <w:szCs w:val="20"/>
              </w:rPr>
            </w:pPr>
            <w:r w:rsidRPr="006E32CA">
              <w:rPr>
                <w:sz w:val="20"/>
                <w:szCs w:val="20"/>
              </w:rPr>
              <w:t>1204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Annapolis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Annapolis</w:t>
            </w:r>
          </w:p>
        </w:tc>
        <w:tc>
          <w:tcPr>
            <w:tcW w:w="2513" w:type="dxa"/>
            <w:shd w:val="clear" w:color="auto" w:fill="auto"/>
            <w:noWrap/>
            <w:hideMark/>
          </w:tcPr>
          <w:p w:rsidR="00B8024B" w:rsidRPr="006E32CA" w:rsidRDefault="00B8024B" w:rsidP="00B8024B">
            <w:pPr>
              <w:rPr>
                <w:sz w:val="20"/>
                <w:szCs w:val="20"/>
              </w:rPr>
            </w:pPr>
            <w:r w:rsidRPr="006E32CA">
              <w:rPr>
                <w:sz w:val="20"/>
                <w:szCs w:val="20"/>
              </w:rPr>
              <w:t>1205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Lunenburg</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Lunenburg</w:t>
            </w:r>
          </w:p>
        </w:tc>
        <w:tc>
          <w:tcPr>
            <w:tcW w:w="2513" w:type="dxa"/>
            <w:shd w:val="clear" w:color="auto" w:fill="auto"/>
            <w:noWrap/>
            <w:hideMark/>
          </w:tcPr>
          <w:p w:rsidR="00B8024B" w:rsidRPr="006E32CA" w:rsidRDefault="00B8024B" w:rsidP="00B8024B">
            <w:pPr>
              <w:rPr>
                <w:sz w:val="20"/>
                <w:szCs w:val="20"/>
              </w:rPr>
            </w:pPr>
            <w:r w:rsidRPr="006E32CA">
              <w:rPr>
                <w:sz w:val="20"/>
                <w:szCs w:val="20"/>
              </w:rPr>
              <w:t>1206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Kings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Kings</w:t>
            </w:r>
          </w:p>
        </w:tc>
        <w:tc>
          <w:tcPr>
            <w:tcW w:w="2513" w:type="dxa"/>
            <w:shd w:val="clear" w:color="auto" w:fill="auto"/>
            <w:noWrap/>
            <w:hideMark/>
          </w:tcPr>
          <w:p w:rsidR="00B8024B" w:rsidRPr="006E32CA" w:rsidRDefault="00B8024B" w:rsidP="00B8024B">
            <w:pPr>
              <w:rPr>
                <w:sz w:val="20"/>
                <w:szCs w:val="20"/>
              </w:rPr>
            </w:pPr>
            <w:r w:rsidRPr="006E32CA">
              <w:rPr>
                <w:sz w:val="20"/>
                <w:szCs w:val="20"/>
              </w:rPr>
              <w:t>1207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Hants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Hants</w:t>
            </w:r>
          </w:p>
        </w:tc>
        <w:tc>
          <w:tcPr>
            <w:tcW w:w="2513" w:type="dxa"/>
            <w:shd w:val="clear" w:color="auto" w:fill="auto"/>
            <w:noWrap/>
            <w:hideMark/>
          </w:tcPr>
          <w:p w:rsidR="00B8024B" w:rsidRPr="006E32CA" w:rsidRDefault="00B8024B" w:rsidP="00B8024B">
            <w:pPr>
              <w:rPr>
                <w:sz w:val="20"/>
                <w:szCs w:val="20"/>
              </w:rPr>
            </w:pPr>
            <w:r w:rsidRPr="006E32CA">
              <w:rPr>
                <w:sz w:val="20"/>
                <w:szCs w:val="20"/>
              </w:rPr>
              <w:t>1208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Halifax</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Halifax</w:t>
            </w:r>
          </w:p>
        </w:tc>
        <w:tc>
          <w:tcPr>
            <w:tcW w:w="2513" w:type="dxa"/>
            <w:shd w:val="clear" w:color="auto" w:fill="auto"/>
            <w:noWrap/>
            <w:hideMark/>
          </w:tcPr>
          <w:p w:rsidR="00B8024B" w:rsidRPr="006E32CA" w:rsidRDefault="00B8024B" w:rsidP="00B8024B">
            <w:pPr>
              <w:rPr>
                <w:sz w:val="20"/>
                <w:szCs w:val="20"/>
              </w:rPr>
            </w:pPr>
            <w:r w:rsidRPr="006E32CA">
              <w:rPr>
                <w:sz w:val="20"/>
                <w:szCs w:val="20"/>
              </w:rPr>
              <w:t>1209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Colchester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Colchester</w:t>
            </w:r>
          </w:p>
        </w:tc>
        <w:tc>
          <w:tcPr>
            <w:tcW w:w="2513" w:type="dxa"/>
            <w:shd w:val="clear" w:color="auto" w:fill="auto"/>
            <w:noWrap/>
            <w:hideMark/>
          </w:tcPr>
          <w:p w:rsidR="00B8024B" w:rsidRPr="006E32CA" w:rsidRDefault="00B8024B" w:rsidP="00B8024B">
            <w:pPr>
              <w:rPr>
                <w:sz w:val="20"/>
                <w:szCs w:val="20"/>
              </w:rPr>
            </w:pPr>
            <w:r w:rsidRPr="006E32CA">
              <w:rPr>
                <w:sz w:val="20"/>
                <w:szCs w:val="20"/>
              </w:rPr>
              <w:t>1210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Cumberland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Cumberland</w:t>
            </w:r>
          </w:p>
        </w:tc>
        <w:tc>
          <w:tcPr>
            <w:tcW w:w="2513" w:type="dxa"/>
            <w:shd w:val="clear" w:color="auto" w:fill="auto"/>
            <w:noWrap/>
            <w:hideMark/>
          </w:tcPr>
          <w:p w:rsidR="00B8024B" w:rsidRPr="006E32CA" w:rsidRDefault="00B8024B" w:rsidP="00B8024B">
            <w:pPr>
              <w:rPr>
                <w:sz w:val="20"/>
                <w:szCs w:val="20"/>
              </w:rPr>
            </w:pPr>
            <w:r w:rsidRPr="006E32CA">
              <w:rPr>
                <w:sz w:val="20"/>
                <w:szCs w:val="20"/>
              </w:rPr>
              <w:t>1211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Pictou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Pictou</w:t>
            </w:r>
          </w:p>
        </w:tc>
        <w:tc>
          <w:tcPr>
            <w:tcW w:w="2513" w:type="dxa"/>
            <w:shd w:val="clear" w:color="auto" w:fill="auto"/>
            <w:noWrap/>
            <w:hideMark/>
          </w:tcPr>
          <w:p w:rsidR="00B8024B" w:rsidRPr="006E32CA" w:rsidRDefault="00B8024B" w:rsidP="00B8024B">
            <w:pPr>
              <w:rPr>
                <w:sz w:val="20"/>
                <w:szCs w:val="20"/>
              </w:rPr>
            </w:pPr>
            <w:r w:rsidRPr="006E32CA">
              <w:rPr>
                <w:sz w:val="20"/>
                <w:szCs w:val="20"/>
              </w:rPr>
              <w:t>1212</w:t>
            </w:r>
          </w:p>
        </w:tc>
      </w:tr>
      <w:tr w:rsidR="00B8024B" w:rsidRPr="006E32CA" w:rsidTr="00935589">
        <w:trPr>
          <w:trHeight w:val="28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Guysborough</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Guysborough</w:t>
            </w:r>
          </w:p>
        </w:tc>
        <w:tc>
          <w:tcPr>
            <w:tcW w:w="2513" w:type="dxa"/>
            <w:shd w:val="clear" w:color="auto" w:fill="auto"/>
            <w:noWrap/>
            <w:hideMark/>
          </w:tcPr>
          <w:p w:rsidR="00B8024B" w:rsidRPr="006E32CA" w:rsidRDefault="00B8024B" w:rsidP="00B8024B">
            <w:pPr>
              <w:rPr>
                <w:sz w:val="20"/>
                <w:szCs w:val="20"/>
              </w:rPr>
            </w:pPr>
            <w:r w:rsidRPr="006E32CA">
              <w:rPr>
                <w:sz w:val="20"/>
                <w:szCs w:val="20"/>
              </w:rPr>
              <w:t>1213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Antigonish</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Antigonish</w:t>
            </w:r>
          </w:p>
        </w:tc>
        <w:tc>
          <w:tcPr>
            <w:tcW w:w="2513" w:type="dxa"/>
            <w:shd w:val="clear" w:color="auto" w:fill="auto"/>
            <w:noWrap/>
            <w:hideMark/>
          </w:tcPr>
          <w:p w:rsidR="00B8024B" w:rsidRPr="006E32CA" w:rsidRDefault="00B8024B" w:rsidP="00B8024B">
            <w:pPr>
              <w:rPr>
                <w:sz w:val="20"/>
                <w:szCs w:val="20"/>
              </w:rPr>
            </w:pPr>
            <w:r w:rsidRPr="006E32CA">
              <w:rPr>
                <w:sz w:val="20"/>
                <w:szCs w:val="20"/>
              </w:rPr>
              <w:t>1214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lastRenderedPageBreak/>
              <w:t>Inverness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Inverness</w:t>
            </w:r>
          </w:p>
        </w:tc>
        <w:tc>
          <w:tcPr>
            <w:tcW w:w="2513" w:type="dxa"/>
            <w:shd w:val="clear" w:color="auto" w:fill="auto"/>
            <w:noWrap/>
            <w:hideMark/>
          </w:tcPr>
          <w:p w:rsidR="00B8024B" w:rsidRPr="006E32CA" w:rsidRDefault="00B8024B" w:rsidP="00B8024B">
            <w:pPr>
              <w:rPr>
                <w:sz w:val="20"/>
                <w:szCs w:val="20"/>
              </w:rPr>
            </w:pPr>
            <w:r w:rsidRPr="006E32CA">
              <w:rPr>
                <w:sz w:val="20"/>
                <w:szCs w:val="20"/>
              </w:rPr>
              <w:t>1215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Richmond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Richmond</w:t>
            </w:r>
          </w:p>
        </w:tc>
        <w:tc>
          <w:tcPr>
            <w:tcW w:w="2513" w:type="dxa"/>
            <w:shd w:val="clear" w:color="auto" w:fill="auto"/>
            <w:noWrap/>
            <w:hideMark/>
          </w:tcPr>
          <w:p w:rsidR="00B8024B" w:rsidRPr="006E32CA" w:rsidRDefault="00B8024B" w:rsidP="00B8024B">
            <w:pPr>
              <w:rPr>
                <w:sz w:val="20"/>
                <w:szCs w:val="20"/>
              </w:rPr>
            </w:pPr>
            <w:r w:rsidRPr="006E32CA">
              <w:rPr>
                <w:sz w:val="20"/>
                <w:szCs w:val="20"/>
              </w:rPr>
              <w:t>1216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Cape Breton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Cape Breton</w:t>
            </w:r>
          </w:p>
        </w:tc>
        <w:tc>
          <w:tcPr>
            <w:tcW w:w="2513" w:type="dxa"/>
            <w:shd w:val="clear" w:color="auto" w:fill="auto"/>
            <w:noWrap/>
            <w:hideMark/>
          </w:tcPr>
          <w:p w:rsidR="00B8024B" w:rsidRPr="006E32CA" w:rsidRDefault="00B8024B" w:rsidP="00B8024B">
            <w:pPr>
              <w:rPr>
                <w:sz w:val="20"/>
                <w:szCs w:val="20"/>
              </w:rPr>
            </w:pPr>
            <w:r w:rsidRPr="006E32CA">
              <w:rPr>
                <w:sz w:val="20"/>
                <w:szCs w:val="20"/>
              </w:rPr>
              <w:t>1217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Victoria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Victoria</w:t>
            </w:r>
          </w:p>
        </w:tc>
        <w:tc>
          <w:tcPr>
            <w:tcW w:w="2513" w:type="dxa"/>
            <w:shd w:val="clear" w:color="auto" w:fill="auto"/>
            <w:noWrap/>
            <w:hideMark/>
          </w:tcPr>
          <w:p w:rsidR="00B8024B" w:rsidRPr="006E32CA" w:rsidRDefault="00B8024B" w:rsidP="00B8024B">
            <w:pPr>
              <w:rPr>
                <w:sz w:val="20"/>
                <w:szCs w:val="20"/>
              </w:rPr>
            </w:pPr>
            <w:r w:rsidRPr="006E32CA">
              <w:rPr>
                <w:sz w:val="20"/>
                <w:szCs w:val="20"/>
              </w:rPr>
              <w:t>1218</w:t>
            </w:r>
          </w:p>
        </w:tc>
      </w:tr>
      <w:tr w:rsidR="00B8024B" w:rsidRPr="006E32CA" w:rsidTr="00935589">
        <w:trPr>
          <w:trHeight w:val="300"/>
          <w:tblHeader/>
        </w:trPr>
        <w:tc>
          <w:tcPr>
            <w:tcW w:w="3559" w:type="dxa"/>
            <w:shd w:val="clear" w:color="CCCCFF" w:fill="C0C0C0"/>
            <w:noWrap/>
            <w:hideMark/>
          </w:tcPr>
          <w:p w:rsidR="00B8024B" w:rsidRPr="006E32CA" w:rsidRDefault="008902C4" w:rsidP="00B8024B">
            <w:pPr>
              <w:rPr>
                <w:b/>
                <w:bCs/>
                <w:color w:val="0000FF"/>
                <w:sz w:val="20"/>
                <w:szCs w:val="20"/>
                <w:u w:val="single"/>
              </w:rPr>
            </w:pPr>
            <w:hyperlink r:id="rId157" w:history="1">
              <w:r w:rsidR="00B8024B" w:rsidRPr="006E32CA">
                <w:rPr>
                  <w:b/>
                  <w:bCs/>
                  <w:color w:val="0000FF"/>
                  <w:sz w:val="20"/>
                  <w:szCs w:val="20"/>
                  <w:u w:val="single"/>
                </w:rPr>
                <w:t>New Brunswick</w:t>
              </w:r>
            </w:hyperlink>
          </w:p>
        </w:tc>
        <w:tc>
          <w:tcPr>
            <w:tcW w:w="3119" w:type="dxa"/>
            <w:shd w:val="clear" w:color="CCCCFF" w:fill="C0C0C0"/>
            <w:noWrap/>
            <w:hideMark/>
          </w:tcPr>
          <w:p w:rsidR="00B8024B" w:rsidRPr="006E32CA" w:rsidRDefault="008902C4" w:rsidP="00B8024B">
            <w:pPr>
              <w:rPr>
                <w:b/>
                <w:bCs/>
                <w:color w:val="0000FF"/>
                <w:sz w:val="20"/>
                <w:szCs w:val="20"/>
                <w:u w:val="single"/>
              </w:rPr>
            </w:pPr>
            <w:hyperlink r:id="rId158" w:history="1">
              <w:r w:rsidR="00B8024B" w:rsidRPr="006E32CA">
                <w:rPr>
                  <w:b/>
                  <w:bCs/>
                  <w:color w:val="0000FF"/>
                  <w:sz w:val="20"/>
                  <w:szCs w:val="20"/>
                  <w:u w:val="single"/>
                </w:rPr>
                <w:t>Nouveau-Brunswick</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13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Saint John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Saint John</w:t>
            </w:r>
          </w:p>
        </w:tc>
        <w:tc>
          <w:tcPr>
            <w:tcW w:w="2513" w:type="dxa"/>
            <w:shd w:val="clear" w:color="auto" w:fill="auto"/>
            <w:noWrap/>
            <w:hideMark/>
          </w:tcPr>
          <w:p w:rsidR="00B8024B" w:rsidRPr="006E32CA" w:rsidRDefault="00B8024B" w:rsidP="00B8024B">
            <w:pPr>
              <w:rPr>
                <w:sz w:val="20"/>
                <w:szCs w:val="20"/>
              </w:rPr>
            </w:pPr>
            <w:r w:rsidRPr="006E32CA">
              <w:rPr>
                <w:sz w:val="20"/>
                <w:szCs w:val="20"/>
              </w:rPr>
              <w:t>1301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Charlotte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Charlotte</w:t>
            </w:r>
          </w:p>
        </w:tc>
        <w:tc>
          <w:tcPr>
            <w:tcW w:w="2513" w:type="dxa"/>
            <w:shd w:val="clear" w:color="auto" w:fill="auto"/>
            <w:noWrap/>
            <w:hideMark/>
          </w:tcPr>
          <w:p w:rsidR="00B8024B" w:rsidRPr="006E32CA" w:rsidRDefault="00B8024B" w:rsidP="00B8024B">
            <w:pPr>
              <w:rPr>
                <w:sz w:val="20"/>
                <w:szCs w:val="20"/>
              </w:rPr>
            </w:pPr>
            <w:r w:rsidRPr="006E32CA">
              <w:rPr>
                <w:sz w:val="20"/>
                <w:szCs w:val="20"/>
              </w:rPr>
              <w:t>1302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Sunbury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Sunbury</w:t>
            </w:r>
          </w:p>
        </w:tc>
        <w:tc>
          <w:tcPr>
            <w:tcW w:w="2513" w:type="dxa"/>
            <w:shd w:val="clear" w:color="auto" w:fill="auto"/>
            <w:noWrap/>
            <w:hideMark/>
          </w:tcPr>
          <w:p w:rsidR="00B8024B" w:rsidRPr="006E32CA" w:rsidRDefault="00B8024B" w:rsidP="00B8024B">
            <w:pPr>
              <w:rPr>
                <w:sz w:val="20"/>
                <w:szCs w:val="20"/>
              </w:rPr>
            </w:pPr>
            <w:r w:rsidRPr="006E32CA">
              <w:rPr>
                <w:sz w:val="20"/>
                <w:szCs w:val="20"/>
              </w:rPr>
              <w:t>1303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Queens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Queens</w:t>
            </w:r>
          </w:p>
        </w:tc>
        <w:tc>
          <w:tcPr>
            <w:tcW w:w="2513" w:type="dxa"/>
            <w:shd w:val="clear" w:color="auto" w:fill="auto"/>
            <w:noWrap/>
            <w:hideMark/>
          </w:tcPr>
          <w:p w:rsidR="00B8024B" w:rsidRPr="006E32CA" w:rsidRDefault="00B8024B" w:rsidP="00B8024B">
            <w:pPr>
              <w:rPr>
                <w:sz w:val="20"/>
                <w:szCs w:val="20"/>
              </w:rPr>
            </w:pPr>
            <w:r w:rsidRPr="006E32CA">
              <w:rPr>
                <w:sz w:val="20"/>
                <w:szCs w:val="20"/>
              </w:rPr>
              <w:t>1304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Kings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Kings</w:t>
            </w:r>
          </w:p>
        </w:tc>
        <w:tc>
          <w:tcPr>
            <w:tcW w:w="2513" w:type="dxa"/>
            <w:shd w:val="clear" w:color="auto" w:fill="auto"/>
            <w:noWrap/>
            <w:hideMark/>
          </w:tcPr>
          <w:p w:rsidR="00B8024B" w:rsidRPr="006E32CA" w:rsidRDefault="00B8024B" w:rsidP="00B8024B">
            <w:pPr>
              <w:rPr>
                <w:sz w:val="20"/>
                <w:szCs w:val="20"/>
              </w:rPr>
            </w:pPr>
            <w:r w:rsidRPr="006E32CA">
              <w:rPr>
                <w:sz w:val="20"/>
                <w:szCs w:val="20"/>
              </w:rPr>
              <w:t>1305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Albert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Albert</w:t>
            </w:r>
          </w:p>
        </w:tc>
        <w:tc>
          <w:tcPr>
            <w:tcW w:w="2513" w:type="dxa"/>
            <w:shd w:val="clear" w:color="auto" w:fill="auto"/>
            <w:noWrap/>
            <w:hideMark/>
          </w:tcPr>
          <w:p w:rsidR="00B8024B" w:rsidRPr="006E32CA" w:rsidRDefault="00B8024B" w:rsidP="00B8024B">
            <w:pPr>
              <w:rPr>
                <w:sz w:val="20"/>
                <w:szCs w:val="20"/>
              </w:rPr>
            </w:pPr>
            <w:r w:rsidRPr="006E32CA">
              <w:rPr>
                <w:sz w:val="20"/>
                <w:szCs w:val="20"/>
              </w:rPr>
              <w:t>1306</w:t>
            </w:r>
          </w:p>
        </w:tc>
      </w:tr>
      <w:tr w:rsidR="00B8024B" w:rsidRPr="006E32CA" w:rsidTr="00935589">
        <w:trPr>
          <w:trHeight w:val="23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Westmorland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Westmorland</w:t>
            </w:r>
          </w:p>
        </w:tc>
        <w:tc>
          <w:tcPr>
            <w:tcW w:w="2513" w:type="dxa"/>
            <w:shd w:val="clear" w:color="auto" w:fill="auto"/>
            <w:noWrap/>
            <w:hideMark/>
          </w:tcPr>
          <w:p w:rsidR="00B8024B" w:rsidRPr="006E32CA" w:rsidRDefault="00B8024B" w:rsidP="00B8024B">
            <w:pPr>
              <w:rPr>
                <w:sz w:val="20"/>
                <w:szCs w:val="20"/>
              </w:rPr>
            </w:pPr>
            <w:r w:rsidRPr="006E32CA">
              <w:rPr>
                <w:sz w:val="20"/>
                <w:szCs w:val="20"/>
              </w:rPr>
              <w:t>1307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Kent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Kent</w:t>
            </w:r>
          </w:p>
        </w:tc>
        <w:tc>
          <w:tcPr>
            <w:tcW w:w="2513" w:type="dxa"/>
            <w:shd w:val="clear" w:color="auto" w:fill="auto"/>
            <w:noWrap/>
            <w:hideMark/>
          </w:tcPr>
          <w:p w:rsidR="00B8024B" w:rsidRPr="006E32CA" w:rsidRDefault="00B8024B" w:rsidP="00B8024B">
            <w:pPr>
              <w:rPr>
                <w:sz w:val="20"/>
                <w:szCs w:val="20"/>
              </w:rPr>
            </w:pPr>
            <w:r w:rsidRPr="006E32CA">
              <w:rPr>
                <w:sz w:val="20"/>
                <w:szCs w:val="20"/>
              </w:rPr>
              <w:t>1308</w:t>
            </w:r>
          </w:p>
        </w:tc>
      </w:tr>
      <w:tr w:rsidR="00B8024B" w:rsidRPr="006E32CA" w:rsidTr="00935589">
        <w:trPr>
          <w:trHeight w:val="24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Northumberland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Northumberland</w:t>
            </w:r>
          </w:p>
        </w:tc>
        <w:tc>
          <w:tcPr>
            <w:tcW w:w="2513" w:type="dxa"/>
            <w:shd w:val="clear" w:color="auto" w:fill="auto"/>
            <w:noWrap/>
            <w:hideMark/>
          </w:tcPr>
          <w:p w:rsidR="00B8024B" w:rsidRPr="006E32CA" w:rsidRDefault="00B8024B" w:rsidP="00B8024B">
            <w:pPr>
              <w:rPr>
                <w:sz w:val="20"/>
                <w:szCs w:val="20"/>
              </w:rPr>
            </w:pPr>
            <w:r w:rsidRPr="006E32CA">
              <w:rPr>
                <w:sz w:val="20"/>
                <w:szCs w:val="20"/>
              </w:rPr>
              <w:t>1309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York</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York</w:t>
            </w:r>
          </w:p>
        </w:tc>
        <w:tc>
          <w:tcPr>
            <w:tcW w:w="2513" w:type="dxa"/>
            <w:shd w:val="clear" w:color="auto" w:fill="auto"/>
            <w:noWrap/>
            <w:hideMark/>
          </w:tcPr>
          <w:p w:rsidR="00B8024B" w:rsidRPr="006E32CA" w:rsidRDefault="00B8024B" w:rsidP="00B8024B">
            <w:pPr>
              <w:rPr>
                <w:sz w:val="20"/>
                <w:szCs w:val="20"/>
              </w:rPr>
            </w:pPr>
            <w:r w:rsidRPr="006E32CA">
              <w:rPr>
                <w:sz w:val="20"/>
                <w:szCs w:val="20"/>
              </w:rPr>
              <w:t>1310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Carleton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Carleton</w:t>
            </w:r>
          </w:p>
        </w:tc>
        <w:tc>
          <w:tcPr>
            <w:tcW w:w="2513" w:type="dxa"/>
            <w:shd w:val="clear" w:color="auto" w:fill="auto"/>
            <w:noWrap/>
            <w:hideMark/>
          </w:tcPr>
          <w:p w:rsidR="00B8024B" w:rsidRPr="006E32CA" w:rsidRDefault="00B8024B" w:rsidP="00B8024B">
            <w:pPr>
              <w:rPr>
                <w:sz w:val="20"/>
                <w:szCs w:val="20"/>
              </w:rPr>
            </w:pPr>
            <w:r w:rsidRPr="006E32CA">
              <w:rPr>
                <w:sz w:val="20"/>
                <w:szCs w:val="20"/>
              </w:rPr>
              <w:t>1311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Victoria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Victoria</w:t>
            </w:r>
          </w:p>
        </w:tc>
        <w:tc>
          <w:tcPr>
            <w:tcW w:w="2513" w:type="dxa"/>
            <w:shd w:val="clear" w:color="auto" w:fill="auto"/>
            <w:noWrap/>
            <w:hideMark/>
          </w:tcPr>
          <w:p w:rsidR="00B8024B" w:rsidRPr="006E32CA" w:rsidRDefault="00B8024B" w:rsidP="00B8024B">
            <w:pPr>
              <w:rPr>
                <w:sz w:val="20"/>
                <w:szCs w:val="20"/>
              </w:rPr>
            </w:pPr>
            <w:r w:rsidRPr="006E32CA">
              <w:rPr>
                <w:sz w:val="20"/>
                <w:szCs w:val="20"/>
              </w:rPr>
              <w:t>1312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Madawaska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Madawaska</w:t>
            </w:r>
          </w:p>
        </w:tc>
        <w:tc>
          <w:tcPr>
            <w:tcW w:w="2513" w:type="dxa"/>
            <w:shd w:val="clear" w:color="auto" w:fill="auto"/>
            <w:noWrap/>
            <w:hideMark/>
          </w:tcPr>
          <w:p w:rsidR="00B8024B" w:rsidRPr="006E32CA" w:rsidRDefault="00B8024B" w:rsidP="00B8024B">
            <w:pPr>
              <w:rPr>
                <w:sz w:val="20"/>
                <w:szCs w:val="20"/>
              </w:rPr>
            </w:pPr>
            <w:r w:rsidRPr="006E32CA">
              <w:rPr>
                <w:sz w:val="20"/>
                <w:szCs w:val="20"/>
              </w:rPr>
              <w:t>1313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Restigouche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Restigouche</w:t>
            </w:r>
          </w:p>
        </w:tc>
        <w:tc>
          <w:tcPr>
            <w:tcW w:w="2513" w:type="dxa"/>
            <w:shd w:val="clear" w:color="auto" w:fill="auto"/>
            <w:noWrap/>
            <w:hideMark/>
          </w:tcPr>
          <w:p w:rsidR="00B8024B" w:rsidRPr="006E32CA" w:rsidRDefault="00B8024B" w:rsidP="00B8024B">
            <w:pPr>
              <w:rPr>
                <w:sz w:val="20"/>
                <w:szCs w:val="20"/>
              </w:rPr>
            </w:pPr>
            <w:r w:rsidRPr="006E32CA">
              <w:rPr>
                <w:sz w:val="20"/>
                <w:szCs w:val="20"/>
              </w:rPr>
              <w:t>1314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Gloucester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Gloucester</w:t>
            </w:r>
          </w:p>
        </w:tc>
        <w:tc>
          <w:tcPr>
            <w:tcW w:w="2513" w:type="dxa"/>
            <w:shd w:val="clear" w:color="auto" w:fill="auto"/>
            <w:noWrap/>
            <w:hideMark/>
          </w:tcPr>
          <w:p w:rsidR="00B8024B" w:rsidRPr="006E32CA" w:rsidRDefault="00B8024B" w:rsidP="00B8024B">
            <w:pPr>
              <w:rPr>
                <w:sz w:val="20"/>
                <w:szCs w:val="20"/>
              </w:rPr>
            </w:pPr>
            <w:r w:rsidRPr="006E32CA">
              <w:rPr>
                <w:sz w:val="20"/>
                <w:szCs w:val="20"/>
              </w:rPr>
              <w:t>1315</w:t>
            </w:r>
          </w:p>
        </w:tc>
      </w:tr>
      <w:tr w:rsidR="00B8024B" w:rsidRPr="006E32CA" w:rsidTr="00935589">
        <w:trPr>
          <w:trHeight w:val="300"/>
          <w:tblHeader/>
        </w:trPr>
        <w:tc>
          <w:tcPr>
            <w:tcW w:w="3559" w:type="dxa"/>
            <w:shd w:val="clear" w:color="CCCCFF" w:fill="99CCFF"/>
            <w:hideMark/>
          </w:tcPr>
          <w:p w:rsidR="00B8024B" w:rsidRPr="006E32CA" w:rsidRDefault="00B8024B" w:rsidP="00B8024B">
            <w:pPr>
              <w:rPr>
                <w:b/>
                <w:bCs/>
                <w:color w:val="000000"/>
                <w:sz w:val="20"/>
                <w:szCs w:val="20"/>
              </w:rPr>
            </w:pPr>
            <w:r w:rsidRPr="006E32CA">
              <w:rPr>
                <w:b/>
                <w:bCs/>
                <w:color w:val="000000"/>
                <w:sz w:val="20"/>
                <w:szCs w:val="20"/>
              </w:rPr>
              <w:t>Quebec</w:t>
            </w:r>
          </w:p>
        </w:tc>
        <w:tc>
          <w:tcPr>
            <w:tcW w:w="3119" w:type="dxa"/>
            <w:shd w:val="clear" w:color="CCCCFF" w:fill="99CCFF"/>
            <w:hideMark/>
          </w:tcPr>
          <w:p w:rsidR="00B8024B" w:rsidRPr="006E32CA" w:rsidRDefault="00B8024B" w:rsidP="00B8024B">
            <w:pPr>
              <w:rPr>
                <w:b/>
                <w:bCs/>
                <w:color w:val="000000"/>
                <w:sz w:val="20"/>
                <w:szCs w:val="20"/>
              </w:rPr>
            </w:pPr>
            <w:r w:rsidRPr="006E32CA">
              <w:rPr>
                <w:b/>
                <w:bCs/>
                <w:color w:val="000000"/>
                <w:sz w:val="20"/>
                <w:szCs w:val="20"/>
              </w:rPr>
              <w:t>Québec</w:t>
            </w:r>
          </w:p>
        </w:tc>
        <w:tc>
          <w:tcPr>
            <w:tcW w:w="2513" w:type="dxa"/>
            <w:shd w:val="clear" w:color="CCCCFF" w:fill="99CCFF"/>
            <w:noWrap/>
            <w:hideMark/>
          </w:tcPr>
          <w:p w:rsidR="00B8024B" w:rsidRPr="006E32CA" w:rsidRDefault="00B8024B" w:rsidP="00B8024B">
            <w:pPr>
              <w:rPr>
                <w:sz w:val="20"/>
                <w:szCs w:val="20"/>
              </w:rPr>
            </w:pPr>
            <w:r w:rsidRPr="006E32CA">
              <w:rPr>
                <w:sz w:val="20"/>
                <w:szCs w:val="20"/>
              </w:rPr>
              <w:t>2</w:t>
            </w:r>
          </w:p>
        </w:tc>
      </w:tr>
      <w:tr w:rsidR="00B8024B" w:rsidRPr="006E32CA" w:rsidTr="00935589">
        <w:trPr>
          <w:trHeight w:val="300"/>
          <w:tblHeader/>
        </w:trPr>
        <w:tc>
          <w:tcPr>
            <w:tcW w:w="3559" w:type="dxa"/>
            <w:shd w:val="clear" w:color="CCCCFF" w:fill="C0C0C0"/>
            <w:noWrap/>
            <w:hideMark/>
          </w:tcPr>
          <w:p w:rsidR="00B8024B" w:rsidRPr="006E32CA" w:rsidRDefault="008902C4" w:rsidP="00B8024B">
            <w:pPr>
              <w:rPr>
                <w:b/>
                <w:bCs/>
                <w:color w:val="0000FF"/>
                <w:sz w:val="20"/>
                <w:szCs w:val="20"/>
                <w:u w:val="single"/>
              </w:rPr>
            </w:pPr>
            <w:hyperlink r:id="rId159" w:history="1">
              <w:r w:rsidR="00B8024B" w:rsidRPr="006E32CA">
                <w:rPr>
                  <w:b/>
                  <w:bCs/>
                  <w:color w:val="0000FF"/>
                  <w:sz w:val="20"/>
                  <w:szCs w:val="20"/>
                  <w:u w:val="single"/>
                </w:rPr>
                <w:t>Quebec</w:t>
              </w:r>
            </w:hyperlink>
          </w:p>
        </w:tc>
        <w:tc>
          <w:tcPr>
            <w:tcW w:w="3119" w:type="dxa"/>
            <w:shd w:val="clear" w:color="CCCCFF" w:fill="C0C0C0"/>
            <w:noWrap/>
            <w:hideMark/>
          </w:tcPr>
          <w:p w:rsidR="00B8024B" w:rsidRPr="006E32CA" w:rsidRDefault="00B8024B" w:rsidP="00B8024B">
            <w:pPr>
              <w:rPr>
                <w:b/>
                <w:bCs/>
                <w:color w:val="0000FF"/>
                <w:sz w:val="20"/>
                <w:szCs w:val="20"/>
                <w:u w:val="single"/>
              </w:rPr>
            </w:pPr>
            <w:r w:rsidRPr="006E32CA">
              <w:rPr>
                <w:b/>
                <w:bCs/>
                <w:color w:val="0000FF"/>
                <w:sz w:val="20"/>
                <w:szCs w:val="20"/>
                <w:u w:val="single"/>
              </w:rPr>
              <w:t>Québec</w:t>
            </w:r>
          </w:p>
        </w:tc>
        <w:tc>
          <w:tcPr>
            <w:tcW w:w="2513" w:type="dxa"/>
            <w:shd w:val="clear" w:color="CCCCFF" w:fill="C0C0C0"/>
            <w:noWrap/>
            <w:hideMark/>
          </w:tcPr>
          <w:p w:rsidR="00B8024B" w:rsidRPr="006E32CA" w:rsidRDefault="00B8024B" w:rsidP="00B8024B">
            <w:pPr>
              <w:rPr>
                <w:sz w:val="20"/>
                <w:szCs w:val="20"/>
              </w:rPr>
            </w:pPr>
            <w:r w:rsidRPr="006E32CA">
              <w:rPr>
                <w:sz w:val="20"/>
                <w:szCs w:val="20"/>
              </w:rPr>
              <w:t>24</w:t>
            </w:r>
          </w:p>
        </w:tc>
      </w:tr>
      <w:tr w:rsidR="00B8024B" w:rsidRPr="006E32CA" w:rsidTr="00935589">
        <w:trPr>
          <w:trHeight w:val="267"/>
          <w:tblHeader/>
        </w:trPr>
        <w:tc>
          <w:tcPr>
            <w:tcW w:w="355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Les Îles-de-la-Madeleine</w:t>
            </w:r>
          </w:p>
        </w:tc>
        <w:tc>
          <w:tcPr>
            <w:tcW w:w="311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Les Îles-de-la-Madeleine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2401</w:t>
            </w:r>
          </w:p>
        </w:tc>
      </w:tr>
      <w:tr w:rsidR="00B8024B" w:rsidRPr="006E32CA" w:rsidTr="00935589">
        <w:trPr>
          <w:trHeight w:val="25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Rocher-Percé</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Rocher-Percé</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2402</w:t>
            </w:r>
          </w:p>
        </w:tc>
      </w:tr>
      <w:tr w:rsidR="00B8024B" w:rsidRPr="006E32CA" w:rsidTr="00935589">
        <w:trPr>
          <w:trHeight w:val="27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Côte-de-Gaspé</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Côte-de-Gaspé</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2403</w:t>
            </w:r>
          </w:p>
        </w:tc>
      </w:tr>
      <w:tr w:rsidR="00B8024B" w:rsidRPr="006E32CA" w:rsidTr="00935589">
        <w:trPr>
          <w:trHeight w:val="26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Haute-Gaspésie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Haute-Gaspésie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Bonaventure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Bonaventure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2405</w:t>
            </w:r>
          </w:p>
        </w:tc>
      </w:tr>
      <w:tr w:rsidR="00B8024B" w:rsidRPr="006E32CA" w:rsidTr="00935589">
        <w:trPr>
          <w:trHeight w:val="23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Avignon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Avignon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2406</w:t>
            </w:r>
          </w:p>
        </w:tc>
      </w:tr>
      <w:tr w:rsidR="00B8024B" w:rsidRPr="006E32CA" w:rsidTr="00935589">
        <w:trPr>
          <w:trHeight w:val="20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Matapédia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Matapédia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Matane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Matane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Mitis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Mitis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2409</w:t>
            </w:r>
          </w:p>
        </w:tc>
      </w:tr>
      <w:tr w:rsidR="00B8024B" w:rsidRPr="006E32CA" w:rsidTr="00935589">
        <w:trPr>
          <w:trHeight w:val="31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Rimouski-Neigette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Rimouski-Neigette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2410</w:t>
            </w:r>
          </w:p>
        </w:tc>
      </w:tr>
      <w:tr w:rsidR="00B8024B" w:rsidRPr="006E32CA" w:rsidTr="00935589">
        <w:trPr>
          <w:trHeight w:val="28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Basques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Basques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2411</w:t>
            </w:r>
          </w:p>
        </w:tc>
      </w:tr>
      <w:tr w:rsidR="00B8024B" w:rsidRPr="006E32CA" w:rsidTr="00935589">
        <w:trPr>
          <w:trHeight w:val="25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Rivière-du-Loup</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Rivière-du-Loup</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Témiscouata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Témiscouata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Kamouraska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Kamouraska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2414</w:t>
            </w:r>
          </w:p>
        </w:tc>
      </w:tr>
      <w:tr w:rsidR="00B8024B" w:rsidRPr="006E32CA" w:rsidTr="00935589">
        <w:trPr>
          <w:trHeight w:val="21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Charlevoix-Est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Charlevoix-Est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Charlevoix</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Charlevoix</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L'Islet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L'Islet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Montmagny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Montmagny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Bellechasse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Bellechasse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2419</w:t>
            </w:r>
          </w:p>
        </w:tc>
      </w:tr>
      <w:tr w:rsidR="00B8024B" w:rsidRPr="006E32CA" w:rsidTr="00935589">
        <w:trPr>
          <w:trHeight w:val="23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L'Île-d'Orléans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L'Île-d'Orléans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2420</w:t>
            </w:r>
          </w:p>
        </w:tc>
      </w:tr>
      <w:tr w:rsidR="00B8024B" w:rsidRPr="006E32CA" w:rsidTr="00935589">
        <w:trPr>
          <w:trHeight w:val="23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Côte-de-Beaupré</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Côte-de-Beaupré</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2421</w:t>
            </w:r>
          </w:p>
        </w:tc>
      </w:tr>
      <w:tr w:rsidR="00B8024B" w:rsidRPr="006E32CA" w:rsidTr="00935589">
        <w:trPr>
          <w:trHeight w:val="24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Jacques-Cartier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Jacques-Cartier</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lastRenderedPageBreak/>
              <w:t>Québec</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Québec</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Lévis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Lévis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2425</w:t>
            </w:r>
          </w:p>
        </w:tc>
      </w:tr>
      <w:tr w:rsidR="00B8024B" w:rsidRPr="006E32CA" w:rsidTr="00935589">
        <w:trPr>
          <w:trHeight w:val="27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Nouvelle-Beauce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Nouvelle-Beauce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2426</w:t>
            </w:r>
          </w:p>
        </w:tc>
      </w:tr>
      <w:tr w:rsidR="00B8024B" w:rsidRPr="006E32CA" w:rsidTr="00935589">
        <w:trPr>
          <w:trHeight w:val="26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Robert-Cliche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Robert-Cliche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2427</w:t>
            </w:r>
          </w:p>
        </w:tc>
      </w:tr>
      <w:tr w:rsidR="00B8024B" w:rsidRPr="006E32CA" w:rsidTr="00935589">
        <w:trPr>
          <w:trHeight w:val="268"/>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Etchemins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Etchemins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2428</w:t>
            </w:r>
          </w:p>
        </w:tc>
      </w:tr>
      <w:tr w:rsidR="00B8024B" w:rsidRPr="006E32CA" w:rsidTr="00935589">
        <w:trPr>
          <w:trHeight w:val="25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Beauce-Sartigan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Beauce-Sartigan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2429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Granit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Granit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2430</w:t>
            </w:r>
          </w:p>
        </w:tc>
      </w:tr>
      <w:tr w:rsidR="00B8024B" w:rsidRPr="006E32CA" w:rsidTr="00935589">
        <w:trPr>
          <w:trHeight w:val="23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Appalaches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Appalaches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L'Érable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L'Érable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Lotbinière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Lotbinière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Portneuf</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Portneuf</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Mékinac</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Mékinac</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Shawinigan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Shawinigan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Francheville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Francheville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Bécancour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Bécancour</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Arthabaska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Arthabaska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2439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Sources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Sources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2440</w:t>
            </w:r>
          </w:p>
        </w:tc>
      </w:tr>
      <w:tr w:rsidR="00B8024B" w:rsidRPr="006E32CA" w:rsidTr="00935589">
        <w:trPr>
          <w:trHeight w:val="28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Haut-Saint-François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Haut-Saint-François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2441</w:t>
            </w:r>
          </w:p>
        </w:tc>
      </w:tr>
      <w:tr w:rsidR="00B8024B" w:rsidRPr="006E32CA" w:rsidTr="00935589">
        <w:trPr>
          <w:trHeight w:val="27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Val-Saint-François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Val-Saint-François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Sherbrooke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Sherbrooke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Coaticook</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Coaticook</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2444</w:t>
            </w:r>
          </w:p>
        </w:tc>
      </w:tr>
      <w:tr w:rsidR="00B8024B" w:rsidRPr="006E32CA" w:rsidTr="00935589">
        <w:trPr>
          <w:trHeight w:val="22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Memphrémagog</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Memphrémagog</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2445</w:t>
            </w:r>
          </w:p>
        </w:tc>
      </w:tr>
      <w:tr w:rsidR="00B8024B" w:rsidRPr="006E32CA" w:rsidTr="00935589">
        <w:trPr>
          <w:trHeight w:val="218"/>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Brome-Missisquoi</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Brome-Missisquoi</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2446</w:t>
            </w:r>
          </w:p>
        </w:tc>
      </w:tr>
      <w:tr w:rsidR="00B8024B" w:rsidRPr="006E32CA" w:rsidTr="00935589">
        <w:trPr>
          <w:trHeight w:val="20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Haute-Yamaska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Haute-Yamaska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Acton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Acton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Drummond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Drummond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2449</w:t>
            </w:r>
          </w:p>
        </w:tc>
      </w:tr>
      <w:tr w:rsidR="00B8024B" w:rsidRPr="006E32CA" w:rsidTr="00935589">
        <w:trPr>
          <w:trHeight w:val="16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Nicolet-Yamaska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Nicolet-Yamaska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Maskinongé</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Maskinongé</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D'Autray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D'Autray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2452</w:t>
            </w:r>
          </w:p>
        </w:tc>
      </w:tr>
      <w:tr w:rsidR="00B8024B" w:rsidRPr="006E32CA" w:rsidTr="00935589">
        <w:trPr>
          <w:trHeight w:val="23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Pierre-De Saurel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Pierre-De Saurel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2453</w:t>
            </w:r>
          </w:p>
        </w:tc>
      </w:tr>
      <w:tr w:rsidR="00B8024B" w:rsidRPr="006E32CA" w:rsidTr="00935589">
        <w:trPr>
          <w:trHeight w:val="23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Maskoutains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Maskoutains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Rouville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Rouville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2455</w:t>
            </w:r>
          </w:p>
        </w:tc>
      </w:tr>
      <w:tr w:rsidR="00B8024B" w:rsidRPr="006E32CA" w:rsidTr="00935589">
        <w:trPr>
          <w:trHeight w:val="21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Haut-Richelieu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Haut-Richelieu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2456</w:t>
            </w:r>
          </w:p>
        </w:tc>
      </w:tr>
      <w:tr w:rsidR="00B8024B" w:rsidRPr="006E32CA" w:rsidTr="00935589">
        <w:trPr>
          <w:trHeight w:val="20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Vallée-du-Richelieu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Vallée-du-Richelieu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Longueuil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Longueuil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Lajemmerais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Lajemmerais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2459</w:t>
            </w:r>
          </w:p>
        </w:tc>
      </w:tr>
      <w:tr w:rsidR="00B8024B" w:rsidRPr="006E32CA" w:rsidTr="00935589">
        <w:trPr>
          <w:trHeight w:val="30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L'Assomption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L'Assomption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Joliette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Joliette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Matawinie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Matawinie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Montcalm</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Montcalm</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Moulins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Moulins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Laval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Laval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Montréal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Montréal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Roussillon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Roussillon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2467</w:t>
            </w:r>
          </w:p>
        </w:tc>
      </w:tr>
      <w:tr w:rsidR="00B8024B" w:rsidRPr="006E32CA" w:rsidTr="00935589">
        <w:trPr>
          <w:trHeight w:val="27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lastRenderedPageBreak/>
              <w:t>Les Jardins-de-Napierville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Jardins-de-Napierville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2468</w:t>
            </w:r>
          </w:p>
        </w:tc>
      </w:tr>
      <w:tr w:rsidR="00B8024B" w:rsidRPr="006E32CA" w:rsidTr="00935589">
        <w:trPr>
          <w:trHeight w:val="26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Haut-Saint-Laurent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Haut-Saint-Laurent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2469</w:t>
            </w:r>
          </w:p>
        </w:tc>
      </w:tr>
      <w:tr w:rsidR="00B8024B" w:rsidRPr="006E32CA" w:rsidTr="00935589">
        <w:trPr>
          <w:trHeight w:val="268"/>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Beauharnois-Salaberry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Beauharnois-Salaberry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2470</w:t>
            </w:r>
          </w:p>
        </w:tc>
      </w:tr>
      <w:tr w:rsidR="00B8024B" w:rsidRPr="006E32CA" w:rsidTr="00935589">
        <w:trPr>
          <w:trHeight w:val="258"/>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Vaudreuil-Soulanges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Vaudreuil-Soulanges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2471</w:t>
            </w:r>
          </w:p>
        </w:tc>
      </w:tr>
      <w:tr w:rsidR="00B8024B" w:rsidRPr="006E32CA" w:rsidTr="00935589">
        <w:trPr>
          <w:trHeight w:val="276"/>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Deux-Montagnes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Deux-Montagnes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2472</w:t>
            </w:r>
          </w:p>
        </w:tc>
      </w:tr>
      <w:tr w:rsidR="00B8024B" w:rsidRPr="006E32CA" w:rsidTr="00935589">
        <w:trPr>
          <w:trHeight w:val="266"/>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Thérèse-De Blainville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Thérèse-De Blainville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Mirabel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Mirabel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2474</w:t>
            </w:r>
          </w:p>
        </w:tc>
      </w:tr>
      <w:tr w:rsidR="00B8024B" w:rsidRPr="006E32CA" w:rsidTr="00935589">
        <w:trPr>
          <w:trHeight w:val="232"/>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Rivière-du-Nord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Rivière-du-Nord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Argenteuil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Argenteuil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2476</w:t>
            </w:r>
          </w:p>
        </w:tc>
      </w:tr>
      <w:tr w:rsidR="00B8024B" w:rsidRPr="006E32CA" w:rsidTr="00935589">
        <w:trPr>
          <w:trHeight w:val="212"/>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Pays-d'en-Haut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Pays-d'en-Haut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2477</w:t>
            </w:r>
          </w:p>
        </w:tc>
      </w:tr>
      <w:tr w:rsidR="00B8024B" w:rsidRPr="006E32CA" w:rsidTr="00935589">
        <w:trPr>
          <w:trHeight w:val="20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Laurentides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Laurentides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2478</w:t>
            </w:r>
          </w:p>
        </w:tc>
      </w:tr>
      <w:tr w:rsidR="00B8024B" w:rsidRPr="006E32CA" w:rsidTr="00935589">
        <w:trPr>
          <w:trHeight w:val="20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Antoine-Labelle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Antoine-Labelle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2479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Papineau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Papineau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Gatineau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Gatineau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2481</w:t>
            </w:r>
          </w:p>
        </w:tc>
      </w:tr>
      <w:tr w:rsidR="00B8024B" w:rsidRPr="006E32CA" w:rsidTr="00935589">
        <w:trPr>
          <w:trHeight w:val="27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Les Collines-de-l'Outaouais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Les Collines-de-l'Outaouais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2482</w:t>
            </w:r>
          </w:p>
        </w:tc>
      </w:tr>
      <w:tr w:rsidR="00B8024B" w:rsidRPr="006E32CA" w:rsidTr="00935589">
        <w:trPr>
          <w:trHeight w:val="263"/>
          <w:tblHeader/>
        </w:trPr>
        <w:tc>
          <w:tcPr>
            <w:tcW w:w="355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La Vallée-de-la-Gatineau</w:t>
            </w:r>
          </w:p>
        </w:tc>
        <w:tc>
          <w:tcPr>
            <w:tcW w:w="311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La Vallée-de-la-Gatineau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Pontiac</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Pontiac</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2484</w:t>
            </w:r>
          </w:p>
        </w:tc>
      </w:tr>
      <w:tr w:rsidR="00B8024B" w:rsidRPr="006E32CA" w:rsidTr="00935589">
        <w:trPr>
          <w:trHeight w:val="24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Témiscamingue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Témiscamingue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2485</w:t>
            </w:r>
          </w:p>
        </w:tc>
      </w:tr>
      <w:tr w:rsidR="00B8024B" w:rsidRPr="006E32CA" w:rsidTr="00935589">
        <w:trPr>
          <w:trHeight w:val="24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Rouyn-Noranda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Rouyn-Noranda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Abitibi-Ouest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Abitibi-Ouest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2487</w:t>
            </w:r>
          </w:p>
        </w:tc>
      </w:tr>
      <w:tr w:rsidR="00B8024B" w:rsidRPr="006E32CA" w:rsidTr="00935589">
        <w:trPr>
          <w:trHeight w:val="300"/>
          <w:tblHeader/>
        </w:trPr>
        <w:tc>
          <w:tcPr>
            <w:tcW w:w="3559" w:type="dxa"/>
            <w:shd w:val="clear" w:color="FFFFCC" w:fill="FFFFFF"/>
            <w:hideMark/>
          </w:tcPr>
          <w:p w:rsidR="00B8024B" w:rsidRPr="006E32CA" w:rsidRDefault="00B8024B" w:rsidP="00935589">
            <w:pPr>
              <w:tabs>
                <w:tab w:val="left" w:pos="1065"/>
              </w:tabs>
              <w:rPr>
                <w:color w:val="000000"/>
                <w:sz w:val="20"/>
                <w:szCs w:val="20"/>
              </w:rPr>
            </w:pPr>
            <w:r w:rsidRPr="006E32CA">
              <w:rPr>
                <w:color w:val="000000"/>
                <w:sz w:val="20"/>
                <w:szCs w:val="20"/>
              </w:rPr>
              <w:t>Abitibi</w:t>
            </w:r>
            <w:r w:rsidR="00935589">
              <w:rPr>
                <w:color w:val="000000"/>
                <w:sz w:val="20"/>
                <w:szCs w:val="20"/>
              </w:rPr>
              <w:tab/>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Abitibi</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2488</w:t>
            </w:r>
          </w:p>
        </w:tc>
      </w:tr>
      <w:tr w:rsidR="00B8024B" w:rsidRPr="006E32CA" w:rsidTr="00935589">
        <w:trPr>
          <w:trHeight w:val="28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Vallée-de-l'Or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Vallée-de-l'Or</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2489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Tuque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Tuque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2490</w:t>
            </w:r>
          </w:p>
        </w:tc>
      </w:tr>
      <w:tr w:rsidR="00B8024B" w:rsidRPr="006E32CA" w:rsidTr="00935589">
        <w:trPr>
          <w:trHeight w:val="16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 Domaine-du-Roy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 Domaine-du-Roy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2491</w:t>
            </w:r>
          </w:p>
        </w:tc>
      </w:tr>
      <w:tr w:rsidR="00B8024B" w:rsidRPr="006E32CA" w:rsidTr="00935589">
        <w:trPr>
          <w:trHeight w:val="20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Maria-Chapdelaine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Maria-Chapdelaine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2492</w:t>
            </w:r>
          </w:p>
        </w:tc>
      </w:tr>
      <w:tr w:rsidR="00B8024B" w:rsidRPr="006E32CA" w:rsidTr="00935589">
        <w:trPr>
          <w:trHeight w:val="25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Lac-Saint-Jean-Est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Lac-Saint-Jean-Est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2493</w:t>
            </w:r>
          </w:p>
        </w:tc>
      </w:tr>
      <w:tr w:rsidR="00B8024B" w:rsidRPr="006E32CA" w:rsidTr="00935589">
        <w:trPr>
          <w:trHeight w:val="159"/>
          <w:tblHeader/>
        </w:trPr>
        <w:tc>
          <w:tcPr>
            <w:tcW w:w="355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Le Saguenay-et-son-Fjord</w:t>
            </w:r>
          </w:p>
        </w:tc>
        <w:tc>
          <w:tcPr>
            <w:tcW w:w="311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Le Saguenay-et-son-Fjord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2494</w:t>
            </w:r>
          </w:p>
        </w:tc>
      </w:tr>
      <w:tr w:rsidR="00B8024B" w:rsidRPr="006E32CA" w:rsidTr="00935589">
        <w:trPr>
          <w:trHeight w:val="27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Haute-Côte-Nord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 Haute-Côte-Nord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2495</w:t>
            </w:r>
          </w:p>
        </w:tc>
      </w:tr>
      <w:tr w:rsidR="00B8024B" w:rsidRPr="006E32CA" w:rsidTr="00935589">
        <w:trPr>
          <w:trHeight w:val="168"/>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Manicouagan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Manicouagan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2496</w:t>
            </w:r>
          </w:p>
        </w:tc>
      </w:tr>
      <w:tr w:rsidR="00B8024B" w:rsidRPr="006E32CA" w:rsidTr="00935589">
        <w:trPr>
          <w:trHeight w:val="232"/>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Sept-Rivières--Caniapiscau</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Sept-Rivières--Caniapiscau</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2497</w:t>
            </w:r>
          </w:p>
        </w:tc>
      </w:tr>
      <w:tr w:rsidR="00B8024B" w:rsidRPr="006E32CA" w:rsidTr="00935589">
        <w:trPr>
          <w:trHeight w:val="157"/>
          <w:tblHeader/>
        </w:trPr>
        <w:tc>
          <w:tcPr>
            <w:tcW w:w="355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Minganie--Le Golfe-du-Saint-Laurent</w:t>
            </w:r>
          </w:p>
        </w:tc>
        <w:tc>
          <w:tcPr>
            <w:tcW w:w="3119" w:type="dxa"/>
            <w:shd w:val="clear" w:color="FFFFCC" w:fill="FFFFFF"/>
            <w:hideMark/>
          </w:tcPr>
          <w:p w:rsidR="00B8024B" w:rsidRPr="006E32CA" w:rsidRDefault="00B8024B" w:rsidP="00B8024B">
            <w:pPr>
              <w:rPr>
                <w:color w:val="000000"/>
                <w:sz w:val="20"/>
                <w:szCs w:val="20"/>
                <w:lang w:val="fr-CA"/>
              </w:rPr>
            </w:pPr>
            <w:r w:rsidRPr="006E32CA">
              <w:rPr>
                <w:color w:val="000000"/>
                <w:sz w:val="20"/>
                <w:szCs w:val="20"/>
                <w:lang w:val="fr-CA"/>
              </w:rPr>
              <w:t>Minganie--Le Golfe-du-Saint-Laurent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2498</w:t>
            </w:r>
          </w:p>
        </w:tc>
      </w:tr>
      <w:tr w:rsidR="00B8024B" w:rsidRPr="006E32CA" w:rsidTr="00935589">
        <w:trPr>
          <w:trHeight w:val="14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Nord-du-Québec</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Nord-du-Québec</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2499</w:t>
            </w:r>
          </w:p>
        </w:tc>
      </w:tr>
      <w:tr w:rsidR="00B8024B" w:rsidRPr="006E32CA" w:rsidTr="00935589">
        <w:trPr>
          <w:trHeight w:val="300"/>
          <w:tblHeader/>
        </w:trPr>
        <w:tc>
          <w:tcPr>
            <w:tcW w:w="3559" w:type="dxa"/>
            <w:shd w:val="clear" w:color="CCCCFF" w:fill="99CCFF"/>
            <w:hideMark/>
          </w:tcPr>
          <w:p w:rsidR="00B8024B" w:rsidRPr="006E32CA" w:rsidRDefault="00B8024B" w:rsidP="00B8024B">
            <w:pPr>
              <w:rPr>
                <w:b/>
                <w:bCs/>
                <w:color w:val="000000"/>
                <w:sz w:val="20"/>
                <w:szCs w:val="20"/>
              </w:rPr>
            </w:pPr>
            <w:r w:rsidRPr="006E32CA">
              <w:rPr>
                <w:b/>
                <w:bCs/>
                <w:color w:val="000000"/>
                <w:sz w:val="20"/>
                <w:szCs w:val="20"/>
              </w:rPr>
              <w:t>Ontario</w:t>
            </w:r>
          </w:p>
        </w:tc>
        <w:tc>
          <w:tcPr>
            <w:tcW w:w="3119" w:type="dxa"/>
            <w:shd w:val="clear" w:color="CCCCFF" w:fill="99CCFF"/>
            <w:hideMark/>
          </w:tcPr>
          <w:p w:rsidR="00B8024B" w:rsidRPr="006E32CA" w:rsidRDefault="00B8024B" w:rsidP="00B8024B">
            <w:pPr>
              <w:rPr>
                <w:b/>
                <w:bCs/>
                <w:color w:val="000000"/>
                <w:sz w:val="20"/>
                <w:szCs w:val="20"/>
              </w:rPr>
            </w:pPr>
            <w:r w:rsidRPr="006E32CA">
              <w:rPr>
                <w:b/>
                <w:bCs/>
                <w:color w:val="000000"/>
                <w:sz w:val="20"/>
                <w:szCs w:val="20"/>
              </w:rPr>
              <w:t>Ontario</w:t>
            </w:r>
          </w:p>
        </w:tc>
        <w:tc>
          <w:tcPr>
            <w:tcW w:w="2513" w:type="dxa"/>
            <w:shd w:val="clear" w:color="CCCCFF" w:fill="99CCFF"/>
            <w:noWrap/>
            <w:hideMark/>
          </w:tcPr>
          <w:p w:rsidR="00B8024B" w:rsidRPr="006E32CA" w:rsidRDefault="00B8024B" w:rsidP="00B8024B">
            <w:pPr>
              <w:rPr>
                <w:sz w:val="20"/>
                <w:szCs w:val="20"/>
              </w:rPr>
            </w:pPr>
            <w:r w:rsidRPr="006E32CA">
              <w:rPr>
                <w:sz w:val="20"/>
                <w:szCs w:val="20"/>
              </w:rPr>
              <w:t>3</w:t>
            </w:r>
          </w:p>
        </w:tc>
      </w:tr>
      <w:tr w:rsidR="00B8024B" w:rsidRPr="006E32CA" w:rsidTr="00935589">
        <w:trPr>
          <w:trHeight w:val="300"/>
          <w:tblHeader/>
        </w:trPr>
        <w:tc>
          <w:tcPr>
            <w:tcW w:w="3559" w:type="dxa"/>
            <w:shd w:val="clear" w:color="CCCCFF" w:fill="C0C0C0"/>
            <w:hideMark/>
          </w:tcPr>
          <w:p w:rsidR="00B8024B" w:rsidRPr="006E32CA" w:rsidRDefault="008902C4" w:rsidP="00B8024B">
            <w:pPr>
              <w:rPr>
                <w:b/>
                <w:bCs/>
                <w:color w:val="0000FF"/>
                <w:sz w:val="20"/>
                <w:szCs w:val="20"/>
                <w:u w:val="single"/>
              </w:rPr>
            </w:pPr>
            <w:hyperlink r:id="rId160" w:history="1">
              <w:r w:rsidR="00B8024B" w:rsidRPr="006E32CA">
                <w:rPr>
                  <w:b/>
                  <w:bCs/>
                  <w:color w:val="0000FF"/>
                  <w:sz w:val="20"/>
                  <w:szCs w:val="20"/>
                  <w:u w:val="single"/>
                </w:rPr>
                <w:t>Ontario</w:t>
              </w:r>
            </w:hyperlink>
          </w:p>
        </w:tc>
        <w:tc>
          <w:tcPr>
            <w:tcW w:w="3119" w:type="dxa"/>
            <w:shd w:val="clear" w:color="CCCCFF" w:fill="C0C0C0"/>
            <w:hideMark/>
          </w:tcPr>
          <w:p w:rsidR="00B8024B" w:rsidRPr="006E32CA" w:rsidRDefault="008902C4" w:rsidP="00B8024B">
            <w:pPr>
              <w:rPr>
                <w:b/>
                <w:bCs/>
                <w:color w:val="0000FF"/>
                <w:sz w:val="20"/>
                <w:szCs w:val="20"/>
                <w:u w:val="single"/>
              </w:rPr>
            </w:pPr>
            <w:hyperlink r:id="rId161" w:history="1">
              <w:r w:rsidR="00B8024B" w:rsidRPr="006E32CA">
                <w:rPr>
                  <w:b/>
                  <w:bCs/>
                  <w:color w:val="0000FF"/>
                  <w:sz w:val="20"/>
                  <w:szCs w:val="20"/>
                  <w:u w:val="single"/>
                </w:rPr>
                <w:t>Ontario</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35</w:t>
            </w:r>
          </w:p>
        </w:tc>
      </w:tr>
      <w:tr w:rsidR="00B8024B" w:rsidRPr="006E32CA" w:rsidTr="00935589">
        <w:trPr>
          <w:trHeight w:val="25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Stormont, Dundas and Glengarry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Stormont, Dundas and Glengarry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3501</w:t>
            </w:r>
          </w:p>
        </w:tc>
      </w:tr>
      <w:tr w:rsidR="00B8024B" w:rsidRPr="006E32CA" w:rsidTr="00935589">
        <w:trPr>
          <w:trHeight w:val="19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Prescott and Russell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Prescott and Russell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3502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Ottawa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Ottawa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3506</w:t>
            </w:r>
          </w:p>
        </w:tc>
      </w:tr>
      <w:tr w:rsidR="00B8024B" w:rsidRPr="006E32CA" w:rsidTr="00935589">
        <w:trPr>
          <w:trHeight w:val="21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Leeds and Grenville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Leeds and Grenville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3507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Lanark</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Lanark</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3509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Frontenac</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Frontenac</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3510</w:t>
            </w:r>
          </w:p>
        </w:tc>
      </w:tr>
      <w:tr w:rsidR="00B8024B" w:rsidRPr="006E32CA" w:rsidTr="00935589">
        <w:trPr>
          <w:trHeight w:val="21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Lennox and Addington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Lennox and Addington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Hastings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Hastings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3512</w:t>
            </w:r>
          </w:p>
        </w:tc>
      </w:tr>
      <w:tr w:rsidR="00B8024B" w:rsidRPr="006E32CA" w:rsidTr="00935589">
        <w:trPr>
          <w:trHeight w:val="22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Prince Edward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Prince Edward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3513</w:t>
            </w:r>
          </w:p>
        </w:tc>
      </w:tr>
      <w:tr w:rsidR="00B8024B" w:rsidRPr="006E32CA" w:rsidTr="00935589">
        <w:trPr>
          <w:trHeight w:val="27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Northumberland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Northumberland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3514</w:t>
            </w:r>
          </w:p>
        </w:tc>
      </w:tr>
      <w:tr w:rsidR="00B8024B" w:rsidRPr="006E32CA" w:rsidTr="00935589">
        <w:trPr>
          <w:trHeight w:val="32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Peterborough</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Peterborough</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3515</w:t>
            </w:r>
          </w:p>
        </w:tc>
      </w:tr>
      <w:tr w:rsidR="00B8024B" w:rsidRPr="006E32CA" w:rsidTr="00935589">
        <w:trPr>
          <w:trHeight w:val="23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Kawartha Lakes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Kawartha Lakes</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lastRenderedPageBreak/>
              <w:t>Durham</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Durham</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York</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York</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3519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Toronto</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Toronto</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Peel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Peel</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Dufferin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Dufferin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Wellington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Wellington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Halton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Halton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Hamilton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Hamilton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Niagara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Niagara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3526</w:t>
            </w:r>
          </w:p>
        </w:tc>
      </w:tr>
      <w:tr w:rsidR="00B8024B" w:rsidRPr="006E32CA" w:rsidTr="00935589">
        <w:trPr>
          <w:trHeight w:val="16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Haldimand-Norfolk</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Haldimand-Norfolk</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Brant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Brant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3529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Waterloo</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Waterloo</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Perth</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Perth</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Oxford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Oxford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Elgin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Elgin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3534</w:t>
            </w:r>
          </w:p>
        </w:tc>
      </w:tr>
      <w:tr w:rsidR="00B8024B" w:rsidRPr="006E32CA" w:rsidTr="00935589">
        <w:trPr>
          <w:trHeight w:val="25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Chatham-Kent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Chatham-Kent</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Essex</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Essex</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Lambton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Lambton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Middlesex</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Middlesex</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3539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Huron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Huron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3540</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Bruce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Bruce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Grey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Grey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3542</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Simcoe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Simcoe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Muskoka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Muskoka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Haliburton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Haliburton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Renfrew</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Renfrew</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Nipissing</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Nipissing</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Parry Sound</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Parry Sound</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3549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Manitoulin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Manitoulin</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3551</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Sudbury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Sudbury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3552</w:t>
            </w:r>
          </w:p>
        </w:tc>
      </w:tr>
      <w:tr w:rsidR="00B8024B" w:rsidRPr="006E32CA" w:rsidTr="00935589">
        <w:trPr>
          <w:trHeight w:val="15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Greater Sudbury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Greater Sudbury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Timiskaming</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Timiskaming</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3554</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Cochrane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Cochrane</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Algoma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Algoma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3557</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Thunder Bay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Thunder Bay</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3558</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Rainy River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Rainy River</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3559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Kenora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Kenora</w:t>
            </w:r>
          </w:p>
        </w:tc>
        <w:tc>
          <w:tcPr>
            <w:tcW w:w="2513" w:type="dxa"/>
            <w:shd w:val="clear" w:color="FFFFCC" w:fill="FFFFFF"/>
            <w:noWrap/>
            <w:hideMark/>
          </w:tcPr>
          <w:p w:rsidR="00B8024B" w:rsidRPr="006E32CA" w:rsidRDefault="00B8024B" w:rsidP="00B8024B">
            <w:pPr>
              <w:rPr>
                <w:sz w:val="20"/>
                <w:szCs w:val="20"/>
              </w:rPr>
            </w:pPr>
            <w:r w:rsidRPr="006E32CA">
              <w:rPr>
                <w:sz w:val="20"/>
                <w:szCs w:val="20"/>
              </w:rPr>
              <w:t>3560</w:t>
            </w:r>
          </w:p>
        </w:tc>
      </w:tr>
      <w:tr w:rsidR="00B8024B" w:rsidRPr="006E32CA" w:rsidTr="00935589">
        <w:trPr>
          <w:trHeight w:val="300"/>
          <w:tblHeader/>
        </w:trPr>
        <w:tc>
          <w:tcPr>
            <w:tcW w:w="3559" w:type="dxa"/>
            <w:shd w:val="clear" w:color="CCCCFF" w:fill="99CCFF"/>
            <w:noWrap/>
            <w:hideMark/>
          </w:tcPr>
          <w:p w:rsidR="00B8024B" w:rsidRPr="006E32CA" w:rsidRDefault="00B8024B" w:rsidP="00B8024B">
            <w:pPr>
              <w:rPr>
                <w:b/>
                <w:bCs/>
                <w:sz w:val="20"/>
                <w:szCs w:val="20"/>
              </w:rPr>
            </w:pPr>
            <w:r w:rsidRPr="006E32CA">
              <w:rPr>
                <w:b/>
                <w:bCs/>
                <w:sz w:val="20"/>
                <w:szCs w:val="20"/>
              </w:rPr>
              <w:t>Prairies</w:t>
            </w:r>
          </w:p>
        </w:tc>
        <w:tc>
          <w:tcPr>
            <w:tcW w:w="3119" w:type="dxa"/>
            <w:shd w:val="clear" w:color="CCCCFF" w:fill="99CCFF"/>
            <w:noWrap/>
            <w:hideMark/>
          </w:tcPr>
          <w:p w:rsidR="00B8024B" w:rsidRPr="006E32CA" w:rsidRDefault="00B8024B" w:rsidP="00B8024B">
            <w:pPr>
              <w:rPr>
                <w:b/>
                <w:bCs/>
                <w:sz w:val="20"/>
                <w:szCs w:val="20"/>
              </w:rPr>
            </w:pPr>
            <w:r w:rsidRPr="006E32CA">
              <w:rPr>
                <w:b/>
                <w:bCs/>
                <w:sz w:val="20"/>
                <w:szCs w:val="20"/>
              </w:rPr>
              <w:t>Prairies</w:t>
            </w:r>
          </w:p>
        </w:tc>
        <w:tc>
          <w:tcPr>
            <w:tcW w:w="2513" w:type="dxa"/>
            <w:shd w:val="clear" w:color="CCCCFF" w:fill="99CCFF"/>
            <w:noWrap/>
            <w:hideMark/>
          </w:tcPr>
          <w:p w:rsidR="00B8024B" w:rsidRPr="006E32CA" w:rsidRDefault="00B8024B" w:rsidP="00B8024B">
            <w:pPr>
              <w:rPr>
                <w:sz w:val="20"/>
                <w:szCs w:val="20"/>
              </w:rPr>
            </w:pPr>
            <w:r w:rsidRPr="006E32CA">
              <w:rPr>
                <w:sz w:val="20"/>
                <w:szCs w:val="20"/>
              </w:rPr>
              <w:t>4</w:t>
            </w:r>
          </w:p>
        </w:tc>
      </w:tr>
      <w:tr w:rsidR="00B8024B" w:rsidRPr="006E32CA" w:rsidTr="00935589">
        <w:trPr>
          <w:trHeight w:val="300"/>
          <w:tblHeader/>
        </w:trPr>
        <w:tc>
          <w:tcPr>
            <w:tcW w:w="3559" w:type="dxa"/>
            <w:shd w:val="clear" w:color="CCCCFF" w:fill="C0C0C0"/>
            <w:hideMark/>
          </w:tcPr>
          <w:p w:rsidR="00B8024B" w:rsidRPr="006E32CA" w:rsidRDefault="008902C4" w:rsidP="00B8024B">
            <w:pPr>
              <w:rPr>
                <w:b/>
                <w:bCs/>
                <w:color w:val="0000FF"/>
                <w:sz w:val="20"/>
                <w:szCs w:val="20"/>
                <w:u w:val="single"/>
              </w:rPr>
            </w:pPr>
            <w:hyperlink r:id="rId162" w:history="1">
              <w:r w:rsidR="00B8024B" w:rsidRPr="006E32CA">
                <w:rPr>
                  <w:b/>
                  <w:bCs/>
                  <w:color w:val="0000FF"/>
                  <w:sz w:val="20"/>
                  <w:szCs w:val="20"/>
                  <w:u w:val="single"/>
                </w:rPr>
                <w:t>Manitoba</w:t>
              </w:r>
            </w:hyperlink>
          </w:p>
        </w:tc>
        <w:tc>
          <w:tcPr>
            <w:tcW w:w="3119" w:type="dxa"/>
            <w:shd w:val="clear" w:color="CCCCFF" w:fill="C0C0C0"/>
            <w:noWrap/>
            <w:hideMark/>
          </w:tcPr>
          <w:p w:rsidR="00B8024B" w:rsidRPr="006E32CA" w:rsidRDefault="008902C4" w:rsidP="00B8024B">
            <w:pPr>
              <w:rPr>
                <w:b/>
                <w:bCs/>
                <w:color w:val="0000FF"/>
                <w:sz w:val="20"/>
                <w:szCs w:val="20"/>
                <w:u w:val="single"/>
              </w:rPr>
            </w:pPr>
            <w:hyperlink r:id="rId163" w:history="1">
              <w:r w:rsidR="00B8024B" w:rsidRPr="006E32CA">
                <w:rPr>
                  <w:b/>
                  <w:bCs/>
                  <w:color w:val="0000FF"/>
                  <w:sz w:val="20"/>
                  <w:szCs w:val="20"/>
                  <w:u w:val="single"/>
                </w:rPr>
                <w:t>Manitoba</w:t>
              </w:r>
            </w:hyperlink>
          </w:p>
        </w:tc>
        <w:tc>
          <w:tcPr>
            <w:tcW w:w="2513" w:type="dxa"/>
            <w:shd w:val="clear" w:color="CCCCFF" w:fill="C0C0C0"/>
            <w:hideMark/>
          </w:tcPr>
          <w:p w:rsidR="00B8024B" w:rsidRPr="006E32CA" w:rsidRDefault="00B8024B" w:rsidP="00B8024B">
            <w:pPr>
              <w:rPr>
                <w:color w:val="000000"/>
                <w:sz w:val="20"/>
                <w:szCs w:val="20"/>
              </w:rPr>
            </w:pPr>
            <w:r w:rsidRPr="006E32CA">
              <w:rPr>
                <w:color w:val="000000"/>
                <w:sz w:val="20"/>
                <w:szCs w:val="20"/>
              </w:rPr>
              <w:t>46</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64" w:history="1">
              <w:r w:rsidR="00B8024B" w:rsidRPr="006E32CA">
                <w:rPr>
                  <w:color w:val="0000FF"/>
                  <w:sz w:val="20"/>
                  <w:szCs w:val="20"/>
                  <w:u w:val="single"/>
                </w:rPr>
                <w:t>Division No. 1</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65" w:history="1">
              <w:r w:rsidR="00B8024B" w:rsidRPr="006E32CA">
                <w:rPr>
                  <w:color w:val="0000FF"/>
                  <w:sz w:val="20"/>
                  <w:szCs w:val="20"/>
                  <w:u w:val="single"/>
                </w:rPr>
                <w:t>Division No. 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4601</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66" w:history="1">
              <w:r w:rsidR="00B8024B" w:rsidRPr="006E32CA">
                <w:rPr>
                  <w:color w:val="0000FF"/>
                  <w:sz w:val="20"/>
                  <w:szCs w:val="20"/>
                  <w:u w:val="single"/>
                </w:rPr>
                <w:t>Division No. 2</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67" w:history="1">
              <w:r w:rsidR="00B8024B" w:rsidRPr="006E32CA">
                <w:rPr>
                  <w:color w:val="0000FF"/>
                  <w:sz w:val="20"/>
                  <w:szCs w:val="20"/>
                  <w:u w:val="single"/>
                </w:rPr>
                <w:t>Division No. 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4602</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68" w:history="1">
              <w:r w:rsidR="00B8024B" w:rsidRPr="006E32CA">
                <w:rPr>
                  <w:color w:val="0000FF"/>
                  <w:sz w:val="20"/>
                  <w:szCs w:val="20"/>
                  <w:u w:val="single"/>
                </w:rPr>
                <w:t>Division No. 3</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69" w:history="1">
              <w:r w:rsidR="00B8024B" w:rsidRPr="006E32CA">
                <w:rPr>
                  <w:color w:val="0000FF"/>
                  <w:sz w:val="20"/>
                  <w:szCs w:val="20"/>
                  <w:u w:val="single"/>
                </w:rPr>
                <w:t>Division No. 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4603</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70" w:history="1">
              <w:r w:rsidR="00B8024B" w:rsidRPr="006E32CA">
                <w:rPr>
                  <w:color w:val="0000FF"/>
                  <w:sz w:val="20"/>
                  <w:szCs w:val="20"/>
                  <w:u w:val="single"/>
                </w:rPr>
                <w:t>Division No. 4</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71" w:history="1">
              <w:r w:rsidR="00B8024B" w:rsidRPr="006E32CA">
                <w:rPr>
                  <w:color w:val="0000FF"/>
                  <w:sz w:val="20"/>
                  <w:szCs w:val="20"/>
                  <w:u w:val="single"/>
                </w:rPr>
                <w:t>Division No. 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4604</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72" w:history="1">
              <w:r w:rsidR="00B8024B" w:rsidRPr="006E32CA">
                <w:rPr>
                  <w:color w:val="0000FF"/>
                  <w:sz w:val="20"/>
                  <w:szCs w:val="20"/>
                  <w:u w:val="single"/>
                </w:rPr>
                <w:t>Division No. 5</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73" w:history="1">
              <w:r w:rsidR="00B8024B" w:rsidRPr="006E32CA">
                <w:rPr>
                  <w:color w:val="0000FF"/>
                  <w:sz w:val="20"/>
                  <w:szCs w:val="20"/>
                  <w:u w:val="single"/>
                </w:rPr>
                <w:t>Division No. 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4605</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74" w:history="1">
              <w:r w:rsidR="00B8024B" w:rsidRPr="006E32CA">
                <w:rPr>
                  <w:color w:val="0000FF"/>
                  <w:sz w:val="20"/>
                  <w:szCs w:val="20"/>
                  <w:u w:val="single"/>
                </w:rPr>
                <w:t>Division No. 6</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75" w:history="1">
              <w:r w:rsidR="00B8024B" w:rsidRPr="006E32CA">
                <w:rPr>
                  <w:color w:val="0000FF"/>
                  <w:sz w:val="20"/>
                  <w:szCs w:val="20"/>
                  <w:u w:val="single"/>
                </w:rPr>
                <w:t>Division No. 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4606</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76" w:history="1">
              <w:r w:rsidR="00B8024B" w:rsidRPr="006E32CA">
                <w:rPr>
                  <w:color w:val="0000FF"/>
                  <w:sz w:val="20"/>
                  <w:szCs w:val="20"/>
                  <w:u w:val="single"/>
                </w:rPr>
                <w:t>Division No. 7</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77" w:history="1">
              <w:r w:rsidR="00B8024B" w:rsidRPr="006E32CA">
                <w:rPr>
                  <w:color w:val="0000FF"/>
                  <w:sz w:val="20"/>
                  <w:szCs w:val="20"/>
                  <w:u w:val="single"/>
                </w:rPr>
                <w:t>Division No. 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4607</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78" w:history="1">
              <w:r w:rsidR="00B8024B" w:rsidRPr="006E32CA">
                <w:rPr>
                  <w:color w:val="0000FF"/>
                  <w:sz w:val="20"/>
                  <w:szCs w:val="20"/>
                  <w:u w:val="single"/>
                </w:rPr>
                <w:t>Division No. 8</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79" w:history="1">
              <w:r w:rsidR="00B8024B" w:rsidRPr="006E32CA">
                <w:rPr>
                  <w:color w:val="0000FF"/>
                  <w:sz w:val="20"/>
                  <w:szCs w:val="20"/>
                  <w:u w:val="single"/>
                </w:rPr>
                <w:t>Division No. 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4608</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80" w:history="1">
              <w:r w:rsidR="00B8024B" w:rsidRPr="006E32CA">
                <w:rPr>
                  <w:color w:val="0000FF"/>
                  <w:sz w:val="20"/>
                  <w:szCs w:val="20"/>
                  <w:u w:val="single"/>
                </w:rPr>
                <w:t>Division No. 9</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81" w:history="1">
              <w:r w:rsidR="00B8024B" w:rsidRPr="006E32CA">
                <w:rPr>
                  <w:color w:val="0000FF"/>
                  <w:sz w:val="20"/>
                  <w:szCs w:val="20"/>
                  <w:u w:val="single"/>
                </w:rPr>
                <w:t>Division No. 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4609</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82" w:history="1">
              <w:r w:rsidR="00B8024B" w:rsidRPr="006E32CA">
                <w:rPr>
                  <w:color w:val="0000FF"/>
                  <w:sz w:val="20"/>
                  <w:szCs w:val="20"/>
                  <w:u w:val="single"/>
                </w:rPr>
                <w:t>Division No. 10</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83" w:history="1">
              <w:r w:rsidR="00B8024B" w:rsidRPr="006E32CA">
                <w:rPr>
                  <w:color w:val="0000FF"/>
                  <w:sz w:val="20"/>
                  <w:szCs w:val="20"/>
                  <w:u w:val="single"/>
                </w:rPr>
                <w:t>Division No. 10</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4610</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84" w:history="1">
              <w:r w:rsidR="00B8024B" w:rsidRPr="006E32CA">
                <w:rPr>
                  <w:color w:val="0000FF"/>
                  <w:sz w:val="20"/>
                  <w:szCs w:val="20"/>
                  <w:u w:val="single"/>
                </w:rPr>
                <w:t>Division No. 11</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85" w:history="1">
              <w:r w:rsidR="00B8024B" w:rsidRPr="006E32CA">
                <w:rPr>
                  <w:color w:val="0000FF"/>
                  <w:sz w:val="20"/>
                  <w:szCs w:val="20"/>
                  <w:u w:val="single"/>
                </w:rPr>
                <w:t>Division No. 11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4611</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86" w:history="1">
              <w:r w:rsidR="00B8024B" w:rsidRPr="006E32CA">
                <w:rPr>
                  <w:color w:val="0000FF"/>
                  <w:sz w:val="20"/>
                  <w:szCs w:val="20"/>
                  <w:u w:val="single"/>
                </w:rPr>
                <w:t>Division No. 12</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87" w:history="1">
              <w:r w:rsidR="00B8024B" w:rsidRPr="006E32CA">
                <w:rPr>
                  <w:color w:val="0000FF"/>
                  <w:sz w:val="20"/>
                  <w:szCs w:val="20"/>
                  <w:u w:val="single"/>
                </w:rPr>
                <w:t>Division No. 12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4612</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88" w:history="1">
              <w:r w:rsidR="00B8024B" w:rsidRPr="006E32CA">
                <w:rPr>
                  <w:color w:val="0000FF"/>
                  <w:sz w:val="20"/>
                  <w:szCs w:val="20"/>
                  <w:u w:val="single"/>
                </w:rPr>
                <w:t>Division No. 13</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89" w:history="1">
              <w:r w:rsidR="00B8024B" w:rsidRPr="006E32CA">
                <w:rPr>
                  <w:color w:val="0000FF"/>
                  <w:sz w:val="20"/>
                  <w:szCs w:val="20"/>
                  <w:u w:val="single"/>
                </w:rPr>
                <w:t>Division No. 13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4613</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90" w:history="1">
              <w:r w:rsidR="00B8024B" w:rsidRPr="006E32CA">
                <w:rPr>
                  <w:color w:val="0000FF"/>
                  <w:sz w:val="20"/>
                  <w:szCs w:val="20"/>
                  <w:u w:val="single"/>
                </w:rPr>
                <w:t>Division No. 14</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91" w:history="1">
              <w:r w:rsidR="00B8024B" w:rsidRPr="006E32CA">
                <w:rPr>
                  <w:color w:val="0000FF"/>
                  <w:sz w:val="20"/>
                  <w:szCs w:val="20"/>
                  <w:u w:val="single"/>
                </w:rPr>
                <w:t>Division No. 14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4614</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92" w:history="1">
              <w:r w:rsidR="00B8024B" w:rsidRPr="006E32CA">
                <w:rPr>
                  <w:color w:val="0000FF"/>
                  <w:sz w:val="20"/>
                  <w:szCs w:val="20"/>
                  <w:u w:val="single"/>
                </w:rPr>
                <w:t>Division No. 15</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93" w:history="1">
              <w:r w:rsidR="00B8024B" w:rsidRPr="006E32CA">
                <w:rPr>
                  <w:color w:val="0000FF"/>
                  <w:sz w:val="20"/>
                  <w:szCs w:val="20"/>
                  <w:u w:val="single"/>
                </w:rPr>
                <w:t>Division No. 15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4615</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94" w:history="1">
              <w:r w:rsidR="00B8024B" w:rsidRPr="006E32CA">
                <w:rPr>
                  <w:color w:val="0000FF"/>
                  <w:sz w:val="20"/>
                  <w:szCs w:val="20"/>
                  <w:u w:val="single"/>
                </w:rPr>
                <w:t>Division No. 16</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95" w:history="1">
              <w:r w:rsidR="00B8024B" w:rsidRPr="006E32CA">
                <w:rPr>
                  <w:color w:val="0000FF"/>
                  <w:sz w:val="20"/>
                  <w:szCs w:val="20"/>
                  <w:u w:val="single"/>
                </w:rPr>
                <w:t>Division No. 16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4616</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96" w:history="1">
              <w:r w:rsidR="00B8024B" w:rsidRPr="006E32CA">
                <w:rPr>
                  <w:color w:val="0000FF"/>
                  <w:sz w:val="20"/>
                  <w:szCs w:val="20"/>
                  <w:u w:val="single"/>
                </w:rPr>
                <w:t>Division No. 17</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97" w:history="1">
              <w:r w:rsidR="00B8024B" w:rsidRPr="006E32CA">
                <w:rPr>
                  <w:color w:val="0000FF"/>
                  <w:sz w:val="20"/>
                  <w:szCs w:val="20"/>
                  <w:u w:val="single"/>
                </w:rPr>
                <w:t>Division No. 17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4617</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198" w:history="1">
              <w:r w:rsidR="00B8024B" w:rsidRPr="006E32CA">
                <w:rPr>
                  <w:color w:val="0000FF"/>
                  <w:sz w:val="20"/>
                  <w:szCs w:val="20"/>
                  <w:u w:val="single"/>
                </w:rPr>
                <w:t>Division No. 18</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199" w:history="1">
              <w:r w:rsidR="00B8024B" w:rsidRPr="006E32CA">
                <w:rPr>
                  <w:color w:val="0000FF"/>
                  <w:sz w:val="20"/>
                  <w:szCs w:val="20"/>
                  <w:u w:val="single"/>
                </w:rPr>
                <w:t>Division No. 18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4618</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200" w:history="1">
              <w:r w:rsidR="00B8024B" w:rsidRPr="006E32CA">
                <w:rPr>
                  <w:color w:val="0000FF"/>
                  <w:sz w:val="20"/>
                  <w:szCs w:val="20"/>
                  <w:u w:val="single"/>
                </w:rPr>
                <w:t>Division No. 19</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01" w:history="1">
              <w:r w:rsidR="00B8024B" w:rsidRPr="006E32CA">
                <w:rPr>
                  <w:color w:val="0000FF"/>
                  <w:sz w:val="20"/>
                  <w:szCs w:val="20"/>
                  <w:u w:val="single"/>
                </w:rPr>
                <w:t>Division No. 19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4619</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202" w:history="1">
              <w:r w:rsidR="00B8024B" w:rsidRPr="006E32CA">
                <w:rPr>
                  <w:color w:val="0000FF"/>
                  <w:sz w:val="20"/>
                  <w:szCs w:val="20"/>
                  <w:u w:val="single"/>
                </w:rPr>
                <w:t>Division No. 20</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03" w:history="1">
              <w:r w:rsidR="00B8024B" w:rsidRPr="006E32CA">
                <w:rPr>
                  <w:color w:val="0000FF"/>
                  <w:sz w:val="20"/>
                  <w:szCs w:val="20"/>
                  <w:u w:val="single"/>
                </w:rPr>
                <w:t>Division No. 20</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4620</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204" w:history="1">
              <w:r w:rsidR="00B8024B" w:rsidRPr="006E32CA">
                <w:rPr>
                  <w:color w:val="0000FF"/>
                  <w:sz w:val="20"/>
                  <w:szCs w:val="20"/>
                  <w:u w:val="single"/>
                </w:rPr>
                <w:t>Division No. 21</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05" w:history="1">
              <w:r w:rsidR="00B8024B" w:rsidRPr="006E32CA">
                <w:rPr>
                  <w:color w:val="0000FF"/>
                  <w:sz w:val="20"/>
                  <w:szCs w:val="20"/>
                  <w:u w:val="single"/>
                </w:rPr>
                <w:t>Division No. 21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4621</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206" w:history="1">
              <w:r w:rsidR="00B8024B" w:rsidRPr="006E32CA">
                <w:rPr>
                  <w:color w:val="0000FF"/>
                  <w:sz w:val="20"/>
                  <w:szCs w:val="20"/>
                  <w:u w:val="single"/>
                </w:rPr>
                <w:t>Division No. 22</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07" w:history="1">
              <w:r w:rsidR="00B8024B" w:rsidRPr="006E32CA">
                <w:rPr>
                  <w:color w:val="0000FF"/>
                  <w:sz w:val="20"/>
                  <w:szCs w:val="20"/>
                  <w:u w:val="single"/>
                </w:rPr>
                <w:t>Division No. 22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4622</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208" w:history="1">
              <w:r w:rsidR="00B8024B" w:rsidRPr="006E32CA">
                <w:rPr>
                  <w:color w:val="0000FF"/>
                  <w:sz w:val="20"/>
                  <w:szCs w:val="20"/>
                  <w:u w:val="single"/>
                </w:rPr>
                <w:t>Division No. 23</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09" w:history="1">
              <w:r w:rsidR="00B8024B" w:rsidRPr="006E32CA">
                <w:rPr>
                  <w:color w:val="0000FF"/>
                  <w:sz w:val="20"/>
                  <w:szCs w:val="20"/>
                  <w:u w:val="single"/>
                </w:rPr>
                <w:t>Division No. 23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4623</w:t>
            </w:r>
          </w:p>
        </w:tc>
      </w:tr>
      <w:tr w:rsidR="00B8024B" w:rsidRPr="006E32CA" w:rsidTr="00935589">
        <w:trPr>
          <w:trHeight w:val="315"/>
          <w:tblHeader/>
        </w:trPr>
        <w:tc>
          <w:tcPr>
            <w:tcW w:w="3559" w:type="dxa"/>
            <w:shd w:val="clear" w:color="CCCCFF" w:fill="C0C0C0"/>
            <w:noWrap/>
            <w:hideMark/>
          </w:tcPr>
          <w:p w:rsidR="00B8024B" w:rsidRPr="006E32CA" w:rsidRDefault="008902C4" w:rsidP="00B8024B">
            <w:pPr>
              <w:rPr>
                <w:b/>
                <w:bCs/>
                <w:color w:val="0000FF"/>
                <w:sz w:val="20"/>
                <w:szCs w:val="20"/>
                <w:u w:val="single"/>
              </w:rPr>
            </w:pPr>
            <w:hyperlink r:id="rId210" w:history="1">
              <w:r w:rsidR="00B8024B" w:rsidRPr="006E32CA">
                <w:rPr>
                  <w:b/>
                  <w:bCs/>
                  <w:color w:val="0000FF"/>
                  <w:sz w:val="20"/>
                  <w:szCs w:val="20"/>
                  <w:u w:val="single"/>
                </w:rPr>
                <w:t>Saskatchewan</w:t>
              </w:r>
            </w:hyperlink>
          </w:p>
        </w:tc>
        <w:tc>
          <w:tcPr>
            <w:tcW w:w="3119" w:type="dxa"/>
            <w:shd w:val="clear" w:color="CCCCFF" w:fill="C0C0C0"/>
            <w:noWrap/>
            <w:hideMark/>
          </w:tcPr>
          <w:p w:rsidR="00B8024B" w:rsidRPr="006E32CA" w:rsidRDefault="008902C4" w:rsidP="00B8024B">
            <w:pPr>
              <w:rPr>
                <w:b/>
                <w:bCs/>
                <w:color w:val="0000FF"/>
                <w:sz w:val="20"/>
                <w:szCs w:val="20"/>
                <w:u w:val="single"/>
              </w:rPr>
            </w:pPr>
            <w:hyperlink r:id="rId211" w:history="1">
              <w:r w:rsidR="00B8024B" w:rsidRPr="006E32CA">
                <w:rPr>
                  <w:b/>
                  <w:bCs/>
                  <w:color w:val="0000FF"/>
                  <w:sz w:val="20"/>
                  <w:szCs w:val="20"/>
                  <w:u w:val="single"/>
                </w:rPr>
                <w:t>Saskatchewan</w:t>
              </w:r>
            </w:hyperlink>
          </w:p>
        </w:tc>
        <w:tc>
          <w:tcPr>
            <w:tcW w:w="2513" w:type="dxa"/>
            <w:shd w:val="clear" w:color="CCCCFF" w:fill="C0C0C0"/>
            <w:hideMark/>
          </w:tcPr>
          <w:p w:rsidR="00B8024B" w:rsidRPr="006E32CA" w:rsidRDefault="00B8024B" w:rsidP="00B8024B">
            <w:pPr>
              <w:rPr>
                <w:color w:val="000000"/>
                <w:sz w:val="20"/>
                <w:szCs w:val="20"/>
              </w:rPr>
            </w:pPr>
            <w:r w:rsidRPr="006E32CA">
              <w:rPr>
                <w:color w:val="000000"/>
                <w:sz w:val="20"/>
                <w:szCs w:val="20"/>
              </w:rPr>
              <w:t>47</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12" w:history="1">
              <w:r w:rsidR="00B8024B" w:rsidRPr="006E32CA">
                <w:rPr>
                  <w:color w:val="0000FF"/>
                  <w:sz w:val="20"/>
                  <w:szCs w:val="20"/>
                  <w:u w:val="single"/>
                </w:rPr>
                <w:t>Division No. 1</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13" w:history="1">
              <w:r w:rsidR="00B8024B" w:rsidRPr="006E32CA">
                <w:rPr>
                  <w:color w:val="0000FF"/>
                  <w:sz w:val="20"/>
                  <w:szCs w:val="20"/>
                  <w:u w:val="single"/>
                </w:rPr>
                <w:t>Division No. 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4701</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14" w:history="1">
              <w:r w:rsidR="00B8024B" w:rsidRPr="006E32CA">
                <w:rPr>
                  <w:color w:val="0000FF"/>
                  <w:sz w:val="20"/>
                  <w:szCs w:val="20"/>
                  <w:u w:val="single"/>
                </w:rPr>
                <w:t>Division No. 2</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15" w:history="1">
              <w:r w:rsidR="00B8024B" w:rsidRPr="006E32CA">
                <w:rPr>
                  <w:color w:val="0000FF"/>
                  <w:sz w:val="20"/>
                  <w:szCs w:val="20"/>
                  <w:u w:val="single"/>
                </w:rPr>
                <w:t>Division No. 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4702</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16" w:history="1">
              <w:r w:rsidR="00B8024B" w:rsidRPr="006E32CA">
                <w:rPr>
                  <w:color w:val="0000FF"/>
                  <w:sz w:val="20"/>
                  <w:szCs w:val="20"/>
                  <w:u w:val="single"/>
                </w:rPr>
                <w:t>Division No. 3</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17" w:history="1">
              <w:r w:rsidR="00B8024B" w:rsidRPr="006E32CA">
                <w:rPr>
                  <w:color w:val="0000FF"/>
                  <w:sz w:val="20"/>
                  <w:szCs w:val="20"/>
                  <w:u w:val="single"/>
                </w:rPr>
                <w:t>Division No. 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4703</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18" w:history="1">
              <w:r w:rsidR="00B8024B" w:rsidRPr="006E32CA">
                <w:rPr>
                  <w:color w:val="0000FF"/>
                  <w:sz w:val="20"/>
                  <w:szCs w:val="20"/>
                  <w:u w:val="single"/>
                </w:rPr>
                <w:t>Division No. 4</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19" w:history="1">
              <w:r w:rsidR="00B8024B" w:rsidRPr="006E32CA">
                <w:rPr>
                  <w:color w:val="0000FF"/>
                  <w:sz w:val="20"/>
                  <w:szCs w:val="20"/>
                  <w:u w:val="single"/>
                </w:rPr>
                <w:t>Division No. 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4704</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20" w:history="1">
              <w:r w:rsidR="00B8024B" w:rsidRPr="006E32CA">
                <w:rPr>
                  <w:color w:val="0000FF"/>
                  <w:sz w:val="20"/>
                  <w:szCs w:val="20"/>
                  <w:u w:val="single"/>
                </w:rPr>
                <w:t>Division No. 5</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21" w:history="1">
              <w:r w:rsidR="00B8024B" w:rsidRPr="006E32CA">
                <w:rPr>
                  <w:color w:val="0000FF"/>
                  <w:sz w:val="20"/>
                  <w:szCs w:val="20"/>
                  <w:u w:val="single"/>
                </w:rPr>
                <w:t>Division No. 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4705</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22" w:history="1">
              <w:r w:rsidR="00B8024B" w:rsidRPr="006E32CA">
                <w:rPr>
                  <w:color w:val="0000FF"/>
                  <w:sz w:val="20"/>
                  <w:szCs w:val="20"/>
                  <w:u w:val="single"/>
                </w:rPr>
                <w:t>Division No. 6</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23" w:history="1">
              <w:r w:rsidR="00B8024B" w:rsidRPr="006E32CA">
                <w:rPr>
                  <w:color w:val="0000FF"/>
                  <w:sz w:val="20"/>
                  <w:szCs w:val="20"/>
                  <w:u w:val="single"/>
                </w:rPr>
                <w:t>Division No. 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4706</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24" w:history="1">
              <w:r w:rsidR="00B8024B" w:rsidRPr="006E32CA">
                <w:rPr>
                  <w:color w:val="0000FF"/>
                  <w:sz w:val="20"/>
                  <w:szCs w:val="20"/>
                  <w:u w:val="single"/>
                </w:rPr>
                <w:t>Division No. 7</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25" w:history="1">
              <w:r w:rsidR="00B8024B" w:rsidRPr="006E32CA">
                <w:rPr>
                  <w:color w:val="0000FF"/>
                  <w:sz w:val="20"/>
                  <w:szCs w:val="20"/>
                  <w:u w:val="single"/>
                </w:rPr>
                <w:t>Division No. 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4707</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26" w:history="1">
              <w:r w:rsidR="00B8024B" w:rsidRPr="006E32CA">
                <w:rPr>
                  <w:color w:val="0000FF"/>
                  <w:sz w:val="20"/>
                  <w:szCs w:val="20"/>
                  <w:u w:val="single"/>
                </w:rPr>
                <w:t>Division No. 8</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27" w:history="1">
              <w:r w:rsidR="00B8024B" w:rsidRPr="006E32CA">
                <w:rPr>
                  <w:color w:val="0000FF"/>
                  <w:sz w:val="20"/>
                  <w:szCs w:val="20"/>
                  <w:u w:val="single"/>
                </w:rPr>
                <w:t>Division No. 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4708</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28" w:history="1">
              <w:r w:rsidR="00B8024B" w:rsidRPr="006E32CA">
                <w:rPr>
                  <w:color w:val="0000FF"/>
                  <w:sz w:val="20"/>
                  <w:szCs w:val="20"/>
                  <w:u w:val="single"/>
                </w:rPr>
                <w:t>Division No. 9</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29" w:history="1">
              <w:r w:rsidR="00B8024B" w:rsidRPr="006E32CA">
                <w:rPr>
                  <w:color w:val="0000FF"/>
                  <w:sz w:val="20"/>
                  <w:szCs w:val="20"/>
                  <w:u w:val="single"/>
                </w:rPr>
                <w:t>Division No. 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4709</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30" w:history="1">
              <w:r w:rsidR="00B8024B" w:rsidRPr="006E32CA">
                <w:rPr>
                  <w:color w:val="0000FF"/>
                  <w:sz w:val="20"/>
                  <w:szCs w:val="20"/>
                  <w:u w:val="single"/>
                </w:rPr>
                <w:t>Division No. 10</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31" w:history="1">
              <w:r w:rsidR="00B8024B" w:rsidRPr="006E32CA">
                <w:rPr>
                  <w:color w:val="0000FF"/>
                  <w:sz w:val="20"/>
                  <w:szCs w:val="20"/>
                  <w:u w:val="single"/>
                </w:rPr>
                <w:t>Division No. 10</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4710</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32" w:history="1">
              <w:r w:rsidR="00B8024B" w:rsidRPr="006E32CA">
                <w:rPr>
                  <w:color w:val="0000FF"/>
                  <w:sz w:val="20"/>
                  <w:szCs w:val="20"/>
                  <w:u w:val="single"/>
                </w:rPr>
                <w:t>Division No. 11</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33" w:history="1">
              <w:r w:rsidR="00B8024B" w:rsidRPr="006E32CA">
                <w:rPr>
                  <w:color w:val="0000FF"/>
                  <w:sz w:val="20"/>
                  <w:szCs w:val="20"/>
                  <w:u w:val="single"/>
                </w:rPr>
                <w:t>Division No. 11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4711</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34" w:history="1">
              <w:r w:rsidR="00B8024B" w:rsidRPr="006E32CA">
                <w:rPr>
                  <w:color w:val="0000FF"/>
                  <w:sz w:val="20"/>
                  <w:szCs w:val="20"/>
                  <w:u w:val="single"/>
                </w:rPr>
                <w:t>Division No. 12</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35" w:history="1">
              <w:r w:rsidR="00B8024B" w:rsidRPr="006E32CA">
                <w:rPr>
                  <w:color w:val="0000FF"/>
                  <w:sz w:val="20"/>
                  <w:szCs w:val="20"/>
                  <w:u w:val="single"/>
                </w:rPr>
                <w:t>Division No. 12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4712</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36" w:history="1">
              <w:r w:rsidR="00B8024B" w:rsidRPr="006E32CA">
                <w:rPr>
                  <w:color w:val="0000FF"/>
                  <w:sz w:val="20"/>
                  <w:szCs w:val="20"/>
                  <w:u w:val="single"/>
                </w:rPr>
                <w:t>Division No. 13</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37" w:history="1">
              <w:r w:rsidR="00B8024B" w:rsidRPr="006E32CA">
                <w:rPr>
                  <w:color w:val="0000FF"/>
                  <w:sz w:val="20"/>
                  <w:szCs w:val="20"/>
                  <w:u w:val="single"/>
                </w:rPr>
                <w:t>Division No. 13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4713</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38" w:history="1">
              <w:r w:rsidR="00B8024B" w:rsidRPr="006E32CA">
                <w:rPr>
                  <w:color w:val="0000FF"/>
                  <w:sz w:val="20"/>
                  <w:szCs w:val="20"/>
                  <w:u w:val="single"/>
                </w:rPr>
                <w:t>Division No. 14</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39" w:history="1">
              <w:r w:rsidR="00B8024B" w:rsidRPr="006E32CA">
                <w:rPr>
                  <w:color w:val="0000FF"/>
                  <w:sz w:val="20"/>
                  <w:szCs w:val="20"/>
                  <w:u w:val="single"/>
                </w:rPr>
                <w:t>Division No. 14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4714</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40" w:history="1">
              <w:r w:rsidR="00B8024B" w:rsidRPr="006E32CA">
                <w:rPr>
                  <w:color w:val="0000FF"/>
                  <w:sz w:val="20"/>
                  <w:szCs w:val="20"/>
                  <w:u w:val="single"/>
                </w:rPr>
                <w:t>Division No. 15</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41" w:history="1">
              <w:r w:rsidR="00B8024B" w:rsidRPr="006E32CA">
                <w:rPr>
                  <w:color w:val="0000FF"/>
                  <w:sz w:val="20"/>
                  <w:szCs w:val="20"/>
                  <w:u w:val="single"/>
                </w:rPr>
                <w:t>Division No. 15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4715</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42" w:history="1">
              <w:r w:rsidR="00B8024B" w:rsidRPr="006E32CA">
                <w:rPr>
                  <w:color w:val="0000FF"/>
                  <w:sz w:val="20"/>
                  <w:szCs w:val="20"/>
                  <w:u w:val="single"/>
                </w:rPr>
                <w:t xml:space="preserve"> Division No. 16</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43" w:history="1">
              <w:r w:rsidR="00B8024B" w:rsidRPr="006E32CA">
                <w:rPr>
                  <w:color w:val="0000FF"/>
                  <w:sz w:val="20"/>
                  <w:szCs w:val="20"/>
                  <w:u w:val="single"/>
                </w:rPr>
                <w:t xml:space="preserve"> Division No. 16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4716</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44" w:history="1">
              <w:r w:rsidR="00B8024B" w:rsidRPr="006E32CA">
                <w:rPr>
                  <w:color w:val="0000FF"/>
                  <w:sz w:val="20"/>
                  <w:szCs w:val="20"/>
                  <w:u w:val="single"/>
                </w:rPr>
                <w:t>Division No. 17</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45" w:history="1">
              <w:r w:rsidR="00B8024B" w:rsidRPr="006E32CA">
                <w:rPr>
                  <w:color w:val="0000FF"/>
                  <w:sz w:val="20"/>
                  <w:szCs w:val="20"/>
                  <w:u w:val="single"/>
                </w:rPr>
                <w:t>Division No. 17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4717</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46" w:history="1">
              <w:r w:rsidR="00B8024B" w:rsidRPr="006E32CA">
                <w:rPr>
                  <w:color w:val="0000FF"/>
                  <w:sz w:val="20"/>
                  <w:szCs w:val="20"/>
                  <w:u w:val="single"/>
                </w:rPr>
                <w:t>Division No. 18</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47" w:history="1">
              <w:r w:rsidR="00B8024B" w:rsidRPr="006E32CA">
                <w:rPr>
                  <w:color w:val="0000FF"/>
                  <w:sz w:val="20"/>
                  <w:szCs w:val="20"/>
                  <w:u w:val="single"/>
                </w:rPr>
                <w:t>Division No. 18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4718</w:t>
            </w:r>
          </w:p>
        </w:tc>
      </w:tr>
      <w:tr w:rsidR="00B8024B" w:rsidRPr="006E32CA" w:rsidTr="00935589">
        <w:trPr>
          <w:trHeight w:val="315"/>
          <w:tblHeader/>
        </w:trPr>
        <w:tc>
          <w:tcPr>
            <w:tcW w:w="3559" w:type="dxa"/>
            <w:shd w:val="clear" w:color="CCCCFF" w:fill="C0C0C0"/>
            <w:noWrap/>
            <w:hideMark/>
          </w:tcPr>
          <w:p w:rsidR="00B8024B" w:rsidRPr="006E32CA" w:rsidRDefault="008902C4" w:rsidP="00B8024B">
            <w:pPr>
              <w:rPr>
                <w:color w:val="0000FF"/>
                <w:sz w:val="20"/>
                <w:szCs w:val="20"/>
                <w:u w:val="single"/>
              </w:rPr>
            </w:pPr>
            <w:hyperlink r:id="rId248" w:history="1">
              <w:r w:rsidR="00B8024B" w:rsidRPr="006E32CA">
                <w:rPr>
                  <w:color w:val="0000FF"/>
                  <w:sz w:val="20"/>
                  <w:szCs w:val="20"/>
                  <w:u w:val="single"/>
                </w:rPr>
                <w:t>Alberta</w:t>
              </w:r>
            </w:hyperlink>
          </w:p>
        </w:tc>
        <w:tc>
          <w:tcPr>
            <w:tcW w:w="3119" w:type="dxa"/>
            <w:shd w:val="clear" w:color="CCCCFF" w:fill="C0C0C0"/>
            <w:noWrap/>
            <w:hideMark/>
          </w:tcPr>
          <w:p w:rsidR="00B8024B" w:rsidRPr="006E32CA" w:rsidRDefault="008902C4" w:rsidP="00B8024B">
            <w:pPr>
              <w:rPr>
                <w:b/>
                <w:bCs/>
                <w:color w:val="0000FF"/>
                <w:sz w:val="20"/>
                <w:szCs w:val="20"/>
                <w:u w:val="single"/>
              </w:rPr>
            </w:pPr>
            <w:hyperlink r:id="rId249" w:history="1">
              <w:r w:rsidR="00B8024B" w:rsidRPr="006E32CA">
                <w:rPr>
                  <w:b/>
                  <w:bCs/>
                  <w:color w:val="0000FF"/>
                  <w:sz w:val="20"/>
                  <w:szCs w:val="20"/>
                  <w:u w:val="single"/>
                </w:rPr>
                <w:t>Alberta</w:t>
              </w:r>
            </w:hyperlink>
          </w:p>
        </w:tc>
        <w:tc>
          <w:tcPr>
            <w:tcW w:w="2513" w:type="dxa"/>
            <w:shd w:val="clear" w:color="CCCCFF" w:fill="C0C0C0"/>
            <w:hideMark/>
          </w:tcPr>
          <w:p w:rsidR="00B8024B" w:rsidRPr="006E32CA" w:rsidRDefault="00B8024B" w:rsidP="00B8024B">
            <w:pPr>
              <w:rPr>
                <w:color w:val="000000"/>
                <w:sz w:val="20"/>
                <w:szCs w:val="20"/>
              </w:rPr>
            </w:pPr>
            <w:r w:rsidRPr="006E32CA">
              <w:rPr>
                <w:color w:val="000000"/>
                <w:sz w:val="20"/>
                <w:szCs w:val="20"/>
              </w:rPr>
              <w:t>48</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50" w:history="1">
              <w:r w:rsidR="00B8024B" w:rsidRPr="006E32CA">
                <w:rPr>
                  <w:color w:val="0000FF"/>
                  <w:sz w:val="20"/>
                  <w:szCs w:val="20"/>
                  <w:u w:val="single"/>
                </w:rPr>
                <w:t>Division No. 1</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51" w:history="1">
              <w:r w:rsidR="00B8024B" w:rsidRPr="006E32CA">
                <w:rPr>
                  <w:color w:val="0000FF"/>
                  <w:sz w:val="20"/>
                  <w:szCs w:val="20"/>
                  <w:u w:val="single"/>
                </w:rPr>
                <w:t>Division No. 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4801</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52" w:history="1">
              <w:r w:rsidR="00B8024B" w:rsidRPr="006E32CA">
                <w:rPr>
                  <w:color w:val="0000FF"/>
                  <w:sz w:val="20"/>
                  <w:szCs w:val="20"/>
                  <w:u w:val="single"/>
                </w:rPr>
                <w:t>Division No. 2</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53" w:history="1">
              <w:r w:rsidR="00B8024B" w:rsidRPr="006E32CA">
                <w:rPr>
                  <w:color w:val="0000FF"/>
                  <w:sz w:val="20"/>
                  <w:szCs w:val="20"/>
                  <w:u w:val="single"/>
                </w:rPr>
                <w:t>Division No. 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4802</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54" w:history="1">
              <w:r w:rsidR="00B8024B" w:rsidRPr="006E32CA">
                <w:rPr>
                  <w:color w:val="0000FF"/>
                  <w:sz w:val="20"/>
                  <w:szCs w:val="20"/>
                  <w:u w:val="single"/>
                </w:rPr>
                <w:t>Division No. 3</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55" w:history="1">
              <w:r w:rsidR="00B8024B" w:rsidRPr="006E32CA">
                <w:rPr>
                  <w:color w:val="0000FF"/>
                  <w:sz w:val="20"/>
                  <w:szCs w:val="20"/>
                  <w:u w:val="single"/>
                </w:rPr>
                <w:t>Division No. 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4803</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56" w:history="1">
              <w:r w:rsidR="00B8024B" w:rsidRPr="006E32CA">
                <w:rPr>
                  <w:color w:val="0000FF"/>
                  <w:sz w:val="20"/>
                  <w:szCs w:val="20"/>
                  <w:u w:val="single"/>
                </w:rPr>
                <w:t>Division No. 4</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57" w:history="1">
              <w:r w:rsidR="00B8024B" w:rsidRPr="006E32CA">
                <w:rPr>
                  <w:color w:val="0000FF"/>
                  <w:sz w:val="20"/>
                  <w:szCs w:val="20"/>
                  <w:u w:val="single"/>
                </w:rPr>
                <w:t>Division No. 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4804</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58" w:history="1">
              <w:r w:rsidR="00B8024B" w:rsidRPr="006E32CA">
                <w:rPr>
                  <w:color w:val="0000FF"/>
                  <w:sz w:val="20"/>
                  <w:szCs w:val="20"/>
                  <w:u w:val="single"/>
                </w:rPr>
                <w:t>Division No. 5</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59" w:history="1">
              <w:r w:rsidR="00B8024B" w:rsidRPr="006E32CA">
                <w:rPr>
                  <w:color w:val="0000FF"/>
                  <w:sz w:val="20"/>
                  <w:szCs w:val="20"/>
                  <w:u w:val="single"/>
                </w:rPr>
                <w:t>Division No. 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4805</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60" w:history="1">
              <w:r w:rsidR="00B8024B" w:rsidRPr="006E32CA">
                <w:rPr>
                  <w:color w:val="0000FF"/>
                  <w:sz w:val="20"/>
                  <w:szCs w:val="20"/>
                  <w:u w:val="single"/>
                </w:rPr>
                <w:t>Division No. 6</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61" w:history="1">
              <w:r w:rsidR="00B8024B" w:rsidRPr="006E32CA">
                <w:rPr>
                  <w:color w:val="0000FF"/>
                  <w:sz w:val="20"/>
                  <w:szCs w:val="20"/>
                  <w:u w:val="single"/>
                </w:rPr>
                <w:t>Division No. 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4806</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62" w:history="1">
              <w:r w:rsidR="00B8024B" w:rsidRPr="006E32CA">
                <w:rPr>
                  <w:color w:val="0000FF"/>
                  <w:sz w:val="20"/>
                  <w:szCs w:val="20"/>
                  <w:u w:val="single"/>
                </w:rPr>
                <w:t>Division No. 7</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63" w:history="1">
              <w:r w:rsidR="00B8024B" w:rsidRPr="006E32CA">
                <w:rPr>
                  <w:color w:val="0000FF"/>
                  <w:sz w:val="20"/>
                  <w:szCs w:val="20"/>
                  <w:u w:val="single"/>
                </w:rPr>
                <w:t>Division No. 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4807</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64" w:history="1">
              <w:r w:rsidR="00B8024B" w:rsidRPr="006E32CA">
                <w:rPr>
                  <w:color w:val="0000FF"/>
                  <w:sz w:val="20"/>
                  <w:szCs w:val="20"/>
                  <w:u w:val="single"/>
                </w:rPr>
                <w:t>Division No. 8</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65" w:history="1">
              <w:r w:rsidR="00B8024B" w:rsidRPr="006E32CA">
                <w:rPr>
                  <w:color w:val="0000FF"/>
                  <w:sz w:val="20"/>
                  <w:szCs w:val="20"/>
                  <w:u w:val="single"/>
                </w:rPr>
                <w:t>Division No. 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4808</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66" w:history="1">
              <w:r w:rsidR="00B8024B" w:rsidRPr="006E32CA">
                <w:rPr>
                  <w:color w:val="0000FF"/>
                  <w:sz w:val="20"/>
                  <w:szCs w:val="20"/>
                  <w:u w:val="single"/>
                </w:rPr>
                <w:t>Division No. 9</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67" w:history="1">
              <w:r w:rsidR="00B8024B" w:rsidRPr="006E32CA">
                <w:rPr>
                  <w:color w:val="0000FF"/>
                  <w:sz w:val="20"/>
                  <w:szCs w:val="20"/>
                  <w:u w:val="single"/>
                </w:rPr>
                <w:t>Division No. 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4809</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68" w:history="1">
              <w:r w:rsidR="00B8024B" w:rsidRPr="006E32CA">
                <w:rPr>
                  <w:color w:val="0000FF"/>
                  <w:sz w:val="20"/>
                  <w:szCs w:val="20"/>
                  <w:u w:val="single"/>
                </w:rPr>
                <w:t>Division No. 10</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69" w:history="1">
              <w:r w:rsidR="00B8024B" w:rsidRPr="006E32CA">
                <w:rPr>
                  <w:color w:val="0000FF"/>
                  <w:sz w:val="20"/>
                  <w:szCs w:val="20"/>
                  <w:u w:val="single"/>
                </w:rPr>
                <w:t>Division No. 10</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4810</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70" w:history="1">
              <w:r w:rsidR="00B8024B" w:rsidRPr="006E32CA">
                <w:rPr>
                  <w:color w:val="0000FF"/>
                  <w:sz w:val="20"/>
                  <w:szCs w:val="20"/>
                  <w:u w:val="single"/>
                </w:rPr>
                <w:t>Division No. 11</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71" w:history="1">
              <w:r w:rsidR="00B8024B" w:rsidRPr="006E32CA">
                <w:rPr>
                  <w:color w:val="0000FF"/>
                  <w:sz w:val="20"/>
                  <w:szCs w:val="20"/>
                  <w:u w:val="single"/>
                </w:rPr>
                <w:t>Division No. 11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4811</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72" w:history="1">
              <w:r w:rsidR="00B8024B" w:rsidRPr="006E32CA">
                <w:rPr>
                  <w:color w:val="0000FF"/>
                  <w:sz w:val="20"/>
                  <w:szCs w:val="20"/>
                  <w:u w:val="single"/>
                </w:rPr>
                <w:t>Division No. 12</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73" w:history="1">
              <w:r w:rsidR="00B8024B" w:rsidRPr="006E32CA">
                <w:rPr>
                  <w:color w:val="0000FF"/>
                  <w:sz w:val="20"/>
                  <w:szCs w:val="20"/>
                  <w:u w:val="single"/>
                </w:rPr>
                <w:t>Division No. 12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4812</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74" w:history="1">
              <w:r w:rsidR="00B8024B" w:rsidRPr="006E32CA">
                <w:rPr>
                  <w:color w:val="0000FF"/>
                  <w:sz w:val="20"/>
                  <w:szCs w:val="20"/>
                  <w:u w:val="single"/>
                </w:rPr>
                <w:t>Division No. 13</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75" w:history="1">
              <w:r w:rsidR="00B8024B" w:rsidRPr="006E32CA">
                <w:rPr>
                  <w:color w:val="0000FF"/>
                  <w:sz w:val="20"/>
                  <w:szCs w:val="20"/>
                  <w:u w:val="single"/>
                </w:rPr>
                <w:t>Division No. 13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4813</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76" w:history="1">
              <w:r w:rsidR="00B8024B" w:rsidRPr="006E32CA">
                <w:rPr>
                  <w:color w:val="0000FF"/>
                  <w:sz w:val="20"/>
                  <w:szCs w:val="20"/>
                  <w:u w:val="single"/>
                </w:rPr>
                <w:t>Division No. 14</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77" w:history="1">
              <w:r w:rsidR="00B8024B" w:rsidRPr="006E32CA">
                <w:rPr>
                  <w:color w:val="0000FF"/>
                  <w:sz w:val="20"/>
                  <w:szCs w:val="20"/>
                  <w:u w:val="single"/>
                </w:rPr>
                <w:t>Division No. 14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4814</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78" w:history="1">
              <w:r w:rsidR="00B8024B" w:rsidRPr="006E32CA">
                <w:rPr>
                  <w:color w:val="0000FF"/>
                  <w:sz w:val="20"/>
                  <w:szCs w:val="20"/>
                  <w:u w:val="single"/>
                </w:rPr>
                <w:t>Division No. 15</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79" w:history="1">
              <w:r w:rsidR="00B8024B" w:rsidRPr="006E32CA">
                <w:rPr>
                  <w:color w:val="0000FF"/>
                  <w:sz w:val="20"/>
                  <w:szCs w:val="20"/>
                  <w:u w:val="single"/>
                </w:rPr>
                <w:t>Division No. 15</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4815</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80" w:history="1">
              <w:r w:rsidR="00B8024B" w:rsidRPr="006E32CA">
                <w:rPr>
                  <w:color w:val="0000FF"/>
                  <w:sz w:val="20"/>
                  <w:szCs w:val="20"/>
                  <w:u w:val="single"/>
                </w:rPr>
                <w:t>Division No. 16</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81" w:history="1">
              <w:r w:rsidR="00B8024B" w:rsidRPr="006E32CA">
                <w:rPr>
                  <w:color w:val="0000FF"/>
                  <w:sz w:val="20"/>
                  <w:szCs w:val="20"/>
                  <w:u w:val="single"/>
                </w:rPr>
                <w:t>Division No. 16</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4816</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82" w:history="1">
              <w:r w:rsidR="00B8024B" w:rsidRPr="006E32CA">
                <w:rPr>
                  <w:color w:val="0000FF"/>
                  <w:sz w:val="20"/>
                  <w:szCs w:val="20"/>
                  <w:u w:val="single"/>
                </w:rPr>
                <w:t>Division No. 17</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83" w:history="1">
              <w:r w:rsidR="00B8024B" w:rsidRPr="006E32CA">
                <w:rPr>
                  <w:color w:val="0000FF"/>
                  <w:sz w:val="20"/>
                  <w:szCs w:val="20"/>
                  <w:u w:val="single"/>
                </w:rPr>
                <w:t>Division No. 17</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4817</w:t>
            </w:r>
          </w:p>
        </w:tc>
      </w:tr>
      <w:tr w:rsidR="00B8024B" w:rsidRPr="006E32CA" w:rsidTr="00935589">
        <w:trPr>
          <w:trHeight w:val="315"/>
          <w:tblHeader/>
        </w:trPr>
        <w:tc>
          <w:tcPr>
            <w:tcW w:w="3559" w:type="dxa"/>
            <w:shd w:val="clear" w:color="FFFFCC" w:fill="FFFFFF"/>
            <w:noWrap/>
            <w:hideMark/>
          </w:tcPr>
          <w:p w:rsidR="00B8024B" w:rsidRPr="006E32CA" w:rsidRDefault="008902C4" w:rsidP="00B8024B">
            <w:pPr>
              <w:rPr>
                <w:color w:val="0000FF"/>
                <w:sz w:val="20"/>
                <w:szCs w:val="20"/>
                <w:u w:val="single"/>
              </w:rPr>
            </w:pPr>
            <w:hyperlink r:id="rId284" w:history="1">
              <w:r w:rsidR="00B8024B" w:rsidRPr="006E32CA">
                <w:rPr>
                  <w:color w:val="0000FF"/>
                  <w:sz w:val="20"/>
                  <w:szCs w:val="20"/>
                  <w:u w:val="single"/>
                </w:rPr>
                <w:t>Division No. 18</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85" w:history="1">
              <w:r w:rsidR="00B8024B" w:rsidRPr="006E32CA">
                <w:rPr>
                  <w:color w:val="0000FF"/>
                  <w:sz w:val="20"/>
                  <w:szCs w:val="20"/>
                  <w:u w:val="single"/>
                </w:rPr>
                <w:t>Division No. 18</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4818</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286" w:history="1">
              <w:r w:rsidR="00B8024B" w:rsidRPr="006E32CA">
                <w:rPr>
                  <w:color w:val="0000FF"/>
                  <w:sz w:val="20"/>
                  <w:szCs w:val="20"/>
                  <w:u w:val="single"/>
                </w:rPr>
                <w:t>Division No. 19</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87" w:history="1">
              <w:r w:rsidR="00B8024B" w:rsidRPr="006E32CA">
                <w:rPr>
                  <w:color w:val="0000FF"/>
                  <w:sz w:val="20"/>
                  <w:szCs w:val="20"/>
                  <w:u w:val="single"/>
                </w:rPr>
                <w:t>Division No. 19</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4819</w:t>
            </w:r>
          </w:p>
        </w:tc>
      </w:tr>
      <w:tr w:rsidR="00B8024B" w:rsidRPr="006E32CA" w:rsidTr="00935589">
        <w:trPr>
          <w:trHeight w:val="300"/>
          <w:tblHeader/>
        </w:trPr>
        <w:tc>
          <w:tcPr>
            <w:tcW w:w="3559" w:type="dxa"/>
            <w:shd w:val="clear" w:color="CCCCFF" w:fill="99CCFF"/>
            <w:noWrap/>
            <w:hideMark/>
          </w:tcPr>
          <w:p w:rsidR="00B8024B" w:rsidRPr="006E32CA" w:rsidRDefault="00B8024B" w:rsidP="00B8024B">
            <w:pPr>
              <w:rPr>
                <w:b/>
                <w:bCs/>
                <w:sz w:val="20"/>
                <w:szCs w:val="20"/>
              </w:rPr>
            </w:pPr>
            <w:r w:rsidRPr="006E32CA">
              <w:rPr>
                <w:b/>
                <w:bCs/>
                <w:sz w:val="20"/>
                <w:szCs w:val="20"/>
              </w:rPr>
              <w:t>British Columbia</w:t>
            </w:r>
          </w:p>
        </w:tc>
        <w:tc>
          <w:tcPr>
            <w:tcW w:w="3119" w:type="dxa"/>
            <w:shd w:val="clear" w:color="CCCCFF" w:fill="99CCFF"/>
            <w:noWrap/>
            <w:hideMark/>
          </w:tcPr>
          <w:p w:rsidR="00B8024B" w:rsidRPr="006E32CA" w:rsidRDefault="00B8024B" w:rsidP="00B8024B">
            <w:pPr>
              <w:rPr>
                <w:b/>
                <w:bCs/>
                <w:sz w:val="20"/>
                <w:szCs w:val="20"/>
              </w:rPr>
            </w:pPr>
            <w:r w:rsidRPr="006E32CA">
              <w:rPr>
                <w:b/>
                <w:bCs/>
                <w:sz w:val="20"/>
                <w:szCs w:val="20"/>
              </w:rPr>
              <w:t>Colombie-Britannique</w:t>
            </w:r>
          </w:p>
        </w:tc>
        <w:tc>
          <w:tcPr>
            <w:tcW w:w="2513" w:type="dxa"/>
            <w:shd w:val="clear" w:color="CCCCFF" w:fill="99CCFF"/>
            <w:noWrap/>
            <w:hideMark/>
          </w:tcPr>
          <w:p w:rsidR="00B8024B" w:rsidRPr="006E32CA" w:rsidRDefault="00B8024B" w:rsidP="00B8024B">
            <w:pPr>
              <w:rPr>
                <w:sz w:val="20"/>
                <w:szCs w:val="20"/>
              </w:rPr>
            </w:pPr>
            <w:r w:rsidRPr="006E32CA">
              <w:rPr>
                <w:sz w:val="20"/>
                <w:szCs w:val="20"/>
              </w:rPr>
              <w:t>5</w:t>
            </w:r>
          </w:p>
        </w:tc>
      </w:tr>
      <w:tr w:rsidR="00B8024B" w:rsidRPr="006E32CA" w:rsidTr="00935589">
        <w:trPr>
          <w:trHeight w:val="300"/>
          <w:tblHeader/>
        </w:trPr>
        <w:tc>
          <w:tcPr>
            <w:tcW w:w="3559" w:type="dxa"/>
            <w:shd w:val="clear" w:color="CCCCFF" w:fill="C0C0C0"/>
            <w:noWrap/>
            <w:hideMark/>
          </w:tcPr>
          <w:p w:rsidR="00B8024B" w:rsidRPr="006E32CA" w:rsidRDefault="008902C4" w:rsidP="00B8024B">
            <w:pPr>
              <w:rPr>
                <w:b/>
                <w:bCs/>
                <w:color w:val="0000FF"/>
                <w:sz w:val="20"/>
                <w:szCs w:val="20"/>
                <w:u w:val="single"/>
              </w:rPr>
            </w:pPr>
            <w:hyperlink r:id="rId288" w:history="1">
              <w:r w:rsidR="00B8024B" w:rsidRPr="006E32CA">
                <w:rPr>
                  <w:b/>
                  <w:bCs/>
                  <w:color w:val="0000FF"/>
                  <w:sz w:val="20"/>
                  <w:szCs w:val="20"/>
                  <w:u w:val="single"/>
                </w:rPr>
                <w:t>British Columbia</w:t>
              </w:r>
            </w:hyperlink>
          </w:p>
        </w:tc>
        <w:tc>
          <w:tcPr>
            <w:tcW w:w="3119" w:type="dxa"/>
            <w:shd w:val="clear" w:color="CCCCFF" w:fill="C0C0C0"/>
            <w:noWrap/>
            <w:hideMark/>
          </w:tcPr>
          <w:p w:rsidR="00B8024B" w:rsidRPr="006E32CA" w:rsidRDefault="008902C4" w:rsidP="00B8024B">
            <w:pPr>
              <w:rPr>
                <w:b/>
                <w:bCs/>
                <w:color w:val="0000FF"/>
                <w:sz w:val="20"/>
                <w:szCs w:val="20"/>
                <w:u w:val="single"/>
              </w:rPr>
            </w:pPr>
            <w:hyperlink r:id="rId289" w:history="1">
              <w:r w:rsidR="00B8024B" w:rsidRPr="006E32CA">
                <w:rPr>
                  <w:b/>
                  <w:bCs/>
                  <w:color w:val="0000FF"/>
                  <w:sz w:val="20"/>
                  <w:szCs w:val="20"/>
                  <w:u w:val="single"/>
                </w:rPr>
                <w:t>Colombie-Britannique</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59</w:t>
            </w:r>
          </w:p>
        </w:tc>
      </w:tr>
      <w:tr w:rsidR="00B8024B" w:rsidRPr="006E32CA" w:rsidTr="00935589">
        <w:trPr>
          <w:trHeight w:val="26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East Kootenay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East Kootenay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5901</w:t>
            </w:r>
          </w:p>
        </w:tc>
      </w:tr>
      <w:tr w:rsidR="00B8024B" w:rsidRPr="006E32CA" w:rsidTr="00935589">
        <w:trPr>
          <w:trHeight w:val="27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Kootenay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Kootenay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5903</w:t>
            </w:r>
          </w:p>
        </w:tc>
      </w:tr>
      <w:tr w:rsidR="00B8024B" w:rsidRPr="006E32CA" w:rsidTr="00935589">
        <w:trPr>
          <w:trHeight w:val="32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Kootenay Boundary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Kootenay Boundary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5905</w:t>
            </w:r>
          </w:p>
        </w:tc>
      </w:tr>
      <w:tr w:rsidR="00B8024B" w:rsidRPr="006E32CA" w:rsidTr="00935589">
        <w:trPr>
          <w:trHeight w:val="21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Okanagan-Similkameen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Okanagan-Similkameen</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5907</w:t>
            </w:r>
          </w:p>
        </w:tc>
      </w:tr>
      <w:tr w:rsidR="00B8024B" w:rsidRPr="006E32CA" w:rsidTr="00935589">
        <w:trPr>
          <w:trHeight w:val="279"/>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Fraser Valley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Fraser Valley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5909</w:t>
            </w:r>
          </w:p>
        </w:tc>
      </w:tr>
      <w:tr w:rsidR="00B8024B" w:rsidRPr="006E32CA" w:rsidTr="00935589">
        <w:trPr>
          <w:trHeight w:val="17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Greater Vancouver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Greater Vancouver</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5915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Capital</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Capital</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5917</w:t>
            </w:r>
          </w:p>
        </w:tc>
      </w:tr>
      <w:tr w:rsidR="00B8024B" w:rsidRPr="006E32CA" w:rsidTr="00935589">
        <w:trPr>
          <w:trHeight w:val="18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Cowichan Valley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Cowichan Valley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5919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Nanaimo</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Nanaimo</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5921</w:t>
            </w:r>
          </w:p>
        </w:tc>
      </w:tr>
      <w:tr w:rsidR="00B8024B" w:rsidRPr="006E32CA" w:rsidTr="00935589">
        <w:trPr>
          <w:trHeight w:val="29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Alberni-Clayoquot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Alberni-Clayoquot</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Strathcona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Strathcona</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5924</w:t>
            </w:r>
          </w:p>
        </w:tc>
      </w:tr>
      <w:tr w:rsidR="00B8024B" w:rsidRPr="006E32CA" w:rsidTr="00935589">
        <w:trPr>
          <w:trHeight w:val="25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Comox Valley</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Comox Valley</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5926</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Powell River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Powell River</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5927</w:t>
            </w:r>
          </w:p>
        </w:tc>
      </w:tr>
      <w:tr w:rsidR="00B8024B" w:rsidRPr="006E32CA" w:rsidTr="00935589">
        <w:trPr>
          <w:trHeight w:val="22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Sunshine Coast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Sunshine Coast</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5929</w:t>
            </w:r>
          </w:p>
        </w:tc>
      </w:tr>
      <w:tr w:rsidR="00B8024B" w:rsidRPr="006E32CA" w:rsidTr="00935589">
        <w:trPr>
          <w:trHeight w:val="22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Squamish-Lillooet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Squamish-Lillooet</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5931</w:t>
            </w:r>
          </w:p>
        </w:tc>
      </w:tr>
      <w:tr w:rsidR="00B8024B" w:rsidRPr="006E32CA" w:rsidTr="00935589">
        <w:trPr>
          <w:trHeight w:val="21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Thompson-Nicola</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Thompson-Nicola</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5933</w:t>
            </w:r>
          </w:p>
        </w:tc>
      </w:tr>
      <w:tr w:rsidR="00B8024B" w:rsidRPr="006E32CA" w:rsidTr="00935589">
        <w:trPr>
          <w:trHeight w:val="24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Okanagan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Okanagan</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5935</w:t>
            </w:r>
          </w:p>
        </w:tc>
      </w:tr>
      <w:tr w:rsidR="00B8024B" w:rsidRPr="006E32CA" w:rsidTr="00935589">
        <w:trPr>
          <w:trHeight w:val="165"/>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 Okanagan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 Okanagan</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5937</w:t>
            </w:r>
          </w:p>
        </w:tc>
      </w:tr>
      <w:tr w:rsidR="00B8024B" w:rsidRPr="006E32CA" w:rsidTr="00935589">
        <w:trPr>
          <w:trHeight w:val="201"/>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Columbia-Shuswap</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Columbia-Shuswap</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5939</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Cariboo</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Cariboo</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5941</w:t>
            </w:r>
          </w:p>
        </w:tc>
      </w:tr>
      <w:tr w:rsidR="00B8024B" w:rsidRPr="006E32CA" w:rsidTr="00935589">
        <w:trPr>
          <w:trHeight w:val="22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Mount Waddington</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Mount Waddington</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5943</w:t>
            </w:r>
          </w:p>
        </w:tc>
      </w:tr>
      <w:tr w:rsidR="00B8024B" w:rsidRPr="006E32CA" w:rsidTr="00935589">
        <w:trPr>
          <w:trHeight w:val="26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Coast</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Central Coast</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5945</w:t>
            </w:r>
          </w:p>
        </w:tc>
      </w:tr>
      <w:tr w:rsidR="00B8024B" w:rsidRPr="006E32CA" w:rsidTr="00935589">
        <w:trPr>
          <w:trHeight w:val="27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lastRenderedPageBreak/>
              <w:t>Skeena-Queen Charlotte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Skeena-Queen Charlotte</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5947</w:t>
            </w:r>
          </w:p>
        </w:tc>
      </w:tr>
      <w:tr w:rsidR="00B8024B" w:rsidRPr="006E32CA" w:rsidTr="00935589">
        <w:trPr>
          <w:trHeight w:val="21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Kitimat-Stikine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Kitimat-Stikine</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5949</w:t>
            </w:r>
          </w:p>
        </w:tc>
      </w:tr>
      <w:tr w:rsidR="00B8024B" w:rsidRPr="006E32CA" w:rsidTr="00935589">
        <w:trPr>
          <w:trHeight w:val="264"/>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Bulkley-Nechako</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Bulkley-Nechako</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5951</w:t>
            </w:r>
          </w:p>
        </w:tc>
      </w:tr>
      <w:tr w:rsidR="00B8024B" w:rsidRPr="006E32CA" w:rsidTr="00935589">
        <w:trPr>
          <w:trHeight w:val="157"/>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Fraser-Fort George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Fraser-Fort George</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5953</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Peace River</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Peace River</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5955</w:t>
            </w:r>
          </w:p>
        </w:tc>
      </w:tr>
      <w:tr w:rsidR="00B8024B" w:rsidRPr="006E32CA" w:rsidTr="00935589">
        <w:trPr>
          <w:trHeight w:val="300"/>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Stikine</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Stikine</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5957</w:t>
            </w:r>
          </w:p>
        </w:tc>
      </w:tr>
      <w:tr w:rsidR="00B8024B" w:rsidRPr="006E32CA" w:rsidTr="00935589">
        <w:trPr>
          <w:trHeight w:val="213"/>
          <w:tblHeader/>
        </w:trPr>
        <w:tc>
          <w:tcPr>
            <w:tcW w:w="355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Northern Rockies</w:t>
            </w:r>
          </w:p>
        </w:tc>
        <w:tc>
          <w:tcPr>
            <w:tcW w:w="3119" w:type="dxa"/>
            <w:shd w:val="clear" w:color="FFFFCC" w:fill="FFFFFF"/>
            <w:hideMark/>
          </w:tcPr>
          <w:p w:rsidR="00B8024B" w:rsidRPr="006E32CA" w:rsidRDefault="00B8024B" w:rsidP="00B8024B">
            <w:pPr>
              <w:rPr>
                <w:color w:val="000000"/>
                <w:sz w:val="20"/>
                <w:szCs w:val="20"/>
              </w:rPr>
            </w:pPr>
            <w:r w:rsidRPr="006E32CA">
              <w:rPr>
                <w:color w:val="000000"/>
                <w:sz w:val="20"/>
                <w:szCs w:val="20"/>
              </w:rPr>
              <w:t>Northern Rockies</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5959</w:t>
            </w:r>
          </w:p>
        </w:tc>
      </w:tr>
      <w:tr w:rsidR="00B8024B" w:rsidRPr="006E32CA" w:rsidTr="00935589">
        <w:trPr>
          <w:trHeight w:val="300"/>
          <w:tblHeader/>
        </w:trPr>
        <w:tc>
          <w:tcPr>
            <w:tcW w:w="3559" w:type="dxa"/>
            <w:shd w:val="clear" w:color="CCCCFF" w:fill="99CCFF"/>
            <w:noWrap/>
            <w:hideMark/>
          </w:tcPr>
          <w:p w:rsidR="00B8024B" w:rsidRPr="006E32CA" w:rsidRDefault="008902C4" w:rsidP="00B8024B">
            <w:pPr>
              <w:rPr>
                <w:b/>
                <w:bCs/>
                <w:color w:val="0000FF"/>
                <w:sz w:val="20"/>
                <w:szCs w:val="20"/>
                <w:u w:val="single"/>
              </w:rPr>
            </w:pPr>
            <w:hyperlink r:id="rId290" w:history="1">
              <w:r w:rsidR="00B8024B" w:rsidRPr="006E32CA">
                <w:rPr>
                  <w:b/>
                  <w:bCs/>
                  <w:color w:val="0000FF"/>
                  <w:sz w:val="20"/>
                  <w:szCs w:val="20"/>
                  <w:u w:val="single"/>
                </w:rPr>
                <w:t>Territories</w:t>
              </w:r>
            </w:hyperlink>
          </w:p>
        </w:tc>
        <w:tc>
          <w:tcPr>
            <w:tcW w:w="3119" w:type="dxa"/>
            <w:shd w:val="clear" w:color="CCCCFF" w:fill="99CCFF"/>
            <w:noWrap/>
            <w:hideMark/>
          </w:tcPr>
          <w:p w:rsidR="00B8024B" w:rsidRPr="006E32CA" w:rsidRDefault="00B8024B" w:rsidP="00B8024B">
            <w:pPr>
              <w:rPr>
                <w:b/>
                <w:bCs/>
                <w:color w:val="0000FF"/>
                <w:sz w:val="20"/>
                <w:szCs w:val="20"/>
                <w:u w:val="single"/>
              </w:rPr>
            </w:pPr>
            <w:r w:rsidRPr="006E32CA">
              <w:rPr>
                <w:b/>
                <w:bCs/>
                <w:color w:val="0000FF"/>
                <w:sz w:val="20"/>
                <w:szCs w:val="20"/>
                <w:u w:val="single"/>
              </w:rPr>
              <w:t>Territoires</w:t>
            </w:r>
          </w:p>
        </w:tc>
        <w:tc>
          <w:tcPr>
            <w:tcW w:w="2513" w:type="dxa"/>
            <w:shd w:val="clear" w:color="CCCCFF" w:fill="99CCFF"/>
            <w:hideMark/>
          </w:tcPr>
          <w:p w:rsidR="00B8024B" w:rsidRPr="006E32CA" w:rsidRDefault="00B8024B" w:rsidP="00B8024B">
            <w:pPr>
              <w:rPr>
                <w:color w:val="000000"/>
                <w:sz w:val="20"/>
                <w:szCs w:val="20"/>
              </w:rPr>
            </w:pPr>
            <w:r w:rsidRPr="006E32CA">
              <w:rPr>
                <w:color w:val="000000"/>
                <w:sz w:val="20"/>
                <w:szCs w:val="20"/>
              </w:rPr>
              <w:t>6</w:t>
            </w:r>
          </w:p>
        </w:tc>
      </w:tr>
      <w:tr w:rsidR="00B8024B" w:rsidRPr="006E32CA" w:rsidTr="00935589">
        <w:trPr>
          <w:trHeight w:val="300"/>
          <w:tblHeader/>
        </w:trPr>
        <w:tc>
          <w:tcPr>
            <w:tcW w:w="3559" w:type="dxa"/>
            <w:shd w:val="clear" w:color="CCCCFF" w:fill="C0C0C0"/>
            <w:hideMark/>
          </w:tcPr>
          <w:p w:rsidR="00B8024B" w:rsidRPr="006E32CA" w:rsidRDefault="008902C4" w:rsidP="00B8024B">
            <w:pPr>
              <w:rPr>
                <w:b/>
                <w:bCs/>
                <w:color w:val="0000FF"/>
                <w:sz w:val="20"/>
                <w:szCs w:val="20"/>
                <w:u w:val="single"/>
              </w:rPr>
            </w:pPr>
            <w:hyperlink r:id="rId291" w:history="1">
              <w:r w:rsidR="00B8024B" w:rsidRPr="006E32CA">
                <w:rPr>
                  <w:b/>
                  <w:bCs/>
                  <w:color w:val="0000FF"/>
                  <w:sz w:val="20"/>
                  <w:szCs w:val="20"/>
                  <w:u w:val="single"/>
                </w:rPr>
                <w:t>Yukon</w:t>
              </w:r>
            </w:hyperlink>
          </w:p>
        </w:tc>
        <w:tc>
          <w:tcPr>
            <w:tcW w:w="3119" w:type="dxa"/>
            <w:shd w:val="clear" w:color="CCCCFF" w:fill="C0C0C0"/>
            <w:noWrap/>
            <w:hideMark/>
          </w:tcPr>
          <w:p w:rsidR="00B8024B" w:rsidRPr="006E32CA" w:rsidRDefault="008902C4" w:rsidP="00B8024B">
            <w:pPr>
              <w:rPr>
                <w:b/>
                <w:bCs/>
                <w:color w:val="0000FF"/>
                <w:sz w:val="20"/>
                <w:szCs w:val="20"/>
                <w:u w:val="single"/>
              </w:rPr>
            </w:pPr>
            <w:hyperlink r:id="rId292" w:history="1">
              <w:r w:rsidR="00B8024B" w:rsidRPr="006E32CA">
                <w:rPr>
                  <w:b/>
                  <w:bCs/>
                  <w:color w:val="0000FF"/>
                  <w:sz w:val="20"/>
                  <w:szCs w:val="20"/>
                  <w:u w:val="single"/>
                </w:rPr>
                <w:t>Yukon</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60</w:t>
            </w:r>
          </w:p>
        </w:tc>
      </w:tr>
      <w:tr w:rsidR="00B8024B" w:rsidRPr="006E32CA" w:rsidTr="00935589">
        <w:trPr>
          <w:trHeight w:val="300"/>
          <w:tblHeader/>
        </w:trPr>
        <w:tc>
          <w:tcPr>
            <w:tcW w:w="3559" w:type="dxa"/>
            <w:shd w:val="clear" w:color="auto" w:fill="auto"/>
            <w:hideMark/>
          </w:tcPr>
          <w:p w:rsidR="00B8024B" w:rsidRPr="006E32CA" w:rsidRDefault="00B8024B" w:rsidP="00B8024B">
            <w:pPr>
              <w:rPr>
                <w:color w:val="000000"/>
                <w:sz w:val="20"/>
                <w:szCs w:val="20"/>
              </w:rPr>
            </w:pPr>
            <w:r w:rsidRPr="006E32CA">
              <w:rPr>
                <w:color w:val="000000"/>
                <w:sz w:val="20"/>
                <w:szCs w:val="20"/>
              </w:rPr>
              <w:t>Yukon</w:t>
            </w:r>
          </w:p>
        </w:tc>
        <w:tc>
          <w:tcPr>
            <w:tcW w:w="3119" w:type="dxa"/>
            <w:shd w:val="clear" w:color="auto" w:fill="auto"/>
            <w:noWrap/>
            <w:hideMark/>
          </w:tcPr>
          <w:p w:rsidR="00B8024B" w:rsidRPr="006E32CA" w:rsidRDefault="00B8024B" w:rsidP="00B8024B">
            <w:pPr>
              <w:rPr>
                <w:sz w:val="20"/>
                <w:szCs w:val="20"/>
              </w:rPr>
            </w:pPr>
            <w:r w:rsidRPr="006E32CA">
              <w:rPr>
                <w:sz w:val="20"/>
                <w:szCs w:val="20"/>
              </w:rPr>
              <w:t>Yukon</w:t>
            </w:r>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6001</w:t>
            </w:r>
          </w:p>
        </w:tc>
      </w:tr>
      <w:tr w:rsidR="00B8024B" w:rsidRPr="006E32CA" w:rsidTr="00935589">
        <w:trPr>
          <w:trHeight w:val="300"/>
          <w:tblHeader/>
        </w:trPr>
        <w:tc>
          <w:tcPr>
            <w:tcW w:w="3559" w:type="dxa"/>
            <w:shd w:val="clear" w:color="CCCCFF" w:fill="C0C0C0"/>
            <w:noWrap/>
            <w:hideMark/>
          </w:tcPr>
          <w:p w:rsidR="00B8024B" w:rsidRPr="006E32CA" w:rsidRDefault="008902C4" w:rsidP="00B8024B">
            <w:pPr>
              <w:rPr>
                <w:b/>
                <w:bCs/>
                <w:color w:val="0000FF"/>
                <w:sz w:val="20"/>
                <w:szCs w:val="20"/>
                <w:u w:val="single"/>
              </w:rPr>
            </w:pPr>
            <w:hyperlink r:id="rId293" w:history="1">
              <w:r w:rsidR="00B8024B" w:rsidRPr="006E32CA">
                <w:rPr>
                  <w:b/>
                  <w:bCs/>
                  <w:color w:val="0000FF"/>
                  <w:sz w:val="20"/>
                  <w:szCs w:val="20"/>
                  <w:u w:val="single"/>
                </w:rPr>
                <w:t>Northwest Territories</w:t>
              </w:r>
            </w:hyperlink>
          </w:p>
        </w:tc>
        <w:tc>
          <w:tcPr>
            <w:tcW w:w="3119" w:type="dxa"/>
            <w:shd w:val="clear" w:color="CCCCFF" w:fill="C0C0C0"/>
            <w:noWrap/>
            <w:hideMark/>
          </w:tcPr>
          <w:p w:rsidR="00B8024B" w:rsidRPr="006E32CA" w:rsidRDefault="00B8024B" w:rsidP="00B8024B">
            <w:pPr>
              <w:rPr>
                <w:b/>
                <w:bCs/>
                <w:color w:val="0000FF"/>
                <w:sz w:val="20"/>
                <w:szCs w:val="20"/>
                <w:u w:val="single"/>
              </w:rPr>
            </w:pPr>
            <w:r w:rsidRPr="006E32CA">
              <w:rPr>
                <w:b/>
                <w:bCs/>
                <w:color w:val="0000FF"/>
                <w:sz w:val="20"/>
                <w:szCs w:val="20"/>
                <w:u w:val="single"/>
              </w:rPr>
              <w:t>Territoires du Nord-Ouest</w:t>
            </w:r>
          </w:p>
        </w:tc>
        <w:tc>
          <w:tcPr>
            <w:tcW w:w="2513" w:type="dxa"/>
            <w:shd w:val="clear" w:color="CCCCFF" w:fill="C0C0C0"/>
            <w:hideMark/>
          </w:tcPr>
          <w:p w:rsidR="00B8024B" w:rsidRPr="006E32CA" w:rsidRDefault="00B8024B" w:rsidP="00B8024B">
            <w:pPr>
              <w:rPr>
                <w:color w:val="000000"/>
                <w:sz w:val="20"/>
                <w:szCs w:val="20"/>
              </w:rPr>
            </w:pPr>
            <w:r w:rsidRPr="006E32CA">
              <w:rPr>
                <w:color w:val="000000"/>
                <w:sz w:val="20"/>
                <w:szCs w:val="20"/>
              </w:rPr>
              <w:t>61</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294" w:history="1">
              <w:r w:rsidR="00B8024B" w:rsidRPr="006E32CA">
                <w:rPr>
                  <w:color w:val="0000FF"/>
                  <w:sz w:val="20"/>
                  <w:szCs w:val="20"/>
                  <w:u w:val="single"/>
                </w:rPr>
                <w:t>Region 1</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95" w:history="1">
              <w:r w:rsidR="00B8024B" w:rsidRPr="006E32CA">
                <w:rPr>
                  <w:color w:val="0000FF"/>
                  <w:sz w:val="20"/>
                  <w:szCs w:val="20"/>
                  <w:u w:val="single"/>
                </w:rPr>
                <w:t>Region 1</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6101</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296" w:history="1">
              <w:r w:rsidR="00B8024B" w:rsidRPr="006E32CA">
                <w:rPr>
                  <w:color w:val="0000FF"/>
                  <w:sz w:val="20"/>
                  <w:szCs w:val="20"/>
                  <w:u w:val="single"/>
                </w:rPr>
                <w:t>Region 2</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97" w:history="1">
              <w:r w:rsidR="00B8024B" w:rsidRPr="006E32CA">
                <w:rPr>
                  <w:color w:val="0000FF"/>
                  <w:sz w:val="20"/>
                  <w:szCs w:val="20"/>
                  <w:u w:val="single"/>
                </w:rPr>
                <w:t>Region 2</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6102</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298" w:history="1">
              <w:r w:rsidR="00B8024B" w:rsidRPr="006E32CA">
                <w:rPr>
                  <w:color w:val="0000FF"/>
                  <w:sz w:val="20"/>
                  <w:szCs w:val="20"/>
                  <w:u w:val="single"/>
                </w:rPr>
                <w:t>Region 3</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299" w:history="1">
              <w:r w:rsidR="00B8024B" w:rsidRPr="006E32CA">
                <w:rPr>
                  <w:color w:val="0000FF"/>
                  <w:sz w:val="20"/>
                  <w:szCs w:val="20"/>
                  <w:u w:val="single"/>
                </w:rPr>
                <w:t>Region 3</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6103</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300" w:history="1">
              <w:r w:rsidR="00B8024B" w:rsidRPr="006E32CA">
                <w:rPr>
                  <w:color w:val="0000FF"/>
                  <w:sz w:val="20"/>
                  <w:szCs w:val="20"/>
                  <w:u w:val="single"/>
                </w:rPr>
                <w:t>Region 4</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301" w:history="1">
              <w:r w:rsidR="00B8024B" w:rsidRPr="006E32CA">
                <w:rPr>
                  <w:color w:val="0000FF"/>
                  <w:sz w:val="20"/>
                  <w:szCs w:val="20"/>
                  <w:u w:val="single"/>
                </w:rPr>
                <w:t>Region 4</w:t>
              </w:r>
            </w:hyperlink>
          </w:p>
        </w:tc>
        <w:tc>
          <w:tcPr>
            <w:tcW w:w="2513" w:type="dxa"/>
            <w:shd w:val="clear" w:color="FFFFCC" w:fill="FFFFFF"/>
            <w:hideMark/>
          </w:tcPr>
          <w:p w:rsidR="00B8024B" w:rsidRPr="006E32CA" w:rsidRDefault="00B8024B" w:rsidP="00B8024B">
            <w:pPr>
              <w:rPr>
                <w:color w:val="000000"/>
                <w:sz w:val="20"/>
                <w:szCs w:val="20"/>
              </w:rPr>
            </w:pPr>
            <w:r w:rsidRPr="006E32CA">
              <w:rPr>
                <w:color w:val="000000"/>
                <w:sz w:val="20"/>
                <w:szCs w:val="20"/>
              </w:rPr>
              <w:t>6104</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302" w:history="1">
              <w:r w:rsidR="00B8024B" w:rsidRPr="006E32CA">
                <w:rPr>
                  <w:color w:val="0000FF"/>
                  <w:sz w:val="20"/>
                  <w:szCs w:val="20"/>
                  <w:u w:val="single"/>
                </w:rPr>
                <w:t>Region 5</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303" w:history="1">
              <w:r w:rsidR="00B8024B" w:rsidRPr="006E32CA">
                <w:rPr>
                  <w:color w:val="0000FF"/>
                  <w:sz w:val="20"/>
                  <w:szCs w:val="20"/>
                  <w:u w:val="single"/>
                </w:rPr>
                <w:t>Region 5</w:t>
              </w:r>
            </w:hyperlink>
          </w:p>
        </w:tc>
        <w:tc>
          <w:tcPr>
            <w:tcW w:w="2513" w:type="dxa"/>
            <w:shd w:val="clear" w:color="FFFFCC" w:fill="FFFFFF"/>
            <w:noWrap/>
            <w:hideMark/>
          </w:tcPr>
          <w:p w:rsidR="00B8024B" w:rsidRPr="006E32CA" w:rsidRDefault="00B8024B" w:rsidP="00B8024B">
            <w:pPr>
              <w:rPr>
                <w:sz w:val="20"/>
                <w:szCs w:val="20"/>
              </w:rPr>
            </w:pPr>
            <w:r w:rsidRPr="006E32CA">
              <w:rPr>
                <w:sz w:val="20"/>
                <w:szCs w:val="20"/>
              </w:rPr>
              <w:t>6105</w:t>
            </w:r>
          </w:p>
        </w:tc>
      </w:tr>
      <w:tr w:rsidR="00B8024B" w:rsidRPr="006E32CA" w:rsidTr="00935589">
        <w:trPr>
          <w:trHeight w:val="300"/>
          <w:tblHeader/>
        </w:trPr>
        <w:tc>
          <w:tcPr>
            <w:tcW w:w="3559" w:type="dxa"/>
            <w:shd w:val="clear" w:color="FFFFCC" w:fill="FFFFFF"/>
            <w:noWrap/>
            <w:hideMark/>
          </w:tcPr>
          <w:p w:rsidR="00B8024B" w:rsidRPr="006E32CA" w:rsidRDefault="008902C4" w:rsidP="00B8024B">
            <w:pPr>
              <w:rPr>
                <w:color w:val="0000FF"/>
                <w:sz w:val="20"/>
                <w:szCs w:val="20"/>
                <w:u w:val="single"/>
              </w:rPr>
            </w:pPr>
            <w:hyperlink r:id="rId304" w:history="1">
              <w:r w:rsidR="00B8024B" w:rsidRPr="006E32CA">
                <w:rPr>
                  <w:color w:val="0000FF"/>
                  <w:sz w:val="20"/>
                  <w:szCs w:val="20"/>
                  <w:u w:val="single"/>
                </w:rPr>
                <w:t>Region 6</w:t>
              </w:r>
            </w:hyperlink>
          </w:p>
        </w:tc>
        <w:tc>
          <w:tcPr>
            <w:tcW w:w="3119" w:type="dxa"/>
            <w:shd w:val="clear" w:color="FFFFCC" w:fill="FFFFFF"/>
            <w:noWrap/>
            <w:hideMark/>
          </w:tcPr>
          <w:p w:rsidR="00B8024B" w:rsidRPr="006E32CA" w:rsidRDefault="008902C4" w:rsidP="00B8024B">
            <w:pPr>
              <w:rPr>
                <w:color w:val="0000FF"/>
                <w:sz w:val="20"/>
                <w:szCs w:val="20"/>
                <w:u w:val="single"/>
              </w:rPr>
            </w:pPr>
            <w:hyperlink r:id="rId305" w:history="1">
              <w:r w:rsidR="00B8024B" w:rsidRPr="006E32CA">
                <w:rPr>
                  <w:color w:val="0000FF"/>
                  <w:sz w:val="20"/>
                  <w:szCs w:val="20"/>
                  <w:u w:val="single"/>
                </w:rPr>
                <w:t>Region 6</w:t>
              </w:r>
            </w:hyperlink>
          </w:p>
        </w:tc>
        <w:tc>
          <w:tcPr>
            <w:tcW w:w="2513" w:type="dxa"/>
            <w:shd w:val="clear" w:color="auto" w:fill="auto"/>
            <w:noWrap/>
            <w:hideMark/>
          </w:tcPr>
          <w:p w:rsidR="00B8024B" w:rsidRPr="006E32CA" w:rsidRDefault="00B8024B" w:rsidP="00B8024B">
            <w:pPr>
              <w:rPr>
                <w:sz w:val="20"/>
                <w:szCs w:val="20"/>
              </w:rPr>
            </w:pPr>
            <w:r w:rsidRPr="006E32CA">
              <w:rPr>
                <w:sz w:val="20"/>
                <w:szCs w:val="20"/>
              </w:rPr>
              <w:t>6106</w:t>
            </w:r>
          </w:p>
        </w:tc>
      </w:tr>
      <w:tr w:rsidR="00B8024B" w:rsidRPr="006E32CA" w:rsidTr="00935589">
        <w:trPr>
          <w:trHeight w:val="300"/>
          <w:tblHeader/>
        </w:trPr>
        <w:tc>
          <w:tcPr>
            <w:tcW w:w="3559" w:type="dxa"/>
            <w:shd w:val="clear" w:color="CCCCFF" w:fill="C0C0C0"/>
            <w:noWrap/>
            <w:hideMark/>
          </w:tcPr>
          <w:p w:rsidR="00B8024B" w:rsidRPr="006E32CA" w:rsidRDefault="008902C4" w:rsidP="00B8024B">
            <w:pPr>
              <w:rPr>
                <w:b/>
                <w:bCs/>
                <w:color w:val="0000FF"/>
                <w:sz w:val="20"/>
                <w:szCs w:val="20"/>
                <w:u w:val="single"/>
              </w:rPr>
            </w:pPr>
            <w:hyperlink r:id="rId306" w:history="1">
              <w:r w:rsidR="00B8024B" w:rsidRPr="006E32CA">
                <w:rPr>
                  <w:b/>
                  <w:bCs/>
                  <w:color w:val="0000FF"/>
                  <w:sz w:val="20"/>
                  <w:szCs w:val="20"/>
                  <w:u w:val="single"/>
                </w:rPr>
                <w:t>Nunavut</w:t>
              </w:r>
            </w:hyperlink>
          </w:p>
        </w:tc>
        <w:tc>
          <w:tcPr>
            <w:tcW w:w="3119" w:type="dxa"/>
            <w:shd w:val="clear" w:color="CCCCFF" w:fill="C0C0C0"/>
            <w:noWrap/>
            <w:hideMark/>
          </w:tcPr>
          <w:p w:rsidR="00B8024B" w:rsidRPr="006E32CA" w:rsidRDefault="008902C4" w:rsidP="00B8024B">
            <w:pPr>
              <w:rPr>
                <w:b/>
                <w:bCs/>
                <w:color w:val="0000FF"/>
                <w:sz w:val="20"/>
                <w:szCs w:val="20"/>
                <w:u w:val="single"/>
              </w:rPr>
            </w:pPr>
            <w:hyperlink r:id="rId307" w:history="1">
              <w:r w:rsidR="00B8024B" w:rsidRPr="006E32CA">
                <w:rPr>
                  <w:b/>
                  <w:bCs/>
                  <w:color w:val="0000FF"/>
                  <w:sz w:val="20"/>
                  <w:szCs w:val="20"/>
                  <w:u w:val="single"/>
                </w:rPr>
                <w:t>Nunavut</w:t>
              </w:r>
            </w:hyperlink>
          </w:p>
        </w:tc>
        <w:tc>
          <w:tcPr>
            <w:tcW w:w="2513" w:type="dxa"/>
            <w:shd w:val="clear" w:color="CCCCFF" w:fill="C0C0C0"/>
            <w:noWrap/>
            <w:hideMark/>
          </w:tcPr>
          <w:p w:rsidR="00B8024B" w:rsidRPr="006E32CA" w:rsidRDefault="00B8024B" w:rsidP="00B8024B">
            <w:pPr>
              <w:rPr>
                <w:sz w:val="20"/>
                <w:szCs w:val="20"/>
              </w:rPr>
            </w:pPr>
            <w:r w:rsidRPr="006E32CA">
              <w:rPr>
                <w:sz w:val="20"/>
                <w:szCs w:val="20"/>
              </w:rPr>
              <w:t>62</w:t>
            </w:r>
          </w:p>
        </w:tc>
      </w:tr>
      <w:tr w:rsidR="00B8024B" w:rsidRPr="006E32CA" w:rsidTr="00935589">
        <w:trPr>
          <w:trHeight w:val="300"/>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Baffin</w:t>
            </w:r>
          </w:p>
        </w:tc>
        <w:tc>
          <w:tcPr>
            <w:tcW w:w="3119" w:type="dxa"/>
            <w:shd w:val="clear" w:color="auto" w:fill="auto"/>
            <w:noWrap/>
            <w:hideMark/>
          </w:tcPr>
          <w:p w:rsidR="00B8024B" w:rsidRPr="006E32CA" w:rsidRDefault="00B8024B" w:rsidP="00B8024B">
            <w:pPr>
              <w:rPr>
                <w:sz w:val="20"/>
                <w:szCs w:val="20"/>
              </w:rPr>
            </w:pPr>
            <w:r w:rsidRPr="006E32CA">
              <w:rPr>
                <w:sz w:val="20"/>
                <w:szCs w:val="20"/>
              </w:rPr>
              <w:t>Baffin</w:t>
            </w:r>
          </w:p>
        </w:tc>
        <w:tc>
          <w:tcPr>
            <w:tcW w:w="2513" w:type="dxa"/>
            <w:shd w:val="clear" w:color="auto" w:fill="auto"/>
            <w:noWrap/>
            <w:hideMark/>
          </w:tcPr>
          <w:p w:rsidR="00B8024B" w:rsidRPr="006E32CA" w:rsidRDefault="00B8024B" w:rsidP="00B8024B">
            <w:pPr>
              <w:rPr>
                <w:sz w:val="20"/>
                <w:szCs w:val="20"/>
              </w:rPr>
            </w:pPr>
            <w:r w:rsidRPr="006E32CA">
              <w:rPr>
                <w:sz w:val="20"/>
                <w:szCs w:val="20"/>
              </w:rPr>
              <w:t>6204</w:t>
            </w:r>
          </w:p>
        </w:tc>
      </w:tr>
      <w:tr w:rsidR="00B8024B" w:rsidRPr="006E32CA" w:rsidTr="00935589">
        <w:trPr>
          <w:trHeight w:val="300"/>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Keewatin</w:t>
            </w:r>
          </w:p>
        </w:tc>
        <w:tc>
          <w:tcPr>
            <w:tcW w:w="3119" w:type="dxa"/>
            <w:shd w:val="clear" w:color="auto" w:fill="auto"/>
            <w:noWrap/>
            <w:hideMark/>
          </w:tcPr>
          <w:p w:rsidR="00B8024B" w:rsidRPr="006E32CA" w:rsidRDefault="00B8024B" w:rsidP="00B8024B">
            <w:pPr>
              <w:rPr>
                <w:sz w:val="20"/>
                <w:szCs w:val="20"/>
              </w:rPr>
            </w:pPr>
            <w:r w:rsidRPr="006E32CA">
              <w:rPr>
                <w:sz w:val="20"/>
                <w:szCs w:val="20"/>
              </w:rPr>
              <w:t>Keewatin</w:t>
            </w:r>
          </w:p>
        </w:tc>
        <w:tc>
          <w:tcPr>
            <w:tcW w:w="2513" w:type="dxa"/>
            <w:shd w:val="clear" w:color="auto" w:fill="auto"/>
            <w:noWrap/>
            <w:hideMark/>
          </w:tcPr>
          <w:p w:rsidR="00B8024B" w:rsidRPr="006E32CA" w:rsidRDefault="00B8024B" w:rsidP="00B8024B">
            <w:pPr>
              <w:rPr>
                <w:sz w:val="20"/>
                <w:szCs w:val="20"/>
              </w:rPr>
            </w:pPr>
            <w:r w:rsidRPr="006E32CA">
              <w:rPr>
                <w:sz w:val="20"/>
                <w:szCs w:val="20"/>
              </w:rPr>
              <w:t>6205</w:t>
            </w:r>
          </w:p>
        </w:tc>
      </w:tr>
      <w:tr w:rsidR="00B8024B" w:rsidRPr="006E32CA" w:rsidTr="00935589">
        <w:trPr>
          <w:trHeight w:val="315"/>
          <w:tblHeader/>
        </w:trPr>
        <w:tc>
          <w:tcPr>
            <w:tcW w:w="3559" w:type="dxa"/>
            <w:shd w:val="clear" w:color="auto" w:fill="auto"/>
            <w:noWrap/>
            <w:hideMark/>
          </w:tcPr>
          <w:p w:rsidR="00B8024B" w:rsidRPr="006E32CA" w:rsidRDefault="00B8024B" w:rsidP="00B8024B">
            <w:pPr>
              <w:rPr>
                <w:sz w:val="20"/>
                <w:szCs w:val="20"/>
              </w:rPr>
            </w:pPr>
            <w:r w:rsidRPr="006E32CA">
              <w:rPr>
                <w:sz w:val="20"/>
                <w:szCs w:val="20"/>
              </w:rPr>
              <w:t>Kitikmeot</w:t>
            </w:r>
          </w:p>
        </w:tc>
        <w:tc>
          <w:tcPr>
            <w:tcW w:w="3119" w:type="dxa"/>
            <w:shd w:val="clear" w:color="auto" w:fill="auto"/>
            <w:noWrap/>
            <w:hideMark/>
          </w:tcPr>
          <w:p w:rsidR="00B8024B" w:rsidRPr="006E32CA" w:rsidRDefault="00B8024B" w:rsidP="00B8024B">
            <w:pPr>
              <w:rPr>
                <w:sz w:val="20"/>
                <w:szCs w:val="20"/>
              </w:rPr>
            </w:pPr>
            <w:r w:rsidRPr="006E32CA">
              <w:rPr>
                <w:sz w:val="20"/>
                <w:szCs w:val="20"/>
              </w:rPr>
              <w:t>Kitikmeot</w:t>
            </w:r>
          </w:p>
        </w:tc>
        <w:tc>
          <w:tcPr>
            <w:tcW w:w="2513" w:type="dxa"/>
            <w:shd w:val="clear" w:color="auto" w:fill="auto"/>
            <w:noWrap/>
            <w:hideMark/>
          </w:tcPr>
          <w:p w:rsidR="00B8024B" w:rsidRPr="006E32CA" w:rsidRDefault="00B8024B" w:rsidP="00B8024B">
            <w:pPr>
              <w:rPr>
                <w:sz w:val="20"/>
                <w:szCs w:val="20"/>
              </w:rPr>
            </w:pPr>
            <w:r w:rsidRPr="006E32CA">
              <w:rPr>
                <w:sz w:val="20"/>
                <w:szCs w:val="20"/>
              </w:rPr>
              <w:t>6208</w:t>
            </w:r>
          </w:p>
        </w:tc>
      </w:tr>
    </w:tbl>
    <w:p w:rsidR="00935589" w:rsidRDefault="00935589" w:rsidP="00935589">
      <w:pPr>
        <w:pStyle w:val="Heading2"/>
        <w:ind w:left="360"/>
        <w:rPr>
          <w:rFonts w:ascii="Calibri" w:eastAsia="Times New Roman" w:hAnsi="Calibri" w:cs="Times New Roman"/>
          <w:b w:val="0"/>
          <w:bCs w:val="0"/>
          <w:color w:val="auto"/>
          <w:sz w:val="22"/>
          <w:szCs w:val="20"/>
        </w:rPr>
      </w:pPr>
      <w:bookmarkStart w:id="252" w:name="_Maintenance_and_Update"/>
      <w:bookmarkStart w:id="253" w:name="_Toc449360070"/>
      <w:bookmarkEnd w:id="252"/>
    </w:p>
    <w:p w:rsidR="00B8024B" w:rsidRDefault="00935589" w:rsidP="00935589">
      <w:pPr>
        <w:pStyle w:val="Heading2"/>
        <w:ind w:left="360"/>
      </w:pPr>
      <w:bookmarkStart w:id="254" w:name="_1.7_Maintenance_and"/>
      <w:bookmarkStart w:id="255" w:name="_Toc466365277"/>
      <w:bookmarkEnd w:id="254"/>
      <w:r>
        <w:t xml:space="preserve">1.7 </w:t>
      </w:r>
      <w:r w:rsidR="00B8024B">
        <w:t>Maintenance and Update Frequency</w:t>
      </w:r>
      <w:bookmarkEnd w:id="253"/>
      <w:bookmarkEnd w:id="255"/>
    </w:p>
    <w:p w:rsidR="00935589" w:rsidRPr="00935589" w:rsidRDefault="00935589" w:rsidP="00B8024B">
      <w:pPr>
        <w:pStyle w:val="Body"/>
        <w:rPr>
          <w:rFonts w:ascii="Times New Roman" w:hAnsi="Times New Roman"/>
          <w:sz w:val="24"/>
          <w:szCs w:val="24"/>
        </w:rPr>
      </w:pPr>
    </w:p>
    <w:p w:rsidR="00B8024B" w:rsidRPr="00935589" w:rsidRDefault="00B8024B" w:rsidP="00B8024B">
      <w:pPr>
        <w:pStyle w:val="Body"/>
        <w:rPr>
          <w:rFonts w:ascii="Times New Roman" w:hAnsi="Times New Roman"/>
          <w:bCs/>
          <w:color w:val="000000"/>
          <w:sz w:val="24"/>
          <w:szCs w:val="24"/>
        </w:rPr>
      </w:pPr>
      <w:proofErr w:type="gramStart"/>
      <w:r w:rsidRPr="00935589">
        <w:rPr>
          <w:rFonts w:ascii="Times New Roman" w:hAnsi="Times New Roman"/>
          <w:b/>
          <w:sz w:val="24"/>
          <w:szCs w:val="24"/>
        </w:rPr>
        <w:t>Source :</w:t>
      </w:r>
      <w:proofErr w:type="gramEnd"/>
      <w:r w:rsidRPr="00935589">
        <w:rPr>
          <w:rFonts w:ascii="Times New Roman" w:hAnsi="Times New Roman"/>
          <w:sz w:val="24"/>
          <w:szCs w:val="24"/>
        </w:rPr>
        <w:t xml:space="preserve"> </w:t>
      </w:r>
      <w:bookmarkStart w:id="256" w:name="IC_102"/>
      <w:r w:rsidR="00935589" w:rsidRPr="00935589">
        <w:rPr>
          <w:rFonts w:ascii="Times New Roman" w:hAnsi="Times New Roman"/>
          <w:sz w:val="24"/>
          <w:szCs w:val="24"/>
        </w:rPr>
        <w:t xml:space="preserve">North American Profile of ISO19115:2003, </w:t>
      </w:r>
      <w:r w:rsidRPr="00935589">
        <w:rPr>
          <w:rFonts w:ascii="Times New Roman" w:eastAsia="SimSun" w:hAnsi="Times New Roman"/>
          <w:bCs/>
          <w:color w:val="000000"/>
          <w:sz w:val="24"/>
          <w:szCs w:val="24"/>
        </w:rPr>
        <w:t>Maintenance</w:t>
      </w:r>
      <w:r w:rsidR="00935589" w:rsidRPr="00935589">
        <w:rPr>
          <w:rFonts w:ascii="Times New Roman" w:eastAsia="SimSun" w:hAnsi="Times New Roman"/>
          <w:bCs/>
          <w:color w:val="000000"/>
          <w:sz w:val="24"/>
          <w:szCs w:val="24"/>
        </w:rPr>
        <w:t xml:space="preserve"> and </w:t>
      </w:r>
      <w:r w:rsidRPr="00935589">
        <w:rPr>
          <w:rFonts w:ascii="Times New Roman" w:eastAsia="SimSun" w:hAnsi="Times New Roman"/>
          <w:bCs/>
          <w:color w:val="000000"/>
          <w:sz w:val="24"/>
          <w:szCs w:val="24"/>
        </w:rPr>
        <w:t>Frequency</w:t>
      </w:r>
      <w:r w:rsidR="00935589" w:rsidRPr="00935589">
        <w:rPr>
          <w:rFonts w:ascii="Times New Roman" w:eastAsia="SimSun" w:hAnsi="Times New Roman"/>
          <w:bCs/>
          <w:color w:val="000000"/>
          <w:sz w:val="24"/>
          <w:szCs w:val="24"/>
        </w:rPr>
        <w:t xml:space="preserve"> </w:t>
      </w:r>
      <w:r w:rsidRPr="00935589">
        <w:rPr>
          <w:rFonts w:ascii="Times New Roman" w:eastAsia="SimSun" w:hAnsi="Times New Roman"/>
          <w:bCs/>
          <w:color w:val="000000"/>
          <w:sz w:val="24"/>
          <w:szCs w:val="24"/>
        </w:rPr>
        <w:t>Code</w:t>
      </w:r>
      <w:bookmarkEnd w:id="256"/>
      <w:r w:rsidR="00935589" w:rsidRPr="00935589">
        <w:rPr>
          <w:rFonts w:ascii="Times New Roman" w:hAnsi="Times New Roman"/>
          <w:bCs/>
          <w:color w:val="000000"/>
          <w:sz w:val="24"/>
          <w:szCs w:val="24"/>
        </w:rPr>
        <w:t>list</w:t>
      </w:r>
    </w:p>
    <w:p w:rsidR="00935589" w:rsidRPr="00935589" w:rsidRDefault="00935589" w:rsidP="00B8024B">
      <w:pPr>
        <w:pStyle w:val="Body"/>
        <w:rPr>
          <w:rFonts w:ascii="Times New Roman" w:hAnsi="Times New Roman"/>
          <w:bCs/>
          <w:color w:val="000000"/>
          <w:sz w:val="24"/>
          <w:szCs w:val="24"/>
        </w:rPr>
      </w:pPr>
      <w:proofErr w:type="gramStart"/>
      <w:r w:rsidRPr="00935589">
        <w:rPr>
          <w:rFonts w:ascii="Times New Roman" w:hAnsi="Times New Roman"/>
          <w:b/>
          <w:bCs/>
          <w:color w:val="000000"/>
          <w:sz w:val="24"/>
          <w:szCs w:val="24"/>
        </w:rPr>
        <w:t xml:space="preserve">URL </w:t>
      </w:r>
      <w:r w:rsidRPr="00935589">
        <w:rPr>
          <w:rFonts w:ascii="Times New Roman" w:hAnsi="Times New Roman"/>
          <w:bCs/>
          <w:color w:val="000000"/>
          <w:sz w:val="24"/>
          <w:szCs w:val="24"/>
        </w:rPr>
        <w:t>:</w:t>
      </w:r>
      <w:proofErr w:type="gramEnd"/>
      <w:r w:rsidRPr="00935589">
        <w:rPr>
          <w:rFonts w:ascii="Times New Roman" w:hAnsi="Times New Roman"/>
          <w:bCs/>
          <w:color w:val="000000"/>
          <w:sz w:val="24"/>
          <w:szCs w:val="24"/>
        </w:rPr>
        <w:t xml:space="preserve"> http://nap.geogratis.gc.ca/metadata/register/codelists-eng.html</w:t>
      </w:r>
    </w:p>
    <w:tbl>
      <w:tblPr>
        <w:tblW w:w="925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2580"/>
        <w:gridCol w:w="2693"/>
        <w:gridCol w:w="1946"/>
      </w:tblGrid>
      <w:tr w:rsidR="00B8024B" w:rsidRPr="006E32CA" w:rsidTr="00B8024B">
        <w:trPr>
          <w:trHeight w:val="299"/>
        </w:trPr>
        <w:tc>
          <w:tcPr>
            <w:tcW w:w="2038" w:type="dxa"/>
            <w:shd w:val="clear" w:color="CCCCFF" w:fill="C0C0C0"/>
          </w:tcPr>
          <w:p w:rsidR="00B8024B" w:rsidRPr="006E32CA" w:rsidRDefault="00B8024B" w:rsidP="00B8024B">
            <w:pPr>
              <w:rPr>
                <w:b/>
                <w:bCs/>
                <w:sz w:val="20"/>
                <w:szCs w:val="20"/>
              </w:rPr>
            </w:pPr>
            <w:bookmarkStart w:id="257" w:name="_Jurisdiction"/>
            <w:bookmarkEnd w:id="257"/>
            <w:r w:rsidRPr="006E32CA">
              <w:rPr>
                <w:b/>
                <w:bCs/>
                <w:sz w:val="20"/>
                <w:szCs w:val="20"/>
              </w:rPr>
              <w:t>Value</w:t>
            </w:r>
          </w:p>
        </w:tc>
        <w:tc>
          <w:tcPr>
            <w:tcW w:w="2580" w:type="dxa"/>
            <w:shd w:val="clear" w:color="CCCCFF" w:fill="C0C0C0"/>
            <w:noWrap/>
            <w:vAlign w:val="bottom"/>
            <w:hideMark/>
          </w:tcPr>
          <w:p w:rsidR="00B8024B" w:rsidRPr="006E32CA" w:rsidRDefault="00B8024B" w:rsidP="00B8024B">
            <w:pPr>
              <w:rPr>
                <w:b/>
                <w:bCs/>
                <w:sz w:val="20"/>
                <w:szCs w:val="20"/>
              </w:rPr>
            </w:pPr>
            <w:r w:rsidRPr="006E32CA">
              <w:rPr>
                <w:b/>
                <w:bCs/>
                <w:sz w:val="20"/>
                <w:szCs w:val="20"/>
              </w:rPr>
              <w:t>English</w:t>
            </w:r>
          </w:p>
        </w:tc>
        <w:tc>
          <w:tcPr>
            <w:tcW w:w="2693" w:type="dxa"/>
            <w:shd w:val="clear" w:color="CCCCFF" w:fill="C0C0C0"/>
            <w:noWrap/>
            <w:vAlign w:val="bottom"/>
            <w:hideMark/>
          </w:tcPr>
          <w:p w:rsidR="00B8024B" w:rsidRPr="006E32CA" w:rsidRDefault="00B8024B" w:rsidP="00B8024B">
            <w:pPr>
              <w:rPr>
                <w:b/>
                <w:bCs/>
                <w:sz w:val="20"/>
                <w:szCs w:val="20"/>
              </w:rPr>
            </w:pPr>
            <w:r w:rsidRPr="006E32CA">
              <w:rPr>
                <w:b/>
                <w:bCs/>
                <w:sz w:val="20"/>
                <w:szCs w:val="20"/>
              </w:rPr>
              <w:t>French</w:t>
            </w:r>
          </w:p>
        </w:tc>
        <w:tc>
          <w:tcPr>
            <w:tcW w:w="1946" w:type="dxa"/>
            <w:shd w:val="clear" w:color="CCCCFF" w:fill="C0C0C0"/>
          </w:tcPr>
          <w:p w:rsidR="00B8024B" w:rsidRPr="006E32CA" w:rsidRDefault="00B8024B" w:rsidP="00B8024B">
            <w:pPr>
              <w:rPr>
                <w:b/>
                <w:bCs/>
                <w:sz w:val="20"/>
                <w:szCs w:val="20"/>
              </w:rPr>
            </w:pPr>
            <w:r>
              <w:rPr>
                <w:b/>
                <w:bCs/>
                <w:sz w:val="20"/>
                <w:szCs w:val="20"/>
              </w:rPr>
              <w:t>API value of frequency dataset field</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w:t>
            </w:r>
          </w:p>
        </w:tc>
        <w:tc>
          <w:tcPr>
            <w:tcW w:w="2580" w:type="dxa"/>
            <w:shd w:val="clear" w:color="auto" w:fill="FFFFFF" w:themeFill="background1"/>
            <w:noWrap/>
            <w:vAlign w:val="bottom"/>
          </w:tcPr>
          <w:p w:rsidR="00B8024B" w:rsidRPr="006E32CA" w:rsidRDefault="00B8024B" w:rsidP="00B8024B">
            <w:pPr>
              <w:rPr>
                <w:color w:val="000000"/>
                <w:sz w:val="20"/>
                <w:szCs w:val="20"/>
              </w:rPr>
            </w:pPr>
            <w:r>
              <w:rPr>
                <w:color w:val="000000"/>
                <w:sz w:val="20"/>
                <w:szCs w:val="20"/>
              </w:rPr>
              <w:t>--</w:t>
            </w:r>
          </w:p>
        </w:tc>
        <w:tc>
          <w:tcPr>
            <w:tcW w:w="2693" w:type="dxa"/>
            <w:shd w:val="clear" w:color="auto" w:fill="FFFFFF" w:themeFill="background1"/>
            <w:noWrap/>
            <w:vAlign w:val="bottom"/>
          </w:tcPr>
          <w:p w:rsidR="00B8024B" w:rsidRPr="006E32CA" w:rsidRDefault="00B8024B" w:rsidP="00B8024B">
            <w:pPr>
              <w:rPr>
                <w:color w:val="000000"/>
                <w:sz w:val="20"/>
                <w:szCs w:val="20"/>
              </w:rPr>
            </w:pPr>
            <w:r>
              <w:rPr>
                <w:color w:val="000000"/>
                <w:sz w:val="20"/>
                <w:szCs w:val="20"/>
              </w:rPr>
              <w:t>--</w:t>
            </w:r>
          </w:p>
        </w:tc>
        <w:tc>
          <w:tcPr>
            <w:tcW w:w="1946" w:type="dxa"/>
            <w:shd w:val="clear" w:color="auto" w:fill="FFFFFF" w:themeFill="background1"/>
          </w:tcPr>
          <w:p w:rsidR="00B8024B" w:rsidRDefault="00B8024B" w:rsidP="00B8024B">
            <w:pPr>
              <w:rPr>
                <w:color w:val="000000"/>
                <w:sz w:val="20"/>
                <w:szCs w:val="20"/>
              </w:rPr>
            </w:pP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RI_532</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continual</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continue</w:t>
            </w:r>
          </w:p>
        </w:tc>
        <w:tc>
          <w:tcPr>
            <w:tcW w:w="1946"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continual</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RI_533</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daily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quotidien</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P1D</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RI_534</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weekly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hebdomadaire</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P1W</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RI_535</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fortnightly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quinzomadaire</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P2W</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RI_536</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monthly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mensuel</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P1M</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RI_537</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quarterly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trimestriel</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P3M</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RI_538</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biannually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semestriel</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P6M</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RI_539</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annually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annuel</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P1Y</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RI_540</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asNeeded</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auBesoin</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as_n</w:t>
            </w:r>
            <w:r w:rsidRPr="006E32CA">
              <w:rPr>
                <w:color w:val="000000"/>
                <w:sz w:val="20"/>
                <w:szCs w:val="20"/>
              </w:rPr>
              <w:t>eeded</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RI_541</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irregular</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irrégulier</w:t>
            </w:r>
          </w:p>
        </w:tc>
        <w:tc>
          <w:tcPr>
            <w:tcW w:w="1946"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irregular</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RI_542</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notPlanned</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nonPlanifié</w:t>
            </w:r>
          </w:p>
        </w:tc>
        <w:tc>
          <w:tcPr>
            <w:tcW w:w="1946"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not</w:t>
            </w:r>
            <w:r>
              <w:rPr>
                <w:color w:val="000000"/>
                <w:sz w:val="20"/>
                <w:szCs w:val="20"/>
              </w:rPr>
              <w:t>_p</w:t>
            </w:r>
            <w:r w:rsidRPr="006E32CA">
              <w:rPr>
                <w:color w:val="000000"/>
                <w:sz w:val="20"/>
                <w:szCs w:val="20"/>
              </w:rPr>
              <w:t>lanned</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lastRenderedPageBreak/>
              <w:t>RI_543</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unknown</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inconnu</w:t>
            </w:r>
          </w:p>
        </w:tc>
        <w:tc>
          <w:tcPr>
            <w:tcW w:w="1946"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unknown</w:t>
            </w:r>
          </w:p>
        </w:tc>
      </w:tr>
      <w:tr w:rsidR="00B8024B" w:rsidRPr="006E32CA" w:rsidTr="00B8024B">
        <w:trPr>
          <w:trHeight w:val="299"/>
        </w:trPr>
        <w:tc>
          <w:tcPr>
            <w:tcW w:w="2038" w:type="dxa"/>
            <w:shd w:val="clear" w:color="auto" w:fill="FFFFFF" w:themeFill="background1"/>
            <w:vAlign w:val="bottom"/>
          </w:tcPr>
          <w:p w:rsidR="00B8024B" w:rsidRPr="006E32CA" w:rsidRDefault="00B8024B" w:rsidP="00B8024B">
            <w:pPr>
              <w:rPr>
                <w:color w:val="000000"/>
                <w:sz w:val="20"/>
                <w:szCs w:val="20"/>
              </w:rPr>
            </w:pPr>
            <w:r w:rsidRPr="006E32CA">
              <w:rPr>
                <w:color w:val="000000"/>
                <w:sz w:val="20"/>
                <w:szCs w:val="20"/>
              </w:rPr>
              <w:t>RI_544</w:t>
            </w:r>
          </w:p>
        </w:tc>
        <w:tc>
          <w:tcPr>
            <w:tcW w:w="2580"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semimonthly</w:t>
            </w:r>
          </w:p>
        </w:tc>
        <w:tc>
          <w:tcPr>
            <w:tcW w:w="2693" w:type="dxa"/>
            <w:shd w:val="clear" w:color="auto" w:fill="FFFFFF" w:themeFill="background1"/>
            <w:noWrap/>
            <w:vAlign w:val="bottom"/>
            <w:hideMark/>
          </w:tcPr>
          <w:p w:rsidR="00B8024B" w:rsidRPr="006E32CA" w:rsidRDefault="00B8024B" w:rsidP="00B8024B">
            <w:pPr>
              <w:rPr>
                <w:color w:val="000000"/>
                <w:sz w:val="20"/>
                <w:szCs w:val="20"/>
              </w:rPr>
            </w:pPr>
            <w:r w:rsidRPr="006E32CA">
              <w:rPr>
                <w:color w:val="000000"/>
                <w:sz w:val="20"/>
                <w:szCs w:val="20"/>
              </w:rPr>
              <w:t>bimensuel</w:t>
            </w:r>
          </w:p>
        </w:tc>
        <w:tc>
          <w:tcPr>
            <w:tcW w:w="1946" w:type="dxa"/>
            <w:shd w:val="clear" w:color="auto" w:fill="FFFFFF" w:themeFill="background1"/>
            <w:vAlign w:val="bottom"/>
          </w:tcPr>
          <w:p w:rsidR="00B8024B" w:rsidRPr="006E32CA" w:rsidRDefault="00B8024B" w:rsidP="00B8024B">
            <w:pPr>
              <w:rPr>
                <w:color w:val="000000"/>
                <w:sz w:val="20"/>
                <w:szCs w:val="20"/>
              </w:rPr>
            </w:pPr>
            <w:r>
              <w:rPr>
                <w:color w:val="000000"/>
                <w:sz w:val="20"/>
                <w:szCs w:val="20"/>
              </w:rPr>
              <w:t>P2M</w:t>
            </w:r>
          </w:p>
        </w:tc>
      </w:tr>
    </w:tbl>
    <w:p w:rsidR="00B8024B" w:rsidRDefault="00935589" w:rsidP="00935589">
      <w:pPr>
        <w:pStyle w:val="Heading2"/>
        <w:ind w:left="360"/>
      </w:pPr>
      <w:bookmarkStart w:id="258" w:name="_Jurisdiction_1"/>
      <w:bookmarkStart w:id="259" w:name="_1.8_Jurisdiction"/>
      <w:bookmarkStart w:id="260" w:name="_Toc449360071"/>
      <w:bookmarkStart w:id="261" w:name="_Toc466365278"/>
      <w:bookmarkEnd w:id="258"/>
      <w:bookmarkEnd w:id="259"/>
      <w:r>
        <w:t xml:space="preserve">1.8 </w:t>
      </w:r>
      <w:r w:rsidR="00B8024B">
        <w:t>Jurisdiction</w:t>
      </w:r>
      <w:bookmarkEnd w:id="260"/>
      <w:bookmarkEnd w:id="261"/>
    </w:p>
    <w:p w:rsidR="00B8024B" w:rsidRPr="001F030B" w:rsidRDefault="00935589" w:rsidP="00B8024B">
      <w:proofErr w:type="gramStart"/>
      <w:r w:rsidRPr="00935589">
        <w:rPr>
          <w:b/>
        </w:rPr>
        <w:t>Source :</w:t>
      </w:r>
      <w:proofErr w:type="gramEnd"/>
      <w:r>
        <w:t xml:space="preserve"> Open Government Secretariat Defined</w:t>
      </w:r>
    </w:p>
    <w:p w:rsidR="00B8024B" w:rsidRPr="001F030B" w:rsidRDefault="00B8024B" w:rsidP="00B8024B"/>
    <w:tbl>
      <w:tblPr>
        <w:tblStyle w:val="TableGrid"/>
        <w:tblW w:w="0" w:type="auto"/>
        <w:tblLook w:val="04A0" w:firstRow="1" w:lastRow="0" w:firstColumn="1" w:lastColumn="0" w:noHBand="0" w:noVBand="1"/>
      </w:tblPr>
      <w:tblGrid>
        <w:gridCol w:w="3227"/>
        <w:gridCol w:w="2783"/>
        <w:gridCol w:w="2783"/>
      </w:tblGrid>
      <w:tr w:rsidR="00B8024B" w:rsidRPr="006E32CA" w:rsidTr="00B8024B">
        <w:trPr>
          <w:trHeight w:val="278"/>
        </w:trPr>
        <w:tc>
          <w:tcPr>
            <w:tcW w:w="3227" w:type="dxa"/>
            <w:shd w:val="clear" w:color="auto" w:fill="BFBFBF" w:themeFill="background1" w:themeFillShade="BF"/>
          </w:tcPr>
          <w:p w:rsidR="00B8024B" w:rsidRPr="006E32CA" w:rsidRDefault="00B8024B" w:rsidP="00B8024B">
            <w:pPr>
              <w:rPr>
                <w:rFonts w:ascii="Times New Roman" w:hAnsi="Times New Roman"/>
                <w:b/>
                <w:sz w:val="20"/>
                <w:szCs w:val="20"/>
              </w:rPr>
            </w:pPr>
            <w:r w:rsidRPr="006E32CA">
              <w:rPr>
                <w:rFonts w:ascii="Times New Roman" w:hAnsi="Times New Roman"/>
                <w:b/>
                <w:sz w:val="20"/>
                <w:szCs w:val="20"/>
              </w:rPr>
              <w:t>English</w:t>
            </w:r>
          </w:p>
        </w:tc>
        <w:tc>
          <w:tcPr>
            <w:tcW w:w="2783" w:type="dxa"/>
            <w:shd w:val="clear" w:color="auto" w:fill="BFBFBF" w:themeFill="background1" w:themeFillShade="BF"/>
          </w:tcPr>
          <w:p w:rsidR="00B8024B" w:rsidRPr="006E32CA" w:rsidRDefault="00B8024B" w:rsidP="00B8024B">
            <w:pPr>
              <w:rPr>
                <w:rFonts w:ascii="Times New Roman" w:hAnsi="Times New Roman"/>
                <w:b/>
                <w:sz w:val="20"/>
                <w:szCs w:val="20"/>
              </w:rPr>
            </w:pPr>
            <w:r w:rsidRPr="006E32CA">
              <w:rPr>
                <w:rFonts w:ascii="Times New Roman" w:hAnsi="Times New Roman"/>
                <w:b/>
                <w:sz w:val="20"/>
                <w:szCs w:val="20"/>
              </w:rPr>
              <w:t>French</w:t>
            </w:r>
          </w:p>
        </w:tc>
        <w:tc>
          <w:tcPr>
            <w:tcW w:w="2783" w:type="dxa"/>
            <w:shd w:val="clear" w:color="auto" w:fill="BFBFBF" w:themeFill="background1" w:themeFillShade="BF"/>
          </w:tcPr>
          <w:p w:rsidR="00B8024B" w:rsidRPr="006E32CA" w:rsidRDefault="00B8024B" w:rsidP="00B8024B">
            <w:pPr>
              <w:rPr>
                <w:rFonts w:ascii="Times New Roman" w:hAnsi="Times New Roman"/>
                <w:b/>
                <w:sz w:val="20"/>
                <w:szCs w:val="20"/>
              </w:rPr>
            </w:pPr>
            <w:r>
              <w:rPr>
                <w:rFonts w:ascii="Times New Roman" w:hAnsi="Times New Roman"/>
                <w:b/>
                <w:sz w:val="20"/>
                <w:szCs w:val="20"/>
              </w:rPr>
              <w:t>API value of jurisdiction dataset field</w:t>
            </w:r>
          </w:p>
        </w:tc>
      </w:tr>
      <w:tr w:rsidR="00B8024B" w:rsidRPr="006E32CA" w:rsidTr="00B8024B">
        <w:trPr>
          <w:trHeight w:val="266"/>
        </w:trPr>
        <w:tc>
          <w:tcPr>
            <w:tcW w:w="3227" w:type="dxa"/>
            <w:vAlign w:val="bottom"/>
          </w:tcPr>
          <w:p w:rsidR="00B8024B" w:rsidRPr="006E32CA" w:rsidRDefault="00B8024B" w:rsidP="00B8024B">
            <w:pPr>
              <w:rPr>
                <w:rFonts w:ascii="Times New Roman" w:hAnsi="Times New Roman"/>
                <w:color w:val="000000"/>
                <w:sz w:val="20"/>
                <w:szCs w:val="20"/>
              </w:rPr>
            </w:pPr>
            <w:r>
              <w:rPr>
                <w:rFonts w:ascii="Times New Roman" w:hAnsi="Times New Roman"/>
                <w:color w:val="000000"/>
                <w:sz w:val="20"/>
                <w:szCs w:val="20"/>
              </w:rPr>
              <w:t>--</w:t>
            </w:r>
          </w:p>
        </w:tc>
        <w:tc>
          <w:tcPr>
            <w:tcW w:w="2783" w:type="dxa"/>
            <w:vAlign w:val="bottom"/>
          </w:tcPr>
          <w:p w:rsidR="00B8024B" w:rsidRPr="006E32CA" w:rsidRDefault="00B8024B" w:rsidP="00B8024B">
            <w:pPr>
              <w:rPr>
                <w:rFonts w:ascii="Times New Roman" w:hAnsi="Times New Roman"/>
                <w:color w:val="000000"/>
                <w:sz w:val="20"/>
                <w:szCs w:val="20"/>
              </w:rPr>
            </w:pPr>
            <w:r>
              <w:rPr>
                <w:rFonts w:ascii="Times New Roman" w:hAnsi="Times New Roman"/>
                <w:color w:val="000000"/>
                <w:sz w:val="20"/>
                <w:szCs w:val="20"/>
              </w:rPr>
              <w:t>--</w:t>
            </w:r>
          </w:p>
        </w:tc>
        <w:tc>
          <w:tcPr>
            <w:tcW w:w="2783" w:type="dxa"/>
          </w:tcPr>
          <w:p w:rsidR="00B8024B" w:rsidRDefault="00B8024B" w:rsidP="00B8024B">
            <w:pPr>
              <w:rPr>
                <w:rFonts w:ascii="Times New Roman" w:hAnsi="Times New Roman"/>
                <w:color w:val="000000"/>
                <w:sz w:val="20"/>
                <w:szCs w:val="20"/>
              </w:rPr>
            </w:pPr>
          </w:p>
        </w:tc>
      </w:tr>
      <w:tr w:rsidR="00B8024B" w:rsidRPr="006E32CA" w:rsidTr="00B8024B">
        <w:trPr>
          <w:trHeight w:val="266"/>
        </w:trPr>
        <w:tc>
          <w:tcPr>
            <w:tcW w:w="3227"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Federal</w:t>
            </w:r>
          </w:p>
        </w:tc>
        <w:tc>
          <w:tcPr>
            <w:tcW w:w="2783"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 xml:space="preserve">Fédéral </w:t>
            </w:r>
          </w:p>
        </w:tc>
        <w:tc>
          <w:tcPr>
            <w:tcW w:w="2783" w:type="dxa"/>
          </w:tcPr>
          <w:p w:rsidR="00B8024B" w:rsidRPr="006E32CA" w:rsidRDefault="00B8024B" w:rsidP="00B8024B">
            <w:pPr>
              <w:rPr>
                <w:rFonts w:ascii="Times New Roman" w:hAnsi="Times New Roman"/>
                <w:color w:val="000000"/>
                <w:sz w:val="20"/>
                <w:szCs w:val="20"/>
              </w:rPr>
            </w:pPr>
            <w:r>
              <w:rPr>
                <w:rFonts w:ascii="Times New Roman" w:hAnsi="Times New Roman"/>
                <w:color w:val="000000"/>
                <w:sz w:val="20"/>
                <w:szCs w:val="20"/>
              </w:rPr>
              <w:t>federal</w:t>
            </w:r>
          </w:p>
        </w:tc>
      </w:tr>
      <w:tr w:rsidR="00B8024B" w:rsidRPr="006E32CA" w:rsidTr="00B8024B">
        <w:trPr>
          <w:trHeight w:val="278"/>
        </w:trPr>
        <w:tc>
          <w:tcPr>
            <w:tcW w:w="3227"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Provincial</w:t>
            </w:r>
          </w:p>
        </w:tc>
        <w:tc>
          <w:tcPr>
            <w:tcW w:w="2783"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 xml:space="preserve">Provincial </w:t>
            </w:r>
          </w:p>
        </w:tc>
        <w:tc>
          <w:tcPr>
            <w:tcW w:w="2783" w:type="dxa"/>
          </w:tcPr>
          <w:p w:rsidR="00B8024B" w:rsidRPr="006E32CA" w:rsidRDefault="00B8024B" w:rsidP="00B8024B">
            <w:pPr>
              <w:rPr>
                <w:rFonts w:ascii="Times New Roman" w:hAnsi="Times New Roman"/>
                <w:color w:val="000000"/>
                <w:sz w:val="20"/>
                <w:szCs w:val="20"/>
              </w:rPr>
            </w:pPr>
            <w:r>
              <w:rPr>
                <w:rFonts w:ascii="Times New Roman" w:hAnsi="Times New Roman"/>
                <w:color w:val="000000"/>
                <w:sz w:val="20"/>
                <w:szCs w:val="20"/>
              </w:rPr>
              <w:t>provincial</w:t>
            </w:r>
          </w:p>
        </w:tc>
      </w:tr>
      <w:tr w:rsidR="00B8024B" w:rsidRPr="006E32CA" w:rsidTr="00B8024B">
        <w:trPr>
          <w:trHeight w:val="291"/>
        </w:trPr>
        <w:tc>
          <w:tcPr>
            <w:tcW w:w="3227"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 xml:space="preserve">Municipal </w:t>
            </w:r>
          </w:p>
        </w:tc>
        <w:tc>
          <w:tcPr>
            <w:tcW w:w="2783" w:type="dxa"/>
            <w:vAlign w:val="bottom"/>
          </w:tcPr>
          <w:p w:rsidR="00B8024B" w:rsidRPr="006E32CA" w:rsidRDefault="00B8024B" w:rsidP="00B8024B">
            <w:pPr>
              <w:rPr>
                <w:rFonts w:ascii="Times New Roman" w:hAnsi="Times New Roman"/>
                <w:color w:val="000000"/>
                <w:sz w:val="20"/>
                <w:szCs w:val="20"/>
              </w:rPr>
            </w:pPr>
            <w:r w:rsidRPr="006E32CA">
              <w:rPr>
                <w:rFonts w:ascii="Times New Roman" w:hAnsi="Times New Roman"/>
                <w:color w:val="000000"/>
                <w:sz w:val="20"/>
                <w:szCs w:val="20"/>
              </w:rPr>
              <w:t xml:space="preserve">Municipal  </w:t>
            </w:r>
          </w:p>
        </w:tc>
        <w:tc>
          <w:tcPr>
            <w:tcW w:w="2783" w:type="dxa"/>
          </w:tcPr>
          <w:p w:rsidR="00B8024B" w:rsidRPr="006E32CA" w:rsidRDefault="00B8024B" w:rsidP="00B8024B">
            <w:pPr>
              <w:rPr>
                <w:rFonts w:ascii="Times New Roman" w:hAnsi="Times New Roman"/>
                <w:color w:val="000000"/>
                <w:sz w:val="20"/>
                <w:szCs w:val="20"/>
              </w:rPr>
            </w:pPr>
            <w:r>
              <w:rPr>
                <w:rFonts w:ascii="Times New Roman" w:hAnsi="Times New Roman"/>
                <w:color w:val="000000"/>
                <w:sz w:val="20"/>
                <w:szCs w:val="20"/>
              </w:rPr>
              <w:t>municipal</w:t>
            </w:r>
          </w:p>
        </w:tc>
      </w:tr>
    </w:tbl>
    <w:p w:rsidR="00CA3129" w:rsidRDefault="00CA3129" w:rsidP="00935589">
      <w:pPr>
        <w:pStyle w:val="Heading2"/>
        <w:ind w:left="360"/>
      </w:pPr>
      <w:bookmarkStart w:id="262" w:name="_Resource_Type"/>
      <w:bookmarkStart w:id="263" w:name="_Licence"/>
      <w:bookmarkStart w:id="264" w:name="_Toc449360072"/>
      <w:bookmarkEnd w:id="262"/>
      <w:bookmarkEnd w:id="263"/>
    </w:p>
    <w:p w:rsidR="00CA3129" w:rsidRDefault="00CA3129" w:rsidP="00CA3129">
      <w:pPr>
        <w:rPr>
          <w:lang w:eastAsia="en-US"/>
        </w:rPr>
      </w:pPr>
    </w:p>
    <w:p w:rsidR="00CA3129" w:rsidRPr="00CA3129" w:rsidRDefault="00CA3129" w:rsidP="00CA3129">
      <w:pPr>
        <w:rPr>
          <w:lang w:eastAsia="en-US"/>
        </w:rPr>
      </w:pPr>
    </w:p>
    <w:p w:rsidR="00CA3129" w:rsidRDefault="00CA3129" w:rsidP="00935589">
      <w:pPr>
        <w:pStyle w:val="Heading2"/>
        <w:ind w:left="360"/>
      </w:pPr>
    </w:p>
    <w:p w:rsidR="00B8024B" w:rsidRDefault="00935589" w:rsidP="00935589">
      <w:pPr>
        <w:pStyle w:val="Heading2"/>
        <w:ind w:left="360"/>
      </w:pPr>
      <w:bookmarkStart w:id="265" w:name="_1.9_Licence"/>
      <w:bookmarkStart w:id="266" w:name="_Toc466365279"/>
      <w:bookmarkEnd w:id="265"/>
      <w:r>
        <w:t xml:space="preserve">1.9 </w:t>
      </w:r>
      <w:r w:rsidR="00B8024B">
        <w:t>Licence</w:t>
      </w:r>
      <w:bookmarkEnd w:id="264"/>
      <w:bookmarkEnd w:id="266"/>
    </w:p>
    <w:p w:rsidR="00935589" w:rsidRDefault="00935589" w:rsidP="00935589">
      <w:proofErr w:type="gramStart"/>
      <w:r w:rsidRPr="00935589">
        <w:rPr>
          <w:b/>
        </w:rPr>
        <w:t>Source :</w:t>
      </w:r>
      <w:proofErr w:type="gramEnd"/>
      <w:r>
        <w:t xml:space="preserve"> Open Government Secretariat Defined</w:t>
      </w:r>
    </w:p>
    <w:p w:rsidR="00935589" w:rsidRPr="001F030B" w:rsidRDefault="00935589" w:rsidP="00935589"/>
    <w:tbl>
      <w:tblPr>
        <w:tblStyle w:val="TableGrid"/>
        <w:tblW w:w="9569" w:type="dxa"/>
        <w:tblInd w:w="-318" w:type="dxa"/>
        <w:tblLayout w:type="fixed"/>
        <w:tblLook w:val="04A0" w:firstRow="1" w:lastRow="0" w:firstColumn="1" w:lastColumn="0" w:noHBand="0" w:noVBand="1"/>
      </w:tblPr>
      <w:tblGrid>
        <w:gridCol w:w="2127"/>
        <w:gridCol w:w="1985"/>
        <w:gridCol w:w="1843"/>
        <w:gridCol w:w="1842"/>
        <w:gridCol w:w="1772"/>
      </w:tblGrid>
      <w:tr w:rsidR="00B8024B" w:rsidRPr="006E32CA" w:rsidTr="000912AD">
        <w:trPr>
          <w:trHeight w:val="305"/>
        </w:trPr>
        <w:tc>
          <w:tcPr>
            <w:tcW w:w="2127" w:type="dxa"/>
            <w:shd w:val="clear" w:color="auto" w:fill="BFBFBF" w:themeFill="background1" w:themeFillShade="BF"/>
          </w:tcPr>
          <w:p w:rsidR="00B8024B" w:rsidRPr="000912AD" w:rsidRDefault="00B8024B" w:rsidP="00B8024B">
            <w:pPr>
              <w:rPr>
                <w:rFonts w:ascii="Times New Roman" w:hAnsi="Times New Roman"/>
                <w:b/>
                <w:sz w:val="22"/>
                <w:szCs w:val="22"/>
              </w:rPr>
            </w:pPr>
            <w:r w:rsidRPr="000912AD">
              <w:rPr>
                <w:rFonts w:ascii="Times New Roman" w:hAnsi="Times New Roman"/>
                <w:b/>
                <w:sz w:val="22"/>
                <w:szCs w:val="22"/>
              </w:rPr>
              <w:t>English</w:t>
            </w:r>
          </w:p>
        </w:tc>
        <w:tc>
          <w:tcPr>
            <w:tcW w:w="1985" w:type="dxa"/>
            <w:shd w:val="clear" w:color="auto" w:fill="BFBFBF" w:themeFill="background1" w:themeFillShade="BF"/>
          </w:tcPr>
          <w:p w:rsidR="00B8024B" w:rsidRPr="000912AD" w:rsidRDefault="00B8024B" w:rsidP="00B8024B">
            <w:pPr>
              <w:rPr>
                <w:rFonts w:ascii="Times New Roman" w:hAnsi="Times New Roman"/>
                <w:b/>
                <w:sz w:val="22"/>
                <w:szCs w:val="22"/>
              </w:rPr>
            </w:pPr>
            <w:r w:rsidRPr="000912AD">
              <w:rPr>
                <w:rFonts w:ascii="Times New Roman" w:hAnsi="Times New Roman"/>
                <w:b/>
                <w:sz w:val="22"/>
                <w:szCs w:val="22"/>
              </w:rPr>
              <w:t>English URL</w:t>
            </w:r>
          </w:p>
        </w:tc>
        <w:tc>
          <w:tcPr>
            <w:tcW w:w="1843" w:type="dxa"/>
            <w:shd w:val="clear" w:color="auto" w:fill="BFBFBF" w:themeFill="background1" w:themeFillShade="BF"/>
          </w:tcPr>
          <w:p w:rsidR="00B8024B" w:rsidRPr="000912AD" w:rsidRDefault="00B8024B" w:rsidP="00B8024B">
            <w:pPr>
              <w:rPr>
                <w:rFonts w:ascii="Times New Roman" w:hAnsi="Times New Roman"/>
                <w:b/>
                <w:sz w:val="22"/>
                <w:szCs w:val="22"/>
              </w:rPr>
            </w:pPr>
            <w:r w:rsidRPr="000912AD">
              <w:rPr>
                <w:rFonts w:ascii="Times New Roman" w:hAnsi="Times New Roman"/>
                <w:b/>
                <w:sz w:val="22"/>
                <w:szCs w:val="22"/>
              </w:rPr>
              <w:t>French</w:t>
            </w:r>
          </w:p>
        </w:tc>
        <w:tc>
          <w:tcPr>
            <w:tcW w:w="1842" w:type="dxa"/>
            <w:shd w:val="clear" w:color="auto" w:fill="BFBFBF" w:themeFill="background1" w:themeFillShade="BF"/>
          </w:tcPr>
          <w:p w:rsidR="00B8024B" w:rsidRPr="000912AD" w:rsidRDefault="00B8024B" w:rsidP="00B8024B">
            <w:pPr>
              <w:rPr>
                <w:rFonts w:ascii="Times New Roman" w:hAnsi="Times New Roman"/>
                <w:b/>
                <w:sz w:val="22"/>
                <w:szCs w:val="22"/>
              </w:rPr>
            </w:pPr>
            <w:r w:rsidRPr="000912AD">
              <w:rPr>
                <w:rFonts w:ascii="Times New Roman" w:hAnsi="Times New Roman"/>
                <w:b/>
                <w:sz w:val="22"/>
                <w:szCs w:val="22"/>
              </w:rPr>
              <w:t>French URL</w:t>
            </w:r>
          </w:p>
        </w:tc>
        <w:tc>
          <w:tcPr>
            <w:tcW w:w="1772" w:type="dxa"/>
            <w:shd w:val="clear" w:color="auto" w:fill="BFBFBF" w:themeFill="background1" w:themeFillShade="BF"/>
          </w:tcPr>
          <w:p w:rsidR="00B8024B" w:rsidRPr="000912AD" w:rsidRDefault="00B8024B" w:rsidP="00B8024B">
            <w:pPr>
              <w:rPr>
                <w:rFonts w:ascii="Times New Roman" w:hAnsi="Times New Roman"/>
                <w:b/>
                <w:sz w:val="22"/>
                <w:szCs w:val="22"/>
              </w:rPr>
            </w:pPr>
            <w:r w:rsidRPr="000912AD">
              <w:rPr>
                <w:rFonts w:ascii="Times New Roman" w:hAnsi="Times New Roman"/>
                <w:b/>
                <w:sz w:val="22"/>
                <w:szCs w:val="22"/>
              </w:rPr>
              <w:t>API value of license_id dataset field</w:t>
            </w:r>
          </w:p>
        </w:tc>
      </w:tr>
      <w:tr w:rsidR="00B8024B" w:rsidRPr="00987A33" w:rsidTr="000912AD">
        <w:trPr>
          <w:trHeight w:val="305"/>
        </w:trPr>
        <w:tc>
          <w:tcPr>
            <w:tcW w:w="2127"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w:t>
            </w:r>
          </w:p>
        </w:tc>
        <w:tc>
          <w:tcPr>
            <w:tcW w:w="1985"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w:t>
            </w:r>
          </w:p>
        </w:tc>
        <w:tc>
          <w:tcPr>
            <w:tcW w:w="1843" w:type="dxa"/>
          </w:tcPr>
          <w:p w:rsidR="00B8024B" w:rsidRPr="000912AD" w:rsidRDefault="00B8024B" w:rsidP="00B8024B">
            <w:pPr>
              <w:rPr>
                <w:rFonts w:ascii="Times New Roman" w:hAnsi="Times New Roman"/>
                <w:sz w:val="22"/>
                <w:szCs w:val="22"/>
                <w:lang w:val="fr-FR"/>
              </w:rPr>
            </w:pPr>
            <w:r w:rsidRPr="000912AD">
              <w:rPr>
                <w:rFonts w:ascii="Times New Roman" w:hAnsi="Times New Roman"/>
                <w:sz w:val="22"/>
                <w:szCs w:val="22"/>
                <w:lang w:val="fr-FR"/>
              </w:rPr>
              <w:t>--</w:t>
            </w:r>
          </w:p>
        </w:tc>
        <w:tc>
          <w:tcPr>
            <w:tcW w:w="184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w:t>
            </w:r>
          </w:p>
        </w:tc>
        <w:tc>
          <w:tcPr>
            <w:tcW w:w="1772" w:type="dxa"/>
          </w:tcPr>
          <w:p w:rsidR="00B8024B" w:rsidRPr="000912AD" w:rsidRDefault="00B8024B" w:rsidP="00B8024B">
            <w:pPr>
              <w:rPr>
                <w:rFonts w:ascii="Times New Roman" w:hAnsi="Times New Roman"/>
                <w:color w:val="000000"/>
                <w:sz w:val="22"/>
                <w:szCs w:val="22"/>
                <w:lang w:val="fr-CA"/>
              </w:rPr>
            </w:pPr>
          </w:p>
        </w:tc>
      </w:tr>
      <w:tr w:rsidR="00B8024B" w:rsidRPr="005C7291" w:rsidTr="000912AD">
        <w:trPr>
          <w:trHeight w:val="305"/>
        </w:trPr>
        <w:tc>
          <w:tcPr>
            <w:tcW w:w="2127"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Open Government Licence - Canada</w:t>
            </w:r>
          </w:p>
        </w:tc>
        <w:tc>
          <w:tcPr>
            <w:tcW w:w="1985"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http://open.canada.ca/en/open-government-licence-canada</w:t>
            </w:r>
          </w:p>
        </w:tc>
        <w:tc>
          <w:tcPr>
            <w:tcW w:w="1843"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sz w:val="22"/>
                <w:szCs w:val="22"/>
                <w:lang w:val="fr-FR"/>
              </w:rPr>
              <w:t>Licence du gouvernement ouvert - Canada</w:t>
            </w:r>
          </w:p>
        </w:tc>
        <w:tc>
          <w:tcPr>
            <w:tcW w:w="184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 xml:space="preserve">http://ouvert.canada.ca/fr/licence-du-gouvernement-ouvert-canada </w:t>
            </w:r>
          </w:p>
        </w:tc>
        <w:tc>
          <w:tcPr>
            <w:tcW w:w="177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ca-ogl-lgo</w:t>
            </w:r>
          </w:p>
        </w:tc>
      </w:tr>
      <w:tr w:rsidR="00B8024B" w:rsidRPr="005C7291" w:rsidTr="000912AD">
        <w:trPr>
          <w:trHeight w:val="305"/>
        </w:trPr>
        <w:tc>
          <w:tcPr>
            <w:tcW w:w="2127"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sz w:val="22"/>
                <w:szCs w:val="22"/>
                <w:lang w:val="en"/>
              </w:rPr>
              <w:t>Open Government Licence - Canadian Institute for Health Information</w:t>
            </w:r>
          </w:p>
        </w:tc>
        <w:tc>
          <w:tcPr>
            <w:tcW w:w="1985"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 xml:space="preserve">http://www.cihi.ca/cihi-ext-portal/docx/internet/OPEN_GOV_LICENCE_CIHI_EN </w:t>
            </w:r>
          </w:p>
        </w:tc>
        <w:tc>
          <w:tcPr>
            <w:tcW w:w="1843"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sz w:val="22"/>
                <w:szCs w:val="22"/>
                <w:lang w:val="fr-FR"/>
              </w:rPr>
              <w:t>Licence du gouvernement ouvert - Institut canadien d'information sur la santé</w:t>
            </w:r>
          </w:p>
        </w:tc>
        <w:tc>
          <w:tcPr>
            <w:tcW w:w="184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http://www.cihi.ca/cihi-ext-portal/docx/internet/OPEN_GOV_LICENCE_CIHI_FR</w:t>
            </w:r>
          </w:p>
        </w:tc>
        <w:tc>
          <w:tcPr>
            <w:tcW w:w="177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ca-cihi-icis</w:t>
            </w:r>
          </w:p>
        </w:tc>
      </w:tr>
      <w:tr w:rsidR="00B8024B" w:rsidRPr="005C7291" w:rsidTr="000912AD">
        <w:trPr>
          <w:trHeight w:val="305"/>
        </w:trPr>
        <w:tc>
          <w:tcPr>
            <w:tcW w:w="2127"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sz w:val="22"/>
                <w:szCs w:val="22"/>
                <w:lang w:val="en"/>
              </w:rPr>
              <w:t>Open Data Licence Agreement - Office of the Commissioner of Lobbying</w:t>
            </w:r>
          </w:p>
        </w:tc>
        <w:tc>
          <w:tcPr>
            <w:tcW w:w="1985"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 xml:space="preserve">http://ocl-cal.gc.ca/eic/site/012.nsf/eng/00873.html </w:t>
            </w:r>
          </w:p>
        </w:tc>
        <w:tc>
          <w:tcPr>
            <w:tcW w:w="1843"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sz w:val="22"/>
                <w:szCs w:val="22"/>
                <w:lang w:val="fr-FR"/>
              </w:rPr>
              <w:t xml:space="preserve">Accord de licence de données libres - Commissariat au lobbying </w:t>
            </w:r>
            <w:r w:rsidRPr="000912AD">
              <w:rPr>
                <w:rFonts w:ascii="Times New Roman" w:hAnsi="Times New Roman"/>
                <w:color w:val="000000"/>
                <w:sz w:val="22"/>
                <w:szCs w:val="22"/>
                <w:lang w:val="fr-CA"/>
              </w:rPr>
              <w:t xml:space="preserve"> </w:t>
            </w:r>
          </w:p>
        </w:tc>
        <w:tc>
          <w:tcPr>
            <w:tcW w:w="184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 xml:space="preserve">http://ocl-cal.gc.ca/eic/site/012.nsf/fra/00873.html </w:t>
            </w:r>
          </w:p>
        </w:tc>
        <w:tc>
          <w:tcPr>
            <w:tcW w:w="177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ca-odla-aldg</w:t>
            </w:r>
          </w:p>
        </w:tc>
      </w:tr>
      <w:tr w:rsidR="00B8024B" w:rsidRPr="005C7291" w:rsidTr="000912AD">
        <w:trPr>
          <w:trHeight w:val="305"/>
        </w:trPr>
        <w:tc>
          <w:tcPr>
            <w:tcW w:w="2127" w:type="dxa"/>
          </w:tcPr>
          <w:p w:rsidR="00B8024B" w:rsidRPr="000912AD" w:rsidRDefault="00B8024B" w:rsidP="00B8024B">
            <w:pPr>
              <w:rPr>
                <w:rFonts w:ascii="Times New Roman" w:hAnsi="Times New Roman"/>
                <w:sz w:val="22"/>
                <w:szCs w:val="22"/>
                <w:lang w:val="en"/>
              </w:rPr>
            </w:pPr>
            <w:r w:rsidRPr="000912AD">
              <w:rPr>
                <w:rFonts w:ascii="Times New Roman" w:hAnsi="Times New Roman"/>
                <w:sz w:val="22"/>
                <w:szCs w:val="22"/>
                <w:lang w:val="en"/>
              </w:rPr>
              <w:t>Reproduction of Federal Laws Order</w:t>
            </w:r>
          </w:p>
        </w:tc>
        <w:tc>
          <w:tcPr>
            <w:tcW w:w="1985" w:type="dxa"/>
          </w:tcPr>
          <w:p w:rsidR="00B8024B" w:rsidRPr="000912AD" w:rsidRDefault="00B8024B" w:rsidP="00B8024B">
            <w:pPr>
              <w:rPr>
                <w:rFonts w:ascii="Times New Roman" w:hAnsi="Times New Roman"/>
                <w:color w:val="000000"/>
                <w:sz w:val="22"/>
                <w:szCs w:val="22"/>
              </w:rPr>
            </w:pPr>
            <w:r w:rsidRPr="000912AD">
              <w:rPr>
                <w:rFonts w:ascii="Times New Roman" w:hAnsi="Times New Roman"/>
                <w:color w:val="000000"/>
                <w:sz w:val="22"/>
                <w:szCs w:val="22"/>
              </w:rPr>
              <w:t xml:space="preserve">http://laws-lois.justice.gc.ca/eng/regulations/SI-97-5/FullText.html </w:t>
            </w:r>
          </w:p>
        </w:tc>
        <w:tc>
          <w:tcPr>
            <w:tcW w:w="1843" w:type="dxa"/>
          </w:tcPr>
          <w:p w:rsidR="00B8024B" w:rsidRPr="000912AD" w:rsidRDefault="00B8024B" w:rsidP="00B8024B">
            <w:pPr>
              <w:rPr>
                <w:rFonts w:ascii="Times New Roman" w:hAnsi="Times New Roman"/>
                <w:sz w:val="22"/>
                <w:szCs w:val="22"/>
                <w:lang w:val="fr-CA"/>
              </w:rPr>
            </w:pPr>
            <w:r w:rsidRPr="000912AD">
              <w:rPr>
                <w:rFonts w:ascii="Times New Roman" w:hAnsi="Times New Roman"/>
                <w:sz w:val="22"/>
                <w:szCs w:val="22"/>
                <w:lang w:val="fr-FR"/>
              </w:rPr>
              <w:t>Décret sur la reproduction de la législation fédérale et des décisions des tribunaux de constitution fédérale</w:t>
            </w:r>
          </w:p>
        </w:tc>
        <w:tc>
          <w:tcPr>
            <w:tcW w:w="184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http://laws-lois.justice.gc.ca/fra/reglements/TR-97-5/TexteComplet.html</w:t>
            </w:r>
          </w:p>
        </w:tc>
        <w:tc>
          <w:tcPr>
            <w:tcW w:w="1772" w:type="dxa"/>
          </w:tcPr>
          <w:p w:rsidR="00B8024B" w:rsidRPr="000912AD" w:rsidRDefault="00B8024B" w:rsidP="00B8024B">
            <w:pPr>
              <w:rPr>
                <w:rFonts w:ascii="Times New Roman" w:hAnsi="Times New Roman"/>
                <w:color w:val="000000"/>
                <w:sz w:val="22"/>
                <w:szCs w:val="22"/>
                <w:lang w:val="fr-CA"/>
              </w:rPr>
            </w:pPr>
            <w:r w:rsidRPr="000912AD">
              <w:rPr>
                <w:rFonts w:ascii="Times New Roman" w:hAnsi="Times New Roman"/>
                <w:color w:val="000000"/>
                <w:sz w:val="22"/>
                <w:szCs w:val="22"/>
                <w:lang w:val="fr-CA"/>
              </w:rPr>
              <w:t>ca-rflo-drlf</w:t>
            </w:r>
          </w:p>
        </w:tc>
      </w:tr>
    </w:tbl>
    <w:p w:rsidR="00B8024B" w:rsidRDefault="00935589" w:rsidP="00935589">
      <w:pPr>
        <w:pStyle w:val="Heading2"/>
      </w:pPr>
      <w:bookmarkStart w:id="267" w:name="_Resource_Type_1"/>
      <w:bookmarkStart w:id="268" w:name="_1.10_Resource_Type"/>
      <w:bookmarkStart w:id="269" w:name="_Toc449360073"/>
      <w:bookmarkStart w:id="270" w:name="_Toc466365280"/>
      <w:bookmarkEnd w:id="267"/>
      <w:bookmarkEnd w:id="268"/>
      <w:r>
        <w:lastRenderedPageBreak/>
        <w:t xml:space="preserve">1.10 </w:t>
      </w:r>
      <w:r w:rsidR="00B8024B">
        <w:t>Resource Type</w:t>
      </w:r>
      <w:bookmarkEnd w:id="269"/>
      <w:bookmarkEnd w:id="270"/>
    </w:p>
    <w:p w:rsidR="00935589" w:rsidRDefault="00935589" w:rsidP="00B8024B"/>
    <w:p w:rsidR="000912AD" w:rsidRDefault="00B8024B" w:rsidP="00B8024B">
      <w:pPr>
        <w:rPr>
          <w:bCs/>
        </w:rPr>
      </w:pPr>
      <w:proofErr w:type="gramStart"/>
      <w:r w:rsidRPr="00935589">
        <w:rPr>
          <w:b/>
        </w:rPr>
        <w:t>Source :</w:t>
      </w:r>
      <w:proofErr w:type="gramEnd"/>
      <w:r w:rsidRPr="00292AFB">
        <w:t xml:space="preserve"> </w:t>
      </w:r>
      <w:r w:rsidRPr="000912AD">
        <w:rPr>
          <w:bCs/>
        </w:rPr>
        <w:t xml:space="preserve">Government of Canada </w:t>
      </w:r>
      <w:r w:rsidR="000912AD" w:rsidRPr="000912AD">
        <w:rPr>
          <w:bCs/>
        </w:rPr>
        <w:t>Content</w:t>
      </w:r>
      <w:r w:rsidRPr="000912AD">
        <w:rPr>
          <w:bCs/>
        </w:rPr>
        <w:t xml:space="preserve"> Type Scheme</w:t>
      </w:r>
      <w:r w:rsidR="000912AD" w:rsidRPr="000912AD">
        <w:rPr>
          <w:bCs/>
        </w:rPr>
        <w:t>, based on</w:t>
      </w:r>
      <w:r w:rsidR="000912AD" w:rsidRPr="000912AD">
        <w:rPr>
          <w:rStyle w:val="t1"/>
        </w:rPr>
        <w:t xml:space="preserve"> IMRC - dc.type Sub-Group: Government of Canada Type Scheme</w:t>
      </w:r>
    </w:p>
    <w:p w:rsidR="00B8024B" w:rsidRDefault="000912AD" w:rsidP="00B8024B">
      <w:pPr>
        <w:rPr>
          <w:bCs/>
        </w:rPr>
      </w:pPr>
      <w:r>
        <w:rPr>
          <w:bCs/>
        </w:rPr>
        <w:t xml:space="preserve"> </w:t>
      </w:r>
    </w:p>
    <w:p w:rsidR="00935589" w:rsidRPr="00935589" w:rsidRDefault="00935589" w:rsidP="00B8024B">
      <w:pPr>
        <w:rPr>
          <w:b/>
          <w:bCs/>
        </w:rPr>
      </w:pPr>
      <w:proofErr w:type="gramStart"/>
      <w:r w:rsidRPr="00935589">
        <w:rPr>
          <w:b/>
          <w:bCs/>
        </w:rPr>
        <w:t>URL :</w:t>
      </w:r>
      <w:proofErr w:type="gramEnd"/>
      <w:r w:rsidR="000912AD">
        <w:rPr>
          <w:b/>
          <w:bCs/>
        </w:rPr>
        <w:t xml:space="preserve"> </w:t>
      </w:r>
      <w:hyperlink r:id="rId308" w:history="1">
        <w:r w:rsidR="000912AD" w:rsidRPr="009236E1">
          <w:rPr>
            <w:rStyle w:val="Hyperlink"/>
            <w:b/>
            <w:bCs/>
          </w:rPr>
          <w:t>http://www.collectionscanada.gc.ca/webarchives/20071127031434/http://www.tbs-sct.gc.ca/im-gi/mwg-gtm/typ-typ/docs/2003/schem/schem_e.asp</w:t>
        </w:r>
      </w:hyperlink>
      <w:r w:rsidR="000912AD">
        <w:rPr>
          <w:b/>
          <w:bCs/>
        </w:rPr>
        <w:t xml:space="preserve"> </w:t>
      </w:r>
    </w:p>
    <w:p w:rsidR="00B8024B" w:rsidRDefault="00B8024B" w:rsidP="00B8024B">
      <w:pPr>
        <w:pStyle w:val="Body"/>
        <w:rPr>
          <w:rFonts w:ascii="Times New Roman" w:hAnsi="Times New Roman"/>
          <w:sz w:val="24"/>
          <w:szCs w:val="24"/>
        </w:rPr>
      </w:pP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1829"/>
        <w:gridCol w:w="1732"/>
        <w:gridCol w:w="2135"/>
        <w:gridCol w:w="1817"/>
      </w:tblGrid>
      <w:tr w:rsidR="00CA3129" w:rsidRPr="00EA690F" w:rsidTr="000912AD">
        <w:trPr>
          <w:trHeight w:val="315"/>
        </w:trPr>
        <w:tc>
          <w:tcPr>
            <w:tcW w:w="3545" w:type="dxa"/>
            <w:gridSpan w:val="2"/>
            <w:shd w:val="clear" w:color="000000" w:fill="BFBFBF"/>
            <w:noWrap/>
            <w:vAlign w:val="center"/>
          </w:tcPr>
          <w:p w:rsidR="00CA3129" w:rsidRPr="000912AD" w:rsidRDefault="00CA3129" w:rsidP="000912AD">
            <w:pPr>
              <w:rPr>
                <w:b/>
                <w:bCs/>
                <w:color w:val="000000"/>
                <w:sz w:val="22"/>
                <w:szCs w:val="22"/>
              </w:rPr>
            </w:pPr>
            <w:r w:rsidRPr="000912AD">
              <w:rPr>
                <w:b/>
                <w:bCs/>
                <w:color w:val="000000"/>
                <w:sz w:val="22"/>
                <w:szCs w:val="22"/>
              </w:rPr>
              <w:t xml:space="preserve">English </w:t>
            </w:r>
          </w:p>
        </w:tc>
        <w:tc>
          <w:tcPr>
            <w:tcW w:w="3867" w:type="dxa"/>
            <w:gridSpan w:val="2"/>
            <w:shd w:val="clear" w:color="000000" w:fill="BFBFBF"/>
            <w:noWrap/>
            <w:vAlign w:val="center"/>
          </w:tcPr>
          <w:p w:rsidR="00CA3129" w:rsidRPr="000912AD" w:rsidRDefault="00CA3129" w:rsidP="000912AD">
            <w:pPr>
              <w:rPr>
                <w:b/>
                <w:bCs/>
                <w:color w:val="000000"/>
                <w:sz w:val="22"/>
                <w:szCs w:val="22"/>
              </w:rPr>
            </w:pPr>
            <w:r w:rsidRPr="000912AD">
              <w:rPr>
                <w:b/>
                <w:bCs/>
                <w:color w:val="000000"/>
                <w:sz w:val="22"/>
                <w:szCs w:val="22"/>
              </w:rPr>
              <w:t xml:space="preserve">French </w:t>
            </w:r>
          </w:p>
        </w:tc>
        <w:tc>
          <w:tcPr>
            <w:tcW w:w="1817" w:type="dxa"/>
            <w:shd w:val="clear" w:color="000000" w:fill="BFBFBF"/>
          </w:tcPr>
          <w:p w:rsidR="00CA3129" w:rsidRPr="000912AD" w:rsidRDefault="00CA3129" w:rsidP="00B8024B">
            <w:pPr>
              <w:rPr>
                <w:b/>
                <w:bCs/>
                <w:color w:val="000000"/>
                <w:sz w:val="22"/>
                <w:szCs w:val="22"/>
              </w:rPr>
            </w:pPr>
            <w:r w:rsidRPr="000912AD">
              <w:rPr>
                <w:b/>
                <w:bCs/>
                <w:color w:val="000000"/>
                <w:sz w:val="22"/>
                <w:szCs w:val="22"/>
              </w:rPr>
              <w:t>API value for resource_type resource field</w:t>
            </w:r>
          </w:p>
        </w:tc>
      </w:tr>
      <w:tr w:rsidR="00CA3129" w:rsidRPr="00EA690F" w:rsidTr="000912AD">
        <w:trPr>
          <w:trHeight w:val="315"/>
        </w:trPr>
        <w:tc>
          <w:tcPr>
            <w:tcW w:w="1716" w:type="dxa"/>
            <w:shd w:val="clear" w:color="auto" w:fill="8DB3E2" w:themeFill="text2" w:themeFillTint="66"/>
            <w:noWrap/>
            <w:vAlign w:val="center"/>
            <w:hideMark/>
          </w:tcPr>
          <w:p w:rsidR="00CA3129" w:rsidRPr="000912AD" w:rsidRDefault="00CA3129" w:rsidP="00B8024B">
            <w:pPr>
              <w:rPr>
                <w:b/>
                <w:bCs/>
                <w:color w:val="000000"/>
                <w:sz w:val="22"/>
                <w:szCs w:val="22"/>
              </w:rPr>
            </w:pPr>
            <w:r w:rsidRPr="000912AD">
              <w:rPr>
                <w:b/>
                <w:bCs/>
                <w:color w:val="000000"/>
                <w:sz w:val="22"/>
                <w:szCs w:val="22"/>
              </w:rPr>
              <w:t>First-level Term</w:t>
            </w:r>
          </w:p>
        </w:tc>
        <w:tc>
          <w:tcPr>
            <w:tcW w:w="1829" w:type="dxa"/>
            <w:shd w:val="clear" w:color="auto" w:fill="8DB3E2" w:themeFill="text2" w:themeFillTint="66"/>
            <w:noWrap/>
            <w:vAlign w:val="center"/>
            <w:hideMark/>
          </w:tcPr>
          <w:p w:rsidR="00CA3129" w:rsidRPr="000912AD" w:rsidRDefault="00CA3129" w:rsidP="00B8024B">
            <w:pPr>
              <w:rPr>
                <w:b/>
                <w:bCs/>
                <w:color w:val="000000"/>
                <w:sz w:val="22"/>
                <w:szCs w:val="22"/>
              </w:rPr>
            </w:pPr>
            <w:r w:rsidRPr="000912AD">
              <w:rPr>
                <w:b/>
                <w:bCs/>
                <w:color w:val="000000"/>
                <w:sz w:val="22"/>
                <w:szCs w:val="22"/>
              </w:rPr>
              <w:t>Second-level Term</w:t>
            </w:r>
          </w:p>
        </w:tc>
        <w:tc>
          <w:tcPr>
            <w:tcW w:w="1732" w:type="dxa"/>
            <w:shd w:val="clear" w:color="auto" w:fill="8DB3E2" w:themeFill="text2" w:themeFillTint="66"/>
            <w:noWrap/>
            <w:vAlign w:val="center"/>
            <w:hideMark/>
          </w:tcPr>
          <w:p w:rsidR="00CA3129" w:rsidRPr="000912AD" w:rsidRDefault="00CA3129" w:rsidP="00B8024B">
            <w:pPr>
              <w:rPr>
                <w:b/>
                <w:bCs/>
                <w:color w:val="000000"/>
                <w:sz w:val="22"/>
                <w:szCs w:val="22"/>
              </w:rPr>
            </w:pPr>
            <w:r w:rsidRPr="000912AD">
              <w:rPr>
                <w:b/>
                <w:bCs/>
                <w:color w:val="000000"/>
                <w:sz w:val="22"/>
                <w:szCs w:val="22"/>
              </w:rPr>
              <w:t>Terme de premier niveau</w:t>
            </w:r>
          </w:p>
        </w:tc>
        <w:tc>
          <w:tcPr>
            <w:tcW w:w="2135" w:type="dxa"/>
            <w:shd w:val="clear" w:color="auto" w:fill="8DB3E2" w:themeFill="text2" w:themeFillTint="66"/>
            <w:noWrap/>
            <w:vAlign w:val="center"/>
            <w:hideMark/>
          </w:tcPr>
          <w:p w:rsidR="00CA3129" w:rsidRPr="000912AD" w:rsidRDefault="00CA3129" w:rsidP="00B8024B">
            <w:pPr>
              <w:rPr>
                <w:b/>
                <w:bCs/>
                <w:color w:val="000000"/>
                <w:sz w:val="22"/>
                <w:szCs w:val="22"/>
              </w:rPr>
            </w:pPr>
            <w:r w:rsidRPr="000912AD">
              <w:rPr>
                <w:b/>
                <w:bCs/>
                <w:color w:val="000000"/>
                <w:sz w:val="22"/>
                <w:szCs w:val="22"/>
              </w:rPr>
              <w:t>Terme de deuxième niveau</w:t>
            </w:r>
          </w:p>
        </w:tc>
        <w:tc>
          <w:tcPr>
            <w:tcW w:w="1817" w:type="dxa"/>
            <w:shd w:val="clear" w:color="auto" w:fill="8DB3E2" w:themeFill="text2" w:themeFillTint="66"/>
          </w:tcPr>
          <w:p w:rsidR="00CA3129" w:rsidRPr="000912AD" w:rsidRDefault="00CA3129" w:rsidP="00B8024B">
            <w:pPr>
              <w:rPr>
                <w:b/>
                <w:bCs/>
                <w:color w:val="000000"/>
                <w:sz w:val="22"/>
                <w:szCs w:val="22"/>
              </w:rPr>
            </w:pPr>
          </w:p>
        </w:tc>
      </w:tr>
      <w:tr w:rsidR="00CA3129" w:rsidRPr="00EA690F" w:rsidTr="000912AD">
        <w:trPr>
          <w:trHeight w:val="315"/>
        </w:trPr>
        <w:tc>
          <w:tcPr>
            <w:tcW w:w="1716" w:type="dxa"/>
            <w:shd w:val="clear" w:color="000000" w:fill="FFFFFF"/>
            <w:noWrap/>
            <w:vAlign w:val="center"/>
          </w:tcPr>
          <w:p w:rsidR="00CA3129" w:rsidRPr="000912AD" w:rsidRDefault="00CA3129" w:rsidP="00B8024B">
            <w:pPr>
              <w:rPr>
                <w:color w:val="000000"/>
                <w:sz w:val="22"/>
                <w:szCs w:val="22"/>
              </w:rPr>
            </w:pPr>
            <w:r w:rsidRPr="000912AD">
              <w:rPr>
                <w:color w:val="000000"/>
                <w:sz w:val="22"/>
                <w:szCs w:val="22"/>
              </w:rPr>
              <w:t>--</w:t>
            </w:r>
          </w:p>
        </w:tc>
        <w:tc>
          <w:tcPr>
            <w:tcW w:w="1829" w:type="dxa"/>
            <w:shd w:val="clear" w:color="000000" w:fill="FFFFFF"/>
            <w:noWrap/>
            <w:vAlign w:val="center"/>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tcPr>
          <w:p w:rsidR="00CA3129" w:rsidRPr="000912AD" w:rsidRDefault="00CA3129" w:rsidP="00B8024B">
            <w:pPr>
              <w:rPr>
                <w:color w:val="000000"/>
                <w:sz w:val="22"/>
                <w:szCs w:val="22"/>
              </w:rPr>
            </w:pPr>
            <w:r w:rsidRPr="000912AD">
              <w:rPr>
                <w:color w:val="000000"/>
                <w:sz w:val="22"/>
                <w:szCs w:val="22"/>
              </w:rPr>
              <w:t>--</w:t>
            </w:r>
          </w:p>
        </w:tc>
        <w:tc>
          <w:tcPr>
            <w:tcW w:w="2135" w:type="dxa"/>
            <w:shd w:val="clear" w:color="000000" w:fill="FFFFFF"/>
            <w:noWrap/>
            <w:vAlign w:val="center"/>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tcPr>
          <w:p w:rsidR="00CA3129" w:rsidRPr="000912AD" w:rsidRDefault="00CA3129" w:rsidP="00B8024B">
            <w:pPr>
              <w:rPr>
                <w:color w:val="000000"/>
                <w:sz w:val="22"/>
                <w:szCs w:val="22"/>
              </w:rPr>
            </w:pP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abstract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sommaire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abstract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agreement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contractual material</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contenu contractuel</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contractual_material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intergovernmental agreement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 intergouvernementale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intergovernmental_agreement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lease</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bail</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lease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memorandum of understanding</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protocole d’entente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memorandum_of_understanding</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nondisclosure agreement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accord de non divulgation</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nondisclosure_agreement</w:t>
            </w:r>
          </w:p>
        </w:tc>
      </w:tr>
      <w:tr w:rsidR="00CA3129" w:rsidRPr="005C7291"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agreement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service-level agreement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entente</w:t>
            </w:r>
          </w:p>
        </w:tc>
        <w:tc>
          <w:tcPr>
            <w:tcW w:w="2135" w:type="dxa"/>
            <w:shd w:val="clear" w:color="000000" w:fill="FFFFFF"/>
            <w:noWrap/>
            <w:vAlign w:val="center"/>
            <w:hideMark/>
          </w:tcPr>
          <w:p w:rsidR="00CA3129" w:rsidRPr="000912AD" w:rsidRDefault="00CA3129" w:rsidP="00B8024B">
            <w:pPr>
              <w:rPr>
                <w:color w:val="000000"/>
                <w:sz w:val="22"/>
                <w:szCs w:val="22"/>
                <w:lang w:val="fr-CA"/>
              </w:rPr>
            </w:pPr>
            <w:r w:rsidRPr="000912AD">
              <w:rPr>
                <w:color w:val="000000"/>
                <w:sz w:val="22"/>
                <w:szCs w:val="22"/>
                <w:lang w:val="fr-CA"/>
              </w:rPr>
              <w:t>entente de niveau de service</w:t>
            </w:r>
          </w:p>
        </w:tc>
        <w:tc>
          <w:tcPr>
            <w:tcW w:w="1817" w:type="dxa"/>
            <w:shd w:val="clear" w:color="000000" w:fill="FFFFFF"/>
            <w:vAlign w:val="center"/>
          </w:tcPr>
          <w:p w:rsidR="00CA3129" w:rsidRPr="000912AD" w:rsidRDefault="00CA3129" w:rsidP="00B8024B">
            <w:pPr>
              <w:rPr>
                <w:color w:val="000000"/>
                <w:sz w:val="22"/>
                <w:szCs w:val="22"/>
                <w:lang w:val="fr-CA"/>
              </w:rPr>
            </w:pPr>
            <w:r w:rsidRPr="000912AD">
              <w:rPr>
                <w:color w:val="000000"/>
                <w:sz w:val="22"/>
                <w:szCs w:val="22"/>
              </w:rPr>
              <w:t>service-level_agreement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affidavit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affidavit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affidavit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application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demande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application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architectural or technical design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conception architecturale ou technique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architectural_or_technical_design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article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article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article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assessment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audit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audit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audit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environmental assessment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 environnementale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environmental_assessment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examination</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examen</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examination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gap assessment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 des écarts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gap_assessment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lessons learned</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leçons apprises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lessons_learned</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performance indicator</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indicateur de rendement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performance_indicator</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assessment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risk assessment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évaluation des risques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risk_assessment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biography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biographie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biography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lastRenderedPageBreak/>
              <w:t>briefing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matériel de breffage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briefing_material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briefing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backgrounder</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matériel de breffage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précis d’information</w:t>
            </w:r>
          </w:p>
        </w:tc>
        <w:tc>
          <w:tcPr>
            <w:tcW w:w="1817" w:type="dxa"/>
            <w:shd w:val="clear" w:color="000000" w:fill="FFFFFF"/>
          </w:tcPr>
          <w:p w:rsidR="00CA3129" w:rsidRPr="000912AD" w:rsidRDefault="00CA3129" w:rsidP="00B8024B">
            <w:pPr>
              <w:rPr>
                <w:color w:val="000000"/>
                <w:sz w:val="22"/>
                <w:szCs w:val="22"/>
              </w:rPr>
            </w:pPr>
            <w:r w:rsidRPr="000912AD">
              <w:rPr>
                <w:color w:val="000000"/>
                <w:sz w:val="22"/>
                <w:szCs w:val="22"/>
              </w:rPr>
              <w:t>backgrounder</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business case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analyse de rentabilisation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business_case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claim</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réclamation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claim</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comments</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commentaires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comments</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conference proceedings</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actes de la conférence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conference_proceedings</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consultation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consultation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consultation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contact information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coordonnées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contact_information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correspondence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correspondance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correspondence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correspondence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ministerial correspondence</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correspondance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correspondance ministérielle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ministerial_correspondence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correspondence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memorandum</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correspondance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note de service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memorandum</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dataset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jeu de données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dataset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delegation of authority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délégation des pouvoirs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delegation_of_authority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educational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matériel pédagogique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educational_material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employment opportunity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possibilité d’emploi</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employment_opportunity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event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événement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event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fact sheet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feuille de renseignements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fact_sheet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 financier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financial_material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budget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 financier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budget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budget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funding proposal</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 financier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proposition de financement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funding_proposal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invoice</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 financier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facture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invoice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financial statement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 financier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états financiers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financial_statement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form</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formulaire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form</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framework</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cadre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framework</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geospatial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matériel géospatial</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geospatial_material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guide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guide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guide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guide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best practices</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guide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pratiques exemplaires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best_practices</w:t>
            </w:r>
          </w:p>
        </w:tc>
      </w:tr>
      <w:tr w:rsidR="00CA3129" w:rsidRPr="005C7291" w:rsidTr="000912AD">
        <w:trPr>
          <w:trHeight w:val="315"/>
        </w:trPr>
        <w:tc>
          <w:tcPr>
            <w:tcW w:w="1716" w:type="dxa"/>
            <w:shd w:val="clear" w:color="000000" w:fill="FFFFFF"/>
            <w:noWrap/>
            <w:hideMark/>
          </w:tcPr>
          <w:p w:rsidR="00CA3129" w:rsidRPr="000912AD" w:rsidRDefault="00CA3129" w:rsidP="00B8024B">
            <w:pPr>
              <w:rPr>
                <w:color w:val="000000"/>
                <w:sz w:val="22"/>
                <w:szCs w:val="22"/>
              </w:rPr>
            </w:pPr>
            <w:r w:rsidRPr="000912AD">
              <w:rPr>
                <w:color w:val="000000"/>
                <w:sz w:val="22"/>
                <w:szCs w:val="22"/>
              </w:rPr>
              <w:t>intellectual property statement</w:t>
            </w:r>
          </w:p>
        </w:tc>
        <w:tc>
          <w:tcPr>
            <w:tcW w:w="1829" w:type="dxa"/>
            <w:shd w:val="clear" w:color="000000" w:fill="FFFFFF"/>
            <w:noWrap/>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hideMark/>
          </w:tcPr>
          <w:p w:rsidR="00CA3129" w:rsidRPr="000912AD" w:rsidRDefault="00CA3129" w:rsidP="00B8024B">
            <w:pPr>
              <w:rPr>
                <w:color w:val="000000"/>
                <w:sz w:val="22"/>
                <w:szCs w:val="22"/>
                <w:lang w:val="fr-CA"/>
              </w:rPr>
            </w:pPr>
            <w:r w:rsidRPr="000912AD">
              <w:rPr>
                <w:color w:val="000000"/>
                <w:sz w:val="22"/>
                <w:szCs w:val="22"/>
                <w:lang w:val="fr-CA"/>
              </w:rPr>
              <w:t>Énoncé sur la propriété intellectuelle</w:t>
            </w:r>
          </w:p>
        </w:tc>
        <w:tc>
          <w:tcPr>
            <w:tcW w:w="2135" w:type="dxa"/>
            <w:shd w:val="clear" w:color="000000" w:fill="FFFFFF"/>
            <w:noWrap/>
            <w:hideMark/>
          </w:tcPr>
          <w:p w:rsidR="00CA3129" w:rsidRPr="000912AD" w:rsidRDefault="00CA3129" w:rsidP="00B8024B">
            <w:pPr>
              <w:rPr>
                <w:color w:val="000000"/>
                <w:sz w:val="22"/>
                <w:szCs w:val="22"/>
                <w:lang w:val="fr-CA"/>
              </w:rPr>
            </w:pPr>
            <w:r w:rsidRPr="000912AD">
              <w:rPr>
                <w:color w:val="000000"/>
                <w:sz w:val="22"/>
                <w:szCs w:val="22"/>
                <w:lang w:val="fr-CA"/>
              </w:rPr>
              <w:t> </w:t>
            </w:r>
          </w:p>
        </w:tc>
        <w:tc>
          <w:tcPr>
            <w:tcW w:w="1817" w:type="dxa"/>
            <w:shd w:val="clear" w:color="000000" w:fill="FFFFFF"/>
          </w:tcPr>
          <w:p w:rsidR="00CA3129" w:rsidRPr="000912AD" w:rsidRDefault="00CA3129" w:rsidP="00B8024B">
            <w:pPr>
              <w:rPr>
                <w:color w:val="000000"/>
                <w:sz w:val="22"/>
                <w:szCs w:val="22"/>
                <w:lang w:val="fr-CA"/>
              </w:rPr>
            </w:pPr>
            <w:r w:rsidRPr="000912AD">
              <w:rPr>
                <w:color w:val="000000"/>
                <w:sz w:val="22"/>
                <w:szCs w:val="22"/>
              </w:rPr>
              <w:t>intellectual_property_statement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lastRenderedPageBreak/>
              <w:t>legal complaint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plainte légale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legal_complaint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legal opinion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avis juridique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legal_opinion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legislation and regulations</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lois et règlements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legislation_and_regulations</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licenses and permits</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licences et permis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licenses_and_permits</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literary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ouvrages littéraires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literary_material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media release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statement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communiqué de presse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énoncé</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statement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media release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communiqué de presse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media_release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meeting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documentation de la réunion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meeting_material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meeting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agenda</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documentation de la réunion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programme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agenda</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meeting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minutes</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documentation de la réunion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procès-verbaux</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minutes</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memorandum to Cabinet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mémoire au Cabinet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memorandum_to_cabinet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multimedia resource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xml:space="preserve">ressource multimédia </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multimedia_resource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notice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avis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notice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organizational description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description organisationnelle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organizational_description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plan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business plan</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 d’activités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business_plan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strategic plan</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 stratégique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strategic_plan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policy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politique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policy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policy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white paper</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politique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livre blanc</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white_paper</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presentation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présentation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presentation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procedure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procédure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procedure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profile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profil</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profile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documents du projet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project_material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charter</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documents du projet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charte de projet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project_charter</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plan</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documents du projet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plan du projet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project_plan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project proposal</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documents du projet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proposition de projet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project_proposal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promotional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documents promotionnels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promotional_material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publication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publication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publication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Q &amp; A</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FAQ</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Q et R</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foire aux questions</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faq</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xml:space="preserve">record of </w:t>
            </w:r>
            <w:r w:rsidRPr="000912AD">
              <w:rPr>
                <w:color w:val="000000"/>
                <w:sz w:val="22"/>
                <w:szCs w:val="22"/>
              </w:rPr>
              <w:lastRenderedPageBreak/>
              <w:t>decision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lastRenderedPageBreak/>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xml:space="preserve">compte rendu </w:t>
            </w:r>
            <w:r w:rsidRPr="000912AD">
              <w:rPr>
                <w:color w:val="000000"/>
                <w:sz w:val="22"/>
                <w:szCs w:val="22"/>
              </w:rPr>
              <w:lastRenderedPageBreak/>
              <w:t>des décisions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lastRenderedPageBreak/>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record_of_decisio</w:t>
            </w:r>
            <w:r w:rsidRPr="000912AD">
              <w:rPr>
                <w:color w:val="000000"/>
                <w:sz w:val="22"/>
                <w:szCs w:val="22"/>
              </w:rPr>
              <w:lastRenderedPageBreak/>
              <w:t>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lastRenderedPageBreak/>
              <w:t>report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rapport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report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report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annual report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rapport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rapport annuel</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annual_report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report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interim report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rapport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rapport d’étape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interim_report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research proposal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projet de recherche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research_proposal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resource list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xml:space="preserve">liste de référence </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resource_list</w:t>
            </w:r>
          </w:p>
        </w:tc>
      </w:tr>
      <w:tr w:rsidR="00CA3129" w:rsidRPr="00EA690F" w:rsidTr="000912AD">
        <w:trPr>
          <w:trHeight w:val="315"/>
        </w:trPr>
        <w:tc>
          <w:tcPr>
            <w:tcW w:w="1716" w:type="dxa"/>
            <w:shd w:val="clear" w:color="000000" w:fill="FFFFFF"/>
            <w:noWrap/>
            <w:vAlign w:val="bottom"/>
            <w:hideMark/>
          </w:tcPr>
          <w:p w:rsidR="00CA3129" w:rsidRPr="000912AD" w:rsidRDefault="00CA3129" w:rsidP="00B8024B">
            <w:pPr>
              <w:rPr>
                <w:color w:val="000000"/>
                <w:sz w:val="22"/>
                <w:szCs w:val="22"/>
              </w:rPr>
            </w:pPr>
            <w:r w:rsidRPr="000912AD">
              <w:rPr>
                <w:color w:val="000000"/>
                <w:sz w:val="22"/>
                <w:szCs w:val="22"/>
              </w:rPr>
              <w:t>routing slip</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bordereau d’acheminement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bottom"/>
          </w:tcPr>
          <w:p w:rsidR="00CA3129" w:rsidRPr="000912AD" w:rsidRDefault="00CA3129" w:rsidP="00B8024B">
            <w:pPr>
              <w:rPr>
                <w:color w:val="000000"/>
                <w:sz w:val="22"/>
                <w:szCs w:val="22"/>
              </w:rPr>
            </w:pPr>
            <w:r w:rsidRPr="000912AD">
              <w:rPr>
                <w:color w:val="000000"/>
                <w:sz w:val="22"/>
                <w:szCs w:val="22"/>
              </w:rPr>
              <w:t>routing_slip</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Social media resource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blog entry</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ressources des médias sociaux</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entrée de blogue</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blog_entry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sound recording</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enregistrement sonore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sound_recording</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specification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spécification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specification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statistics</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statistiques</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statistics</w:t>
            </w:r>
          </w:p>
        </w:tc>
      </w:tr>
      <w:tr w:rsidR="00CA3129" w:rsidRPr="00EA690F" w:rsidTr="000912AD">
        <w:trPr>
          <w:trHeight w:val="315"/>
        </w:trPr>
        <w:tc>
          <w:tcPr>
            <w:tcW w:w="1716" w:type="dxa"/>
            <w:shd w:val="clear" w:color="000000" w:fill="FFFFFF"/>
            <w:noWrap/>
            <w:vAlign w:val="bottom"/>
            <w:hideMark/>
          </w:tcPr>
          <w:p w:rsidR="00CA3129" w:rsidRPr="000912AD" w:rsidRDefault="00CA3129" w:rsidP="00B8024B">
            <w:pPr>
              <w:rPr>
                <w:color w:val="000000"/>
                <w:sz w:val="22"/>
                <w:szCs w:val="22"/>
              </w:rPr>
            </w:pPr>
            <w:r w:rsidRPr="000912AD">
              <w:rPr>
                <w:color w:val="000000"/>
                <w:sz w:val="22"/>
                <w:szCs w:val="22"/>
              </w:rPr>
              <w:t>still image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image fixe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bottom"/>
          </w:tcPr>
          <w:p w:rsidR="00CA3129" w:rsidRPr="000912AD" w:rsidRDefault="00CA3129" w:rsidP="00B8024B">
            <w:pPr>
              <w:rPr>
                <w:color w:val="000000"/>
                <w:sz w:val="22"/>
                <w:szCs w:val="22"/>
              </w:rPr>
            </w:pPr>
            <w:r w:rsidRPr="000912AD">
              <w:rPr>
                <w:color w:val="000000"/>
                <w:sz w:val="22"/>
                <w:szCs w:val="22"/>
              </w:rPr>
              <w:t>still_image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submission</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présentation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submission</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survey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sondage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survey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terminology</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terminologie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terminology</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terms of reference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mandat</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terms_of_reference</w:t>
            </w:r>
          </w:p>
        </w:tc>
      </w:tr>
      <w:tr w:rsidR="00CA3129" w:rsidRPr="00EA690F" w:rsidTr="000912AD">
        <w:trPr>
          <w:trHeight w:val="315"/>
        </w:trPr>
        <w:tc>
          <w:tcPr>
            <w:tcW w:w="1716" w:type="dxa"/>
            <w:shd w:val="clear" w:color="000000" w:fill="FFFFFF"/>
            <w:noWrap/>
            <w:vAlign w:val="bottom"/>
            <w:hideMark/>
          </w:tcPr>
          <w:p w:rsidR="00CA3129" w:rsidRPr="000912AD" w:rsidRDefault="00CA3129" w:rsidP="00B8024B">
            <w:pPr>
              <w:rPr>
                <w:color w:val="000000"/>
                <w:sz w:val="22"/>
                <w:szCs w:val="22"/>
              </w:rPr>
            </w:pPr>
            <w:r w:rsidRPr="000912AD">
              <w:rPr>
                <w:color w:val="000000"/>
                <w:sz w:val="22"/>
                <w:szCs w:val="22"/>
              </w:rPr>
              <w:t>tool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lang w:val="fr-CA"/>
              </w:rPr>
              <w:t>outil</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bottom"/>
          </w:tcPr>
          <w:p w:rsidR="00CA3129" w:rsidRPr="000912AD" w:rsidRDefault="00CA3129" w:rsidP="00B8024B">
            <w:pPr>
              <w:rPr>
                <w:color w:val="000000"/>
                <w:sz w:val="22"/>
                <w:szCs w:val="22"/>
              </w:rPr>
            </w:pPr>
            <w:r w:rsidRPr="000912AD">
              <w:rPr>
                <w:color w:val="000000"/>
                <w:sz w:val="22"/>
                <w:szCs w:val="22"/>
              </w:rPr>
              <w:t>tool</w:t>
            </w:r>
          </w:p>
        </w:tc>
      </w:tr>
      <w:tr w:rsidR="00CA3129" w:rsidRPr="00EA690F" w:rsidTr="000912AD">
        <w:trPr>
          <w:trHeight w:val="315"/>
        </w:trPr>
        <w:tc>
          <w:tcPr>
            <w:tcW w:w="1716" w:type="dxa"/>
            <w:shd w:val="clear" w:color="000000" w:fill="FFFFFF"/>
            <w:noWrap/>
            <w:vAlign w:val="bottom"/>
            <w:hideMark/>
          </w:tcPr>
          <w:p w:rsidR="00CA3129" w:rsidRPr="000912AD" w:rsidRDefault="00CA3129" w:rsidP="00B8024B">
            <w:pPr>
              <w:rPr>
                <w:color w:val="000000"/>
                <w:sz w:val="22"/>
                <w:szCs w:val="22"/>
              </w:rPr>
            </w:pPr>
            <w:r w:rsidRPr="000912AD">
              <w:rPr>
                <w:color w:val="000000"/>
                <w:sz w:val="22"/>
                <w:szCs w:val="22"/>
              </w:rPr>
              <w:t>training material</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matériel didactique</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bottom"/>
          </w:tcPr>
          <w:p w:rsidR="00CA3129" w:rsidRPr="000912AD" w:rsidRDefault="00CA3129" w:rsidP="00B8024B">
            <w:pPr>
              <w:rPr>
                <w:color w:val="000000"/>
                <w:sz w:val="22"/>
                <w:szCs w:val="22"/>
              </w:rPr>
            </w:pPr>
            <w:r w:rsidRPr="000912AD">
              <w:rPr>
                <w:color w:val="000000"/>
                <w:sz w:val="22"/>
                <w:szCs w:val="22"/>
              </w:rPr>
              <w:t>training_material</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transcript</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transcription</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transcript</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website</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site Web</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 </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website</w:t>
            </w:r>
          </w:p>
        </w:tc>
      </w:tr>
      <w:tr w:rsidR="00CA3129" w:rsidRPr="00EA690F" w:rsidTr="000912AD">
        <w:trPr>
          <w:trHeight w:val="315"/>
        </w:trPr>
        <w:tc>
          <w:tcPr>
            <w:tcW w:w="1716" w:type="dxa"/>
            <w:shd w:val="clear" w:color="000000" w:fill="FFFFFF"/>
            <w:noWrap/>
            <w:vAlign w:val="center"/>
          </w:tcPr>
          <w:p w:rsidR="00CA3129" w:rsidRPr="000912AD" w:rsidRDefault="00CA3129" w:rsidP="00B8024B">
            <w:pPr>
              <w:rPr>
                <w:color w:val="000000"/>
                <w:sz w:val="22"/>
                <w:szCs w:val="22"/>
              </w:rPr>
            </w:pPr>
            <w:r w:rsidRPr="000912AD">
              <w:rPr>
                <w:color w:val="000000"/>
                <w:sz w:val="22"/>
                <w:szCs w:val="22"/>
              </w:rPr>
              <w:t>web service</w:t>
            </w:r>
          </w:p>
        </w:tc>
        <w:tc>
          <w:tcPr>
            <w:tcW w:w="1829" w:type="dxa"/>
            <w:shd w:val="clear" w:color="000000" w:fill="FFFFFF"/>
            <w:noWrap/>
            <w:vAlign w:val="center"/>
          </w:tcPr>
          <w:p w:rsidR="00CA3129" w:rsidRPr="000912AD" w:rsidRDefault="00CA3129" w:rsidP="00B8024B">
            <w:pPr>
              <w:rPr>
                <w:color w:val="000000"/>
                <w:sz w:val="22"/>
                <w:szCs w:val="22"/>
              </w:rPr>
            </w:pPr>
          </w:p>
        </w:tc>
        <w:tc>
          <w:tcPr>
            <w:tcW w:w="1732" w:type="dxa"/>
            <w:shd w:val="clear" w:color="000000" w:fill="FFFFFF"/>
            <w:noWrap/>
            <w:vAlign w:val="center"/>
          </w:tcPr>
          <w:p w:rsidR="00CA3129" w:rsidRPr="000912AD" w:rsidRDefault="00CA3129" w:rsidP="00B8024B">
            <w:pPr>
              <w:rPr>
                <w:color w:val="000000"/>
                <w:sz w:val="22"/>
                <w:szCs w:val="22"/>
              </w:rPr>
            </w:pPr>
          </w:p>
        </w:tc>
        <w:tc>
          <w:tcPr>
            <w:tcW w:w="2135" w:type="dxa"/>
            <w:shd w:val="clear" w:color="000000" w:fill="FFFFFF"/>
            <w:noWrap/>
            <w:vAlign w:val="center"/>
          </w:tcPr>
          <w:p w:rsidR="00CA3129" w:rsidRPr="000912AD" w:rsidRDefault="00CA3129" w:rsidP="00B8024B">
            <w:pPr>
              <w:rPr>
                <w:color w:val="000000"/>
                <w:sz w:val="22"/>
                <w:szCs w:val="22"/>
              </w:rPr>
            </w:pP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web_service</w:t>
            </w:r>
          </w:p>
        </w:tc>
      </w:tr>
      <w:tr w:rsidR="00CA3129" w:rsidRPr="00EA690F" w:rsidTr="000912AD">
        <w:trPr>
          <w:trHeight w:val="315"/>
        </w:trPr>
        <w:tc>
          <w:tcPr>
            <w:tcW w:w="1716"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workflow</w:t>
            </w:r>
          </w:p>
        </w:tc>
        <w:tc>
          <w:tcPr>
            <w:tcW w:w="1829"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732"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flux des travaux</w:t>
            </w:r>
          </w:p>
        </w:tc>
        <w:tc>
          <w:tcPr>
            <w:tcW w:w="2135" w:type="dxa"/>
            <w:shd w:val="clear" w:color="000000" w:fill="FFFFFF"/>
            <w:noWrap/>
            <w:vAlign w:val="center"/>
            <w:hideMark/>
          </w:tcPr>
          <w:p w:rsidR="00CA3129" w:rsidRPr="000912AD" w:rsidRDefault="00CA3129" w:rsidP="00B8024B">
            <w:pPr>
              <w:rPr>
                <w:color w:val="000000"/>
                <w:sz w:val="22"/>
                <w:szCs w:val="22"/>
              </w:rPr>
            </w:pPr>
            <w:r w:rsidRPr="000912AD">
              <w:rPr>
                <w:color w:val="000000"/>
                <w:sz w:val="22"/>
                <w:szCs w:val="22"/>
              </w:rPr>
              <w:t>--</w:t>
            </w:r>
          </w:p>
        </w:tc>
        <w:tc>
          <w:tcPr>
            <w:tcW w:w="1817" w:type="dxa"/>
            <w:shd w:val="clear" w:color="000000" w:fill="FFFFFF"/>
            <w:vAlign w:val="center"/>
          </w:tcPr>
          <w:p w:rsidR="00CA3129" w:rsidRPr="000912AD" w:rsidRDefault="00CA3129" w:rsidP="00B8024B">
            <w:pPr>
              <w:rPr>
                <w:color w:val="000000"/>
                <w:sz w:val="22"/>
                <w:szCs w:val="22"/>
              </w:rPr>
            </w:pPr>
            <w:r w:rsidRPr="000912AD">
              <w:rPr>
                <w:color w:val="000000"/>
                <w:sz w:val="22"/>
                <w:szCs w:val="22"/>
              </w:rPr>
              <w:t>workflow</w:t>
            </w:r>
          </w:p>
        </w:tc>
      </w:tr>
    </w:tbl>
    <w:p w:rsidR="00B8024B" w:rsidRDefault="00B8024B" w:rsidP="00B8024B">
      <w:pPr>
        <w:pStyle w:val="Body"/>
        <w:rPr>
          <w:rFonts w:ascii="Times New Roman" w:hAnsi="Times New Roman"/>
          <w:sz w:val="24"/>
          <w:szCs w:val="24"/>
        </w:rPr>
      </w:pPr>
    </w:p>
    <w:p w:rsidR="00B8024B" w:rsidRDefault="00935589" w:rsidP="00935589">
      <w:pPr>
        <w:pStyle w:val="Heading2"/>
      </w:pPr>
      <w:bookmarkStart w:id="271" w:name="_Format"/>
      <w:bookmarkStart w:id="272" w:name="_1.11_Format"/>
      <w:bookmarkStart w:id="273" w:name="_Toc449360074"/>
      <w:bookmarkStart w:id="274" w:name="_Toc466365281"/>
      <w:bookmarkEnd w:id="271"/>
      <w:bookmarkEnd w:id="272"/>
      <w:r>
        <w:t xml:space="preserve">1.11 </w:t>
      </w:r>
      <w:r w:rsidR="00B8024B">
        <w:t>Format</w:t>
      </w:r>
      <w:bookmarkEnd w:id="273"/>
      <w:bookmarkEnd w:id="274"/>
    </w:p>
    <w:p w:rsidR="00B8024B" w:rsidRDefault="00B8024B" w:rsidP="00B8024B">
      <w:pPr>
        <w:pStyle w:val="Body"/>
        <w:rPr>
          <w:rFonts w:ascii="Times New Roman" w:hAnsi="Times New Roman"/>
          <w:sz w:val="24"/>
          <w:szCs w:val="24"/>
        </w:rPr>
      </w:pPr>
    </w:p>
    <w:p w:rsidR="00935589" w:rsidRDefault="00935589" w:rsidP="00B8024B">
      <w:pPr>
        <w:pStyle w:val="Body"/>
        <w:rPr>
          <w:rFonts w:ascii="Times New Roman" w:hAnsi="Times New Roman"/>
          <w:sz w:val="24"/>
          <w:szCs w:val="24"/>
        </w:rPr>
      </w:pPr>
      <w:proofErr w:type="gramStart"/>
      <w:r>
        <w:rPr>
          <w:rFonts w:ascii="Times New Roman" w:hAnsi="Times New Roman"/>
          <w:sz w:val="24"/>
          <w:szCs w:val="24"/>
        </w:rPr>
        <w:t>Source :</w:t>
      </w:r>
      <w:proofErr w:type="gramEnd"/>
      <w:r>
        <w:rPr>
          <w:rFonts w:ascii="Times New Roman" w:hAnsi="Times New Roman"/>
          <w:sz w:val="24"/>
          <w:szCs w:val="24"/>
        </w:rPr>
        <w:t xml:space="preserve"> Open Government Secretariat Defined </w:t>
      </w:r>
    </w:p>
    <w:tbl>
      <w:tblPr>
        <w:tblW w:w="5000" w:type="pct"/>
        <w:tblLayout w:type="fixed"/>
        <w:tblLook w:val="04A0" w:firstRow="1" w:lastRow="0" w:firstColumn="1" w:lastColumn="0" w:noHBand="0" w:noVBand="1"/>
      </w:tblPr>
      <w:tblGrid>
        <w:gridCol w:w="1099"/>
        <w:gridCol w:w="1419"/>
        <w:gridCol w:w="2268"/>
        <w:gridCol w:w="1559"/>
        <w:gridCol w:w="3231"/>
      </w:tblGrid>
      <w:tr w:rsidR="00916B26" w:rsidRPr="00916B26" w:rsidTr="00916B26">
        <w:trPr>
          <w:trHeight w:val="855"/>
        </w:trPr>
        <w:tc>
          <w:tcPr>
            <w:tcW w:w="574" w:type="pct"/>
            <w:tcBorders>
              <w:top w:val="single" w:sz="8" w:space="0" w:color="auto"/>
              <w:left w:val="single" w:sz="8" w:space="0" w:color="auto"/>
              <w:bottom w:val="nil"/>
              <w:right w:val="single" w:sz="8" w:space="0" w:color="auto"/>
            </w:tcBorders>
            <w:shd w:val="clear" w:color="000000" w:fill="FFFFFF"/>
            <w:vAlign w:val="center"/>
            <w:hideMark/>
          </w:tcPr>
          <w:p w:rsidR="00916B26" w:rsidRPr="00916B26" w:rsidRDefault="00916B26" w:rsidP="00916B26">
            <w:pPr>
              <w:jc w:val="center"/>
              <w:rPr>
                <w:b/>
                <w:bCs/>
                <w:color w:val="000000"/>
                <w:sz w:val="22"/>
                <w:szCs w:val="22"/>
              </w:rPr>
            </w:pPr>
            <w:r w:rsidRPr="00916B26">
              <w:rPr>
                <w:b/>
                <w:bCs/>
                <w:color w:val="000000"/>
                <w:sz w:val="22"/>
                <w:szCs w:val="22"/>
              </w:rPr>
              <w:t>Old List</w:t>
            </w:r>
          </w:p>
        </w:tc>
        <w:tc>
          <w:tcPr>
            <w:tcW w:w="741" w:type="pct"/>
            <w:tcBorders>
              <w:top w:val="single" w:sz="8" w:space="0" w:color="auto"/>
              <w:left w:val="nil"/>
              <w:bottom w:val="nil"/>
              <w:right w:val="single" w:sz="8" w:space="0" w:color="auto"/>
            </w:tcBorders>
            <w:shd w:val="clear" w:color="000000" w:fill="FFFFFF"/>
            <w:vAlign w:val="center"/>
            <w:hideMark/>
          </w:tcPr>
          <w:p w:rsidR="00916B26" w:rsidRPr="00916B26" w:rsidRDefault="00916B26" w:rsidP="00916B26">
            <w:pPr>
              <w:jc w:val="center"/>
              <w:rPr>
                <w:b/>
                <w:bCs/>
                <w:color w:val="000000"/>
                <w:sz w:val="22"/>
                <w:szCs w:val="22"/>
              </w:rPr>
            </w:pPr>
            <w:r w:rsidRPr="00916B26">
              <w:rPr>
                <w:b/>
                <w:bCs/>
                <w:color w:val="000000"/>
                <w:sz w:val="22"/>
                <w:szCs w:val="22"/>
              </w:rPr>
              <w:t>New List, API value for format resource field</w:t>
            </w:r>
          </w:p>
        </w:tc>
        <w:tc>
          <w:tcPr>
            <w:tcW w:w="1184" w:type="pct"/>
            <w:tcBorders>
              <w:top w:val="single" w:sz="8" w:space="0" w:color="auto"/>
              <w:left w:val="nil"/>
              <w:bottom w:val="nil"/>
              <w:right w:val="single" w:sz="8" w:space="0" w:color="auto"/>
            </w:tcBorders>
            <w:shd w:val="clear" w:color="000000" w:fill="FFFFFF"/>
            <w:vAlign w:val="center"/>
            <w:hideMark/>
          </w:tcPr>
          <w:p w:rsidR="00916B26" w:rsidRPr="00916B26" w:rsidRDefault="00916B26" w:rsidP="00916B26">
            <w:pPr>
              <w:jc w:val="center"/>
              <w:rPr>
                <w:b/>
                <w:bCs/>
                <w:color w:val="000000"/>
                <w:sz w:val="22"/>
                <w:szCs w:val="22"/>
              </w:rPr>
            </w:pPr>
            <w:r w:rsidRPr="00916B26">
              <w:rPr>
                <w:b/>
                <w:bCs/>
                <w:color w:val="000000"/>
                <w:sz w:val="22"/>
                <w:szCs w:val="22"/>
              </w:rPr>
              <w:t>Label (if different than API value)</w:t>
            </w:r>
          </w:p>
        </w:tc>
        <w:tc>
          <w:tcPr>
            <w:tcW w:w="814" w:type="pct"/>
            <w:tcBorders>
              <w:top w:val="single" w:sz="8" w:space="0" w:color="auto"/>
              <w:left w:val="nil"/>
              <w:bottom w:val="nil"/>
              <w:right w:val="single" w:sz="8" w:space="0" w:color="auto"/>
            </w:tcBorders>
            <w:shd w:val="clear" w:color="000000" w:fill="FFFFFF"/>
            <w:vAlign w:val="center"/>
            <w:hideMark/>
          </w:tcPr>
          <w:p w:rsidR="00916B26" w:rsidRPr="00916B26" w:rsidRDefault="00916B26" w:rsidP="00916B26">
            <w:pPr>
              <w:jc w:val="center"/>
              <w:rPr>
                <w:b/>
                <w:bCs/>
                <w:color w:val="000000"/>
                <w:sz w:val="22"/>
                <w:szCs w:val="22"/>
              </w:rPr>
            </w:pPr>
            <w:r w:rsidRPr="00916B26">
              <w:rPr>
                <w:b/>
                <w:bCs/>
                <w:color w:val="000000"/>
                <w:sz w:val="22"/>
                <w:szCs w:val="22"/>
              </w:rPr>
              <w:t>IANA Media Type</w:t>
            </w:r>
          </w:p>
        </w:tc>
        <w:tc>
          <w:tcPr>
            <w:tcW w:w="1687" w:type="pct"/>
            <w:tcBorders>
              <w:top w:val="single" w:sz="8" w:space="0" w:color="auto"/>
              <w:left w:val="nil"/>
              <w:bottom w:val="nil"/>
              <w:right w:val="single" w:sz="8" w:space="0" w:color="auto"/>
            </w:tcBorders>
            <w:shd w:val="clear" w:color="000000" w:fill="FFFFFF"/>
            <w:vAlign w:val="center"/>
            <w:hideMark/>
          </w:tcPr>
          <w:p w:rsidR="00916B26" w:rsidRPr="00916B26" w:rsidRDefault="00916B26" w:rsidP="00916B26">
            <w:pPr>
              <w:jc w:val="center"/>
              <w:rPr>
                <w:b/>
                <w:bCs/>
                <w:color w:val="000000"/>
                <w:sz w:val="22"/>
                <w:szCs w:val="22"/>
              </w:rPr>
            </w:pPr>
            <w:r w:rsidRPr="00916B26">
              <w:rPr>
                <w:b/>
                <w:bCs/>
                <w:color w:val="000000"/>
                <w:sz w:val="22"/>
                <w:szCs w:val="22"/>
              </w:rPr>
              <w:t>URL</w:t>
            </w:r>
          </w:p>
        </w:tc>
      </w:tr>
      <w:tr w:rsidR="00916B26" w:rsidRPr="00916B26" w:rsidTr="00916B26">
        <w:trPr>
          <w:trHeight w:val="300"/>
        </w:trPr>
        <w:tc>
          <w:tcPr>
            <w:tcW w:w="57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w:t>
            </w:r>
          </w:p>
        </w:tc>
        <w:tc>
          <w:tcPr>
            <w:tcW w:w="741" w:type="pct"/>
            <w:tcBorders>
              <w:top w:val="single" w:sz="4" w:space="0" w:color="auto"/>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w:t>
            </w:r>
          </w:p>
        </w:tc>
        <w:tc>
          <w:tcPr>
            <w:tcW w:w="1184" w:type="pct"/>
            <w:tcBorders>
              <w:top w:val="single" w:sz="4" w:space="0" w:color="auto"/>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single" w:sz="4" w:space="0" w:color="auto"/>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AAC</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audio/mp4</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http://www.iana.org/assignments/media-types/audio/mp4</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AIFF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audio/aiff</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http://www.digitalpreservation.gov/formats/fdd/fdd000005.shtml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APK</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Android Application</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lastRenderedPageBreak/>
              <w:t>ASCII Grid</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ASCII Grid</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application/x-ascii-grid</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http://inspire.ec.europa.eu/media-types/</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 </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AVI</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video/vnd.avi</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http://www.iana.org/assignments/wave-avi-codec-registry/wave-avi-codec-registry.xml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BMP</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BMP</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image/bmp</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https://tools.ietf.org/html/draft-seantek-windows-image-02</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BWF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audio/wav</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http://www.digitalpreservation.gov/formats/fdd/fdd000356.shtml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CCT</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CDED ASCII</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CDF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CDR</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CDR</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COD</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Blackberry Application</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CSV</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CSV</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text/csv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http://www.iana.org/assignments/media-types/text/csv</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DBD</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DBF</w:t>
            </w:r>
          </w:p>
        </w:tc>
        <w:tc>
          <w:tcPr>
            <w:tcW w:w="118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application/dbf</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http://www.digitalpreservation.gov/formats/fdd/fdd000326.shtml</w:t>
            </w:r>
          </w:p>
        </w:tc>
      </w:tr>
      <w:tr w:rsidR="00916B26" w:rsidRPr="00916B26" w:rsidTr="00916B26">
        <w:trPr>
          <w:trHeight w:val="300"/>
        </w:trPr>
        <w:tc>
          <w:tcPr>
            <w:tcW w:w="57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 </w:t>
            </w:r>
          </w:p>
        </w:tc>
        <w:tc>
          <w:tcPr>
            <w:tcW w:w="118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http://www.digitalpreservation.gov/formats/fdd/fdd000325.shtml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DICOM</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application/dicom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http://www.iana.org/assignments/media-types/application/dicom</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DNG</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image/dng</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http://www.digitalpreservation.gov/formats/fdd/fdd000188.shtml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DOC</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DOC</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application/msword</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http://www.iana.org/assignments/media-types/application/msword</w:t>
            </w:r>
          </w:p>
        </w:tc>
      </w:tr>
      <w:tr w:rsidR="00916B26" w:rsidRPr="00916B26" w:rsidTr="00916B26">
        <w:trPr>
          <w:trHeight w:val="12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DOCX</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application/vnd.openxmlformats-officedocument.wordprocessingml.document</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http://www.iana.org/assignments/media-types/application/vnd.openxmlformats-officedocument.wordprocessingml.document</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DXF</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DXF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image/vnd.dxf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http://www.iana.org/assignments/media-types/image/vnd.dxf</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E00</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E00</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ECW</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ECW</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application/x-ecw</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http://inspire.ec.europa.eu/media-types/</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EDI</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EMF</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EMF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image/emf</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https://tools.ietf.org/html/draft-seantek-windows-image-02</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EPUB3</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application/epub+zip</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http://www.iana.org/assignments/media-types/application/epub+zip</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EPUB2</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application/ep</w:t>
            </w:r>
            <w:r w:rsidRPr="00916B26">
              <w:rPr>
                <w:color w:val="000000"/>
                <w:sz w:val="22"/>
                <w:szCs w:val="22"/>
              </w:rPr>
              <w:lastRenderedPageBreak/>
              <w:t>ub+zip</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lastRenderedPageBreak/>
              <w:t>http://www.iana.org/assignments/</w:t>
            </w:r>
            <w:r w:rsidRPr="00916B26">
              <w:rPr>
                <w:color w:val="000000"/>
                <w:sz w:val="22"/>
                <w:szCs w:val="22"/>
              </w:rPr>
              <w:lastRenderedPageBreak/>
              <w:t>media-types/application/epub+zip</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lastRenderedPageBreak/>
              <w:t>EPS</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EPS</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application/postscript</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http://www.iana.org/assignments/media-types/application/postscript</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ESRI REST</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text/html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http://resources.arcgis.com/en/help/rest/apiref/formattypes.html</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EXE</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EXE</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application/vnd.microsoft.portable-executable</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https://www.iana.org/assignments/media-types/application/vnd.microsoft.portable-executable</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FGDB / GDB</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FGDB/GDB</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application/x-filegdb</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http://inspire.ec.europa.eu/media-types/</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Flat raster binary</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GeoPDF</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GeoPDF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application/pdf</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GeoRSS</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GeoRSS</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application/rss+xml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GeoTIF</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GeoTIF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image/tiff</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http://www.iana.org/assignments/media-types/image/tiff</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GeoJSON</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 application/geo+json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rFonts w:ascii="Calibri" w:hAnsi="Calibri"/>
                <w:color w:val="0000FF"/>
                <w:sz w:val="22"/>
                <w:szCs w:val="22"/>
                <w:u w:val="single"/>
              </w:rPr>
            </w:pPr>
            <w:hyperlink r:id="rId309" w:history="1">
              <w:r w:rsidRPr="00916B26">
                <w:rPr>
                  <w:rFonts w:ascii="Calibri" w:hAnsi="Calibri"/>
                  <w:color w:val="0000FF"/>
                  <w:sz w:val="22"/>
                  <w:szCs w:val="22"/>
                  <w:u w:val="single"/>
                </w:rPr>
                <w:t>http://www.iana.org/assignments/media-types/application/geo+json</w:t>
              </w:r>
            </w:hyperlink>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GeoPackage</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GIF</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GIF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image/gif</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http://www.iana.org/assignments/media-types/media-types.xhtml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GML</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GML</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application/gml+xml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http://portal.opengeospatial.org/files/?artifact_id=37743</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GRIB1</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GRIB2</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HDF</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HDF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application/x-hdf</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http://www.digitalpreservation.gov/formats/fdd/fdd000228.shtml</w:t>
            </w:r>
          </w:p>
        </w:tc>
      </w:tr>
      <w:tr w:rsidR="00916B26" w:rsidRPr="00916B26" w:rsidTr="00916B26">
        <w:trPr>
          <w:trHeight w:val="9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HTML</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HTML</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Displayed as "Web Application" when resource type is "application"</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text/html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http://www.iana.org/assignments/media-types/text/html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IATI</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IATI</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application/xml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IPA</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IOS Application</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JAR</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JFIF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image/jpeg</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http://www.iana.org/assignments/media-types/media-types.xhtml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JPEG 2000</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JP2</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image/jp2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http://www.iana.org/assignments/media-types/image/jp2</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JPG</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JPG</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image/jpeg</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http://www.iana.org/assignments/media-types/media-types.xhtml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JSON</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JSON</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application/json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http://www.iana.org/assignments/media-types/application/json</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JSON-LD</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lastRenderedPageBreak/>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JSONL</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application/json-l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https://tools.ietf.org/html/draft-hallambaker-jsonl-01</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KML / KMZ</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KML</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application/vnd.google-earth.kml+xml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http://www.iana.org/assignments/media-types/application/vnd.google-earth.kml+xml</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KMZ</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application/vnd.google-earth.kmz</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http://www.iana.org/assignments/media-types/application/vnd.google-earth.kmz</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LAS</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LYR</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15"/>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bottom"/>
            <w:hideMark/>
          </w:tcPr>
          <w:p w:rsidR="00916B26" w:rsidRPr="00916B26" w:rsidRDefault="00916B26" w:rsidP="00916B26">
            <w:pPr>
              <w:rPr>
                <w:color w:val="000000"/>
              </w:rPr>
            </w:pPr>
            <w:r w:rsidRPr="00916B26">
              <w:rPr>
                <w:color w:val="000000"/>
              </w:rPr>
              <w:t xml:space="preserve">MapInfo </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MFX</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application/mxf</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http://www.iana.org/assignments/media-types/application/mxf</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MOV</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video/mov</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http://www.iana.org/assignments/media-types/video/quicktime</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MPEG</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audio/mpeg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http://www.iana.org/assignments/media-types/audio/mpeg</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MPEG-1</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1F497D"/>
                <w:sz w:val="22"/>
                <w:szCs w:val="22"/>
              </w:rPr>
            </w:pPr>
            <w:r w:rsidRPr="00916B26">
              <w:rPr>
                <w:color w:val="1F497D"/>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1F497D"/>
                <w:sz w:val="22"/>
                <w:szCs w:val="22"/>
              </w:rPr>
            </w:pPr>
            <w:r w:rsidRPr="00916B26">
              <w:rPr>
                <w:color w:val="1F497D"/>
                <w:sz w:val="22"/>
                <w:szCs w:val="22"/>
              </w:rPr>
              <w:t>audio/mpeg</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http://www.iana.org/assignments/media-types/audio/mpeg</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MP3</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audio/mpeg</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http://www.iana.org/assignments/media-types/audio/mpeg</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MXD</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vMerge w:val="restart"/>
            <w:tcBorders>
              <w:top w:val="nil"/>
              <w:left w:val="single" w:sz="4" w:space="0" w:color="auto"/>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NetCDF</w:t>
            </w:r>
          </w:p>
        </w:tc>
        <w:tc>
          <w:tcPr>
            <w:tcW w:w="118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application/x-netcdf</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http://docs.opengeospatial.org/is/14-100r2/14-100r2.html</w:t>
            </w:r>
          </w:p>
        </w:tc>
      </w:tr>
      <w:tr w:rsidR="00916B26" w:rsidRPr="00916B26" w:rsidTr="00916B26">
        <w:trPr>
          <w:trHeight w:val="300"/>
        </w:trPr>
        <w:tc>
          <w:tcPr>
            <w:tcW w:w="57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741"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118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81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https://portal.opengeospatial.org/files/?artifact_id=50294</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ODP</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ODP</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application/vnd.oasis.opendocument.presentation</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http://www.iana.org/assignments/media-types/application/vnd.oasis.opendocument.presentation</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ODS</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ODS</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application/vnd.oasis.opendocument.spreadsheet</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http://www.iana.org/assignments/media-types/application/vnd.oasis.opendocument.spreadsheet</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ODT</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ODT</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application/vnd.oasis.opendocument.text</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http://www.iana.org/assignments/media-types/application/vnd.oasis.opendocument.text</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PDF</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PDF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application/pdf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http://www.iana.org/assignments/media-types/application/pdf</w:t>
            </w:r>
          </w:p>
        </w:tc>
      </w:tr>
      <w:tr w:rsidR="00916B26" w:rsidRPr="00916B26" w:rsidTr="00916B26">
        <w:trPr>
          <w:trHeight w:val="300"/>
        </w:trPr>
        <w:tc>
          <w:tcPr>
            <w:tcW w:w="57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vMerge w:val="restart"/>
            <w:tcBorders>
              <w:top w:val="nil"/>
              <w:left w:val="single" w:sz="4" w:space="0" w:color="auto"/>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PDF/A-1</w:t>
            </w:r>
          </w:p>
        </w:tc>
        <w:tc>
          <w:tcPr>
            <w:tcW w:w="118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application/pdf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http://www.digitalpreservation.gov/formats/fdd/fdd000125.shtml</w:t>
            </w:r>
          </w:p>
        </w:tc>
      </w:tr>
      <w:tr w:rsidR="00916B26" w:rsidRPr="00916B26" w:rsidTr="00916B26">
        <w:trPr>
          <w:trHeight w:val="300"/>
        </w:trPr>
        <w:tc>
          <w:tcPr>
            <w:tcW w:w="57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741"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118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81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http://www.digitalpreservation.gov/formats/fdd/fdd000318.shtml</w:t>
            </w:r>
          </w:p>
        </w:tc>
      </w:tr>
      <w:tr w:rsidR="00916B26" w:rsidRPr="00916B26" w:rsidTr="00916B26">
        <w:trPr>
          <w:trHeight w:val="300"/>
        </w:trPr>
        <w:tc>
          <w:tcPr>
            <w:tcW w:w="57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vMerge w:val="restart"/>
            <w:tcBorders>
              <w:top w:val="nil"/>
              <w:left w:val="single" w:sz="4" w:space="0" w:color="auto"/>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PDF/A-2</w:t>
            </w:r>
          </w:p>
        </w:tc>
        <w:tc>
          <w:tcPr>
            <w:tcW w:w="118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vMerge w:val="restar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application/pdf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http://www.digitalpreservation.gov/formats/fdd/fdd000319.shtml</w:t>
            </w:r>
          </w:p>
        </w:tc>
      </w:tr>
      <w:tr w:rsidR="00916B26" w:rsidRPr="00916B26" w:rsidTr="00916B26">
        <w:trPr>
          <w:trHeight w:val="300"/>
        </w:trPr>
        <w:tc>
          <w:tcPr>
            <w:tcW w:w="57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741"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118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814" w:type="pct"/>
            <w:vMerge/>
            <w:tcBorders>
              <w:top w:val="nil"/>
              <w:left w:val="single" w:sz="4" w:space="0" w:color="auto"/>
              <w:bottom w:val="single" w:sz="4" w:space="0" w:color="auto"/>
              <w:right w:val="single" w:sz="4" w:space="0" w:color="auto"/>
            </w:tcBorders>
            <w:vAlign w:val="center"/>
            <w:hideMark/>
          </w:tcPr>
          <w:p w:rsidR="00916B26" w:rsidRPr="00916B26" w:rsidRDefault="00916B26" w:rsidP="00916B26">
            <w:pPr>
              <w:rPr>
                <w:color w:val="000000"/>
                <w:sz w:val="22"/>
                <w:szCs w:val="22"/>
              </w:rPr>
            </w:pP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http://www.digitalpreservation.go</w:t>
            </w:r>
            <w:r w:rsidRPr="00916B26">
              <w:rPr>
                <w:color w:val="000000"/>
                <w:sz w:val="22"/>
                <w:szCs w:val="22"/>
              </w:rPr>
              <w:lastRenderedPageBreak/>
              <w:t>v/formats/fdd/fdd000318.shtml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lastRenderedPageBreak/>
              <w:t>PNG</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PNG</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image/png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http://www.iana.org/assignments/media-types/image/png</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PPT</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PPT</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application/vnd.ms-powerpoint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http://www.iana.org/assignments/media-types/application/vnd.ms-powerpoint</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RDF</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RDF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application/rdf+xml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http://www.iana.org/assignments/media-types/application/rdf+xml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RDF/XML</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application/rdf+xml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http://www.iana.org/assignments/media-types/application/rdf+xml</w:t>
            </w:r>
          </w:p>
        </w:tc>
      </w:tr>
      <w:tr w:rsidR="00916B26" w:rsidRPr="00916B26" w:rsidTr="00916B26">
        <w:trPr>
          <w:trHeight w:val="315"/>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bottom"/>
            <w:hideMark/>
          </w:tcPr>
          <w:p w:rsidR="00916B26" w:rsidRPr="00916B26" w:rsidRDefault="00916B26" w:rsidP="00916B26">
            <w:pPr>
              <w:rPr>
                <w:color w:val="000000"/>
              </w:rPr>
            </w:pPr>
            <w:r w:rsidRPr="00916B26">
              <w:rPr>
                <w:color w:val="000000"/>
              </w:rPr>
              <w:t xml:space="preserve">RDF Turtle </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15"/>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bottom"/>
            <w:hideMark/>
          </w:tcPr>
          <w:p w:rsidR="00916B26" w:rsidRPr="00916B26" w:rsidRDefault="00916B26" w:rsidP="00916B26">
            <w:pPr>
              <w:rPr>
                <w:color w:val="000000"/>
              </w:rPr>
            </w:pPr>
            <w:r w:rsidRPr="00916B26">
              <w:rPr>
                <w:color w:val="000000"/>
              </w:rPr>
              <w:t xml:space="preserve">RDF n-triples </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RDFa</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RDFa</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text/html</w:t>
            </w:r>
          </w:p>
        </w:tc>
        <w:tc>
          <w:tcPr>
            <w:tcW w:w="1687"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https://www.w3.org/TR/html-rdfa/</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RSS</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RSS</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application/rss+xml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https://tools.ietf.org/html/draft-nottingham-rss-media-type-00</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RTF</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RTF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text/rtf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http://www.iana.org/assignments/media-types/text/rtf</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SAR</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SAV</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SEGY</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SHP</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SHP</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application/x-shapefile</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http://inspire.ec.europa.eu/media-types/</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SQL</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SQL</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application/sql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http://www.iana.org/assignments/media-types/application/sql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SQL Lite</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SVG</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SVG</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image/svg+xml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http://www.iana.org/assignments/media-types/media-types.xhtml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TAB</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TIFF</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TIFF</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image/tiff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http://www.iana.org/assignments/media-types/image/tiff</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 xml:space="preserve">TRiG </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TRiX</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TXT</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TXT</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text/plain</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http://www.iana.org/assignments/media-types/media-types.xhtml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 xml:space="preserve">VPF </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WAV</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WAV</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audio/wav</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http://tools.ietf.org/html/draft-ema-vpim-wav-00</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WFS</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WFS</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text/xml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http://docs.geoserver.org/stable/en/user/services/wfs/reference.html</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WMS</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WMS</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application/vnd.ogc.wms_xml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http://docs.geoserver.org/stable/en/user/services/wms/reference.html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WMTS</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WMTS</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application/xml</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http://portal.opengeospatial.org/files/?artifact_id=35326</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lastRenderedPageBreak/>
              <w:t>WMV</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WMV</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video/x-ms-wmv</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https://support.microsoft.com/en-us/kb/288102</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WPS</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XML</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XML</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application/xml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http://www.iana.org/assignments/media-types/application/xml</w:t>
            </w:r>
          </w:p>
        </w:tc>
      </w:tr>
      <w:tr w:rsidR="00916B26" w:rsidRPr="00916B26" w:rsidTr="00916B26">
        <w:trPr>
          <w:trHeight w:val="6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XLS</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XLS</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xml:space="preserve">application/vnd.ms-excel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http://www.iana.org/assignments/media-types/application/vnd.ms-excel</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XLSM</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r>
      <w:tr w:rsidR="00916B26" w:rsidRPr="00916B26" w:rsidTr="00916B26">
        <w:trPr>
          <w:trHeight w:val="300"/>
        </w:trPr>
        <w:tc>
          <w:tcPr>
            <w:tcW w:w="574" w:type="pct"/>
            <w:tcBorders>
              <w:top w:val="nil"/>
              <w:left w:val="single" w:sz="4" w:space="0" w:color="auto"/>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ZIP</w:t>
            </w:r>
          </w:p>
        </w:tc>
        <w:tc>
          <w:tcPr>
            <w:tcW w:w="741" w:type="pct"/>
            <w:tcBorders>
              <w:top w:val="nil"/>
              <w:left w:val="nil"/>
              <w:bottom w:val="single" w:sz="4" w:space="0" w:color="auto"/>
              <w:right w:val="single" w:sz="4" w:space="0" w:color="auto"/>
            </w:tcBorders>
            <w:shd w:val="clear" w:color="000000" w:fill="FFFFFF"/>
            <w:noWrap/>
            <w:vAlign w:val="center"/>
            <w:hideMark/>
          </w:tcPr>
          <w:p w:rsidR="00916B26" w:rsidRPr="00916B26" w:rsidRDefault="00916B26" w:rsidP="00916B26">
            <w:pPr>
              <w:rPr>
                <w:color w:val="000000"/>
                <w:sz w:val="22"/>
                <w:szCs w:val="22"/>
              </w:rPr>
            </w:pPr>
            <w:r w:rsidRPr="00916B26">
              <w:rPr>
                <w:color w:val="000000"/>
                <w:sz w:val="22"/>
                <w:szCs w:val="22"/>
              </w:rPr>
              <w:t>ZIP</w:t>
            </w:r>
          </w:p>
        </w:tc>
        <w:tc>
          <w:tcPr>
            <w:tcW w:w="118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 </w:t>
            </w:r>
          </w:p>
        </w:tc>
        <w:tc>
          <w:tcPr>
            <w:tcW w:w="814"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application/zip</w:t>
            </w:r>
          </w:p>
        </w:tc>
        <w:tc>
          <w:tcPr>
            <w:tcW w:w="1687" w:type="pct"/>
            <w:tcBorders>
              <w:top w:val="nil"/>
              <w:left w:val="nil"/>
              <w:bottom w:val="single" w:sz="4" w:space="0" w:color="auto"/>
              <w:right w:val="single" w:sz="4" w:space="0" w:color="auto"/>
            </w:tcBorders>
            <w:shd w:val="clear" w:color="000000" w:fill="FFFFFF"/>
            <w:vAlign w:val="center"/>
            <w:hideMark/>
          </w:tcPr>
          <w:p w:rsidR="00916B26" w:rsidRPr="00916B26" w:rsidRDefault="00916B26" w:rsidP="00916B26">
            <w:pPr>
              <w:rPr>
                <w:color w:val="000000"/>
                <w:sz w:val="22"/>
                <w:szCs w:val="22"/>
              </w:rPr>
            </w:pPr>
            <w:r w:rsidRPr="00916B26">
              <w:rPr>
                <w:color w:val="000000"/>
                <w:sz w:val="22"/>
                <w:szCs w:val="22"/>
              </w:rPr>
              <w:t>http://www.iana.org/assignments/media-types/application/zip</w:t>
            </w:r>
          </w:p>
        </w:tc>
      </w:tr>
    </w:tbl>
    <w:p w:rsidR="00916B26" w:rsidRDefault="00916B26" w:rsidP="00B8024B">
      <w:pPr>
        <w:pStyle w:val="Body"/>
        <w:rPr>
          <w:rFonts w:ascii="Times New Roman" w:hAnsi="Times New Roman"/>
          <w:sz w:val="24"/>
          <w:szCs w:val="24"/>
        </w:rPr>
      </w:pPr>
    </w:p>
    <w:p w:rsidR="00B8024B" w:rsidRPr="00CA3129" w:rsidRDefault="004724E8" w:rsidP="004724E8">
      <w:pPr>
        <w:pStyle w:val="Heading2"/>
        <w:rPr>
          <w:lang w:val="fr-CA"/>
        </w:rPr>
      </w:pPr>
      <w:bookmarkStart w:id="275" w:name="_Language"/>
      <w:bookmarkStart w:id="276" w:name="_1._12_Language"/>
      <w:bookmarkStart w:id="277" w:name="_Toc449360075"/>
      <w:bookmarkStart w:id="278" w:name="_Toc466365282"/>
      <w:bookmarkStart w:id="279" w:name="_GoBack"/>
      <w:bookmarkEnd w:id="275"/>
      <w:bookmarkEnd w:id="276"/>
      <w:bookmarkEnd w:id="279"/>
      <w:r w:rsidRPr="00CA3129">
        <w:rPr>
          <w:lang w:val="fr-CA"/>
        </w:rPr>
        <w:t xml:space="preserve">1. 12 </w:t>
      </w:r>
      <w:bookmarkEnd w:id="277"/>
      <w:r w:rsidR="00CA3129" w:rsidRPr="00CA3129">
        <w:rPr>
          <w:lang w:val="fr-CA"/>
        </w:rPr>
        <w:t>Lang</w:t>
      </w:r>
      <w:r w:rsidR="00CA3129">
        <w:rPr>
          <w:lang w:val="fr-CA"/>
        </w:rPr>
        <w:t>u</w:t>
      </w:r>
      <w:r w:rsidR="00CA3129" w:rsidRPr="00CA3129">
        <w:rPr>
          <w:lang w:val="fr-CA"/>
        </w:rPr>
        <w:t>age</w:t>
      </w:r>
      <w:bookmarkEnd w:id="278"/>
    </w:p>
    <w:p w:rsidR="00B8024B" w:rsidRPr="00CA3129" w:rsidRDefault="004724E8" w:rsidP="00B8024B">
      <w:pPr>
        <w:pStyle w:val="Body"/>
        <w:rPr>
          <w:rFonts w:ascii="Times New Roman" w:hAnsi="Times New Roman"/>
          <w:sz w:val="24"/>
          <w:szCs w:val="24"/>
          <w:lang w:val="fr-CA"/>
        </w:rPr>
      </w:pPr>
      <w:r w:rsidRPr="00CA3129">
        <w:rPr>
          <w:rFonts w:ascii="Times New Roman" w:hAnsi="Times New Roman"/>
          <w:b/>
          <w:sz w:val="24"/>
          <w:szCs w:val="24"/>
          <w:lang w:val="fr-CA"/>
        </w:rPr>
        <w:t>Source:</w:t>
      </w:r>
      <w:r w:rsidRPr="00CA3129">
        <w:rPr>
          <w:rFonts w:ascii="Times New Roman" w:hAnsi="Times New Roman"/>
          <w:sz w:val="24"/>
          <w:szCs w:val="24"/>
          <w:lang w:val="fr-CA"/>
        </w:rPr>
        <w:t xml:space="preserve"> </w:t>
      </w:r>
      <w:r w:rsidR="000912AD">
        <w:rPr>
          <w:rFonts w:ascii="Times New Roman" w:hAnsi="Times New Roman"/>
          <w:sz w:val="24"/>
          <w:szCs w:val="24"/>
          <w:lang w:val="fr-CA"/>
        </w:rPr>
        <w:t xml:space="preserve">Subset of </w:t>
      </w:r>
      <w:r w:rsidRPr="00CA3129">
        <w:rPr>
          <w:rFonts w:ascii="Times New Roman" w:hAnsi="Times New Roman"/>
          <w:sz w:val="24"/>
          <w:szCs w:val="24"/>
          <w:lang w:val="fr-CA"/>
        </w:rPr>
        <w:t>ISO</w:t>
      </w:r>
      <w:r w:rsidR="00CA3129" w:rsidRPr="00CA3129">
        <w:rPr>
          <w:rFonts w:ascii="Times New Roman" w:hAnsi="Times New Roman"/>
          <w:sz w:val="24"/>
          <w:szCs w:val="24"/>
          <w:lang w:val="fr-CA"/>
        </w:rPr>
        <w:t xml:space="preserve"> 639.2 Language Codes</w:t>
      </w:r>
    </w:p>
    <w:p w:rsidR="00CA3129" w:rsidRPr="0068442C" w:rsidRDefault="00CA3129" w:rsidP="00B8024B">
      <w:pPr>
        <w:pStyle w:val="Body"/>
        <w:rPr>
          <w:rFonts w:ascii="Times New Roman" w:hAnsi="Times New Roman"/>
          <w:sz w:val="24"/>
          <w:szCs w:val="24"/>
          <w:lang w:val="fr-CA"/>
        </w:rPr>
      </w:pPr>
      <w:r w:rsidRPr="0068442C">
        <w:rPr>
          <w:rFonts w:ascii="Times New Roman" w:hAnsi="Times New Roman"/>
          <w:b/>
          <w:sz w:val="24"/>
          <w:szCs w:val="24"/>
          <w:lang w:val="fr-CA"/>
        </w:rPr>
        <w:t>URL :</w:t>
      </w:r>
      <w:r w:rsidRPr="0068442C">
        <w:rPr>
          <w:rFonts w:ascii="Times New Roman" w:hAnsi="Times New Roman"/>
          <w:sz w:val="24"/>
          <w:szCs w:val="24"/>
          <w:lang w:val="fr-CA"/>
        </w:rPr>
        <w:t xml:space="preserve"> </w:t>
      </w:r>
      <w:hyperlink r:id="rId310" w:history="1">
        <w:r w:rsidRPr="0068442C">
          <w:rPr>
            <w:rStyle w:val="Hyperlink"/>
            <w:rFonts w:ascii="Times New Roman" w:hAnsi="Times New Roman"/>
            <w:sz w:val="24"/>
            <w:szCs w:val="24"/>
            <w:lang w:val="fr-CA"/>
          </w:rPr>
          <w:t>http://loc.gov/standards/iso639-2/php/code_list.php</w:t>
        </w:r>
      </w:hyperlink>
      <w:r w:rsidRPr="0068442C">
        <w:rPr>
          <w:rFonts w:ascii="Times New Roman" w:hAnsi="Times New Roman"/>
          <w:sz w:val="24"/>
          <w:szCs w:val="24"/>
          <w:lang w:val="fr-CA"/>
        </w:rPr>
        <w:t xml:space="preserve"> </w:t>
      </w:r>
    </w:p>
    <w:p w:rsidR="004724E8" w:rsidRPr="0068442C" w:rsidRDefault="004724E8" w:rsidP="00B8024B">
      <w:pPr>
        <w:pStyle w:val="Body"/>
        <w:rPr>
          <w:rFonts w:ascii="Times New Roman" w:hAnsi="Times New Roman"/>
          <w:sz w:val="24"/>
          <w:szCs w:val="24"/>
          <w:lang w:val="fr-CA"/>
        </w:rPr>
      </w:pPr>
    </w:p>
    <w:tbl>
      <w:tblPr>
        <w:tblW w:w="90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2998"/>
        <w:gridCol w:w="3076"/>
        <w:gridCol w:w="2142"/>
      </w:tblGrid>
      <w:tr w:rsidR="00B8024B" w:rsidRPr="00627221" w:rsidTr="00CA3129">
        <w:trPr>
          <w:trHeight w:val="302"/>
        </w:trPr>
        <w:tc>
          <w:tcPr>
            <w:tcW w:w="802" w:type="dxa"/>
            <w:shd w:val="clear" w:color="CCCCFF" w:fill="C0C0C0"/>
          </w:tcPr>
          <w:p w:rsidR="00B8024B" w:rsidRPr="00627221" w:rsidRDefault="00B8024B" w:rsidP="00CA3129">
            <w:pPr>
              <w:rPr>
                <w:b/>
                <w:bCs/>
              </w:rPr>
            </w:pPr>
            <w:bookmarkStart w:id="280" w:name="_Association_Type"/>
            <w:bookmarkEnd w:id="280"/>
            <w:r w:rsidRPr="00627221">
              <w:rPr>
                <w:b/>
                <w:bCs/>
              </w:rPr>
              <w:t>Value</w:t>
            </w:r>
          </w:p>
        </w:tc>
        <w:tc>
          <w:tcPr>
            <w:tcW w:w="2998" w:type="dxa"/>
            <w:shd w:val="clear" w:color="CCCCFF" w:fill="C0C0C0"/>
            <w:noWrap/>
            <w:hideMark/>
          </w:tcPr>
          <w:p w:rsidR="00B8024B" w:rsidRPr="00627221" w:rsidRDefault="00B8024B" w:rsidP="00CA3129">
            <w:pPr>
              <w:rPr>
                <w:b/>
                <w:bCs/>
              </w:rPr>
            </w:pPr>
            <w:r w:rsidRPr="00627221">
              <w:rPr>
                <w:b/>
                <w:bCs/>
              </w:rPr>
              <w:t>English</w:t>
            </w:r>
          </w:p>
        </w:tc>
        <w:tc>
          <w:tcPr>
            <w:tcW w:w="3076" w:type="dxa"/>
            <w:shd w:val="clear" w:color="CCCCFF" w:fill="C0C0C0"/>
            <w:noWrap/>
            <w:hideMark/>
          </w:tcPr>
          <w:p w:rsidR="00B8024B" w:rsidRPr="00627221" w:rsidRDefault="00B8024B" w:rsidP="00CA3129">
            <w:pPr>
              <w:rPr>
                <w:b/>
                <w:bCs/>
              </w:rPr>
            </w:pPr>
            <w:r w:rsidRPr="00627221">
              <w:rPr>
                <w:b/>
                <w:bCs/>
              </w:rPr>
              <w:t>French</w:t>
            </w:r>
          </w:p>
        </w:tc>
        <w:tc>
          <w:tcPr>
            <w:tcW w:w="2156" w:type="dxa"/>
            <w:shd w:val="clear" w:color="CCCCFF" w:fill="C0C0C0"/>
          </w:tcPr>
          <w:p w:rsidR="00B8024B" w:rsidRPr="00627221" w:rsidRDefault="00B8024B" w:rsidP="00CA3129">
            <w:pPr>
              <w:rPr>
                <w:b/>
                <w:bCs/>
              </w:rPr>
            </w:pPr>
            <w:r>
              <w:rPr>
                <w:b/>
                <w:bCs/>
              </w:rPr>
              <w:t>API value included in language resource field (BCP-47)</w:t>
            </w:r>
          </w:p>
        </w:tc>
      </w:tr>
      <w:tr w:rsidR="00B8024B" w:rsidRPr="00627221" w:rsidTr="00CA3129">
        <w:trPr>
          <w:trHeight w:val="302"/>
        </w:trPr>
        <w:tc>
          <w:tcPr>
            <w:tcW w:w="802" w:type="dxa"/>
            <w:shd w:val="clear" w:color="auto" w:fill="FFFFFF" w:themeFill="background1"/>
            <w:vAlign w:val="bottom"/>
          </w:tcPr>
          <w:p w:rsidR="00B8024B" w:rsidRPr="00005C7C" w:rsidRDefault="00B8024B" w:rsidP="00B8024B">
            <w:pPr>
              <w:rPr>
                <w:b/>
                <w:color w:val="000000"/>
              </w:rPr>
            </w:pPr>
            <w:r w:rsidRPr="00005C7C">
              <w:rPr>
                <w:b/>
                <w:color w:val="000000"/>
              </w:rPr>
              <w:t>--</w:t>
            </w:r>
          </w:p>
        </w:tc>
        <w:tc>
          <w:tcPr>
            <w:tcW w:w="2998" w:type="dxa"/>
            <w:shd w:val="clear" w:color="auto" w:fill="FFFFFF" w:themeFill="background1"/>
            <w:noWrap/>
            <w:vAlign w:val="bottom"/>
          </w:tcPr>
          <w:p w:rsidR="00B8024B" w:rsidRPr="00005C7C" w:rsidRDefault="00B8024B" w:rsidP="00B8024B">
            <w:pPr>
              <w:rPr>
                <w:b/>
                <w:color w:val="000000"/>
              </w:rPr>
            </w:pPr>
            <w:r w:rsidRPr="00005C7C">
              <w:rPr>
                <w:b/>
                <w:color w:val="000000"/>
              </w:rPr>
              <w:t>--</w:t>
            </w:r>
          </w:p>
        </w:tc>
        <w:tc>
          <w:tcPr>
            <w:tcW w:w="3076" w:type="dxa"/>
            <w:shd w:val="clear" w:color="auto" w:fill="FFFFFF" w:themeFill="background1"/>
            <w:noWrap/>
            <w:vAlign w:val="bottom"/>
          </w:tcPr>
          <w:p w:rsidR="00B8024B" w:rsidRPr="00005C7C" w:rsidRDefault="00B8024B" w:rsidP="00B8024B">
            <w:pPr>
              <w:rPr>
                <w:b/>
                <w:color w:val="000000"/>
              </w:rPr>
            </w:pPr>
            <w:r w:rsidRPr="00005C7C">
              <w:rPr>
                <w:b/>
                <w:color w:val="000000"/>
              </w:rPr>
              <w:t>--</w:t>
            </w:r>
          </w:p>
        </w:tc>
        <w:tc>
          <w:tcPr>
            <w:tcW w:w="2156" w:type="dxa"/>
            <w:shd w:val="clear" w:color="auto" w:fill="FFFFFF" w:themeFill="background1"/>
          </w:tcPr>
          <w:p w:rsidR="00B8024B" w:rsidRPr="00005C7C" w:rsidRDefault="00B8024B" w:rsidP="00B8024B">
            <w:pPr>
              <w:rPr>
                <w:b/>
                <w:color w:val="000000"/>
              </w:rPr>
            </w:pP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eng</w:t>
            </w:r>
          </w:p>
        </w:tc>
        <w:tc>
          <w:tcPr>
            <w:tcW w:w="2998" w:type="dxa"/>
            <w:shd w:val="clear" w:color="auto" w:fill="FFFFFF" w:themeFill="background1"/>
            <w:noWrap/>
            <w:vAlign w:val="bottom"/>
            <w:hideMark/>
          </w:tcPr>
          <w:p w:rsidR="00B8024B" w:rsidRPr="00627221" w:rsidRDefault="00B8024B" w:rsidP="00B8024B">
            <w:pPr>
              <w:rPr>
                <w:color w:val="000000"/>
              </w:rPr>
            </w:pPr>
            <w:r w:rsidRPr="00627221">
              <w:rPr>
                <w:color w:val="000000"/>
              </w:rPr>
              <w:t>English</w:t>
            </w:r>
          </w:p>
        </w:tc>
        <w:tc>
          <w:tcPr>
            <w:tcW w:w="3076" w:type="dxa"/>
            <w:shd w:val="clear" w:color="auto" w:fill="FFFFFF" w:themeFill="background1"/>
            <w:noWrap/>
            <w:vAlign w:val="bottom"/>
            <w:hideMark/>
          </w:tcPr>
          <w:p w:rsidR="00B8024B" w:rsidRPr="00627221" w:rsidRDefault="00B8024B" w:rsidP="00B8024B">
            <w:pPr>
              <w:rPr>
                <w:color w:val="000000"/>
              </w:rPr>
            </w:pPr>
            <w:r w:rsidRPr="00627221">
              <w:rPr>
                <w:color w:val="000000"/>
              </w:rPr>
              <w:t>Anglais</w:t>
            </w:r>
          </w:p>
        </w:tc>
        <w:tc>
          <w:tcPr>
            <w:tcW w:w="2156" w:type="dxa"/>
            <w:shd w:val="clear" w:color="auto" w:fill="FFFFFF" w:themeFill="background1"/>
          </w:tcPr>
          <w:p w:rsidR="00B8024B" w:rsidRPr="00627221" w:rsidRDefault="00B8024B" w:rsidP="00B8024B">
            <w:pPr>
              <w:rPr>
                <w:color w:val="000000"/>
              </w:rPr>
            </w:pPr>
            <w:r>
              <w:rPr>
                <w:color w:val="000000"/>
              </w:rPr>
              <w:t>en</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fra</w:t>
            </w:r>
          </w:p>
        </w:tc>
        <w:tc>
          <w:tcPr>
            <w:tcW w:w="2998" w:type="dxa"/>
            <w:shd w:val="clear" w:color="auto" w:fill="FFFFFF" w:themeFill="background1"/>
            <w:noWrap/>
            <w:vAlign w:val="bottom"/>
            <w:hideMark/>
          </w:tcPr>
          <w:p w:rsidR="00B8024B" w:rsidRPr="00627221" w:rsidRDefault="00B8024B" w:rsidP="00B8024B">
            <w:pPr>
              <w:rPr>
                <w:color w:val="000000"/>
              </w:rPr>
            </w:pPr>
            <w:r w:rsidRPr="00627221">
              <w:rPr>
                <w:color w:val="000000"/>
              </w:rPr>
              <w:t>French</w:t>
            </w:r>
          </w:p>
        </w:tc>
        <w:tc>
          <w:tcPr>
            <w:tcW w:w="3076" w:type="dxa"/>
            <w:shd w:val="clear" w:color="auto" w:fill="FFFFFF" w:themeFill="background1"/>
            <w:noWrap/>
            <w:vAlign w:val="bottom"/>
            <w:hideMark/>
          </w:tcPr>
          <w:p w:rsidR="00B8024B" w:rsidRPr="00627221" w:rsidRDefault="00B8024B" w:rsidP="00B8024B">
            <w:pPr>
              <w:rPr>
                <w:color w:val="000000"/>
              </w:rPr>
            </w:pPr>
            <w:r w:rsidRPr="00627221">
              <w:rPr>
                <w:color w:val="000000"/>
              </w:rPr>
              <w:t>Français</w:t>
            </w:r>
          </w:p>
        </w:tc>
        <w:tc>
          <w:tcPr>
            <w:tcW w:w="2156" w:type="dxa"/>
            <w:shd w:val="clear" w:color="auto" w:fill="FFFFFF" w:themeFill="background1"/>
          </w:tcPr>
          <w:p w:rsidR="00B8024B" w:rsidRPr="00627221" w:rsidRDefault="00B8024B" w:rsidP="00B8024B">
            <w:pPr>
              <w:rPr>
                <w:color w:val="000000"/>
              </w:rPr>
            </w:pPr>
            <w:r>
              <w:rPr>
                <w:color w:val="000000"/>
              </w:rPr>
              <w:t>fr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alb</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Albanian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Albanais</w:t>
            </w:r>
          </w:p>
        </w:tc>
        <w:tc>
          <w:tcPr>
            <w:tcW w:w="2156" w:type="dxa"/>
            <w:shd w:val="clear" w:color="auto" w:fill="FFFFFF" w:themeFill="background1"/>
          </w:tcPr>
          <w:p w:rsidR="00B8024B" w:rsidRPr="00627221" w:rsidRDefault="00B8024B" w:rsidP="00B8024B">
            <w:pPr>
              <w:rPr>
                <w:color w:val="000000"/>
              </w:rPr>
            </w:pPr>
            <w:r>
              <w:rPr>
                <w:color w:val="000000"/>
              </w:rPr>
              <w:t>sq</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alg</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Algonquian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Algonquines, langues</w:t>
            </w:r>
          </w:p>
        </w:tc>
        <w:tc>
          <w:tcPr>
            <w:tcW w:w="2156" w:type="dxa"/>
            <w:shd w:val="clear" w:color="auto" w:fill="FFFFFF" w:themeFill="background1"/>
          </w:tcPr>
          <w:p w:rsidR="00B8024B" w:rsidRPr="00627221" w:rsidRDefault="00B8024B" w:rsidP="00B8024B">
            <w:pPr>
              <w:rPr>
                <w:color w:val="000000"/>
              </w:rPr>
            </w:pPr>
            <w:r>
              <w:rPr>
                <w:color w:val="000000"/>
              </w:rPr>
              <w:t>alg</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amh</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Amharic</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amharique</w:t>
            </w:r>
          </w:p>
        </w:tc>
        <w:tc>
          <w:tcPr>
            <w:tcW w:w="2156" w:type="dxa"/>
            <w:shd w:val="clear" w:color="auto" w:fill="FFFFFF" w:themeFill="background1"/>
          </w:tcPr>
          <w:p w:rsidR="00B8024B" w:rsidRPr="00627221" w:rsidRDefault="00B8024B" w:rsidP="00B8024B">
            <w:pPr>
              <w:rPr>
                <w:color w:val="000000"/>
              </w:rPr>
            </w:pPr>
            <w:r>
              <w:rPr>
                <w:color w:val="000000"/>
              </w:rPr>
              <w:t>am</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apa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Apache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Apache</w:t>
            </w:r>
          </w:p>
        </w:tc>
        <w:tc>
          <w:tcPr>
            <w:tcW w:w="2156" w:type="dxa"/>
            <w:shd w:val="clear" w:color="auto" w:fill="FFFFFF" w:themeFill="background1"/>
          </w:tcPr>
          <w:p w:rsidR="00B8024B" w:rsidRPr="00627221" w:rsidRDefault="00B8024B" w:rsidP="00B8024B">
            <w:pPr>
              <w:rPr>
                <w:color w:val="000000"/>
              </w:rPr>
            </w:pPr>
            <w:r>
              <w:rPr>
                <w:color w:val="000000"/>
              </w:rPr>
              <w:t>apa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ara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Arabic</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Arabe</w:t>
            </w:r>
          </w:p>
        </w:tc>
        <w:tc>
          <w:tcPr>
            <w:tcW w:w="2156" w:type="dxa"/>
            <w:shd w:val="clear" w:color="auto" w:fill="FFFFFF" w:themeFill="background1"/>
          </w:tcPr>
          <w:p w:rsidR="00B8024B" w:rsidRPr="00627221" w:rsidRDefault="00B8024B" w:rsidP="00B8024B">
            <w:pPr>
              <w:rPr>
                <w:color w:val="000000"/>
              </w:rPr>
            </w:pPr>
            <w:r>
              <w:rPr>
                <w:color w:val="000000"/>
              </w:rPr>
              <w:t>ar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arm</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Armenian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Arménien</w:t>
            </w:r>
          </w:p>
        </w:tc>
        <w:tc>
          <w:tcPr>
            <w:tcW w:w="2156" w:type="dxa"/>
            <w:shd w:val="clear" w:color="auto" w:fill="FFFFFF" w:themeFill="background1"/>
          </w:tcPr>
          <w:p w:rsidR="00B8024B" w:rsidRPr="00627221" w:rsidRDefault="00B8024B" w:rsidP="00B8024B">
            <w:pPr>
              <w:rPr>
                <w:color w:val="000000"/>
              </w:rPr>
            </w:pPr>
            <w:r>
              <w:rPr>
                <w:color w:val="000000"/>
              </w:rPr>
              <w:t>hy</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art</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Artificial (Other)</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Artificielles, autres langues</w:t>
            </w:r>
          </w:p>
        </w:tc>
        <w:tc>
          <w:tcPr>
            <w:tcW w:w="2156" w:type="dxa"/>
            <w:shd w:val="clear" w:color="auto" w:fill="FFFFFF" w:themeFill="background1"/>
          </w:tcPr>
          <w:p w:rsidR="00B8024B" w:rsidRPr="00627221" w:rsidRDefault="00B8024B" w:rsidP="00B8024B">
            <w:pPr>
              <w:rPr>
                <w:color w:val="000000"/>
              </w:rPr>
            </w:pPr>
            <w:r>
              <w:rPr>
                <w:color w:val="000000"/>
              </w:rPr>
              <w:t>art</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bat</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Baltic (Other)</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Baltiques, autres langues</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bat</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bel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Belarusian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Biélorusse</w:t>
            </w:r>
          </w:p>
        </w:tc>
        <w:tc>
          <w:tcPr>
            <w:tcW w:w="2156" w:type="dxa"/>
            <w:shd w:val="clear" w:color="auto" w:fill="FFFFFF" w:themeFill="background1"/>
            <w:vAlign w:val="bottom"/>
          </w:tcPr>
          <w:p w:rsidR="00B8024B" w:rsidRPr="00627221" w:rsidRDefault="00B8024B" w:rsidP="00B8024B">
            <w:pPr>
              <w:rPr>
                <w:color w:val="000000"/>
              </w:rPr>
            </w:pPr>
            <w:r>
              <w:rPr>
                <w:color w:val="000000"/>
              </w:rPr>
              <w:t>be</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ben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Bengali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bengali</w:t>
            </w:r>
          </w:p>
        </w:tc>
        <w:tc>
          <w:tcPr>
            <w:tcW w:w="2156" w:type="dxa"/>
            <w:shd w:val="clear" w:color="auto" w:fill="FFFFFF" w:themeFill="background1"/>
            <w:vAlign w:val="bottom"/>
          </w:tcPr>
          <w:p w:rsidR="00B8024B" w:rsidRPr="00627221" w:rsidRDefault="00B8024B" w:rsidP="00B8024B">
            <w:pPr>
              <w:rPr>
                <w:color w:val="000000"/>
              </w:rPr>
            </w:pPr>
            <w:r>
              <w:rPr>
                <w:color w:val="000000"/>
              </w:rPr>
              <w:t>bn</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bos</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Bosnian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Bosniaque</w:t>
            </w:r>
          </w:p>
        </w:tc>
        <w:tc>
          <w:tcPr>
            <w:tcW w:w="2156" w:type="dxa"/>
            <w:shd w:val="clear" w:color="auto" w:fill="FFFFFF" w:themeFill="background1"/>
            <w:vAlign w:val="bottom"/>
          </w:tcPr>
          <w:p w:rsidR="00B8024B" w:rsidRPr="00627221" w:rsidRDefault="00B8024B" w:rsidP="00B8024B">
            <w:pPr>
              <w:rPr>
                <w:color w:val="000000"/>
              </w:rPr>
            </w:pPr>
            <w:r>
              <w:rPr>
                <w:color w:val="000000"/>
              </w:rPr>
              <w:t>bs</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bul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Bulgarian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Bulgare</w:t>
            </w:r>
          </w:p>
        </w:tc>
        <w:tc>
          <w:tcPr>
            <w:tcW w:w="2156" w:type="dxa"/>
            <w:shd w:val="clear" w:color="auto" w:fill="FFFFFF" w:themeFill="background1"/>
            <w:vAlign w:val="bottom"/>
          </w:tcPr>
          <w:p w:rsidR="00B8024B" w:rsidRPr="00627221" w:rsidRDefault="00B8024B" w:rsidP="00B8024B">
            <w:pPr>
              <w:rPr>
                <w:color w:val="000000"/>
              </w:rPr>
            </w:pPr>
            <w:r>
              <w:rPr>
                <w:color w:val="000000"/>
              </w:rPr>
              <w:t>bg</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cat</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Catalan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catalan</w:t>
            </w:r>
          </w:p>
        </w:tc>
        <w:tc>
          <w:tcPr>
            <w:tcW w:w="2156" w:type="dxa"/>
            <w:shd w:val="clear" w:color="auto" w:fill="FFFFFF" w:themeFill="background1"/>
            <w:vAlign w:val="bottom"/>
          </w:tcPr>
          <w:p w:rsidR="00B8024B" w:rsidRPr="00627221" w:rsidRDefault="00B8024B" w:rsidP="00B8024B">
            <w:pPr>
              <w:rPr>
                <w:color w:val="000000"/>
              </w:rPr>
            </w:pPr>
            <w:r>
              <w:rPr>
                <w:color w:val="000000"/>
              </w:rPr>
              <w:t>ca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chr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Cherokee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Cherokee</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chr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chy</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Cheyenne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Cheyenne</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chy</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chi</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Chinese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Chinois</w:t>
            </w:r>
          </w:p>
        </w:tc>
        <w:tc>
          <w:tcPr>
            <w:tcW w:w="2156" w:type="dxa"/>
            <w:shd w:val="clear" w:color="auto" w:fill="FFFFFF" w:themeFill="background1"/>
            <w:vAlign w:val="bottom"/>
          </w:tcPr>
          <w:p w:rsidR="00B8024B" w:rsidRPr="00627221" w:rsidRDefault="00B8024B" w:rsidP="00B8024B">
            <w:pPr>
              <w:rPr>
                <w:color w:val="000000"/>
              </w:rPr>
            </w:pPr>
            <w:r>
              <w:rPr>
                <w:color w:val="000000"/>
              </w:rPr>
              <w:t>zh</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chp</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Chipewyan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Chipewyan</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chp</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cre</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Cree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Cree</w:t>
            </w:r>
          </w:p>
        </w:tc>
        <w:tc>
          <w:tcPr>
            <w:tcW w:w="2156" w:type="dxa"/>
            <w:shd w:val="clear" w:color="auto" w:fill="FFFFFF" w:themeFill="background1"/>
            <w:vAlign w:val="bottom"/>
          </w:tcPr>
          <w:p w:rsidR="00B8024B" w:rsidRPr="00627221" w:rsidRDefault="00B8024B" w:rsidP="00B8024B">
            <w:pPr>
              <w:rPr>
                <w:color w:val="000000"/>
              </w:rPr>
            </w:pPr>
            <w:r>
              <w:rPr>
                <w:color w:val="000000"/>
              </w:rPr>
              <w:t>cr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crp</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Creoles and pidgins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créoles et pidgins</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crp</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lastRenderedPageBreak/>
              <w:t>hrv</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Croatian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Croate</w:t>
            </w:r>
          </w:p>
        </w:tc>
        <w:tc>
          <w:tcPr>
            <w:tcW w:w="2156" w:type="dxa"/>
            <w:shd w:val="clear" w:color="auto" w:fill="FFFFFF" w:themeFill="background1"/>
            <w:vAlign w:val="bottom"/>
          </w:tcPr>
          <w:p w:rsidR="00B8024B" w:rsidRPr="00627221" w:rsidRDefault="00B8024B" w:rsidP="00B8024B">
            <w:pPr>
              <w:rPr>
                <w:color w:val="000000"/>
              </w:rPr>
            </w:pPr>
            <w:r>
              <w:rPr>
                <w:color w:val="000000"/>
              </w:rPr>
              <w:t>hr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cze</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Czech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Tchèque</w:t>
            </w:r>
          </w:p>
        </w:tc>
        <w:tc>
          <w:tcPr>
            <w:tcW w:w="2156" w:type="dxa"/>
            <w:shd w:val="clear" w:color="auto" w:fill="FFFFFF" w:themeFill="background1"/>
            <w:vAlign w:val="bottom"/>
          </w:tcPr>
          <w:p w:rsidR="00B8024B" w:rsidRPr="00627221" w:rsidRDefault="00B8024B" w:rsidP="00B8024B">
            <w:pPr>
              <w:rPr>
                <w:color w:val="000000"/>
              </w:rPr>
            </w:pPr>
            <w:r>
              <w:rPr>
                <w:color w:val="000000"/>
              </w:rPr>
              <w:t>cs</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dan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Danish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Danois</w:t>
            </w:r>
          </w:p>
        </w:tc>
        <w:tc>
          <w:tcPr>
            <w:tcW w:w="2156" w:type="dxa"/>
            <w:shd w:val="clear" w:color="auto" w:fill="FFFFFF" w:themeFill="background1"/>
            <w:vAlign w:val="bottom"/>
          </w:tcPr>
          <w:p w:rsidR="00B8024B" w:rsidRPr="00627221" w:rsidRDefault="00B8024B" w:rsidP="00B8024B">
            <w:pPr>
              <w:rPr>
                <w:color w:val="000000"/>
              </w:rPr>
            </w:pPr>
            <w:r>
              <w:rPr>
                <w:color w:val="000000"/>
              </w:rPr>
              <w:t>da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dgr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Dogrib</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dogrib</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dgr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dut</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Dutch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Néerlandais</w:t>
            </w:r>
          </w:p>
        </w:tc>
        <w:tc>
          <w:tcPr>
            <w:tcW w:w="2156" w:type="dxa"/>
            <w:shd w:val="clear" w:color="auto" w:fill="FFFFFF" w:themeFill="background1"/>
            <w:vAlign w:val="bottom"/>
          </w:tcPr>
          <w:p w:rsidR="00B8024B" w:rsidRPr="00627221" w:rsidRDefault="00B8024B" w:rsidP="00B8024B">
            <w:pPr>
              <w:rPr>
                <w:color w:val="000000"/>
              </w:rPr>
            </w:pPr>
            <w:r>
              <w:rPr>
                <w:color w:val="000000"/>
              </w:rPr>
              <w:t>nl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fin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Finnish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Finnois</w:t>
            </w:r>
          </w:p>
        </w:tc>
        <w:tc>
          <w:tcPr>
            <w:tcW w:w="2156" w:type="dxa"/>
            <w:shd w:val="clear" w:color="auto" w:fill="FFFFFF" w:themeFill="background1"/>
            <w:vAlign w:val="bottom"/>
          </w:tcPr>
          <w:p w:rsidR="00B8024B" w:rsidRPr="00627221" w:rsidRDefault="00B8024B" w:rsidP="00B8024B">
            <w:pPr>
              <w:rPr>
                <w:color w:val="000000"/>
              </w:rPr>
            </w:pPr>
            <w:r>
              <w:rPr>
                <w:color w:val="000000"/>
              </w:rPr>
              <w:t>fi</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glg</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Galician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galicien</w:t>
            </w:r>
          </w:p>
        </w:tc>
        <w:tc>
          <w:tcPr>
            <w:tcW w:w="2156" w:type="dxa"/>
            <w:shd w:val="clear" w:color="auto" w:fill="FFFFFF" w:themeFill="background1"/>
            <w:vAlign w:val="bottom"/>
          </w:tcPr>
          <w:p w:rsidR="00B8024B" w:rsidRPr="00627221" w:rsidRDefault="00B8024B" w:rsidP="00B8024B">
            <w:pPr>
              <w:rPr>
                <w:color w:val="000000"/>
              </w:rPr>
            </w:pPr>
            <w:r>
              <w:rPr>
                <w:color w:val="000000"/>
              </w:rPr>
              <w:t>gl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ger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German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Allemand</w:t>
            </w:r>
          </w:p>
        </w:tc>
        <w:tc>
          <w:tcPr>
            <w:tcW w:w="2156" w:type="dxa"/>
            <w:shd w:val="clear" w:color="auto" w:fill="FFFFFF" w:themeFill="background1"/>
            <w:vAlign w:val="bottom"/>
          </w:tcPr>
          <w:p w:rsidR="00B8024B" w:rsidRPr="00627221" w:rsidRDefault="00B8024B" w:rsidP="00B8024B">
            <w:pPr>
              <w:rPr>
                <w:color w:val="000000"/>
              </w:rPr>
            </w:pPr>
            <w:r>
              <w:rPr>
                <w:color w:val="000000"/>
              </w:rPr>
              <w:t>de</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gre</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Greek, Modern (1453-)</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Grec moderne (après 1453)</w:t>
            </w:r>
          </w:p>
        </w:tc>
        <w:tc>
          <w:tcPr>
            <w:tcW w:w="2156" w:type="dxa"/>
            <w:shd w:val="clear" w:color="auto" w:fill="FFFFFF" w:themeFill="background1"/>
            <w:vAlign w:val="bottom"/>
          </w:tcPr>
          <w:p w:rsidR="00B8024B" w:rsidRPr="00627221" w:rsidRDefault="00B8024B" w:rsidP="00B8024B">
            <w:pPr>
              <w:rPr>
                <w:color w:val="000000"/>
              </w:rPr>
            </w:pPr>
            <w:r>
              <w:rPr>
                <w:color w:val="000000"/>
              </w:rPr>
              <w:t>el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guj</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Gujarati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goudjrati</w:t>
            </w:r>
          </w:p>
        </w:tc>
        <w:tc>
          <w:tcPr>
            <w:tcW w:w="2156" w:type="dxa"/>
            <w:shd w:val="clear" w:color="auto" w:fill="FFFFFF" w:themeFill="background1"/>
            <w:vAlign w:val="bottom"/>
          </w:tcPr>
          <w:p w:rsidR="00B8024B" w:rsidRPr="00627221" w:rsidRDefault="00B8024B" w:rsidP="00B8024B">
            <w:pPr>
              <w:rPr>
                <w:color w:val="000000"/>
              </w:rPr>
            </w:pPr>
            <w:r>
              <w:rPr>
                <w:color w:val="000000"/>
              </w:rPr>
              <w:t>gu</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heb</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Hebrew</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Hébreu</w:t>
            </w:r>
          </w:p>
        </w:tc>
        <w:tc>
          <w:tcPr>
            <w:tcW w:w="2156" w:type="dxa"/>
            <w:shd w:val="clear" w:color="auto" w:fill="FFFFFF" w:themeFill="background1"/>
            <w:vAlign w:val="bottom"/>
          </w:tcPr>
          <w:p w:rsidR="00B8024B" w:rsidRPr="00627221" w:rsidRDefault="00B8024B" w:rsidP="00B8024B">
            <w:pPr>
              <w:rPr>
                <w:color w:val="000000"/>
              </w:rPr>
            </w:pPr>
            <w:r>
              <w:rPr>
                <w:color w:val="000000"/>
              </w:rPr>
              <w:t>he</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hin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Hindi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Hindi</w:t>
            </w:r>
          </w:p>
        </w:tc>
        <w:tc>
          <w:tcPr>
            <w:tcW w:w="2156" w:type="dxa"/>
            <w:shd w:val="clear" w:color="auto" w:fill="FFFFFF" w:themeFill="background1"/>
            <w:vAlign w:val="bottom"/>
          </w:tcPr>
          <w:p w:rsidR="00B8024B" w:rsidRPr="00627221" w:rsidRDefault="00B8024B" w:rsidP="00B8024B">
            <w:pPr>
              <w:rPr>
                <w:color w:val="000000"/>
              </w:rPr>
            </w:pPr>
            <w:r>
              <w:rPr>
                <w:color w:val="000000"/>
              </w:rPr>
              <w:t>hi</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hun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Hungarian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Hongrois</w:t>
            </w:r>
          </w:p>
        </w:tc>
        <w:tc>
          <w:tcPr>
            <w:tcW w:w="2156" w:type="dxa"/>
            <w:shd w:val="clear" w:color="auto" w:fill="FFFFFF" w:themeFill="background1"/>
            <w:vAlign w:val="bottom"/>
          </w:tcPr>
          <w:p w:rsidR="00B8024B" w:rsidRPr="00627221" w:rsidRDefault="00B8024B" w:rsidP="00B8024B">
            <w:pPr>
              <w:rPr>
                <w:color w:val="000000"/>
              </w:rPr>
            </w:pPr>
            <w:r>
              <w:rPr>
                <w:color w:val="000000"/>
              </w:rPr>
              <w:t>hu</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ind</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Indonesian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Indonésien</w:t>
            </w:r>
          </w:p>
        </w:tc>
        <w:tc>
          <w:tcPr>
            <w:tcW w:w="2156" w:type="dxa"/>
            <w:shd w:val="clear" w:color="auto" w:fill="FFFFFF" w:themeFill="background1"/>
            <w:vAlign w:val="bottom"/>
          </w:tcPr>
          <w:p w:rsidR="00B8024B" w:rsidRPr="00627221" w:rsidRDefault="00B8024B" w:rsidP="00B8024B">
            <w:pPr>
              <w:rPr>
                <w:color w:val="000000"/>
              </w:rPr>
            </w:pPr>
            <w:r>
              <w:rPr>
                <w:color w:val="000000"/>
              </w:rPr>
              <w:t>id</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iku</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Inuinnaqtun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Innuinaqtun</w:t>
            </w:r>
          </w:p>
        </w:tc>
        <w:tc>
          <w:tcPr>
            <w:tcW w:w="2156" w:type="dxa"/>
            <w:shd w:val="clear" w:color="auto" w:fill="FFFFFF" w:themeFill="background1"/>
            <w:vAlign w:val="bottom"/>
          </w:tcPr>
          <w:p w:rsidR="00B8024B" w:rsidRPr="00627221" w:rsidRDefault="00B8024B" w:rsidP="00B8024B">
            <w:pPr>
              <w:rPr>
                <w:color w:val="000000"/>
              </w:rPr>
            </w:pPr>
            <w:r>
              <w:rPr>
                <w:color w:val="000000"/>
              </w:rPr>
              <w:t>i</w:t>
            </w:r>
            <w:r w:rsidRPr="00627221">
              <w:rPr>
                <w:color w:val="000000"/>
              </w:rPr>
              <w:t>nuinnaqtun</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iku</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Inuktitut</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Inuktitut</w:t>
            </w:r>
          </w:p>
        </w:tc>
        <w:tc>
          <w:tcPr>
            <w:tcW w:w="2156" w:type="dxa"/>
            <w:shd w:val="clear" w:color="auto" w:fill="FFFFFF" w:themeFill="background1"/>
            <w:vAlign w:val="bottom"/>
          </w:tcPr>
          <w:p w:rsidR="00B8024B" w:rsidRPr="00627221" w:rsidRDefault="00B8024B" w:rsidP="00B8024B">
            <w:pPr>
              <w:rPr>
                <w:color w:val="000000"/>
              </w:rPr>
            </w:pPr>
            <w:r>
              <w:rPr>
                <w:color w:val="000000"/>
              </w:rPr>
              <w:t>iu</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iku</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Inuvialuqtun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Inuvialuqtun</w:t>
            </w:r>
          </w:p>
        </w:tc>
        <w:tc>
          <w:tcPr>
            <w:tcW w:w="2156" w:type="dxa"/>
            <w:shd w:val="clear" w:color="auto" w:fill="FFFFFF" w:themeFill="background1"/>
            <w:vAlign w:val="bottom"/>
          </w:tcPr>
          <w:p w:rsidR="00B8024B" w:rsidRPr="00627221" w:rsidRDefault="00B8024B" w:rsidP="00B8024B">
            <w:pPr>
              <w:rPr>
                <w:color w:val="000000"/>
              </w:rPr>
            </w:pPr>
            <w:r>
              <w:rPr>
                <w:color w:val="000000"/>
              </w:rPr>
              <w:t>inuvialuqtun</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iro</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Iroquoian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Iroquoises, langues (famille)</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iro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ita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Italian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Italien</w:t>
            </w:r>
          </w:p>
        </w:tc>
        <w:tc>
          <w:tcPr>
            <w:tcW w:w="2156" w:type="dxa"/>
            <w:shd w:val="clear" w:color="auto" w:fill="FFFFFF" w:themeFill="background1"/>
            <w:vAlign w:val="bottom"/>
          </w:tcPr>
          <w:p w:rsidR="00B8024B" w:rsidRPr="00627221" w:rsidRDefault="00B8024B" w:rsidP="00B8024B">
            <w:pPr>
              <w:rPr>
                <w:color w:val="000000"/>
              </w:rPr>
            </w:pPr>
            <w:r>
              <w:rPr>
                <w:color w:val="000000"/>
              </w:rPr>
              <w:t>it</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jpn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Japanese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Japonais</w:t>
            </w:r>
          </w:p>
        </w:tc>
        <w:tc>
          <w:tcPr>
            <w:tcW w:w="2156" w:type="dxa"/>
            <w:shd w:val="clear" w:color="auto" w:fill="FFFFFF" w:themeFill="background1"/>
            <w:vAlign w:val="bottom"/>
          </w:tcPr>
          <w:p w:rsidR="00B8024B" w:rsidRPr="00627221" w:rsidRDefault="00B8024B" w:rsidP="00B8024B">
            <w:pPr>
              <w:rPr>
                <w:color w:val="000000"/>
              </w:rPr>
            </w:pPr>
            <w:r>
              <w:rPr>
                <w:color w:val="000000"/>
              </w:rPr>
              <w:t>ja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kor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Korean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Coréen</w:t>
            </w:r>
          </w:p>
        </w:tc>
        <w:tc>
          <w:tcPr>
            <w:tcW w:w="2156" w:type="dxa"/>
            <w:shd w:val="clear" w:color="auto" w:fill="FFFFFF" w:themeFill="background1"/>
            <w:vAlign w:val="bottom"/>
          </w:tcPr>
          <w:p w:rsidR="00B8024B" w:rsidRPr="00627221" w:rsidRDefault="00B8024B" w:rsidP="00B8024B">
            <w:pPr>
              <w:rPr>
                <w:color w:val="000000"/>
              </w:rPr>
            </w:pPr>
            <w:r>
              <w:rPr>
                <w:color w:val="000000"/>
              </w:rPr>
              <w:t>ko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lat</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Latin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Latin</w:t>
            </w:r>
          </w:p>
        </w:tc>
        <w:tc>
          <w:tcPr>
            <w:tcW w:w="2156" w:type="dxa"/>
            <w:shd w:val="clear" w:color="auto" w:fill="FFFFFF" w:themeFill="background1"/>
            <w:vAlign w:val="bottom"/>
          </w:tcPr>
          <w:p w:rsidR="00B8024B" w:rsidRPr="00627221" w:rsidRDefault="00B8024B" w:rsidP="00B8024B">
            <w:pPr>
              <w:rPr>
                <w:color w:val="000000"/>
              </w:rPr>
            </w:pPr>
            <w:r>
              <w:rPr>
                <w:color w:val="000000"/>
              </w:rPr>
              <w:t>la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mic</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Micmac</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Micmac</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mic</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mis</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Miscellaneous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Diverses, langues</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mis</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moh</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Mohawk</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Mohawk</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moh</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mul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Multiple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Multilingue</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mul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nav</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Navajo</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Navaho</w:t>
            </w:r>
          </w:p>
        </w:tc>
        <w:tc>
          <w:tcPr>
            <w:tcW w:w="2156" w:type="dxa"/>
            <w:shd w:val="clear" w:color="auto" w:fill="FFFFFF" w:themeFill="background1"/>
            <w:vAlign w:val="bottom"/>
          </w:tcPr>
          <w:p w:rsidR="00B8024B" w:rsidRPr="00627221" w:rsidRDefault="00B8024B" w:rsidP="00B8024B">
            <w:pPr>
              <w:rPr>
                <w:color w:val="000000"/>
              </w:rPr>
            </w:pPr>
            <w:r>
              <w:rPr>
                <w:color w:val="000000"/>
              </w:rPr>
              <w:t>nv</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wak</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Nootkan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Nootkan</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wak</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nai</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North American Indian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Indiennes d'Amérique du Nord</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nai</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nor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Norwegian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Norvégien</w:t>
            </w:r>
          </w:p>
        </w:tc>
        <w:tc>
          <w:tcPr>
            <w:tcW w:w="2156" w:type="dxa"/>
            <w:shd w:val="clear" w:color="auto" w:fill="FFFFFF" w:themeFill="background1"/>
            <w:vAlign w:val="bottom"/>
          </w:tcPr>
          <w:p w:rsidR="00B8024B" w:rsidRPr="00627221" w:rsidRDefault="00B8024B" w:rsidP="00B8024B">
            <w:pPr>
              <w:rPr>
                <w:color w:val="000000"/>
              </w:rPr>
            </w:pPr>
            <w:r>
              <w:rPr>
                <w:color w:val="000000"/>
              </w:rPr>
              <w:t>no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iku</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Nunatsiavummiutut</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Nunatsiavummiutut</w:t>
            </w:r>
          </w:p>
        </w:tc>
        <w:tc>
          <w:tcPr>
            <w:tcW w:w="2156" w:type="dxa"/>
            <w:shd w:val="clear" w:color="auto" w:fill="FFFFFF" w:themeFill="background1"/>
            <w:vAlign w:val="bottom"/>
          </w:tcPr>
          <w:p w:rsidR="00B8024B" w:rsidRPr="00627221" w:rsidRDefault="00B8024B" w:rsidP="00B8024B">
            <w:pPr>
              <w:rPr>
                <w:color w:val="000000"/>
              </w:rPr>
            </w:pPr>
            <w:r>
              <w:rPr>
                <w:color w:val="000000"/>
              </w:rPr>
              <w:t>nunatsiavummiutut</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oji</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Ojibwa</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Ojibwa</w:t>
            </w:r>
          </w:p>
        </w:tc>
        <w:tc>
          <w:tcPr>
            <w:tcW w:w="2156" w:type="dxa"/>
            <w:shd w:val="clear" w:color="auto" w:fill="FFFFFF" w:themeFill="background1"/>
            <w:vAlign w:val="bottom"/>
          </w:tcPr>
          <w:p w:rsidR="00B8024B" w:rsidRPr="00627221" w:rsidRDefault="00B8024B" w:rsidP="00B8024B">
            <w:pPr>
              <w:rPr>
                <w:color w:val="000000"/>
              </w:rPr>
            </w:pPr>
            <w:r>
              <w:rPr>
                <w:color w:val="000000"/>
              </w:rPr>
              <w:t>oj</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per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Persian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Persan</w:t>
            </w:r>
          </w:p>
        </w:tc>
        <w:tc>
          <w:tcPr>
            <w:tcW w:w="2156" w:type="dxa"/>
            <w:shd w:val="clear" w:color="auto" w:fill="FFFFFF" w:themeFill="background1"/>
            <w:vAlign w:val="bottom"/>
          </w:tcPr>
          <w:p w:rsidR="00B8024B" w:rsidRPr="00627221" w:rsidRDefault="00B8024B" w:rsidP="00B8024B">
            <w:pPr>
              <w:rPr>
                <w:color w:val="000000"/>
              </w:rPr>
            </w:pPr>
            <w:r>
              <w:rPr>
                <w:color w:val="000000"/>
              </w:rPr>
              <w:t>fa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phi</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Philippine (Other)</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Philippines, autres langues</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phi</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pol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Polish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Polonais</w:t>
            </w:r>
          </w:p>
        </w:tc>
        <w:tc>
          <w:tcPr>
            <w:tcW w:w="2156" w:type="dxa"/>
            <w:shd w:val="clear" w:color="auto" w:fill="FFFFFF" w:themeFill="background1"/>
            <w:vAlign w:val="bottom"/>
          </w:tcPr>
          <w:p w:rsidR="00B8024B" w:rsidRPr="00627221" w:rsidRDefault="00B8024B" w:rsidP="00B8024B">
            <w:pPr>
              <w:rPr>
                <w:color w:val="000000"/>
              </w:rPr>
            </w:pPr>
            <w:r>
              <w:rPr>
                <w:color w:val="000000"/>
              </w:rPr>
              <w:t>pl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por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Portuguese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Portugais</w:t>
            </w:r>
          </w:p>
        </w:tc>
        <w:tc>
          <w:tcPr>
            <w:tcW w:w="2156" w:type="dxa"/>
            <w:shd w:val="clear" w:color="auto" w:fill="FFFFFF" w:themeFill="background1"/>
            <w:vAlign w:val="bottom"/>
          </w:tcPr>
          <w:p w:rsidR="00B8024B" w:rsidRPr="00627221" w:rsidRDefault="00B8024B" w:rsidP="00B8024B">
            <w:pPr>
              <w:rPr>
                <w:color w:val="000000"/>
              </w:rPr>
            </w:pPr>
            <w:r>
              <w:rPr>
                <w:color w:val="000000"/>
              </w:rPr>
              <w:t>pt</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pan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Punjabi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Pendjabi</w:t>
            </w:r>
          </w:p>
        </w:tc>
        <w:tc>
          <w:tcPr>
            <w:tcW w:w="2156" w:type="dxa"/>
            <w:shd w:val="clear" w:color="auto" w:fill="FFFFFF" w:themeFill="background1"/>
            <w:vAlign w:val="bottom"/>
          </w:tcPr>
          <w:p w:rsidR="00B8024B" w:rsidRPr="00627221" w:rsidRDefault="00B8024B" w:rsidP="00B8024B">
            <w:pPr>
              <w:rPr>
                <w:color w:val="000000"/>
              </w:rPr>
            </w:pPr>
            <w:r>
              <w:rPr>
                <w:color w:val="000000"/>
              </w:rPr>
              <w:t>pa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rum</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Romanian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Roumain</w:t>
            </w:r>
          </w:p>
        </w:tc>
        <w:tc>
          <w:tcPr>
            <w:tcW w:w="2156" w:type="dxa"/>
            <w:shd w:val="clear" w:color="auto" w:fill="FFFFFF" w:themeFill="background1"/>
            <w:vAlign w:val="bottom"/>
          </w:tcPr>
          <w:p w:rsidR="00B8024B" w:rsidRPr="00627221" w:rsidRDefault="00B8024B" w:rsidP="00B8024B">
            <w:pPr>
              <w:rPr>
                <w:color w:val="000000"/>
              </w:rPr>
            </w:pPr>
            <w:r>
              <w:rPr>
                <w:color w:val="000000"/>
              </w:rPr>
              <w:t>ro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rus</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Russian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Russe</w:t>
            </w:r>
          </w:p>
        </w:tc>
        <w:tc>
          <w:tcPr>
            <w:tcW w:w="2156" w:type="dxa"/>
            <w:shd w:val="clear" w:color="auto" w:fill="FFFFFF" w:themeFill="background1"/>
            <w:vAlign w:val="bottom"/>
          </w:tcPr>
          <w:p w:rsidR="00B8024B" w:rsidRPr="00627221" w:rsidRDefault="00B8024B" w:rsidP="00B8024B">
            <w:pPr>
              <w:rPr>
                <w:color w:val="000000"/>
              </w:rPr>
            </w:pPr>
            <w:r>
              <w:rPr>
                <w:color w:val="000000"/>
              </w:rPr>
              <w:t>ru</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sal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Salishan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Salishan</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sal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lastRenderedPageBreak/>
              <w:t>srp</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Serbian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Serbe</w:t>
            </w:r>
          </w:p>
        </w:tc>
        <w:tc>
          <w:tcPr>
            <w:tcW w:w="2156" w:type="dxa"/>
            <w:shd w:val="clear" w:color="auto" w:fill="FFFFFF" w:themeFill="background1"/>
            <w:vAlign w:val="bottom"/>
          </w:tcPr>
          <w:p w:rsidR="00B8024B" w:rsidRPr="00627221" w:rsidRDefault="00B8024B" w:rsidP="00B8024B">
            <w:pPr>
              <w:rPr>
                <w:color w:val="000000"/>
              </w:rPr>
            </w:pPr>
            <w:r>
              <w:rPr>
                <w:color w:val="000000"/>
              </w:rPr>
              <w:t>sr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sgn</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Sign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Langage gestuel</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sgn</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sio</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Siouan languages</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Sioux, langues</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sio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slo</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Slovak</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Slovaque</w:t>
            </w:r>
          </w:p>
        </w:tc>
        <w:tc>
          <w:tcPr>
            <w:tcW w:w="2156" w:type="dxa"/>
            <w:shd w:val="clear" w:color="auto" w:fill="FFFFFF" w:themeFill="background1"/>
            <w:vAlign w:val="bottom"/>
          </w:tcPr>
          <w:p w:rsidR="00B8024B" w:rsidRPr="00627221" w:rsidRDefault="00B8024B" w:rsidP="00B8024B">
            <w:pPr>
              <w:rPr>
                <w:color w:val="000000"/>
              </w:rPr>
            </w:pPr>
            <w:r>
              <w:rPr>
                <w:color w:val="000000"/>
              </w:rPr>
              <w:t>sk</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som</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Somali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somali</w:t>
            </w:r>
          </w:p>
        </w:tc>
        <w:tc>
          <w:tcPr>
            <w:tcW w:w="2156" w:type="dxa"/>
            <w:shd w:val="clear" w:color="auto" w:fill="FFFFFF" w:themeFill="background1"/>
            <w:vAlign w:val="bottom"/>
          </w:tcPr>
          <w:p w:rsidR="00B8024B" w:rsidRPr="00627221" w:rsidRDefault="00B8024B" w:rsidP="00B8024B">
            <w:pPr>
              <w:rPr>
                <w:color w:val="000000"/>
              </w:rPr>
            </w:pPr>
            <w:r>
              <w:rPr>
                <w:color w:val="000000"/>
              </w:rPr>
              <w:t>so</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spa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Spanish; Castilian</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Espagnol; castillan</w:t>
            </w:r>
          </w:p>
        </w:tc>
        <w:tc>
          <w:tcPr>
            <w:tcW w:w="2156" w:type="dxa"/>
            <w:shd w:val="clear" w:color="auto" w:fill="FFFFFF" w:themeFill="background1"/>
            <w:vAlign w:val="bottom"/>
          </w:tcPr>
          <w:p w:rsidR="00B8024B" w:rsidRPr="00627221" w:rsidRDefault="00B8024B" w:rsidP="00B8024B">
            <w:pPr>
              <w:rPr>
                <w:color w:val="000000"/>
              </w:rPr>
            </w:pPr>
            <w:r>
              <w:rPr>
                <w:color w:val="000000"/>
              </w:rPr>
              <w:t>es</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swa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Swahili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swahili</w:t>
            </w:r>
          </w:p>
        </w:tc>
        <w:tc>
          <w:tcPr>
            <w:tcW w:w="2156" w:type="dxa"/>
            <w:shd w:val="clear" w:color="auto" w:fill="FFFFFF" w:themeFill="background1"/>
            <w:vAlign w:val="bottom"/>
          </w:tcPr>
          <w:p w:rsidR="00B8024B" w:rsidRPr="00627221" w:rsidRDefault="00B8024B" w:rsidP="00B8024B">
            <w:pPr>
              <w:rPr>
                <w:color w:val="000000"/>
              </w:rPr>
            </w:pPr>
            <w:r>
              <w:rPr>
                <w:color w:val="000000"/>
              </w:rPr>
              <w:t>ss</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swe</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Swedish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Suédois</w:t>
            </w:r>
          </w:p>
        </w:tc>
        <w:tc>
          <w:tcPr>
            <w:tcW w:w="2156" w:type="dxa"/>
            <w:shd w:val="clear" w:color="auto" w:fill="FFFFFF" w:themeFill="background1"/>
            <w:vAlign w:val="bottom"/>
          </w:tcPr>
          <w:p w:rsidR="00B8024B" w:rsidRPr="00627221" w:rsidRDefault="00B8024B" w:rsidP="00B8024B">
            <w:pPr>
              <w:rPr>
                <w:color w:val="000000"/>
              </w:rPr>
            </w:pPr>
            <w:r>
              <w:rPr>
                <w:color w:val="000000"/>
              </w:rPr>
              <w:t>sv</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tgl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Tagalog</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tagalog</w:t>
            </w:r>
          </w:p>
        </w:tc>
        <w:tc>
          <w:tcPr>
            <w:tcW w:w="2156" w:type="dxa"/>
            <w:shd w:val="clear" w:color="auto" w:fill="FFFFFF" w:themeFill="background1"/>
            <w:vAlign w:val="bottom"/>
          </w:tcPr>
          <w:p w:rsidR="00B8024B" w:rsidRPr="00627221" w:rsidRDefault="00B8024B" w:rsidP="00B8024B">
            <w:pPr>
              <w:rPr>
                <w:color w:val="000000"/>
              </w:rPr>
            </w:pPr>
            <w:r>
              <w:rPr>
                <w:color w:val="000000"/>
              </w:rPr>
              <w:t>tl</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tam</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Tamil</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tamoul</w:t>
            </w:r>
          </w:p>
        </w:tc>
        <w:tc>
          <w:tcPr>
            <w:tcW w:w="2156" w:type="dxa"/>
            <w:shd w:val="clear" w:color="auto" w:fill="FFFFFF" w:themeFill="background1"/>
            <w:vAlign w:val="bottom"/>
          </w:tcPr>
          <w:p w:rsidR="00B8024B" w:rsidRPr="00627221" w:rsidRDefault="00B8024B" w:rsidP="00B8024B">
            <w:pPr>
              <w:rPr>
                <w:color w:val="000000"/>
              </w:rPr>
            </w:pPr>
            <w:r>
              <w:rPr>
                <w:color w:val="000000"/>
              </w:rPr>
              <w:t>ta</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tha</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Thai</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thaï</w:t>
            </w:r>
          </w:p>
        </w:tc>
        <w:tc>
          <w:tcPr>
            <w:tcW w:w="2156" w:type="dxa"/>
            <w:shd w:val="clear" w:color="auto" w:fill="FFFFFF" w:themeFill="background1"/>
            <w:vAlign w:val="bottom"/>
          </w:tcPr>
          <w:p w:rsidR="00B8024B" w:rsidRPr="00627221" w:rsidRDefault="00B8024B" w:rsidP="00B8024B">
            <w:pPr>
              <w:rPr>
                <w:color w:val="000000"/>
              </w:rPr>
            </w:pPr>
            <w:r>
              <w:rPr>
                <w:color w:val="000000"/>
              </w:rPr>
              <w:t>th</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tur</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Turkish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Turc</w:t>
            </w:r>
          </w:p>
        </w:tc>
        <w:tc>
          <w:tcPr>
            <w:tcW w:w="2156" w:type="dxa"/>
            <w:shd w:val="clear" w:color="auto" w:fill="FFFFFF" w:themeFill="background1"/>
            <w:vAlign w:val="bottom"/>
          </w:tcPr>
          <w:p w:rsidR="00B8024B" w:rsidRPr="00627221" w:rsidRDefault="00B8024B" w:rsidP="00B8024B">
            <w:pPr>
              <w:rPr>
                <w:color w:val="000000"/>
              </w:rPr>
            </w:pPr>
            <w:r>
              <w:rPr>
                <w:color w:val="000000"/>
              </w:rPr>
              <w:t>tr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und</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Undetermined</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Indéterminée</w:t>
            </w:r>
          </w:p>
        </w:tc>
        <w:tc>
          <w:tcPr>
            <w:tcW w:w="2156" w:type="dxa"/>
            <w:shd w:val="clear" w:color="auto" w:fill="FFFFFF" w:themeFill="background1"/>
            <w:vAlign w:val="bottom"/>
          </w:tcPr>
          <w:p w:rsidR="00B8024B" w:rsidRPr="00627221" w:rsidRDefault="00B8024B" w:rsidP="00B8024B">
            <w:pPr>
              <w:rPr>
                <w:color w:val="000000"/>
              </w:rPr>
            </w:pPr>
            <w:r w:rsidRPr="00627221">
              <w:rPr>
                <w:color w:val="000000"/>
              </w:rPr>
              <w:t>und</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urd</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Urdu</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Ourdou</w:t>
            </w:r>
          </w:p>
        </w:tc>
        <w:tc>
          <w:tcPr>
            <w:tcW w:w="2156" w:type="dxa"/>
            <w:shd w:val="clear" w:color="auto" w:fill="FFFFFF" w:themeFill="background1"/>
            <w:vAlign w:val="bottom"/>
          </w:tcPr>
          <w:p w:rsidR="00B8024B" w:rsidRPr="00627221" w:rsidRDefault="00B8024B" w:rsidP="00B8024B">
            <w:pPr>
              <w:rPr>
                <w:color w:val="000000"/>
              </w:rPr>
            </w:pPr>
            <w:r>
              <w:rPr>
                <w:color w:val="000000"/>
              </w:rPr>
              <w:t>ur</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vie</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Vietnamese</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Vietnamien</w:t>
            </w:r>
          </w:p>
        </w:tc>
        <w:tc>
          <w:tcPr>
            <w:tcW w:w="2156" w:type="dxa"/>
            <w:shd w:val="clear" w:color="auto" w:fill="FFFFFF" w:themeFill="background1"/>
            <w:vAlign w:val="bottom"/>
          </w:tcPr>
          <w:p w:rsidR="00B8024B" w:rsidRPr="00627221" w:rsidRDefault="00B8024B" w:rsidP="00B8024B">
            <w:pPr>
              <w:rPr>
                <w:color w:val="000000"/>
              </w:rPr>
            </w:pPr>
            <w:r>
              <w:rPr>
                <w:color w:val="000000"/>
              </w:rPr>
              <w:t>vi</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wel</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Welsh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Gallois</w:t>
            </w:r>
          </w:p>
        </w:tc>
        <w:tc>
          <w:tcPr>
            <w:tcW w:w="2156" w:type="dxa"/>
            <w:shd w:val="clear" w:color="auto" w:fill="FFFFFF" w:themeFill="background1"/>
            <w:vAlign w:val="bottom"/>
          </w:tcPr>
          <w:p w:rsidR="00B8024B" w:rsidRPr="00627221" w:rsidRDefault="00B8024B" w:rsidP="00B8024B">
            <w:pPr>
              <w:rPr>
                <w:color w:val="000000"/>
              </w:rPr>
            </w:pPr>
            <w:r>
              <w:rPr>
                <w:color w:val="000000"/>
              </w:rPr>
              <w:t>cy</w:t>
            </w:r>
          </w:p>
        </w:tc>
      </w:tr>
      <w:tr w:rsidR="00B8024B" w:rsidRPr="0062722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yid</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Yiddish</w:t>
            </w:r>
          </w:p>
        </w:tc>
        <w:tc>
          <w:tcPr>
            <w:tcW w:w="3076" w:type="dxa"/>
            <w:shd w:val="clear" w:color="auto" w:fill="FFFFFF" w:themeFill="background1"/>
            <w:noWrap/>
            <w:vAlign w:val="bottom"/>
          </w:tcPr>
          <w:p w:rsidR="00B8024B" w:rsidRPr="00627221" w:rsidRDefault="00B8024B" w:rsidP="00B8024B">
            <w:pPr>
              <w:rPr>
                <w:color w:val="000000"/>
              </w:rPr>
            </w:pPr>
            <w:r w:rsidRPr="00627221">
              <w:rPr>
                <w:color w:val="000000"/>
              </w:rPr>
              <w:t>Yiddish</w:t>
            </w:r>
          </w:p>
        </w:tc>
        <w:tc>
          <w:tcPr>
            <w:tcW w:w="2156" w:type="dxa"/>
            <w:shd w:val="clear" w:color="auto" w:fill="FFFFFF" w:themeFill="background1"/>
            <w:vAlign w:val="bottom"/>
          </w:tcPr>
          <w:p w:rsidR="00B8024B" w:rsidRPr="00627221" w:rsidRDefault="00B8024B" w:rsidP="00B8024B">
            <w:pPr>
              <w:rPr>
                <w:color w:val="000000"/>
              </w:rPr>
            </w:pPr>
            <w:r>
              <w:rPr>
                <w:color w:val="000000"/>
              </w:rPr>
              <w:t>yi</w:t>
            </w:r>
          </w:p>
        </w:tc>
      </w:tr>
      <w:tr w:rsidR="00B8024B" w:rsidRPr="005C7291" w:rsidTr="00CA3129">
        <w:trPr>
          <w:trHeight w:val="302"/>
        </w:trPr>
        <w:tc>
          <w:tcPr>
            <w:tcW w:w="802" w:type="dxa"/>
            <w:shd w:val="clear" w:color="auto" w:fill="FFFFFF" w:themeFill="background1"/>
            <w:vAlign w:val="bottom"/>
          </w:tcPr>
          <w:p w:rsidR="00B8024B" w:rsidRPr="00627221" w:rsidRDefault="00B8024B" w:rsidP="00B8024B">
            <w:pPr>
              <w:rPr>
                <w:color w:val="000000"/>
              </w:rPr>
            </w:pPr>
            <w:r w:rsidRPr="00627221">
              <w:rPr>
                <w:color w:val="000000"/>
              </w:rPr>
              <w:t>zxx</w:t>
            </w:r>
          </w:p>
        </w:tc>
        <w:tc>
          <w:tcPr>
            <w:tcW w:w="2998" w:type="dxa"/>
            <w:shd w:val="clear" w:color="auto" w:fill="FFFFFF" w:themeFill="background1"/>
            <w:noWrap/>
            <w:vAlign w:val="bottom"/>
          </w:tcPr>
          <w:p w:rsidR="00B8024B" w:rsidRPr="00627221" w:rsidRDefault="00B8024B" w:rsidP="00B8024B">
            <w:pPr>
              <w:rPr>
                <w:color w:val="000000"/>
              </w:rPr>
            </w:pPr>
            <w:r w:rsidRPr="00627221">
              <w:rPr>
                <w:color w:val="000000"/>
              </w:rPr>
              <w:t>No linguistic content; Not applicable</w:t>
            </w:r>
          </w:p>
        </w:tc>
        <w:tc>
          <w:tcPr>
            <w:tcW w:w="3076" w:type="dxa"/>
            <w:shd w:val="clear" w:color="auto" w:fill="FFFFFF" w:themeFill="background1"/>
            <w:noWrap/>
            <w:vAlign w:val="bottom"/>
          </w:tcPr>
          <w:p w:rsidR="00B8024B" w:rsidRPr="00627221" w:rsidRDefault="00B8024B" w:rsidP="00B8024B">
            <w:pPr>
              <w:rPr>
                <w:color w:val="000000"/>
                <w:lang w:val="fr-CA"/>
              </w:rPr>
            </w:pPr>
            <w:r w:rsidRPr="00627221">
              <w:rPr>
                <w:color w:val="000000"/>
                <w:lang w:val="fr-CA"/>
              </w:rPr>
              <w:t>pas de contenu linguistique; non applicable</w:t>
            </w:r>
          </w:p>
        </w:tc>
        <w:tc>
          <w:tcPr>
            <w:tcW w:w="2156" w:type="dxa"/>
            <w:shd w:val="clear" w:color="auto" w:fill="FFFFFF" w:themeFill="background1"/>
            <w:vAlign w:val="bottom"/>
          </w:tcPr>
          <w:p w:rsidR="00B8024B" w:rsidRPr="00627221" w:rsidRDefault="00B8024B" w:rsidP="00B8024B">
            <w:pPr>
              <w:rPr>
                <w:color w:val="000000"/>
                <w:lang w:val="fr-CA"/>
              </w:rPr>
            </w:pPr>
            <w:r w:rsidRPr="00627221">
              <w:rPr>
                <w:color w:val="000000"/>
              </w:rPr>
              <w:t>zxx</w:t>
            </w:r>
          </w:p>
        </w:tc>
      </w:tr>
    </w:tbl>
    <w:p w:rsidR="00B8024B" w:rsidRPr="00A413D5" w:rsidRDefault="00B8024B" w:rsidP="00B8024B">
      <w:pPr>
        <w:pStyle w:val="Body"/>
        <w:rPr>
          <w:lang w:val="fr-CA"/>
        </w:rPr>
      </w:pPr>
      <w:r w:rsidRPr="00A413D5">
        <w:rPr>
          <w:lang w:val="fr-CA"/>
        </w:rPr>
        <w:br/>
      </w:r>
    </w:p>
    <w:p w:rsidR="00B8024B" w:rsidRDefault="00CA3129" w:rsidP="00CA3129">
      <w:pPr>
        <w:pStyle w:val="Heading2"/>
      </w:pPr>
      <w:bookmarkStart w:id="281" w:name="_Language_–_Related"/>
      <w:bookmarkStart w:id="282" w:name="_1.13_Language_–"/>
      <w:bookmarkStart w:id="283" w:name="_Toc449360076"/>
      <w:bookmarkStart w:id="284" w:name="_Toc466365283"/>
      <w:bookmarkEnd w:id="281"/>
      <w:bookmarkEnd w:id="282"/>
      <w:r>
        <w:t xml:space="preserve">1.13 </w:t>
      </w:r>
      <w:r w:rsidR="00B8024B">
        <w:t>Language – Related Items</w:t>
      </w:r>
      <w:bookmarkEnd w:id="283"/>
      <w:bookmarkEnd w:id="284"/>
    </w:p>
    <w:p w:rsidR="00B8024B" w:rsidRDefault="00B8024B" w:rsidP="00B8024B">
      <w:pPr>
        <w:pStyle w:val="Body"/>
        <w:rPr>
          <w:rFonts w:ascii="Times New Roman" w:hAnsi="Times New Roman"/>
          <w:sz w:val="24"/>
          <w:szCs w:val="24"/>
        </w:rPr>
      </w:pPr>
    </w:p>
    <w:p w:rsidR="00CA3129" w:rsidRDefault="00CA3129" w:rsidP="00B8024B">
      <w:pPr>
        <w:pStyle w:val="Body"/>
        <w:rPr>
          <w:rFonts w:ascii="Times New Roman" w:hAnsi="Times New Roman"/>
          <w:sz w:val="24"/>
          <w:szCs w:val="24"/>
        </w:rPr>
      </w:pPr>
      <w:proofErr w:type="gramStart"/>
      <w:r w:rsidRPr="00CA3129">
        <w:rPr>
          <w:rFonts w:ascii="Times New Roman" w:hAnsi="Times New Roman"/>
          <w:b/>
          <w:sz w:val="24"/>
          <w:szCs w:val="24"/>
        </w:rPr>
        <w:t>Source :</w:t>
      </w:r>
      <w:proofErr w:type="gramEnd"/>
      <w:r>
        <w:rPr>
          <w:rFonts w:ascii="Times New Roman" w:hAnsi="Times New Roman"/>
          <w:sz w:val="24"/>
          <w:szCs w:val="24"/>
        </w:rPr>
        <w:t xml:space="preserve"> Open Government Secretariat Defined, based on ISO 639.2 Language Codes</w:t>
      </w:r>
    </w:p>
    <w:p w:rsidR="00CA3129" w:rsidRPr="001F030B" w:rsidRDefault="00CA3129" w:rsidP="00B8024B">
      <w:pPr>
        <w:pStyle w:val="Body"/>
        <w:rPr>
          <w:rFonts w:ascii="Times New Roman" w:hAnsi="Times New Roman"/>
          <w:sz w:val="24"/>
          <w:szCs w:val="24"/>
        </w:rPr>
      </w:pPr>
    </w:p>
    <w:tbl>
      <w:tblPr>
        <w:tblW w:w="6300" w:type="dxa"/>
        <w:tblInd w:w="93" w:type="dxa"/>
        <w:tblLook w:val="04A0" w:firstRow="1" w:lastRow="0" w:firstColumn="1" w:lastColumn="0" w:noHBand="0" w:noVBand="1"/>
      </w:tblPr>
      <w:tblGrid>
        <w:gridCol w:w="2040"/>
        <w:gridCol w:w="2040"/>
        <w:gridCol w:w="2220"/>
      </w:tblGrid>
      <w:tr w:rsidR="00B8024B" w:rsidRPr="00343181" w:rsidTr="00B8024B">
        <w:trPr>
          <w:trHeight w:val="300"/>
        </w:trPr>
        <w:tc>
          <w:tcPr>
            <w:tcW w:w="2040" w:type="dxa"/>
            <w:tcBorders>
              <w:top w:val="single" w:sz="4" w:space="0" w:color="auto"/>
              <w:left w:val="single" w:sz="4" w:space="0" w:color="auto"/>
              <w:bottom w:val="single" w:sz="4" w:space="0" w:color="auto"/>
              <w:right w:val="single" w:sz="4" w:space="0" w:color="auto"/>
            </w:tcBorders>
            <w:shd w:val="clear" w:color="CCCCFF" w:fill="C0C0C0"/>
          </w:tcPr>
          <w:p w:rsidR="00B8024B" w:rsidRPr="000912AD" w:rsidRDefault="00B8024B" w:rsidP="00B8024B">
            <w:pPr>
              <w:rPr>
                <w:b/>
                <w:bCs/>
              </w:rPr>
            </w:pPr>
            <w:r w:rsidRPr="000912AD">
              <w:rPr>
                <w:b/>
                <w:bCs/>
              </w:rPr>
              <w:t>Value</w:t>
            </w:r>
          </w:p>
        </w:tc>
        <w:tc>
          <w:tcPr>
            <w:tcW w:w="2040" w:type="dxa"/>
            <w:tcBorders>
              <w:top w:val="single" w:sz="4" w:space="0" w:color="auto"/>
              <w:left w:val="single" w:sz="4" w:space="0" w:color="auto"/>
              <w:bottom w:val="single" w:sz="4" w:space="0" w:color="auto"/>
              <w:right w:val="single" w:sz="4" w:space="0" w:color="auto"/>
            </w:tcBorders>
            <w:shd w:val="clear" w:color="CCCCFF" w:fill="C0C0C0"/>
            <w:noWrap/>
            <w:vAlign w:val="bottom"/>
            <w:hideMark/>
          </w:tcPr>
          <w:p w:rsidR="00B8024B" w:rsidRPr="000912AD" w:rsidRDefault="00B8024B" w:rsidP="00B8024B">
            <w:pPr>
              <w:rPr>
                <w:b/>
                <w:bCs/>
              </w:rPr>
            </w:pPr>
            <w:r w:rsidRPr="000912AD">
              <w:rPr>
                <w:b/>
                <w:bCs/>
              </w:rPr>
              <w:t>English</w:t>
            </w:r>
          </w:p>
        </w:tc>
        <w:tc>
          <w:tcPr>
            <w:tcW w:w="2220" w:type="dxa"/>
            <w:tcBorders>
              <w:top w:val="single" w:sz="4" w:space="0" w:color="auto"/>
              <w:left w:val="nil"/>
              <w:bottom w:val="single" w:sz="4" w:space="0" w:color="auto"/>
              <w:right w:val="single" w:sz="4" w:space="0" w:color="auto"/>
            </w:tcBorders>
            <w:shd w:val="clear" w:color="CCCCFF" w:fill="C0C0C0"/>
            <w:noWrap/>
            <w:vAlign w:val="bottom"/>
            <w:hideMark/>
          </w:tcPr>
          <w:p w:rsidR="00B8024B" w:rsidRPr="000912AD" w:rsidRDefault="00B8024B" w:rsidP="00B8024B">
            <w:pPr>
              <w:rPr>
                <w:b/>
                <w:bCs/>
              </w:rPr>
            </w:pPr>
            <w:r w:rsidRPr="000912AD">
              <w:rPr>
                <w:b/>
                <w:bCs/>
              </w:rPr>
              <w:t>French</w:t>
            </w:r>
          </w:p>
        </w:tc>
      </w:tr>
      <w:tr w:rsidR="00B8024B" w:rsidRPr="00343181" w:rsidTr="00B8024B">
        <w:trPr>
          <w:trHeight w:val="300"/>
        </w:trPr>
        <w:tc>
          <w:tcPr>
            <w:tcW w:w="2040" w:type="dxa"/>
            <w:tcBorders>
              <w:top w:val="nil"/>
              <w:left w:val="single" w:sz="4" w:space="0" w:color="auto"/>
              <w:bottom w:val="single" w:sz="4" w:space="0" w:color="auto"/>
              <w:right w:val="single" w:sz="4" w:space="0" w:color="auto"/>
            </w:tcBorders>
            <w:shd w:val="clear" w:color="auto" w:fill="FFFFFF" w:themeFill="background1"/>
            <w:vAlign w:val="bottom"/>
          </w:tcPr>
          <w:p w:rsidR="00B8024B" w:rsidRPr="000912AD" w:rsidRDefault="00B8024B" w:rsidP="00B8024B">
            <w:pPr>
              <w:rPr>
                <w:color w:val="000000"/>
              </w:rPr>
            </w:pPr>
            <w:r w:rsidRPr="000912AD">
              <w:rPr>
                <w:color w:val="000000"/>
              </w:rPr>
              <w:t>--</w:t>
            </w:r>
          </w:p>
        </w:tc>
        <w:tc>
          <w:tcPr>
            <w:tcW w:w="2040" w:type="dxa"/>
            <w:tcBorders>
              <w:top w:val="nil"/>
              <w:left w:val="single" w:sz="4" w:space="0" w:color="auto"/>
              <w:bottom w:val="single" w:sz="4" w:space="0" w:color="auto"/>
              <w:right w:val="single" w:sz="4" w:space="0" w:color="auto"/>
            </w:tcBorders>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220" w:type="dxa"/>
            <w:tcBorders>
              <w:top w:val="nil"/>
              <w:left w:val="nil"/>
              <w:bottom w:val="single" w:sz="4" w:space="0" w:color="auto"/>
              <w:right w:val="single" w:sz="4" w:space="0" w:color="auto"/>
            </w:tcBorders>
            <w:shd w:val="clear" w:color="auto" w:fill="FFFFFF" w:themeFill="background1"/>
            <w:noWrap/>
            <w:vAlign w:val="bottom"/>
          </w:tcPr>
          <w:p w:rsidR="00B8024B" w:rsidRPr="000912AD" w:rsidRDefault="00B8024B" w:rsidP="00B8024B">
            <w:pPr>
              <w:rPr>
                <w:color w:val="000000"/>
              </w:rPr>
            </w:pPr>
            <w:r w:rsidRPr="000912AD">
              <w:rPr>
                <w:color w:val="000000"/>
              </w:rPr>
              <w:t>--</w:t>
            </w:r>
          </w:p>
        </w:tc>
      </w:tr>
      <w:tr w:rsidR="00B8024B" w:rsidRPr="00343181" w:rsidTr="00B8024B">
        <w:trPr>
          <w:trHeight w:val="300"/>
        </w:trPr>
        <w:tc>
          <w:tcPr>
            <w:tcW w:w="2040" w:type="dxa"/>
            <w:tcBorders>
              <w:top w:val="nil"/>
              <w:left w:val="single" w:sz="4" w:space="0" w:color="auto"/>
              <w:bottom w:val="single" w:sz="4" w:space="0" w:color="auto"/>
              <w:right w:val="single" w:sz="4" w:space="0" w:color="auto"/>
            </w:tcBorders>
            <w:shd w:val="clear" w:color="auto" w:fill="FFFFFF" w:themeFill="background1"/>
            <w:vAlign w:val="bottom"/>
          </w:tcPr>
          <w:p w:rsidR="00B8024B" w:rsidRPr="000912AD" w:rsidRDefault="00B8024B" w:rsidP="00B8024B">
            <w:pPr>
              <w:rPr>
                <w:color w:val="000000"/>
              </w:rPr>
            </w:pPr>
            <w:r w:rsidRPr="000912AD">
              <w:rPr>
                <w:color w:val="000000"/>
              </w:rPr>
              <w:t>eng</w:t>
            </w:r>
          </w:p>
        </w:tc>
        <w:tc>
          <w:tcPr>
            <w:tcW w:w="204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B8024B" w:rsidRPr="000912AD" w:rsidRDefault="00B8024B" w:rsidP="00B8024B">
            <w:pPr>
              <w:rPr>
                <w:color w:val="000000"/>
              </w:rPr>
            </w:pPr>
            <w:r w:rsidRPr="000912AD">
              <w:rPr>
                <w:color w:val="000000"/>
              </w:rPr>
              <w:t>English</w:t>
            </w:r>
          </w:p>
        </w:tc>
        <w:tc>
          <w:tcPr>
            <w:tcW w:w="2220" w:type="dxa"/>
            <w:tcBorders>
              <w:top w:val="nil"/>
              <w:left w:val="nil"/>
              <w:bottom w:val="single" w:sz="4" w:space="0" w:color="auto"/>
              <w:right w:val="single" w:sz="4" w:space="0" w:color="auto"/>
            </w:tcBorders>
            <w:shd w:val="clear" w:color="auto" w:fill="FFFFFF" w:themeFill="background1"/>
            <w:noWrap/>
            <w:vAlign w:val="bottom"/>
            <w:hideMark/>
          </w:tcPr>
          <w:p w:rsidR="00B8024B" w:rsidRPr="000912AD" w:rsidRDefault="00B8024B" w:rsidP="00B8024B">
            <w:pPr>
              <w:rPr>
                <w:color w:val="000000"/>
              </w:rPr>
            </w:pPr>
            <w:r w:rsidRPr="000912AD">
              <w:rPr>
                <w:color w:val="000000"/>
              </w:rPr>
              <w:t>Anglais</w:t>
            </w:r>
          </w:p>
        </w:tc>
      </w:tr>
      <w:tr w:rsidR="00B8024B" w:rsidRPr="00343181" w:rsidTr="00B8024B">
        <w:trPr>
          <w:trHeight w:val="300"/>
        </w:trPr>
        <w:tc>
          <w:tcPr>
            <w:tcW w:w="2040" w:type="dxa"/>
            <w:tcBorders>
              <w:top w:val="nil"/>
              <w:left w:val="single" w:sz="4" w:space="0" w:color="auto"/>
              <w:bottom w:val="single" w:sz="4" w:space="0" w:color="auto"/>
              <w:right w:val="single" w:sz="4" w:space="0" w:color="auto"/>
            </w:tcBorders>
            <w:shd w:val="clear" w:color="auto" w:fill="FFFFFF" w:themeFill="background1"/>
            <w:vAlign w:val="bottom"/>
          </w:tcPr>
          <w:p w:rsidR="00B8024B" w:rsidRPr="000912AD" w:rsidRDefault="00B8024B" w:rsidP="00B8024B">
            <w:pPr>
              <w:rPr>
                <w:color w:val="000000"/>
              </w:rPr>
            </w:pPr>
            <w:r w:rsidRPr="000912AD">
              <w:rPr>
                <w:color w:val="000000"/>
              </w:rPr>
              <w:t>fra</w:t>
            </w:r>
          </w:p>
        </w:tc>
        <w:tc>
          <w:tcPr>
            <w:tcW w:w="204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B8024B" w:rsidRPr="000912AD" w:rsidRDefault="00B8024B" w:rsidP="00B8024B">
            <w:pPr>
              <w:rPr>
                <w:color w:val="000000"/>
              </w:rPr>
            </w:pPr>
            <w:r w:rsidRPr="000912AD">
              <w:rPr>
                <w:color w:val="000000"/>
              </w:rPr>
              <w:t>French</w:t>
            </w:r>
          </w:p>
        </w:tc>
        <w:tc>
          <w:tcPr>
            <w:tcW w:w="2220" w:type="dxa"/>
            <w:tcBorders>
              <w:top w:val="nil"/>
              <w:left w:val="nil"/>
              <w:bottom w:val="single" w:sz="4" w:space="0" w:color="auto"/>
              <w:right w:val="single" w:sz="4" w:space="0" w:color="auto"/>
            </w:tcBorders>
            <w:shd w:val="clear" w:color="auto" w:fill="FFFFFF" w:themeFill="background1"/>
            <w:noWrap/>
            <w:vAlign w:val="bottom"/>
            <w:hideMark/>
          </w:tcPr>
          <w:p w:rsidR="00B8024B" w:rsidRPr="000912AD" w:rsidRDefault="00B8024B" w:rsidP="00B8024B">
            <w:pPr>
              <w:rPr>
                <w:color w:val="000000"/>
              </w:rPr>
            </w:pPr>
            <w:r w:rsidRPr="000912AD">
              <w:rPr>
                <w:color w:val="000000"/>
              </w:rPr>
              <w:t>Français</w:t>
            </w:r>
          </w:p>
        </w:tc>
      </w:tr>
    </w:tbl>
    <w:p w:rsidR="00B8024B" w:rsidRPr="00422367" w:rsidRDefault="00B8024B" w:rsidP="00B8024B">
      <w:pPr>
        <w:pStyle w:val="Body"/>
      </w:pPr>
    </w:p>
    <w:p w:rsidR="00B8024B" w:rsidRDefault="00CA3129" w:rsidP="00CA3129">
      <w:pPr>
        <w:pStyle w:val="Heading2"/>
      </w:pPr>
      <w:bookmarkStart w:id="285" w:name="_napMD_SpatialRepresentationTypeCode"/>
      <w:bookmarkStart w:id="286" w:name="_Spatial_Representation_Type"/>
      <w:bookmarkStart w:id="287" w:name="_1.14_Spatial_Representation"/>
      <w:bookmarkStart w:id="288" w:name="_Toc449360077"/>
      <w:bookmarkStart w:id="289" w:name="_Toc466365284"/>
      <w:bookmarkEnd w:id="285"/>
      <w:bookmarkEnd w:id="286"/>
      <w:bookmarkEnd w:id="287"/>
      <w:r>
        <w:t xml:space="preserve">1.14 </w:t>
      </w:r>
      <w:r w:rsidR="00B8024B" w:rsidRPr="00921B13">
        <w:t>Spatial</w:t>
      </w:r>
      <w:r w:rsidR="00B8024B">
        <w:t xml:space="preserve"> </w:t>
      </w:r>
      <w:r w:rsidR="00B8024B" w:rsidRPr="00921B13">
        <w:t>Representation</w:t>
      </w:r>
      <w:r w:rsidR="00B8024B">
        <w:t xml:space="preserve"> </w:t>
      </w:r>
      <w:r w:rsidR="00B8024B" w:rsidRPr="00921B13">
        <w:t>Type</w:t>
      </w:r>
      <w:r w:rsidR="00B8024B">
        <w:t xml:space="preserve"> </w:t>
      </w:r>
      <w:r w:rsidR="00B8024B" w:rsidRPr="00921B13">
        <w:t>Code</w:t>
      </w:r>
      <w:bookmarkEnd w:id="288"/>
      <w:bookmarkEnd w:id="289"/>
    </w:p>
    <w:p w:rsidR="00CA3129" w:rsidRDefault="00CA3129" w:rsidP="00B8024B">
      <w:pPr>
        <w:pStyle w:val="Body"/>
        <w:rPr>
          <w:rFonts w:ascii="Times New Roman" w:hAnsi="Times New Roman"/>
          <w:sz w:val="24"/>
          <w:szCs w:val="24"/>
        </w:rPr>
      </w:pPr>
    </w:p>
    <w:p w:rsidR="00CA3129" w:rsidRPr="00935589" w:rsidRDefault="00B8024B" w:rsidP="00CA3129">
      <w:pPr>
        <w:pStyle w:val="Body"/>
        <w:rPr>
          <w:rFonts w:ascii="Times New Roman" w:hAnsi="Times New Roman"/>
          <w:bCs/>
          <w:color w:val="000000"/>
          <w:sz w:val="24"/>
          <w:szCs w:val="24"/>
        </w:rPr>
      </w:pPr>
      <w:proofErr w:type="gramStart"/>
      <w:r w:rsidRPr="00CA3129">
        <w:rPr>
          <w:rFonts w:ascii="Times New Roman" w:hAnsi="Times New Roman"/>
          <w:b/>
          <w:sz w:val="24"/>
          <w:szCs w:val="24"/>
        </w:rPr>
        <w:t>Source :</w:t>
      </w:r>
      <w:proofErr w:type="gramEnd"/>
      <w:r w:rsidRPr="001F030B">
        <w:rPr>
          <w:rFonts w:ascii="Times New Roman" w:hAnsi="Times New Roman"/>
          <w:sz w:val="24"/>
          <w:szCs w:val="24"/>
        </w:rPr>
        <w:t xml:space="preserve"> </w:t>
      </w:r>
      <w:bookmarkStart w:id="290" w:name="IC_109"/>
      <w:r w:rsidR="00CA3129" w:rsidRPr="00D22250">
        <w:rPr>
          <w:rFonts w:ascii="Times New Roman" w:hAnsi="Times New Roman"/>
          <w:sz w:val="24"/>
          <w:szCs w:val="24"/>
        </w:rPr>
        <w:t xml:space="preserve">North American Profile of ISO19115:2003, </w:t>
      </w:r>
      <w:r w:rsidR="00CA3129" w:rsidRPr="00D22250">
        <w:rPr>
          <w:rFonts w:ascii="Times New Roman" w:eastAsia="SimSun" w:hAnsi="Times New Roman"/>
          <w:bCs/>
          <w:color w:val="000000"/>
          <w:sz w:val="24"/>
          <w:szCs w:val="24"/>
        </w:rPr>
        <w:t>Spatial Representation Type Code</w:t>
      </w:r>
      <w:r w:rsidR="00CA3129" w:rsidRPr="00D22250">
        <w:rPr>
          <w:rFonts w:ascii="Times New Roman" w:hAnsi="Times New Roman"/>
          <w:bCs/>
          <w:color w:val="000000"/>
          <w:sz w:val="24"/>
          <w:szCs w:val="24"/>
        </w:rPr>
        <w:t>list</w:t>
      </w:r>
      <w:r w:rsidR="00D22250" w:rsidRPr="00D22250">
        <w:rPr>
          <w:rFonts w:ascii="Times New Roman" w:hAnsi="Times New Roman"/>
          <w:bCs/>
          <w:color w:val="000000"/>
          <w:sz w:val="24"/>
          <w:szCs w:val="24"/>
        </w:rPr>
        <w:t xml:space="preserve"> (napMD_SpatialRepresentationTypeCode)</w:t>
      </w:r>
    </w:p>
    <w:p w:rsidR="00CA3129" w:rsidRDefault="00CA3129" w:rsidP="00B8024B">
      <w:pPr>
        <w:pStyle w:val="Body"/>
        <w:rPr>
          <w:rFonts w:ascii="Times New Roman" w:hAnsi="Times New Roman"/>
          <w:sz w:val="24"/>
          <w:szCs w:val="24"/>
        </w:rPr>
      </w:pPr>
      <w:proofErr w:type="gramStart"/>
      <w:r w:rsidRPr="00CA3129">
        <w:rPr>
          <w:rFonts w:ascii="Times New Roman" w:hAnsi="Times New Roman"/>
          <w:b/>
          <w:sz w:val="24"/>
          <w:szCs w:val="24"/>
        </w:rPr>
        <w:t>URL :</w:t>
      </w:r>
      <w:proofErr w:type="gramEnd"/>
      <w:r>
        <w:rPr>
          <w:rFonts w:ascii="Times New Roman" w:hAnsi="Times New Roman"/>
          <w:sz w:val="24"/>
          <w:szCs w:val="24"/>
        </w:rPr>
        <w:t xml:space="preserve"> </w:t>
      </w:r>
      <w:hyperlink r:id="rId311" w:history="1">
        <w:r w:rsidRPr="00B7110C">
          <w:rPr>
            <w:rStyle w:val="Hyperlink"/>
            <w:rFonts w:ascii="Times New Roman" w:hAnsi="Times New Roman"/>
            <w:sz w:val="24"/>
            <w:szCs w:val="24"/>
          </w:rPr>
          <w:t>http://nap.geogratis.gc.ca/metadata/register/codelists-eng.htmll</w:t>
        </w:r>
      </w:hyperlink>
      <w:r>
        <w:rPr>
          <w:rFonts w:ascii="Times New Roman" w:hAnsi="Times New Roman"/>
          <w:sz w:val="24"/>
          <w:szCs w:val="24"/>
        </w:rPr>
        <w:t xml:space="preserve"> </w:t>
      </w:r>
    </w:p>
    <w:bookmarkEnd w:id="290"/>
    <w:p w:rsidR="00CA3129" w:rsidRPr="001F030B" w:rsidRDefault="00CA3129" w:rsidP="00B8024B">
      <w:pPr>
        <w:pStyle w:val="Body"/>
        <w:rPr>
          <w:rFonts w:ascii="Times New Roman" w:hAnsi="Times New Roman"/>
          <w:sz w:val="24"/>
          <w:szCs w:val="24"/>
        </w:rPr>
      </w:pP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040"/>
        <w:gridCol w:w="2220"/>
        <w:gridCol w:w="3070"/>
      </w:tblGrid>
      <w:tr w:rsidR="00B8024B" w:rsidRPr="00343181" w:rsidTr="00CA3129">
        <w:trPr>
          <w:trHeight w:val="300"/>
        </w:trPr>
        <w:tc>
          <w:tcPr>
            <w:tcW w:w="1666" w:type="dxa"/>
            <w:shd w:val="clear" w:color="CCCCFF" w:fill="C0C0C0"/>
          </w:tcPr>
          <w:p w:rsidR="00B8024B" w:rsidRPr="000912AD" w:rsidRDefault="00B8024B" w:rsidP="00CA3129">
            <w:pPr>
              <w:rPr>
                <w:b/>
                <w:bCs/>
              </w:rPr>
            </w:pPr>
            <w:r w:rsidRPr="000912AD">
              <w:rPr>
                <w:b/>
                <w:bCs/>
              </w:rPr>
              <w:t>Value</w:t>
            </w:r>
          </w:p>
        </w:tc>
        <w:tc>
          <w:tcPr>
            <w:tcW w:w="2040" w:type="dxa"/>
            <w:shd w:val="clear" w:color="CCCCFF" w:fill="C0C0C0"/>
            <w:noWrap/>
            <w:hideMark/>
          </w:tcPr>
          <w:p w:rsidR="00B8024B" w:rsidRPr="000912AD" w:rsidRDefault="00B8024B" w:rsidP="00CA3129">
            <w:pPr>
              <w:rPr>
                <w:b/>
                <w:bCs/>
              </w:rPr>
            </w:pPr>
            <w:r w:rsidRPr="000912AD">
              <w:rPr>
                <w:b/>
                <w:bCs/>
              </w:rPr>
              <w:t>English</w:t>
            </w:r>
          </w:p>
        </w:tc>
        <w:tc>
          <w:tcPr>
            <w:tcW w:w="2220" w:type="dxa"/>
            <w:shd w:val="clear" w:color="CCCCFF" w:fill="C0C0C0"/>
            <w:noWrap/>
            <w:hideMark/>
          </w:tcPr>
          <w:p w:rsidR="00B8024B" w:rsidRPr="000912AD" w:rsidRDefault="00B8024B" w:rsidP="00CA3129">
            <w:pPr>
              <w:rPr>
                <w:b/>
                <w:bCs/>
              </w:rPr>
            </w:pPr>
            <w:r w:rsidRPr="000912AD">
              <w:rPr>
                <w:b/>
                <w:bCs/>
              </w:rPr>
              <w:t>French</w:t>
            </w:r>
          </w:p>
        </w:tc>
        <w:tc>
          <w:tcPr>
            <w:tcW w:w="2594" w:type="dxa"/>
            <w:shd w:val="clear" w:color="CCCCFF" w:fill="C0C0C0"/>
          </w:tcPr>
          <w:p w:rsidR="00B8024B" w:rsidRPr="000912AD" w:rsidRDefault="00B8024B" w:rsidP="00CA3129">
            <w:pPr>
              <w:rPr>
                <w:b/>
                <w:bCs/>
              </w:rPr>
            </w:pPr>
            <w:r w:rsidRPr="000912AD">
              <w:rPr>
                <w:b/>
                <w:bCs/>
              </w:rPr>
              <w:t>API value of spatial_representation_type dataset field</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lastRenderedPageBreak/>
              <w:t>--</w:t>
            </w:r>
          </w:p>
        </w:tc>
        <w:tc>
          <w:tcPr>
            <w:tcW w:w="2040"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220"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594" w:type="dxa"/>
            <w:shd w:val="clear" w:color="auto" w:fill="FFFFFF" w:themeFill="background1"/>
          </w:tcPr>
          <w:p w:rsidR="00B8024B" w:rsidRPr="000912AD" w:rsidRDefault="00B8024B" w:rsidP="00B8024B">
            <w:pPr>
              <w:rPr>
                <w:color w:val="000000"/>
              </w:rPr>
            </w:pP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RI_635</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vector</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vecteur</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vector</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RI_636</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grid</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grille</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grid</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RI_637</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textTable</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texteTable</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text_table</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RI_638</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tin</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tin</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tin</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RI_639</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stereoModel</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stéréomodèle</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stereo_model</w:t>
            </w:r>
          </w:p>
        </w:tc>
      </w:tr>
      <w:tr w:rsidR="00B8024B" w:rsidRPr="00343181" w:rsidTr="00B8024B">
        <w:trPr>
          <w:trHeight w:val="300"/>
        </w:trPr>
        <w:tc>
          <w:tcPr>
            <w:tcW w:w="1666" w:type="dxa"/>
            <w:shd w:val="clear" w:color="auto" w:fill="FFFFFF" w:themeFill="background1"/>
            <w:vAlign w:val="bottom"/>
          </w:tcPr>
          <w:p w:rsidR="00B8024B" w:rsidRPr="000912AD" w:rsidRDefault="00B8024B" w:rsidP="00B8024B">
            <w:pPr>
              <w:rPr>
                <w:color w:val="000000"/>
              </w:rPr>
            </w:pPr>
            <w:r w:rsidRPr="000912AD">
              <w:rPr>
                <w:color w:val="000000"/>
              </w:rPr>
              <w:t>RI_640</w:t>
            </w:r>
          </w:p>
        </w:tc>
        <w:tc>
          <w:tcPr>
            <w:tcW w:w="2040" w:type="dxa"/>
            <w:shd w:val="clear" w:color="auto" w:fill="FFFFFF" w:themeFill="background1"/>
            <w:noWrap/>
            <w:vAlign w:val="bottom"/>
            <w:hideMark/>
          </w:tcPr>
          <w:p w:rsidR="00B8024B" w:rsidRPr="000912AD" w:rsidRDefault="00B8024B" w:rsidP="00B8024B">
            <w:pPr>
              <w:rPr>
                <w:color w:val="000000"/>
              </w:rPr>
            </w:pPr>
            <w:r w:rsidRPr="000912AD">
              <w:rPr>
                <w:color w:val="000000"/>
              </w:rPr>
              <w:t>video</w:t>
            </w:r>
          </w:p>
        </w:tc>
        <w:tc>
          <w:tcPr>
            <w:tcW w:w="2220" w:type="dxa"/>
            <w:shd w:val="clear" w:color="auto" w:fill="FFFFFF" w:themeFill="background1"/>
            <w:noWrap/>
            <w:vAlign w:val="bottom"/>
            <w:hideMark/>
          </w:tcPr>
          <w:p w:rsidR="00B8024B" w:rsidRPr="000912AD" w:rsidRDefault="00B8024B" w:rsidP="00B8024B">
            <w:pPr>
              <w:rPr>
                <w:color w:val="000000"/>
              </w:rPr>
            </w:pPr>
            <w:r w:rsidRPr="000912AD">
              <w:rPr>
                <w:color w:val="000000"/>
              </w:rPr>
              <w:t>vidéo</w:t>
            </w:r>
          </w:p>
        </w:tc>
        <w:tc>
          <w:tcPr>
            <w:tcW w:w="2594" w:type="dxa"/>
            <w:shd w:val="clear" w:color="auto" w:fill="FFFFFF" w:themeFill="background1"/>
            <w:vAlign w:val="bottom"/>
          </w:tcPr>
          <w:p w:rsidR="00B8024B" w:rsidRPr="000912AD" w:rsidRDefault="00B8024B" w:rsidP="00B8024B">
            <w:pPr>
              <w:rPr>
                <w:color w:val="000000"/>
              </w:rPr>
            </w:pPr>
            <w:r w:rsidRPr="000912AD">
              <w:rPr>
                <w:color w:val="000000"/>
              </w:rPr>
              <w:t>video</w:t>
            </w:r>
          </w:p>
        </w:tc>
      </w:tr>
    </w:tbl>
    <w:p w:rsidR="00B8024B" w:rsidRPr="003F0B49" w:rsidRDefault="00B8024B" w:rsidP="00B8024B">
      <w:pPr>
        <w:pStyle w:val="Body"/>
      </w:pPr>
    </w:p>
    <w:p w:rsidR="00B8024B" w:rsidRDefault="00CA3129" w:rsidP="00CA3129">
      <w:pPr>
        <w:pStyle w:val="Heading2"/>
      </w:pPr>
      <w:bookmarkStart w:id="291" w:name="_napCI_PresentationFormCode"/>
      <w:bookmarkStart w:id="292" w:name="_Toc449360078"/>
      <w:bookmarkStart w:id="293" w:name="_Toc466365285"/>
      <w:bookmarkEnd w:id="291"/>
      <w:r>
        <w:t xml:space="preserve">1.15 </w:t>
      </w:r>
      <w:r w:rsidR="00B8024B" w:rsidRPr="00921B13">
        <w:t>Presentation</w:t>
      </w:r>
      <w:r w:rsidR="00B8024B">
        <w:t xml:space="preserve"> </w:t>
      </w:r>
      <w:r w:rsidR="00B8024B" w:rsidRPr="00921B13">
        <w:t>Form</w:t>
      </w:r>
      <w:r w:rsidR="00B8024B">
        <w:t xml:space="preserve"> </w:t>
      </w:r>
      <w:r w:rsidR="00B8024B" w:rsidRPr="00921B13">
        <w:t>Code</w:t>
      </w:r>
      <w:bookmarkEnd w:id="292"/>
      <w:bookmarkEnd w:id="293"/>
    </w:p>
    <w:p w:rsidR="00CA3129" w:rsidRPr="00935589" w:rsidRDefault="00CA3129" w:rsidP="00CA3129">
      <w:pPr>
        <w:pStyle w:val="Body"/>
        <w:rPr>
          <w:rFonts w:ascii="Times New Roman" w:hAnsi="Times New Roman"/>
          <w:bCs/>
          <w:color w:val="000000"/>
          <w:sz w:val="24"/>
          <w:szCs w:val="24"/>
        </w:rPr>
      </w:pPr>
      <w:proofErr w:type="gramStart"/>
      <w:r w:rsidRPr="00CA3129">
        <w:rPr>
          <w:rFonts w:ascii="Times New Roman" w:hAnsi="Times New Roman"/>
          <w:b/>
          <w:sz w:val="24"/>
          <w:szCs w:val="24"/>
        </w:rPr>
        <w:t>Source :</w:t>
      </w:r>
      <w:proofErr w:type="gramEnd"/>
      <w:r w:rsidRPr="00CA3129">
        <w:rPr>
          <w:rFonts w:ascii="Times New Roman" w:hAnsi="Times New Roman"/>
          <w:b/>
          <w:sz w:val="24"/>
          <w:szCs w:val="24"/>
        </w:rPr>
        <w:t xml:space="preserve"> </w:t>
      </w:r>
      <w:r w:rsidRPr="00D22250">
        <w:rPr>
          <w:rFonts w:ascii="Times New Roman" w:hAnsi="Times New Roman"/>
          <w:sz w:val="24"/>
          <w:szCs w:val="24"/>
        </w:rPr>
        <w:t xml:space="preserve">North American Profile of ISO19115:2003, </w:t>
      </w:r>
      <w:r w:rsidRPr="00D22250">
        <w:rPr>
          <w:rFonts w:ascii="Times New Roman" w:eastAsia="SimSun" w:hAnsi="Times New Roman"/>
          <w:bCs/>
          <w:color w:val="000000"/>
          <w:sz w:val="24"/>
          <w:szCs w:val="24"/>
        </w:rPr>
        <w:t>Presentation Form Code</w:t>
      </w:r>
      <w:r w:rsidRPr="00D22250">
        <w:rPr>
          <w:rFonts w:ascii="Times New Roman" w:hAnsi="Times New Roman"/>
          <w:bCs/>
          <w:color w:val="000000"/>
          <w:sz w:val="24"/>
          <w:szCs w:val="24"/>
        </w:rPr>
        <w:t>list</w:t>
      </w:r>
      <w:r w:rsidR="00D22250" w:rsidRPr="00D22250">
        <w:rPr>
          <w:rFonts w:ascii="Times New Roman" w:hAnsi="Times New Roman"/>
          <w:bCs/>
          <w:color w:val="000000"/>
          <w:sz w:val="24"/>
          <w:szCs w:val="24"/>
        </w:rPr>
        <w:t xml:space="preserve"> (</w:t>
      </w:r>
      <w:bookmarkStart w:id="294" w:name="IC_89"/>
      <w:r w:rsidR="00D22250" w:rsidRPr="00D22250">
        <w:rPr>
          <w:rFonts w:ascii="Times New Roman" w:hAnsi="Times New Roman"/>
          <w:bCs/>
          <w:color w:val="000000"/>
          <w:sz w:val="24"/>
          <w:szCs w:val="24"/>
        </w:rPr>
        <w:t>napCI_PresentationFormCode</w:t>
      </w:r>
      <w:bookmarkEnd w:id="294"/>
      <w:r w:rsidR="00D22250" w:rsidRPr="00D22250">
        <w:rPr>
          <w:rFonts w:ascii="Times New Roman" w:hAnsi="Times New Roman"/>
          <w:bCs/>
          <w:color w:val="000000"/>
          <w:sz w:val="24"/>
          <w:szCs w:val="24"/>
        </w:rPr>
        <w:t>)</w:t>
      </w:r>
    </w:p>
    <w:p w:rsidR="00B8024B" w:rsidRPr="001F030B" w:rsidRDefault="00CA3129" w:rsidP="00B8024B">
      <w:pPr>
        <w:rPr>
          <w:color w:val="000000"/>
        </w:rPr>
      </w:pPr>
      <w:proofErr w:type="gramStart"/>
      <w:r w:rsidRPr="00CA3129">
        <w:rPr>
          <w:b/>
          <w:color w:val="000000"/>
        </w:rPr>
        <w:t>URL :</w:t>
      </w:r>
      <w:proofErr w:type="gramEnd"/>
      <w:r>
        <w:rPr>
          <w:color w:val="000000"/>
        </w:rPr>
        <w:t xml:space="preserve"> </w:t>
      </w:r>
      <w:r w:rsidR="00B8024B" w:rsidRPr="001F030B">
        <w:rPr>
          <w:color w:val="000000"/>
        </w:rPr>
        <w:t xml:space="preserve"> </w:t>
      </w:r>
      <w:hyperlink r:id="rId312" w:history="1">
        <w:r w:rsidRPr="00B7110C">
          <w:rPr>
            <w:rStyle w:val="Hyperlink"/>
          </w:rPr>
          <w:t>http://nap.geogratis.gc.ca/metadata/register/codelists-eng.html</w:t>
        </w:r>
      </w:hyperlink>
    </w:p>
    <w:p w:rsidR="00B8024B" w:rsidRPr="001F030B" w:rsidRDefault="00B8024B" w:rsidP="00B8024B">
      <w:pPr>
        <w:rPr>
          <w:color w:val="000000"/>
        </w:rPr>
      </w:pPr>
    </w:p>
    <w:tbl>
      <w:tblPr>
        <w:tblW w:w="925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33"/>
        <w:gridCol w:w="2551"/>
        <w:gridCol w:w="2693"/>
        <w:gridCol w:w="2580"/>
      </w:tblGrid>
      <w:tr w:rsidR="00B8024B" w:rsidRPr="00343181" w:rsidTr="00CA3129">
        <w:trPr>
          <w:trHeight w:val="287"/>
        </w:trPr>
        <w:tc>
          <w:tcPr>
            <w:tcW w:w="1433" w:type="dxa"/>
            <w:shd w:val="clear" w:color="auto" w:fill="A6A6A6" w:themeFill="background1" w:themeFillShade="A6"/>
          </w:tcPr>
          <w:p w:rsidR="00B8024B" w:rsidRPr="000912AD" w:rsidRDefault="00B8024B" w:rsidP="00CA3129">
            <w:pPr>
              <w:rPr>
                <w:b/>
                <w:color w:val="000000"/>
              </w:rPr>
            </w:pPr>
            <w:r w:rsidRPr="000912AD">
              <w:rPr>
                <w:b/>
                <w:color w:val="000000"/>
              </w:rPr>
              <w:t>Value</w:t>
            </w:r>
          </w:p>
        </w:tc>
        <w:tc>
          <w:tcPr>
            <w:tcW w:w="2551" w:type="dxa"/>
            <w:shd w:val="clear" w:color="auto" w:fill="A6A6A6" w:themeFill="background1" w:themeFillShade="A6"/>
            <w:noWrap/>
          </w:tcPr>
          <w:p w:rsidR="00B8024B" w:rsidRPr="000912AD" w:rsidRDefault="00B8024B" w:rsidP="00CA3129">
            <w:pPr>
              <w:rPr>
                <w:b/>
                <w:color w:val="000000"/>
              </w:rPr>
            </w:pPr>
            <w:r w:rsidRPr="000912AD">
              <w:rPr>
                <w:b/>
                <w:color w:val="000000"/>
              </w:rPr>
              <w:t>English</w:t>
            </w:r>
          </w:p>
        </w:tc>
        <w:tc>
          <w:tcPr>
            <w:tcW w:w="2693" w:type="dxa"/>
            <w:shd w:val="clear" w:color="auto" w:fill="A6A6A6" w:themeFill="background1" w:themeFillShade="A6"/>
            <w:noWrap/>
          </w:tcPr>
          <w:p w:rsidR="00B8024B" w:rsidRPr="000912AD" w:rsidRDefault="00B8024B" w:rsidP="00CA3129">
            <w:pPr>
              <w:rPr>
                <w:b/>
                <w:color w:val="000000"/>
              </w:rPr>
            </w:pPr>
            <w:r w:rsidRPr="000912AD">
              <w:rPr>
                <w:b/>
                <w:color w:val="000000"/>
              </w:rPr>
              <w:t xml:space="preserve">French </w:t>
            </w:r>
          </w:p>
        </w:tc>
        <w:tc>
          <w:tcPr>
            <w:tcW w:w="2580" w:type="dxa"/>
            <w:shd w:val="clear" w:color="auto" w:fill="A6A6A6" w:themeFill="background1" w:themeFillShade="A6"/>
          </w:tcPr>
          <w:p w:rsidR="00B8024B" w:rsidRPr="000912AD" w:rsidRDefault="00B8024B" w:rsidP="00CA3129">
            <w:pPr>
              <w:rPr>
                <w:b/>
                <w:color w:val="000000"/>
              </w:rPr>
            </w:pPr>
            <w:r w:rsidRPr="000912AD">
              <w:rPr>
                <w:b/>
                <w:color w:val="000000"/>
              </w:rPr>
              <w:t>API value of presentation_form dataset field</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w:t>
            </w:r>
          </w:p>
        </w:tc>
        <w:tc>
          <w:tcPr>
            <w:tcW w:w="2551"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693"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580" w:type="dxa"/>
            <w:shd w:val="clear" w:color="auto" w:fill="FFFFFF" w:themeFill="background1"/>
          </w:tcPr>
          <w:p w:rsidR="00B8024B" w:rsidRPr="000912AD" w:rsidRDefault="00B8024B" w:rsidP="00B8024B">
            <w:pPr>
              <w:rPr>
                <w:color w:val="000000"/>
              </w:rPr>
            </w:pP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RI_387</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documentDigital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documentNumérique</w:t>
            </w:r>
          </w:p>
        </w:tc>
        <w:tc>
          <w:tcPr>
            <w:tcW w:w="2580" w:type="dxa"/>
            <w:shd w:val="clear" w:color="auto" w:fill="FFFFFF" w:themeFill="background1"/>
          </w:tcPr>
          <w:p w:rsidR="00B8024B" w:rsidRPr="000912AD" w:rsidRDefault="00B8024B" w:rsidP="00B8024B">
            <w:pPr>
              <w:rPr>
                <w:color w:val="000000"/>
              </w:rPr>
            </w:pPr>
            <w:r w:rsidRPr="000912AD">
              <w:rPr>
                <w:color w:val="000000"/>
              </w:rPr>
              <w:t>document_digital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RI_388</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documentHardcopy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documentPapier</w:t>
            </w:r>
          </w:p>
        </w:tc>
        <w:tc>
          <w:tcPr>
            <w:tcW w:w="2580" w:type="dxa"/>
            <w:shd w:val="clear" w:color="auto" w:fill="FFFFFF" w:themeFill="background1"/>
          </w:tcPr>
          <w:p w:rsidR="00B8024B" w:rsidRPr="000912AD" w:rsidRDefault="00B8024B" w:rsidP="00B8024B">
            <w:pPr>
              <w:rPr>
                <w:color w:val="000000"/>
              </w:rPr>
            </w:pPr>
            <w:r w:rsidRPr="000912AD">
              <w:rPr>
                <w:color w:val="000000"/>
              </w:rPr>
              <w:t>document_hardcopy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RI_389</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imageDigital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imageNumérique</w:t>
            </w:r>
          </w:p>
        </w:tc>
        <w:tc>
          <w:tcPr>
            <w:tcW w:w="2580" w:type="dxa"/>
            <w:shd w:val="clear" w:color="auto" w:fill="FFFFFF" w:themeFill="background1"/>
          </w:tcPr>
          <w:p w:rsidR="00B8024B" w:rsidRPr="000912AD" w:rsidRDefault="00B8024B" w:rsidP="00B8024B">
            <w:pPr>
              <w:rPr>
                <w:color w:val="000000"/>
              </w:rPr>
            </w:pPr>
            <w:r w:rsidRPr="000912AD">
              <w:rPr>
                <w:color w:val="000000"/>
              </w:rPr>
              <w:t>image_digital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RI_390</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imageHardcopy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imagePapier</w:t>
            </w:r>
          </w:p>
        </w:tc>
        <w:tc>
          <w:tcPr>
            <w:tcW w:w="2580" w:type="dxa"/>
            <w:shd w:val="clear" w:color="auto" w:fill="FFFFFF" w:themeFill="background1"/>
          </w:tcPr>
          <w:p w:rsidR="00B8024B" w:rsidRPr="000912AD" w:rsidRDefault="00B8024B" w:rsidP="00B8024B">
            <w:pPr>
              <w:rPr>
                <w:color w:val="000000"/>
              </w:rPr>
            </w:pPr>
            <w:r w:rsidRPr="000912AD">
              <w:rPr>
                <w:color w:val="000000"/>
              </w:rPr>
              <w:t>image_hardcopy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RI_391</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mapDigital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carteNumérique</w:t>
            </w:r>
          </w:p>
        </w:tc>
        <w:tc>
          <w:tcPr>
            <w:tcW w:w="2580" w:type="dxa"/>
            <w:shd w:val="clear" w:color="auto" w:fill="FFFFFF" w:themeFill="background1"/>
          </w:tcPr>
          <w:p w:rsidR="00B8024B" w:rsidRPr="000912AD" w:rsidRDefault="00B8024B" w:rsidP="00B8024B">
            <w:pPr>
              <w:rPr>
                <w:color w:val="000000"/>
              </w:rPr>
            </w:pPr>
            <w:r w:rsidRPr="000912AD">
              <w:rPr>
                <w:color w:val="000000"/>
              </w:rPr>
              <w:t>map_digital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RI_392</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mapHardcopy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cartePapier</w:t>
            </w:r>
          </w:p>
        </w:tc>
        <w:tc>
          <w:tcPr>
            <w:tcW w:w="2580" w:type="dxa"/>
            <w:shd w:val="clear" w:color="auto" w:fill="FFFFFF" w:themeFill="background1"/>
          </w:tcPr>
          <w:p w:rsidR="00B8024B" w:rsidRPr="000912AD" w:rsidRDefault="00B8024B" w:rsidP="00B8024B">
            <w:pPr>
              <w:rPr>
                <w:color w:val="000000"/>
              </w:rPr>
            </w:pPr>
            <w:r w:rsidRPr="000912AD">
              <w:rPr>
                <w:color w:val="000000"/>
              </w:rPr>
              <w:t>map_hardcopy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RI_393</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modelDigital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modèleNumérique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model_digital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RI_394</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modelHardcopy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maquette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model_hardcopy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RI_395</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profileDigital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profilNumérique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profile_digital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RI_396</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profileHardcopy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profilPapier</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profile_hardcopy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RI_397</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tableDigital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tableNumérique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table_digital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RI_398</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tableHardcopy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tablePapier</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table_hardcopy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RI_399</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videoDigital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vidéoNumérique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video_digital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RI_400</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videoHardcopy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vidéoFilm</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video_hardcopy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RI_401</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audioDigital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audioNumérique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audio_digital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RI_402</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audioHardcopy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audioAnalogique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audio_hardcopy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RI_403</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multimediaDigital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multimédiaNumérique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multimedia_digital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RI_404</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multimediaHardcopy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multimédiaAnalogique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multimedia_hardcopy</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RI_405</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diagramDigital</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diagrammeNumérique</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diagram_digital</w:t>
            </w:r>
          </w:p>
        </w:tc>
      </w:tr>
      <w:tr w:rsidR="00B8024B" w:rsidRPr="00343181" w:rsidTr="00B8024B">
        <w:trPr>
          <w:trHeight w:val="287"/>
        </w:trPr>
        <w:tc>
          <w:tcPr>
            <w:tcW w:w="1433" w:type="dxa"/>
            <w:shd w:val="clear" w:color="auto" w:fill="FFFFFF" w:themeFill="background1"/>
            <w:vAlign w:val="bottom"/>
          </w:tcPr>
          <w:p w:rsidR="00B8024B" w:rsidRPr="000912AD" w:rsidRDefault="00B8024B" w:rsidP="00B8024B">
            <w:pPr>
              <w:rPr>
                <w:color w:val="000000"/>
              </w:rPr>
            </w:pPr>
            <w:r w:rsidRPr="000912AD">
              <w:rPr>
                <w:color w:val="000000"/>
              </w:rPr>
              <w:t>RI_406</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diagramHardcopy</w:t>
            </w:r>
          </w:p>
        </w:tc>
        <w:tc>
          <w:tcPr>
            <w:tcW w:w="2693" w:type="dxa"/>
            <w:shd w:val="clear" w:color="auto" w:fill="FFFFFF" w:themeFill="background1"/>
            <w:noWrap/>
            <w:vAlign w:val="bottom"/>
            <w:hideMark/>
          </w:tcPr>
          <w:p w:rsidR="00B8024B" w:rsidRPr="000912AD" w:rsidRDefault="00B8024B" w:rsidP="00B8024B">
            <w:pPr>
              <w:rPr>
                <w:color w:val="000000"/>
              </w:rPr>
            </w:pPr>
            <w:r w:rsidRPr="000912AD">
              <w:rPr>
                <w:color w:val="000000"/>
              </w:rPr>
              <w:t>diagrammePapier</w:t>
            </w:r>
          </w:p>
        </w:tc>
        <w:tc>
          <w:tcPr>
            <w:tcW w:w="2580" w:type="dxa"/>
            <w:shd w:val="clear" w:color="auto" w:fill="FFFFFF" w:themeFill="background1"/>
            <w:vAlign w:val="bottom"/>
          </w:tcPr>
          <w:p w:rsidR="00B8024B" w:rsidRPr="000912AD" w:rsidRDefault="00B8024B" w:rsidP="00B8024B">
            <w:pPr>
              <w:rPr>
                <w:color w:val="000000"/>
              </w:rPr>
            </w:pPr>
            <w:r w:rsidRPr="000912AD">
              <w:rPr>
                <w:color w:val="000000"/>
              </w:rPr>
              <w:t>diagram_hardcopy</w:t>
            </w:r>
          </w:p>
        </w:tc>
      </w:tr>
    </w:tbl>
    <w:p w:rsidR="00B8024B" w:rsidRPr="001F030B" w:rsidRDefault="00B8024B" w:rsidP="00B8024B">
      <w:pPr>
        <w:pStyle w:val="Body"/>
        <w:rPr>
          <w:rFonts w:ascii="Times New Roman" w:hAnsi="Times New Roman"/>
          <w:sz w:val="24"/>
          <w:szCs w:val="24"/>
        </w:rPr>
      </w:pPr>
    </w:p>
    <w:p w:rsidR="00B8024B" w:rsidRDefault="00DC0ED4" w:rsidP="00DC0ED4">
      <w:pPr>
        <w:pStyle w:val="Heading2"/>
        <w:rPr>
          <w:lang w:val="fr-CA"/>
        </w:rPr>
      </w:pPr>
      <w:bookmarkStart w:id="295" w:name="_napMD_TopicCategoryCode"/>
      <w:bookmarkStart w:id="296" w:name="_Topic_Category"/>
      <w:bookmarkStart w:id="297" w:name="_1.16_Topic_Category"/>
      <w:bookmarkStart w:id="298" w:name="_Toc449360079"/>
      <w:bookmarkStart w:id="299" w:name="_Toc466365286"/>
      <w:bookmarkEnd w:id="295"/>
      <w:bookmarkEnd w:id="296"/>
      <w:bookmarkEnd w:id="297"/>
      <w:r>
        <w:rPr>
          <w:lang w:val="fr-CA"/>
        </w:rPr>
        <w:t xml:space="preserve">1.16 </w:t>
      </w:r>
      <w:r w:rsidR="00B8024B" w:rsidRPr="00921B13">
        <w:rPr>
          <w:lang w:val="fr-CA"/>
        </w:rPr>
        <w:t>Topic</w:t>
      </w:r>
      <w:r w:rsidR="00B8024B">
        <w:rPr>
          <w:lang w:val="fr-CA"/>
        </w:rPr>
        <w:t xml:space="preserve"> </w:t>
      </w:r>
      <w:r w:rsidR="00B8024B" w:rsidRPr="00921B13">
        <w:rPr>
          <w:lang w:val="fr-CA"/>
        </w:rPr>
        <w:t>Category</w:t>
      </w:r>
      <w:bookmarkEnd w:id="298"/>
      <w:bookmarkEnd w:id="299"/>
      <w:r w:rsidR="00B8024B">
        <w:rPr>
          <w:lang w:val="fr-CA"/>
        </w:rPr>
        <w:t xml:space="preserve"> </w:t>
      </w:r>
    </w:p>
    <w:p w:rsidR="00DC0ED4" w:rsidRPr="00935589" w:rsidRDefault="00DC0ED4" w:rsidP="00727532">
      <w:pPr>
        <w:pStyle w:val="Body"/>
        <w:rPr>
          <w:rFonts w:ascii="Times New Roman" w:hAnsi="Times New Roman"/>
          <w:bCs/>
          <w:color w:val="000000"/>
          <w:sz w:val="24"/>
          <w:szCs w:val="24"/>
        </w:rPr>
      </w:pPr>
      <w:proofErr w:type="gramStart"/>
      <w:r w:rsidRPr="00CA3129">
        <w:rPr>
          <w:rFonts w:ascii="Times New Roman" w:hAnsi="Times New Roman"/>
          <w:b/>
          <w:sz w:val="24"/>
          <w:szCs w:val="24"/>
        </w:rPr>
        <w:t>Source :</w:t>
      </w:r>
      <w:proofErr w:type="gramEnd"/>
      <w:r w:rsidRPr="00CA3129">
        <w:rPr>
          <w:rFonts w:ascii="Times New Roman" w:hAnsi="Times New Roman"/>
          <w:b/>
          <w:sz w:val="24"/>
          <w:szCs w:val="24"/>
        </w:rPr>
        <w:t xml:space="preserve"> </w:t>
      </w:r>
      <w:r w:rsidRPr="00935589">
        <w:rPr>
          <w:rFonts w:ascii="Times New Roman" w:hAnsi="Times New Roman"/>
          <w:sz w:val="24"/>
          <w:szCs w:val="24"/>
        </w:rPr>
        <w:t xml:space="preserve">North American Profile of ISO19115:2003, </w:t>
      </w:r>
      <w:r>
        <w:rPr>
          <w:rFonts w:ascii="Times New Roman" w:eastAsia="SimSun" w:hAnsi="Times New Roman"/>
          <w:bCs/>
          <w:color w:val="000000"/>
          <w:sz w:val="24"/>
          <w:szCs w:val="24"/>
        </w:rPr>
        <w:t>Topic Category</w:t>
      </w:r>
      <w:r w:rsidRPr="00935589">
        <w:rPr>
          <w:rFonts w:ascii="Times New Roman" w:eastAsia="SimSun" w:hAnsi="Times New Roman"/>
          <w:bCs/>
          <w:color w:val="000000"/>
          <w:sz w:val="24"/>
          <w:szCs w:val="24"/>
        </w:rPr>
        <w:t xml:space="preserve"> Code</w:t>
      </w:r>
      <w:r w:rsidRPr="00935589">
        <w:rPr>
          <w:rFonts w:ascii="Times New Roman" w:hAnsi="Times New Roman"/>
          <w:bCs/>
          <w:color w:val="000000"/>
          <w:sz w:val="24"/>
          <w:szCs w:val="24"/>
        </w:rPr>
        <w:t>list</w:t>
      </w:r>
      <w:r w:rsidR="00D22250">
        <w:rPr>
          <w:rFonts w:ascii="Times New Roman" w:hAnsi="Times New Roman"/>
          <w:bCs/>
          <w:color w:val="000000"/>
          <w:sz w:val="24"/>
          <w:szCs w:val="24"/>
        </w:rPr>
        <w:t xml:space="preserve"> </w:t>
      </w:r>
      <w:r w:rsidR="00D22250" w:rsidRPr="00D22250">
        <w:rPr>
          <w:rFonts w:ascii="Times New Roman" w:hAnsi="Times New Roman"/>
          <w:bCs/>
          <w:color w:val="000000"/>
          <w:sz w:val="24"/>
          <w:szCs w:val="24"/>
        </w:rPr>
        <w:t>(</w:t>
      </w:r>
      <w:bookmarkStart w:id="300" w:name="IC_110"/>
      <w:r w:rsidR="00D22250" w:rsidRPr="00D22250">
        <w:rPr>
          <w:rFonts w:ascii="Times New Roman" w:hAnsi="Times New Roman"/>
          <w:bCs/>
          <w:color w:val="000000"/>
          <w:sz w:val="24"/>
          <w:szCs w:val="24"/>
        </w:rPr>
        <w:t>napMD_TopicCategoryCode</w:t>
      </w:r>
      <w:bookmarkEnd w:id="300"/>
      <w:r w:rsidR="00D22250" w:rsidRPr="00D22250">
        <w:rPr>
          <w:rFonts w:ascii="Times New Roman" w:hAnsi="Times New Roman"/>
          <w:bCs/>
          <w:color w:val="000000"/>
          <w:sz w:val="24"/>
          <w:szCs w:val="24"/>
        </w:rPr>
        <w:t>)</w:t>
      </w:r>
    </w:p>
    <w:p w:rsidR="00DC0ED4" w:rsidRDefault="00DC0ED4" w:rsidP="00DC0ED4">
      <w:proofErr w:type="gramStart"/>
      <w:r w:rsidRPr="00CA3129">
        <w:rPr>
          <w:b/>
          <w:color w:val="000000"/>
        </w:rPr>
        <w:lastRenderedPageBreak/>
        <w:t>URL :</w:t>
      </w:r>
      <w:proofErr w:type="gramEnd"/>
      <w:r>
        <w:rPr>
          <w:color w:val="000000"/>
        </w:rPr>
        <w:t xml:space="preserve"> </w:t>
      </w:r>
      <w:r w:rsidRPr="001F030B">
        <w:rPr>
          <w:color w:val="000000"/>
        </w:rPr>
        <w:t xml:space="preserve"> </w:t>
      </w:r>
      <w:hyperlink r:id="rId313" w:history="1">
        <w:r w:rsidRPr="00B7110C">
          <w:rPr>
            <w:rStyle w:val="Hyperlink"/>
          </w:rPr>
          <w:t>http://nap.geogratis.gc.ca/metadata/register/codelists-eng.html</w:t>
        </w:r>
      </w:hyperlink>
    </w:p>
    <w:p w:rsidR="00DC0ED4" w:rsidRPr="001F030B" w:rsidRDefault="00DC0ED4" w:rsidP="00DC0ED4">
      <w:pPr>
        <w:rPr>
          <w:color w:val="000000"/>
        </w:rPr>
      </w:pPr>
    </w:p>
    <w:tbl>
      <w:tblPr>
        <w:tblW w:w="940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242"/>
        <w:gridCol w:w="2505"/>
        <w:gridCol w:w="2505"/>
      </w:tblGrid>
      <w:tr w:rsidR="00B8024B" w:rsidRPr="00343181" w:rsidTr="000912AD">
        <w:trPr>
          <w:trHeight w:val="286"/>
        </w:trPr>
        <w:tc>
          <w:tcPr>
            <w:tcW w:w="2151" w:type="dxa"/>
            <w:shd w:val="clear" w:color="CCCCFF" w:fill="C0C0C0"/>
          </w:tcPr>
          <w:p w:rsidR="00B8024B" w:rsidRPr="000912AD" w:rsidRDefault="00B8024B" w:rsidP="00DC0ED4">
            <w:pPr>
              <w:rPr>
                <w:color w:val="000000"/>
              </w:rPr>
            </w:pPr>
            <w:r w:rsidRPr="000912AD">
              <w:rPr>
                <w:b/>
                <w:bCs/>
              </w:rPr>
              <w:t>Value</w:t>
            </w:r>
          </w:p>
        </w:tc>
        <w:tc>
          <w:tcPr>
            <w:tcW w:w="2242" w:type="dxa"/>
            <w:shd w:val="clear" w:color="CCCCFF" w:fill="C0C0C0"/>
            <w:noWrap/>
            <w:hideMark/>
          </w:tcPr>
          <w:p w:rsidR="00B8024B" w:rsidRPr="000912AD" w:rsidRDefault="00B8024B" w:rsidP="00DC0ED4">
            <w:pPr>
              <w:rPr>
                <w:b/>
                <w:bCs/>
              </w:rPr>
            </w:pPr>
            <w:r w:rsidRPr="000912AD">
              <w:rPr>
                <w:b/>
                <w:bCs/>
              </w:rPr>
              <w:t>English Term</w:t>
            </w:r>
          </w:p>
        </w:tc>
        <w:tc>
          <w:tcPr>
            <w:tcW w:w="2505" w:type="dxa"/>
            <w:shd w:val="clear" w:color="CCCCFF" w:fill="C0C0C0"/>
            <w:noWrap/>
            <w:hideMark/>
          </w:tcPr>
          <w:p w:rsidR="00B8024B" w:rsidRPr="000912AD" w:rsidRDefault="00B8024B" w:rsidP="00DC0ED4">
            <w:pPr>
              <w:rPr>
                <w:b/>
                <w:bCs/>
              </w:rPr>
            </w:pPr>
            <w:r w:rsidRPr="000912AD">
              <w:rPr>
                <w:b/>
                <w:bCs/>
              </w:rPr>
              <w:t>French Term</w:t>
            </w:r>
          </w:p>
        </w:tc>
        <w:tc>
          <w:tcPr>
            <w:tcW w:w="2505" w:type="dxa"/>
            <w:shd w:val="clear" w:color="CCCCFF" w:fill="C0C0C0"/>
          </w:tcPr>
          <w:p w:rsidR="00B8024B" w:rsidRPr="000912AD" w:rsidRDefault="00B8024B" w:rsidP="00DC0ED4">
            <w:pPr>
              <w:rPr>
                <w:b/>
                <w:bCs/>
              </w:rPr>
            </w:pPr>
            <w:r w:rsidRPr="000912AD">
              <w:rPr>
                <w:b/>
                <w:bCs/>
              </w:rPr>
              <w:t>API value included in topic_category dataset field</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w:t>
            </w:r>
          </w:p>
        </w:tc>
        <w:tc>
          <w:tcPr>
            <w:tcW w:w="2242" w:type="dxa"/>
            <w:shd w:val="clear" w:color="auto" w:fill="auto"/>
            <w:noWrap/>
          </w:tcPr>
          <w:p w:rsidR="00B8024B" w:rsidRPr="000912AD" w:rsidRDefault="00B8024B" w:rsidP="00B8024B">
            <w:r w:rsidRPr="000912AD">
              <w:t>--</w:t>
            </w:r>
          </w:p>
        </w:tc>
        <w:tc>
          <w:tcPr>
            <w:tcW w:w="2505" w:type="dxa"/>
            <w:shd w:val="clear" w:color="auto" w:fill="auto"/>
            <w:noWrap/>
          </w:tcPr>
          <w:p w:rsidR="00B8024B" w:rsidRPr="000912AD" w:rsidRDefault="00B8024B" w:rsidP="00B8024B">
            <w:r w:rsidRPr="000912AD">
              <w:t>--</w:t>
            </w:r>
          </w:p>
        </w:tc>
        <w:tc>
          <w:tcPr>
            <w:tcW w:w="2505" w:type="dxa"/>
          </w:tcPr>
          <w:p w:rsidR="00B8024B" w:rsidRPr="000912AD" w:rsidRDefault="00B8024B" w:rsidP="00B8024B"/>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farming</w:t>
            </w:r>
          </w:p>
        </w:tc>
        <w:tc>
          <w:tcPr>
            <w:tcW w:w="2242" w:type="dxa"/>
            <w:shd w:val="clear" w:color="auto" w:fill="auto"/>
            <w:noWrap/>
            <w:hideMark/>
          </w:tcPr>
          <w:p w:rsidR="00B8024B" w:rsidRPr="000912AD" w:rsidRDefault="00B8024B" w:rsidP="00B8024B">
            <w:r w:rsidRPr="000912AD">
              <w:t>Farming</w:t>
            </w:r>
          </w:p>
        </w:tc>
        <w:tc>
          <w:tcPr>
            <w:tcW w:w="2505" w:type="dxa"/>
            <w:shd w:val="clear" w:color="auto" w:fill="auto"/>
            <w:noWrap/>
            <w:hideMark/>
          </w:tcPr>
          <w:p w:rsidR="00B8024B" w:rsidRPr="000912AD" w:rsidRDefault="00B8024B" w:rsidP="00B8024B">
            <w:r w:rsidRPr="000912AD">
              <w:t>Agriculture</w:t>
            </w:r>
          </w:p>
        </w:tc>
        <w:tc>
          <w:tcPr>
            <w:tcW w:w="2505" w:type="dxa"/>
          </w:tcPr>
          <w:p w:rsidR="00B8024B" w:rsidRPr="000912AD" w:rsidRDefault="00B8024B" w:rsidP="00B8024B">
            <w:r w:rsidRPr="000912AD">
              <w:t>farming</w:t>
            </w:r>
          </w:p>
        </w:tc>
      </w:tr>
      <w:tr w:rsidR="00B8024B" w:rsidRPr="00343181" w:rsidTr="000912AD">
        <w:trPr>
          <w:trHeight w:val="254"/>
        </w:trPr>
        <w:tc>
          <w:tcPr>
            <w:tcW w:w="2151" w:type="dxa"/>
          </w:tcPr>
          <w:p w:rsidR="00B8024B" w:rsidRPr="000912AD" w:rsidRDefault="00B8024B" w:rsidP="00B8024B">
            <w:pPr>
              <w:rPr>
                <w:color w:val="000000"/>
              </w:rPr>
            </w:pPr>
            <w:r w:rsidRPr="000912AD">
              <w:rPr>
                <w:color w:val="000000"/>
              </w:rPr>
              <w:t>biota</w:t>
            </w:r>
          </w:p>
        </w:tc>
        <w:tc>
          <w:tcPr>
            <w:tcW w:w="2242" w:type="dxa"/>
            <w:shd w:val="clear" w:color="auto" w:fill="auto"/>
            <w:noWrap/>
            <w:hideMark/>
          </w:tcPr>
          <w:p w:rsidR="00B8024B" w:rsidRPr="000912AD" w:rsidRDefault="00B8024B" w:rsidP="00B8024B">
            <w:r w:rsidRPr="000912AD">
              <w:t>Biota</w:t>
            </w:r>
          </w:p>
        </w:tc>
        <w:tc>
          <w:tcPr>
            <w:tcW w:w="2505" w:type="dxa"/>
            <w:shd w:val="clear" w:color="auto" w:fill="auto"/>
            <w:noWrap/>
            <w:hideMark/>
          </w:tcPr>
          <w:p w:rsidR="00B8024B" w:rsidRPr="000912AD" w:rsidRDefault="00B8024B" w:rsidP="00B8024B">
            <w:r w:rsidRPr="000912AD">
              <w:t>Biote</w:t>
            </w:r>
          </w:p>
        </w:tc>
        <w:tc>
          <w:tcPr>
            <w:tcW w:w="2505" w:type="dxa"/>
          </w:tcPr>
          <w:p w:rsidR="00B8024B" w:rsidRPr="000912AD" w:rsidRDefault="00B8024B" w:rsidP="00B8024B">
            <w:r w:rsidRPr="000912AD">
              <w:rPr>
                <w:color w:val="000000"/>
              </w:rPr>
              <w:t>biota</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boundaries</w:t>
            </w:r>
          </w:p>
        </w:tc>
        <w:tc>
          <w:tcPr>
            <w:tcW w:w="2242" w:type="dxa"/>
            <w:shd w:val="clear" w:color="auto" w:fill="auto"/>
            <w:noWrap/>
            <w:hideMark/>
          </w:tcPr>
          <w:p w:rsidR="00B8024B" w:rsidRPr="000912AD" w:rsidRDefault="00B8024B" w:rsidP="00B8024B">
            <w:r w:rsidRPr="000912AD">
              <w:t>Boundaries</w:t>
            </w:r>
          </w:p>
        </w:tc>
        <w:tc>
          <w:tcPr>
            <w:tcW w:w="2505" w:type="dxa"/>
            <w:shd w:val="clear" w:color="auto" w:fill="auto"/>
            <w:noWrap/>
            <w:hideMark/>
          </w:tcPr>
          <w:p w:rsidR="00B8024B" w:rsidRPr="000912AD" w:rsidRDefault="00B8024B" w:rsidP="00B8024B">
            <w:r w:rsidRPr="000912AD">
              <w:t>Frontières</w:t>
            </w:r>
          </w:p>
        </w:tc>
        <w:tc>
          <w:tcPr>
            <w:tcW w:w="2505" w:type="dxa"/>
          </w:tcPr>
          <w:p w:rsidR="00B8024B" w:rsidRPr="000912AD" w:rsidRDefault="00B8024B" w:rsidP="00B8024B">
            <w:r w:rsidRPr="000912AD">
              <w:rPr>
                <w:color w:val="000000"/>
              </w:rPr>
              <w:t>boundaries</w:t>
            </w:r>
          </w:p>
        </w:tc>
      </w:tr>
      <w:tr w:rsidR="00B8024B" w:rsidRPr="00343181" w:rsidTr="000912AD">
        <w:trPr>
          <w:trHeight w:val="287"/>
        </w:trPr>
        <w:tc>
          <w:tcPr>
            <w:tcW w:w="2151" w:type="dxa"/>
          </w:tcPr>
          <w:p w:rsidR="00B8024B" w:rsidRPr="000912AD" w:rsidRDefault="00B8024B" w:rsidP="00B8024B">
            <w:pPr>
              <w:rPr>
                <w:color w:val="000000"/>
              </w:rPr>
            </w:pPr>
            <w:r w:rsidRPr="000912AD">
              <w:rPr>
                <w:color w:val="000000"/>
              </w:rPr>
              <w:t>climatologyMeteorologyAtmosphere</w:t>
            </w:r>
          </w:p>
        </w:tc>
        <w:tc>
          <w:tcPr>
            <w:tcW w:w="2242" w:type="dxa"/>
            <w:shd w:val="clear" w:color="auto" w:fill="auto"/>
            <w:hideMark/>
          </w:tcPr>
          <w:p w:rsidR="00B8024B" w:rsidRPr="000912AD" w:rsidRDefault="00B8024B" w:rsidP="00B8024B">
            <w:r w:rsidRPr="000912AD">
              <w:t>Climatology / Meteorology / Atmosphere</w:t>
            </w:r>
          </w:p>
        </w:tc>
        <w:tc>
          <w:tcPr>
            <w:tcW w:w="2505" w:type="dxa"/>
            <w:shd w:val="clear" w:color="auto" w:fill="auto"/>
            <w:hideMark/>
          </w:tcPr>
          <w:p w:rsidR="00B8024B" w:rsidRPr="000912AD" w:rsidRDefault="00B8024B" w:rsidP="00B8024B">
            <w:r w:rsidRPr="000912AD">
              <w:t>Climatologie / Météorologie / Atmosphère</w:t>
            </w:r>
          </w:p>
        </w:tc>
        <w:tc>
          <w:tcPr>
            <w:tcW w:w="2505" w:type="dxa"/>
          </w:tcPr>
          <w:p w:rsidR="00B8024B" w:rsidRPr="000912AD" w:rsidRDefault="00B8024B" w:rsidP="00B8024B">
            <w:r w:rsidRPr="000912AD">
              <w:rPr>
                <w:color w:val="000000"/>
              </w:rPr>
              <w:t>climatology_meteorology_atmosphere</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economy</w:t>
            </w:r>
          </w:p>
        </w:tc>
        <w:tc>
          <w:tcPr>
            <w:tcW w:w="2242" w:type="dxa"/>
            <w:shd w:val="clear" w:color="auto" w:fill="auto"/>
            <w:noWrap/>
            <w:hideMark/>
          </w:tcPr>
          <w:p w:rsidR="00B8024B" w:rsidRPr="000912AD" w:rsidRDefault="00B8024B" w:rsidP="00B8024B">
            <w:r w:rsidRPr="000912AD">
              <w:t>Economy</w:t>
            </w:r>
          </w:p>
        </w:tc>
        <w:tc>
          <w:tcPr>
            <w:tcW w:w="2505" w:type="dxa"/>
            <w:shd w:val="clear" w:color="auto" w:fill="auto"/>
            <w:noWrap/>
            <w:hideMark/>
          </w:tcPr>
          <w:p w:rsidR="00B8024B" w:rsidRPr="000912AD" w:rsidRDefault="00B8024B" w:rsidP="00B8024B">
            <w:r w:rsidRPr="000912AD">
              <w:t>Économie</w:t>
            </w:r>
          </w:p>
        </w:tc>
        <w:tc>
          <w:tcPr>
            <w:tcW w:w="2505" w:type="dxa"/>
          </w:tcPr>
          <w:p w:rsidR="00B8024B" w:rsidRPr="000912AD" w:rsidRDefault="00B8024B" w:rsidP="00B8024B">
            <w:r w:rsidRPr="000912AD">
              <w:rPr>
                <w:color w:val="000000"/>
              </w:rPr>
              <w:t>economy</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elevation</w:t>
            </w:r>
          </w:p>
        </w:tc>
        <w:tc>
          <w:tcPr>
            <w:tcW w:w="2242" w:type="dxa"/>
            <w:shd w:val="clear" w:color="auto" w:fill="auto"/>
            <w:noWrap/>
            <w:hideMark/>
          </w:tcPr>
          <w:p w:rsidR="00B8024B" w:rsidRPr="000912AD" w:rsidRDefault="00B8024B" w:rsidP="00B8024B">
            <w:r w:rsidRPr="000912AD">
              <w:t>Elevation</w:t>
            </w:r>
          </w:p>
        </w:tc>
        <w:tc>
          <w:tcPr>
            <w:tcW w:w="2505" w:type="dxa"/>
            <w:shd w:val="clear" w:color="auto" w:fill="auto"/>
            <w:noWrap/>
            <w:hideMark/>
          </w:tcPr>
          <w:p w:rsidR="00B8024B" w:rsidRPr="000912AD" w:rsidRDefault="00B8024B" w:rsidP="00B8024B">
            <w:r w:rsidRPr="000912AD">
              <w:t>Élévation</w:t>
            </w:r>
          </w:p>
        </w:tc>
        <w:tc>
          <w:tcPr>
            <w:tcW w:w="2505" w:type="dxa"/>
          </w:tcPr>
          <w:p w:rsidR="00B8024B" w:rsidRPr="000912AD" w:rsidRDefault="00B8024B" w:rsidP="00B8024B">
            <w:r w:rsidRPr="000912AD">
              <w:rPr>
                <w:color w:val="000000"/>
              </w:rPr>
              <w:t>elevation</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environment</w:t>
            </w:r>
          </w:p>
        </w:tc>
        <w:tc>
          <w:tcPr>
            <w:tcW w:w="2242" w:type="dxa"/>
            <w:shd w:val="clear" w:color="auto" w:fill="auto"/>
            <w:noWrap/>
            <w:hideMark/>
          </w:tcPr>
          <w:p w:rsidR="00B8024B" w:rsidRPr="000912AD" w:rsidRDefault="00B8024B" w:rsidP="00B8024B">
            <w:r w:rsidRPr="000912AD">
              <w:t>Environment</w:t>
            </w:r>
          </w:p>
        </w:tc>
        <w:tc>
          <w:tcPr>
            <w:tcW w:w="2505" w:type="dxa"/>
            <w:shd w:val="clear" w:color="auto" w:fill="auto"/>
            <w:noWrap/>
            <w:hideMark/>
          </w:tcPr>
          <w:p w:rsidR="00B8024B" w:rsidRPr="000912AD" w:rsidRDefault="00B8024B" w:rsidP="00B8024B">
            <w:r w:rsidRPr="000912AD">
              <w:t>Environnement</w:t>
            </w:r>
          </w:p>
        </w:tc>
        <w:tc>
          <w:tcPr>
            <w:tcW w:w="2505" w:type="dxa"/>
          </w:tcPr>
          <w:p w:rsidR="00B8024B" w:rsidRPr="000912AD" w:rsidRDefault="00B8024B" w:rsidP="00B8024B">
            <w:r w:rsidRPr="000912AD">
              <w:rPr>
                <w:color w:val="000000"/>
              </w:rPr>
              <w:t>environment</w:t>
            </w:r>
          </w:p>
        </w:tc>
      </w:tr>
      <w:tr w:rsidR="00B8024B" w:rsidRPr="00343181" w:rsidTr="000912AD">
        <w:trPr>
          <w:trHeight w:val="234"/>
        </w:trPr>
        <w:tc>
          <w:tcPr>
            <w:tcW w:w="2151" w:type="dxa"/>
          </w:tcPr>
          <w:p w:rsidR="00B8024B" w:rsidRPr="000912AD" w:rsidRDefault="00B8024B" w:rsidP="00B8024B">
            <w:pPr>
              <w:rPr>
                <w:color w:val="000000"/>
              </w:rPr>
            </w:pPr>
            <w:r w:rsidRPr="000912AD">
              <w:rPr>
                <w:color w:val="000000"/>
              </w:rPr>
              <w:t>geoscientificInformation</w:t>
            </w:r>
          </w:p>
        </w:tc>
        <w:tc>
          <w:tcPr>
            <w:tcW w:w="2242" w:type="dxa"/>
            <w:shd w:val="clear" w:color="auto" w:fill="auto"/>
            <w:noWrap/>
            <w:hideMark/>
          </w:tcPr>
          <w:p w:rsidR="00B8024B" w:rsidRPr="000912AD" w:rsidRDefault="00B8024B" w:rsidP="00B8024B">
            <w:r w:rsidRPr="000912AD">
              <w:t>Geoscientific Information</w:t>
            </w:r>
          </w:p>
        </w:tc>
        <w:tc>
          <w:tcPr>
            <w:tcW w:w="2505" w:type="dxa"/>
            <w:shd w:val="clear" w:color="auto" w:fill="auto"/>
            <w:noWrap/>
            <w:hideMark/>
          </w:tcPr>
          <w:p w:rsidR="00B8024B" w:rsidRPr="000912AD" w:rsidRDefault="00B8024B" w:rsidP="00B8024B">
            <w:r w:rsidRPr="000912AD">
              <w:t>Information géoscientifique</w:t>
            </w:r>
          </w:p>
        </w:tc>
        <w:tc>
          <w:tcPr>
            <w:tcW w:w="2505" w:type="dxa"/>
          </w:tcPr>
          <w:p w:rsidR="00B8024B" w:rsidRPr="000912AD" w:rsidRDefault="00B8024B" w:rsidP="00B8024B">
            <w:r w:rsidRPr="000912AD">
              <w:rPr>
                <w:color w:val="000000"/>
              </w:rPr>
              <w:t>geoscientific_information</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health</w:t>
            </w:r>
          </w:p>
        </w:tc>
        <w:tc>
          <w:tcPr>
            <w:tcW w:w="2242" w:type="dxa"/>
            <w:shd w:val="clear" w:color="auto" w:fill="auto"/>
            <w:noWrap/>
            <w:hideMark/>
          </w:tcPr>
          <w:p w:rsidR="00B8024B" w:rsidRPr="000912AD" w:rsidRDefault="00B8024B" w:rsidP="00B8024B">
            <w:r w:rsidRPr="000912AD">
              <w:t>Health</w:t>
            </w:r>
          </w:p>
        </w:tc>
        <w:tc>
          <w:tcPr>
            <w:tcW w:w="2505" w:type="dxa"/>
            <w:shd w:val="clear" w:color="auto" w:fill="auto"/>
            <w:noWrap/>
            <w:hideMark/>
          </w:tcPr>
          <w:p w:rsidR="00B8024B" w:rsidRPr="000912AD" w:rsidRDefault="00B8024B" w:rsidP="00B8024B">
            <w:r w:rsidRPr="000912AD">
              <w:t>Santé</w:t>
            </w:r>
          </w:p>
        </w:tc>
        <w:tc>
          <w:tcPr>
            <w:tcW w:w="2505" w:type="dxa"/>
          </w:tcPr>
          <w:p w:rsidR="00B8024B" w:rsidRPr="000912AD" w:rsidRDefault="00B8024B" w:rsidP="00B8024B">
            <w:r w:rsidRPr="000912AD">
              <w:rPr>
                <w:color w:val="000000"/>
              </w:rPr>
              <w:t>health</w:t>
            </w:r>
          </w:p>
        </w:tc>
      </w:tr>
      <w:tr w:rsidR="00B8024B" w:rsidRPr="008B77A7" w:rsidTr="000912AD">
        <w:trPr>
          <w:trHeight w:val="302"/>
        </w:trPr>
        <w:tc>
          <w:tcPr>
            <w:tcW w:w="2151" w:type="dxa"/>
          </w:tcPr>
          <w:p w:rsidR="00B8024B" w:rsidRPr="000912AD" w:rsidRDefault="00B8024B" w:rsidP="00B8024B">
            <w:pPr>
              <w:rPr>
                <w:color w:val="000000"/>
              </w:rPr>
            </w:pPr>
            <w:r w:rsidRPr="000912AD">
              <w:rPr>
                <w:color w:val="000000"/>
              </w:rPr>
              <w:t>imageryBaseMapsEarthCover</w:t>
            </w:r>
          </w:p>
        </w:tc>
        <w:tc>
          <w:tcPr>
            <w:tcW w:w="2242" w:type="dxa"/>
            <w:shd w:val="clear" w:color="auto" w:fill="auto"/>
            <w:noWrap/>
            <w:hideMark/>
          </w:tcPr>
          <w:p w:rsidR="00B8024B" w:rsidRPr="000912AD" w:rsidRDefault="00B8024B" w:rsidP="00B8024B">
            <w:r w:rsidRPr="000912AD">
              <w:t>Imagery Base Maps Earth Cover</w:t>
            </w:r>
          </w:p>
        </w:tc>
        <w:tc>
          <w:tcPr>
            <w:tcW w:w="2505" w:type="dxa"/>
            <w:shd w:val="clear" w:color="auto" w:fill="auto"/>
            <w:hideMark/>
          </w:tcPr>
          <w:p w:rsidR="00B8024B" w:rsidRPr="000912AD" w:rsidRDefault="00B8024B" w:rsidP="00B8024B">
            <w:pPr>
              <w:rPr>
                <w:lang w:val="fr-CA"/>
              </w:rPr>
            </w:pPr>
            <w:r w:rsidRPr="000912AD">
              <w:rPr>
                <w:lang w:val="fr-CA"/>
              </w:rPr>
              <w:t>Imagerie carte de base couverture terrestre</w:t>
            </w:r>
          </w:p>
        </w:tc>
        <w:tc>
          <w:tcPr>
            <w:tcW w:w="2505" w:type="dxa"/>
          </w:tcPr>
          <w:p w:rsidR="00B8024B" w:rsidRPr="000912AD" w:rsidRDefault="00B8024B" w:rsidP="00B8024B">
            <w:pPr>
              <w:rPr>
                <w:lang w:val="en-US"/>
              </w:rPr>
            </w:pPr>
            <w:r w:rsidRPr="000912AD">
              <w:rPr>
                <w:color w:val="000000"/>
              </w:rPr>
              <w:t>imagery_base_maps_earth_cover</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intelligenceMilitary</w:t>
            </w:r>
          </w:p>
        </w:tc>
        <w:tc>
          <w:tcPr>
            <w:tcW w:w="2242" w:type="dxa"/>
            <w:shd w:val="clear" w:color="auto" w:fill="auto"/>
            <w:noWrap/>
            <w:hideMark/>
          </w:tcPr>
          <w:p w:rsidR="00B8024B" w:rsidRPr="000912AD" w:rsidRDefault="00B8024B" w:rsidP="00B8024B">
            <w:r w:rsidRPr="000912AD">
              <w:t>Intelligence Military</w:t>
            </w:r>
          </w:p>
        </w:tc>
        <w:tc>
          <w:tcPr>
            <w:tcW w:w="2505" w:type="dxa"/>
            <w:shd w:val="clear" w:color="auto" w:fill="auto"/>
            <w:noWrap/>
            <w:hideMark/>
          </w:tcPr>
          <w:p w:rsidR="00B8024B" w:rsidRPr="000912AD" w:rsidRDefault="00B8024B" w:rsidP="00B8024B">
            <w:r w:rsidRPr="000912AD">
              <w:t>Renseignements militaires</w:t>
            </w:r>
          </w:p>
        </w:tc>
        <w:tc>
          <w:tcPr>
            <w:tcW w:w="2505" w:type="dxa"/>
          </w:tcPr>
          <w:p w:rsidR="00B8024B" w:rsidRPr="000912AD" w:rsidRDefault="00B8024B" w:rsidP="00B8024B">
            <w:r w:rsidRPr="000912AD">
              <w:rPr>
                <w:color w:val="000000"/>
              </w:rPr>
              <w:t>intelligence_military</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inlandWaters</w:t>
            </w:r>
          </w:p>
        </w:tc>
        <w:tc>
          <w:tcPr>
            <w:tcW w:w="2242" w:type="dxa"/>
            <w:shd w:val="clear" w:color="auto" w:fill="auto"/>
            <w:noWrap/>
            <w:hideMark/>
          </w:tcPr>
          <w:p w:rsidR="00B8024B" w:rsidRPr="000912AD" w:rsidRDefault="00B8024B" w:rsidP="00B8024B">
            <w:r w:rsidRPr="000912AD">
              <w:t>Inland Waters</w:t>
            </w:r>
          </w:p>
        </w:tc>
        <w:tc>
          <w:tcPr>
            <w:tcW w:w="2505" w:type="dxa"/>
            <w:shd w:val="clear" w:color="auto" w:fill="auto"/>
            <w:noWrap/>
            <w:hideMark/>
          </w:tcPr>
          <w:p w:rsidR="00B8024B" w:rsidRPr="000912AD" w:rsidRDefault="00B8024B" w:rsidP="00B8024B">
            <w:r w:rsidRPr="000912AD">
              <w:t>Eaux intérieures</w:t>
            </w:r>
          </w:p>
        </w:tc>
        <w:tc>
          <w:tcPr>
            <w:tcW w:w="2505" w:type="dxa"/>
          </w:tcPr>
          <w:p w:rsidR="00B8024B" w:rsidRPr="000912AD" w:rsidRDefault="00B8024B" w:rsidP="00B8024B">
            <w:r w:rsidRPr="000912AD">
              <w:rPr>
                <w:color w:val="000000"/>
              </w:rPr>
              <w:t>inland_waters</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location</w:t>
            </w:r>
          </w:p>
        </w:tc>
        <w:tc>
          <w:tcPr>
            <w:tcW w:w="2242" w:type="dxa"/>
            <w:shd w:val="clear" w:color="auto" w:fill="auto"/>
            <w:noWrap/>
            <w:hideMark/>
          </w:tcPr>
          <w:p w:rsidR="00B8024B" w:rsidRPr="000912AD" w:rsidRDefault="00B8024B" w:rsidP="00B8024B">
            <w:r w:rsidRPr="000912AD">
              <w:t>Location</w:t>
            </w:r>
          </w:p>
        </w:tc>
        <w:tc>
          <w:tcPr>
            <w:tcW w:w="2505" w:type="dxa"/>
            <w:shd w:val="clear" w:color="auto" w:fill="auto"/>
            <w:noWrap/>
            <w:hideMark/>
          </w:tcPr>
          <w:p w:rsidR="00B8024B" w:rsidRPr="000912AD" w:rsidRDefault="00B8024B" w:rsidP="00B8024B">
            <w:r w:rsidRPr="000912AD">
              <w:t>Localisation</w:t>
            </w:r>
          </w:p>
        </w:tc>
        <w:tc>
          <w:tcPr>
            <w:tcW w:w="2505" w:type="dxa"/>
          </w:tcPr>
          <w:p w:rsidR="00B8024B" w:rsidRPr="000912AD" w:rsidRDefault="00B8024B" w:rsidP="00B8024B">
            <w:r w:rsidRPr="000912AD">
              <w:rPr>
                <w:color w:val="000000"/>
              </w:rPr>
              <w:t>location</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oceans</w:t>
            </w:r>
          </w:p>
        </w:tc>
        <w:tc>
          <w:tcPr>
            <w:tcW w:w="2242" w:type="dxa"/>
            <w:shd w:val="clear" w:color="auto" w:fill="auto"/>
            <w:noWrap/>
            <w:hideMark/>
          </w:tcPr>
          <w:p w:rsidR="00B8024B" w:rsidRPr="000912AD" w:rsidRDefault="00B8024B" w:rsidP="00B8024B">
            <w:r w:rsidRPr="000912AD">
              <w:t>Oceans</w:t>
            </w:r>
          </w:p>
        </w:tc>
        <w:tc>
          <w:tcPr>
            <w:tcW w:w="2505" w:type="dxa"/>
            <w:shd w:val="clear" w:color="auto" w:fill="auto"/>
            <w:noWrap/>
            <w:hideMark/>
          </w:tcPr>
          <w:p w:rsidR="00B8024B" w:rsidRPr="000912AD" w:rsidRDefault="00B8024B" w:rsidP="00B8024B">
            <w:r w:rsidRPr="000912AD">
              <w:t>Océans</w:t>
            </w:r>
          </w:p>
        </w:tc>
        <w:tc>
          <w:tcPr>
            <w:tcW w:w="2505" w:type="dxa"/>
          </w:tcPr>
          <w:p w:rsidR="00B8024B" w:rsidRPr="000912AD" w:rsidRDefault="00B8024B" w:rsidP="00B8024B">
            <w:r w:rsidRPr="000912AD">
              <w:rPr>
                <w:color w:val="000000"/>
              </w:rPr>
              <w:t>oceans</w:t>
            </w:r>
          </w:p>
        </w:tc>
      </w:tr>
      <w:tr w:rsidR="00B8024B" w:rsidRPr="00343181" w:rsidTr="000912AD">
        <w:trPr>
          <w:trHeight w:val="322"/>
        </w:trPr>
        <w:tc>
          <w:tcPr>
            <w:tcW w:w="2151" w:type="dxa"/>
          </w:tcPr>
          <w:p w:rsidR="00B8024B" w:rsidRPr="000912AD" w:rsidRDefault="00B8024B" w:rsidP="00B8024B">
            <w:pPr>
              <w:rPr>
                <w:color w:val="000000"/>
              </w:rPr>
            </w:pPr>
            <w:r w:rsidRPr="000912AD">
              <w:rPr>
                <w:color w:val="000000"/>
              </w:rPr>
              <w:t>planningCadastre</w:t>
            </w:r>
          </w:p>
        </w:tc>
        <w:tc>
          <w:tcPr>
            <w:tcW w:w="2242" w:type="dxa"/>
            <w:shd w:val="clear" w:color="auto" w:fill="auto"/>
            <w:noWrap/>
            <w:hideMark/>
          </w:tcPr>
          <w:p w:rsidR="00B8024B" w:rsidRPr="000912AD" w:rsidRDefault="00B8024B" w:rsidP="00B8024B">
            <w:r w:rsidRPr="000912AD">
              <w:t>Planning Cadastre</w:t>
            </w:r>
          </w:p>
        </w:tc>
        <w:tc>
          <w:tcPr>
            <w:tcW w:w="2505" w:type="dxa"/>
            <w:shd w:val="clear" w:color="auto" w:fill="auto"/>
            <w:noWrap/>
            <w:hideMark/>
          </w:tcPr>
          <w:p w:rsidR="00B8024B" w:rsidRPr="000912AD" w:rsidRDefault="00B8024B" w:rsidP="00B8024B">
            <w:r w:rsidRPr="000912AD">
              <w:t>Aménagement cadastre</w:t>
            </w:r>
          </w:p>
        </w:tc>
        <w:tc>
          <w:tcPr>
            <w:tcW w:w="2505" w:type="dxa"/>
          </w:tcPr>
          <w:p w:rsidR="00B8024B" w:rsidRPr="000912AD" w:rsidRDefault="00B8024B" w:rsidP="00B8024B">
            <w:r w:rsidRPr="000912AD">
              <w:rPr>
                <w:color w:val="000000"/>
              </w:rPr>
              <w:t>planning_cadastre</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society</w:t>
            </w:r>
          </w:p>
        </w:tc>
        <w:tc>
          <w:tcPr>
            <w:tcW w:w="2242" w:type="dxa"/>
            <w:shd w:val="clear" w:color="auto" w:fill="auto"/>
            <w:noWrap/>
            <w:hideMark/>
          </w:tcPr>
          <w:p w:rsidR="00B8024B" w:rsidRPr="000912AD" w:rsidRDefault="00B8024B" w:rsidP="00B8024B">
            <w:r w:rsidRPr="000912AD">
              <w:t>Society</w:t>
            </w:r>
          </w:p>
        </w:tc>
        <w:tc>
          <w:tcPr>
            <w:tcW w:w="2505" w:type="dxa"/>
            <w:shd w:val="clear" w:color="auto" w:fill="auto"/>
            <w:noWrap/>
            <w:hideMark/>
          </w:tcPr>
          <w:p w:rsidR="00B8024B" w:rsidRPr="000912AD" w:rsidRDefault="00B8024B" w:rsidP="00B8024B">
            <w:r w:rsidRPr="000912AD">
              <w:t>Société</w:t>
            </w:r>
          </w:p>
        </w:tc>
        <w:tc>
          <w:tcPr>
            <w:tcW w:w="2505" w:type="dxa"/>
          </w:tcPr>
          <w:p w:rsidR="00B8024B" w:rsidRPr="000912AD" w:rsidRDefault="00B8024B" w:rsidP="00B8024B">
            <w:r w:rsidRPr="000912AD">
              <w:rPr>
                <w:color w:val="000000"/>
              </w:rPr>
              <w:t>society</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structure</w:t>
            </w:r>
          </w:p>
        </w:tc>
        <w:tc>
          <w:tcPr>
            <w:tcW w:w="2242" w:type="dxa"/>
            <w:shd w:val="clear" w:color="auto" w:fill="auto"/>
            <w:noWrap/>
            <w:hideMark/>
          </w:tcPr>
          <w:p w:rsidR="00B8024B" w:rsidRPr="000912AD" w:rsidRDefault="00B8024B" w:rsidP="00B8024B">
            <w:r w:rsidRPr="000912AD">
              <w:t>Structure</w:t>
            </w:r>
          </w:p>
        </w:tc>
        <w:tc>
          <w:tcPr>
            <w:tcW w:w="2505" w:type="dxa"/>
            <w:shd w:val="clear" w:color="auto" w:fill="auto"/>
            <w:noWrap/>
            <w:hideMark/>
          </w:tcPr>
          <w:p w:rsidR="00B8024B" w:rsidRPr="000912AD" w:rsidRDefault="00B8024B" w:rsidP="00B8024B">
            <w:r w:rsidRPr="000912AD">
              <w:t>Structures</w:t>
            </w:r>
          </w:p>
        </w:tc>
        <w:tc>
          <w:tcPr>
            <w:tcW w:w="2505" w:type="dxa"/>
          </w:tcPr>
          <w:p w:rsidR="00B8024B" w:rsidRPr="000912AD" w:rsidRDefault="00B8024B" w:rsidP="00B8024B">
            <w:r w:rsidRPr="000912AD">
              <w:rPr>
                <w:color w:val="000000"/>
              </w:rPr>
              <w:t>structure</w:t>
            </w:r>
          </w:p>
        </w:tc>
      </w:tr>
      <w:tr w:rsidR="00B8024B" w:rsidRPr="00343181" w:rsidTr="000912AD">
        <w:trPr>
          <w:trHeight w:val="286"/>
        </w:trPr>
        <w:tc>
          <w:tcPr>
            <w:tcW w:w="2151" w:type="dxa"/>
          </w:tcPr>
          <w:p w:rsidR="00B8024B" w:rsidRPr="000912AD" w:rsidRDefault="00B8024B" w:rsidP="00B8024B">
            <w:pPr>
              <w:rPr>
                <w:color w:val="000000"/>
              </w:rPr>
            </w:pPr>
            <w:r w:rsidRPr="000912AD">
              <w:rPr>
                <w:color w:val="000000"/>
              </w:rPr>
              <w:t>transportation</w:t>
            </w:r>
          </w:p>
        </w:tc>
        <w:tc>
          <w:tcPr>
            <w:tcW w:w="2242" w:type="dxa"/>
            <w:shd w:val="clear" w:color="auto" w:fill="auto"/>
            <w:noWrap/>
            <w:hideMark/>
          </w:tcPr>
          <w:p w:rsidR="00B8024B" w:rsidRPr="000912AD" w:rsidRDefault="00B8024B" w:rsidP="00B8024B">
            <w:r w:rsidRPr="000912AD">
              <w:t>Transportation</w:t>
            </w:r>
          </w:p>
        </w:tc>
        <w:tc>
          <w:tcPr>
            <w:tcW w:w="2505" w:type="dxa"/>
            <w:shd w:val="clear" w:color="auto" w:fill="auto"/>
            <w:noWrap/>
            <w:hideMark/>
          </w:tcPr>
          <w:p w:rsidR="00B8024B" w:rsidRPr="000912AD" w:rsidRDefault="00B8024B" w:rsidP="00B8024B">
            <w:r w:rsidRPr="000912AD">
              <w:t>Transport</w:t>
            </w:r>
          </w:p>
        </w:tc>
        <w:tc>
          <w:tcPr>
            <w:tcW w:w="2505" w:type="dxa"/>
          </w:tcPr>
          <w:p w:rsidR="00B8024B" w:rsidRPr="000912AD" w:rsidRDefault="00B8024B" w:rsidP="00B8024B">
            <w:r w:rsidRPr="000912AD">
              <w:rPr>
                <w:color w:val="000000"/>
              </w:rPr>
              <w:t>transportation</w:t>
            </w:r>
          </w:p>
        </w:tc>
      </w:tr>
      <w:tr w:rsidR="00B8024B" w:rsidRPr="00343181" w:rsidTr="000912AD">
        <w:trPr>
          <w:trHeight w:val="240"/>
        </w:trPr>
        <w:tc>
          <w:tcPr>
            <w:tcW w:w="2151" w:type="dxa"/>
          </w:tcPr>
          <w:p w:rsidR="00B8024B" w:rsidRPr="000912AD" w:rsidRDefault="00B8024B" w:rsidP="00B8024B">
            <w:pPr>
              <w:rPr>
                <w:color w:val="000000"/>
              </w:rPr>
            </w:pPr>
            <w:r w:rsidRPr="000912AD">
              <w:rPr>
                <w:color w:val="000000"/>
              </w:rPr>
              <w:t>utilitiesCommunication</w:t>
            </w:r>
          </w:p>
        </w:tc>
        <w:tc>
          <w:tcPr>
            <w:tcW w:w="2242" w:type="dxa"/>
            <w:shd w:val="clear" w:color="auto" w:fill="auto"/>
            <w:noWrap/>
            <w:hideMark/>
          </w:tcPr>
          <w:p w:rsidR="00B8024B" w:rsidRPr="000912AD" w:rsidRDefault="00B8024B" w:rsidP="00B8024B">
            <w:r w:rsidRPr="000912AD">
              <w:t>Utilities Communication</w:t>
            </w:r>
          </w:p>
        </w:tc>
        <w:tc>
          <w:tcPr>
            <w:tcW w:w="2505" w:type="dxa"/>
            <w:shd w:val="clear" w:color="auto" w:fill="auto"/>
            <w:noWrap/>
            <w:hideMark/>
          </w:tcPr>
          <w:p w:rsidR="00B8024B" w:rsidRPr="000912AD" w:rsidRDefault="00B8024B" w:rsidP="00B8024B">
            <w:r w:rsidRPr="000912AD">
              <w:t>Services communication</w:t>
            </w:r>
          </w:p>
        </w:tc>
        <w:tc>
          <w:tcPr>
            <w:tcW w:w="2505" w:type="dxa"/>
          </w:tcPr>
          <w:p w:rsidR="00B8024B" w:rsidRPr="000912AD" w:rsidRDefault="00B8024B" w:rsidP="00B8024B">
            <w:r w:rsidRPr="000912AD">
              <w:rPr>
                <w:color w:val="000000"/>
              </w:rPr>
              <w:t>utilities_communication</w:t>
            </w:r>
          </w:p>
        </w:tc>
      </w:tr>
    </w:tbl>
    <w:p w:rsidR="00B8024B" w:rsidRDefault="00D22250" w:rsidP="00D22250">
      <w:pPr>
        <w:pStyle w:val="Heading2"/>
      </w:pPr>
      <w:bookmarkStart w:id="301" w:name="_napCI_RoleCode"/>
      <w:bookmarkStart w:id="302" w:name="_Role_Code"/>
      <w:bookmarkStart w:id="303" w:name="_1.17_Role_Code"/>
      <w:bookmarkStart w:id="304" w:name="_Toc449360080"/>
      <w:bookmarkStart w:id="305" w:name="_Toc466365287"/>
      <w:bookmarkEnd w:id="301"/>
      <w:bookmarkEnd w:id="302"/>
      <w:bookmarkEnd w:id="303"/>
      <w:r>
        <w:t xml:space="preserve">1.17 </w:t>
      </w:r>
      <w:r w:rsidR="00B8024B" w:rsidRPr="007E7FE7">
        <w:t>Role</w:t>
      </w:r>
      <w:r w:rsidR="00B8024B">
        <w:t xml:space="preserve"> </w:t>
      </w:r>
      <w:r w:rsidR="00B8024B" w:rsidRPr="007E7FE7">
        <w:t>Code</w:t>
      </w:r>
      <w:bookmarkEnd w:id="304"/>
      <w:bookmarkEnd w:id="305"/>
    </w:p>
    <w:p w:rsidR="00D22250" w:rsidRPr="00D22250" w:rsidRDefault="00D22250" w:rsidP="00727532">
      <w:pPr>
        <w:pStyle w:val="Body"/>
        <w:rPr>
          <w:rFonts w:ascii="Times New Roman" w:hAnsi="Times New Roman"/>
          <w:bCs/>
          <w:color w:val="000000"/>
          <w:sz w:val="24"/>
          <w:szCs w:val="24"/>
        </w:rPr>
      </w:pPr>
      <w:proofErr w:type="gramStart"/>
      <w:r w:rsidRPr="00CA3129">
        <w:rPr>
          <w:rFonts w:ascii="Times New Roman" w:hAnsi="Times New Roman"/>
          <w:b/>
          <w:sz w:val="24"/>
          <w:szCs w:val="24"/>
        </w:rPr>
        <w:t>Source :</w:t>
      </w:r>
      <w:proofErr w:type="gramEnd"/>
      <w:r w:rsidRPr="00CA3129">
        <w:rPr>
          <w:rFonts w:ascii="Times New Roman" w:hAnsi="Times New Roman"/>
          <w:b/>
          <w:sz w:val="24"/>
          <w:szCs w:val="24"/>
        </w:rPr>
        <w:t xml:space="preserve"> </w:t>
      </w:r>
      <w:r w:rsidRPr="00D22250">
        <w:rPr>
          <w:rFonts w:ascii="Times New Roman" w:hAnsi="Times New Roman"/>
          <w:sz w:val="24"/>
          <w:szCs w:val="24"/>
        </w:rPr>
        <w:t xml:space="preserve">North American Profile of ISO19115:2003, </w:t>
      </w:r>
      <w:r w:rsidRPr="00D22250">
        <w:rPr>
          <w:rFonts w:ascii="Times New Roman" w:eastAsia="SimSun" w:hAnsi="Times New Roman"/>
          <w:bCs/>
          <w:color w:val="000000"/>
          <w:sz w:val="24"/>
          <w:szCs w:val="24"/>
        </w:rPr>
        <w:t>Role Code</w:t>
      </w:r>
      <w:r w:rsidRPr="00D22250">
        <w:rPr>
          <w:rFonts w:ascii="Times New Roman" w:hAnsi="Times New Roman"/>
          <w:bCs/>
          <w:color w:val="000000"/>
          <w:sz w:val="24"/>
          <w:szCs w:val="24"/>
        </w:rPr>
        <w:t>list (</w:t>
      </w:r>
      <w:bookmarkStart w:id="306" w:name="IC_90"/>
      <w:r w:rsidRPr="00D22250">
        <w:rPr>
          <w:rFonts w:ascii="Times New Roman" w:hAnsi="Times New Roman"/>
          <w:bCs/>
          <w:color w:val="000000"/>
          <w:sz w:val="24"/>
          <w:szCs w:val="24"/>
        </w:rPr>
        <w:t>napCI_RoleCode</w:t>
      </w:r>
      <w:bookmarkEnd w:id="306"/>
      <w:r w:rsidRPr="00D22250">
        <w:rPr>
          <w:rFonts w:ascii="Times New Roman" w:hAnsi="Times New Roman"/>
          <w:bCs/>
          <w:color w:val="000000"/>
          <w:sz w:val="24"/>
          <w:szCs w:val="24"/>
        </w:rPr>
        <w:t>)</w:t>
      </w:r>
    </w:p>
    <w:p w:rsidR="00D22250" w:rsidRDefault="00D22250" w:rsidP="00727532">
      <w:proofErr w:type="gramStart"/>
      <w:r w:rsidRPr="00CA3129">
        <w:rPr>
          <w:b/>
          <w:color w:val="000000"/>
        </w:rPr>
        <w:t>URL :</w:t>
      </w:r>
      <w:proofErr w:type="gramEnd"/>
      <w:r>
        <w:rPr>
          <w:color w:val="000000"/>
        </w:rPr>
        <w:t xml:space="preserve"> </w:t>
      </w:r>
      <w:r w:rsidRPr="001F030B">
        <w:rPr>
          <w:color w:val="000000"/>
        </w:rPr>
        <w:t xml:space="preserve"> </w:t>
      </w:r>
      <w:hyperlink r:id="rId314" w:history="1">
        <w:r w:rsidRPr="00B7110C">
          <w:rPr>
            <w:rStyle w:val="Hyperlink"/>
          </w:rPr>
          <w:t>http://nap.geogratis.gc.ca/metadata/register/codelists-eng.html</w:t>
        </w:r>
      </w:hyperlink>
    </w:p>
    <w:p w:rsidR="00D22250" w:rsidRPr="001F030B" w:rsidRDefault="00D22250" w:rsidP="00D22250">
      <w:pPr>
        <w:rPr>
          <w:color w:val="000000"/>
        </w:rPr>
      </w:pPr>
    </w:p>
    <w:tbl>
      <w:tblPr>
        <w:tblW w:w="94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887"/>
        <w:gridCol w:w="2268"/>
        <w:gridCol w:w="2693"/>
        <w:gridCol w:w="2552"/>
      </w:tblGrid>
      <w:tr w:rsidR="00B8024B" w:rsidRPr="00343181" w:rsidTr="000912AD">
        <w:trPr>
          <w:trHeight w:val="310"/>
        </w:trPr>
        <w:tc>
          <w:tcPr>
            <w:tcW w:w="1887" w:type="dxa"/>
            <w:shd w:val="clear" w:color="auto" w:fill="BFBFBF" w:themeFill="background1" w:themeFillShade="BF"/>
            <w:noWrap/>
            <w:hideMark/>
          </w:tcPr>
          <w:p w:rsidR="00B8024B" w:rsidRPr="000912AD" w:rsidRDefault="00B8024B" w:rsidP="000912AD">
            <w:pPr>
              <w:rPr>
                <w:b/>
                <w:bCs/>
              </w:rPr>
            </w:pPr>
            <w:r w:rsidRPr="000912AD">
              <w:rPr>
                <w:b/>
                <w:bCs/>
              </w:rPr>
              <w:t>Valeur</w:t>
            </w:r>
          </w:p>
        </w:tc>
        <w:tc>
          <w:tcPr>
            <w:tcW w:w="2268" w:type="dxa"/>
            <w:shd w:val="clear" w:color="auto" w:fill="BFBFBF" w:themeFill="background1" w:themeFillShade="BF"/>
            <w:noWrap/>
            <w:hideMark/>
          </w:tcPr>
          <w:p w:rsidR="00B8024B" w:rsidRPr="000912AD" w:rsidRDefault="00B8024B" w:rsidP="000912AD">
            <w:pPr>
              <w:rPr>
                <w:b/>
                <w:bCs/>
              </w:rPr>
            </w:pPr>
            <w:r w:rsidRPr="000912AD">
              <w:rPr>
                <w:b/>
                <w:bCs/>
              </w:rPr>
              <w:t>English</w:t>
            </w:r>
          </w:p>
        </w:tc>
        <w:tc>
          <w:tcPr>
            <w:tcW w:w="2693" w:type="dxa"/>
            <w:shd w:val="clear" w:color="auto" w:fill="BFBFBF" w:themeFill="background1" w:themeFillShade="BF"/>
            <w:noWrap/>
            <w:hideMark/>
          </w:tcPr>
          <w:p w:rsidR="00B8024B" w:rsidRPr="000912AD" w:rsidRDefault="00B8024B" w:rsidP="000912AD">
            <w:pPr>
              <w:rPr>
                <w:b/>
                <w:bCs/>
              </w:rPr>
            </w:pPr>
            <w:r w:rsidRPr="000912AD">
              <w:rPr>
                <w:b/>
                <w:bCs/>
              </w:rPr>
              <w:t>French</w:t>
            </w:r>
          </w:p>
        </w:tc>
        <w:tc>
          <w:tcPr>
            <w:tcW w:w="2552" w:type="dxa"/>
            <w:shd w:val="clear" w:color="auto" w:fill="BFBFBF" w:themeFill="background1" w:themeFillShade="BF"/>
          </w:tcPr>
          <w:p w:rsidR="00B8024B" w:rsidRPr="000912AD" w:rsidRDefault="00B8024B" w:rsidP="000912AD">
            <w:pPr>
              <w:rPr>
                <w:b/>
                <w:bCs/>
              </w:rPr>
            </w:pPr>
            <w:r w:rsidRPr="000912AD">
              <w:rPr>
                <w:b/>
                <w:bCs/>
              </w:rPr>
              <w:t>API value of role dataset field</w:t>
            </w:r>
          </w:p>
        </w:tc>
      </w:tr>
      <w:tr w:rsidR="00B8024B" w:rsidRPr="00343181" w:rsidTr="000912AD">
        <w:trPr>
          <w:trHeight w:val="310"/>
        </w:trPr>
        <w:tc>
          <w:tcPr>
            <w:tcW w:w="1887" w:type="dxa"/>
            <w:shd w:val="clear" w:color="auto" w:fill="FFFFFF" w:themeFill="background1"/>
            <w:noWrap/>
          </w:tcPr>
          <w:p w:rsidR="00B8024B" w:rsidRPr="000912AD" w:rsidRDefault="00B8024B" w:rsidP="000912AD">
            <w:pPr>
              <w:rPr>
                <w:color w:val="000000"/>
              </w:rPr>
            </w:pPr>
            <w:r w:rsidRPr="000912AD">
              <w:rPr>
                <w:color w:val="000000"/>
              </w:rPr>
              <w:t>--</w:t>
            </w:r>
          </w:p>
        </w:tc>
        <w:tc>
          <w:tcPr>
            <w:tcW w:w="2268" w:type="dxa"/>
            <w:shd w:val="clear" w:color="auto" w:fill="FFFFFF" w:themeFill="background1"/>
            <w:noWrap/>
          </w:tcPr>
          <w:p w:rsidR="00B8024B" w:rsidRPr="000912AD" w:rsidRDefault="00B8024B" w:rsidP="000912AD">
            <w:pPr>
              <w:rPr>
                <w:color w:val="000000"/>
              </w:rPr>
            </w:pPr>
            <w:r w:rsidRPr="000912AD">
              <w:rPr>
                <w:color w:val="000000"/>
              </w:rPr>
              <w:t>--</w:t>
            </w:r>
          </w:p>
        </w:tc>
        <w:tc>
          <w:tcPr>
            <w:tcW w:w="2693" w:type="dxa"/>
            <w:shd w:val="clear" w:color="auto" w:fill="FFFFFF" w:themeFill="background1"/>
            <w:noWrap/>
          </w:tcPr>
          <w:p w:rsidR="00B8024B" w:rsidRPr="000912AD" w:rsidRDefault="00B8024B" w:rsidP="000912AD">
            <w:pPr>
              <w:rPr>
                <w:color w:val="000000"/>
              </w:rPr>
            </w:pPr>
            <w:r w:rsidRPr="000912AD">
              <w:rPr>
                <w:color w:val="000000"/>
              </w:rPr>
              <w:t>--</w:t>
            </w:r>
          </w:p>
        </w:tc>
        <w:tc>
          <w:tcPr>
            <w:tcW w:w="2552" w:type="dxa"/>
            <w:shd w:val="clear" w:color="auto" w:fill="FFFFFF" w:themeFill="background1"/>
          </w:tcPr>
          <w:p w:rsidR="00B8024B" w:rsidRPr="000912AD" w:rsidRDefault="00B8024B" w:rsidP="000912AD">
            <w:pPr>
              <w:rPr>
                <w:color w:val="000000"/>
              </w:rPr>
            </w:pP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RI_408</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resourceProvider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fournisseurRessource</w:t>
            </w:r>
          </w:p>
        </w:tc>
        <w:tc>
          <w:tcPr>
            <w:tcW w:w="2552" w:type="dxa"/>
            <w:shd w:val="clear" w:color="auto" w:fill="FFFFFF" w:themeFill="background1"/>
          </w:tcPr>
          <w:p w:rsidR="00B8024B" w:rsidRPr="000912AD" w:rsidRDefault="00B8024B" w:rsidP="000912AD">
            <w:pPr>
              <w:rPr>
                <w:color w:val="000000"/>
              </w:rPr>
            </w:pPr>
            <w:r w:rsidRPr="000912AD">
              <w:rPr>
                <w:color w:val="000000"/>
              </w:rPr>
              <w:t>resource_provider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RI_409</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custodian</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conservateur</w:t>
            </w:r>
          </w:p>
        </w:tc>
        <w:tc>
          <w:tcPr>
            <w:tcW w:w="2552" w:type="dxa"/>
            <w:shd w:val="clear" w:color="auto" w:fill="FFFFFF" w:themeFill="background1"/>
          </w:tcPr>
          <w:p w:rsidR="00B8024B" w:rsidRPr="000912AD" w:rsidRDefault="00B8024B" w:rsidP="000912AD">
            <w:pPr>
              <w:rPr>
                <w:color w:val="000000"/>
              </w:rPr>
            </w:pPr>
            <w:r w:rsidRPr="000912AD">
              <w:rPr>
                <w:color w:val="000000"/>
              </w:rPr>
              <w:t>custodian</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RI_410</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owner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propriétaire</w:t>
            </w:r>
          </w:p>
        </w:tc>
        <w:tc>
          <w:tcPr>
            <w:tcW w:w="2552" w:type="dxa"/>
            <w:shd w:val="clear" w:color="auto" w:fill="FFFFFF" w:themeFill="background1"/>
          </w:tcPr>
          <w:p w:rsidR="00B8024B" w:rsidRPr="000912AD" w:rsidRDefault="00B8024B" w:rsidP="000912AD">
            <w:pPr>
              <w:rPr>
                <w:color w:val="000000"/>
              </w:rPr>
            </w:pPr>
            <w:r w:rsidRPr="000912AD">
              <w:rPr>
                <w:color w:val="000000"/>
              </w:rPr>
              <w:t>owner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RI_411</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user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utilisateur</w:t>
            </w:r>
          </w:p>
        </w:tc>
        <w:tc>
          <w:tcPr>
            <w:tcW w:w="2552" w:type="dxa"/>
            <w:shd w:val="clear" w:color="auto" w:fill="FFFFFF" w:themeFill="background1"/>
          </w:tcPr>
          <w:p w:rsidR="00B8024B" w:rsidRPr="000912AD" w:rsidRDefault="00B8024B" w:rsidP="000912AD">
            <w:pPr>
              <w:rPr>
                <w:color w:val="000000"/>
              </w:rPr>
            </w:pPr>
            <w:r w:rsidRPr="000912AD">
              <w:rPr>
                <w:color w:val="000000"/>
              </w:rPr>
              <w:t>user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RI_412</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distributor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distributeur</w:t>
            </w:r>
          </w:p>
        </w:tc>
        <w:tc>
          <w:tcPr>
            <w:tcW w:w="2552" w:type="dxa"/>
            <w:shd w:val="clear" w:color="auto" w:fill="FFFFFF" w:themeFill="background1"/>
          </w:tcPr>
          <w:p w:rsidR="00B8024B" w:rsidRPr="000912AD" w:rsidRDefault="00B8024B" w:rsidP="000912AD">
            <w:pPr>
              <w:rPr>
                <w:color w:val="000000"/>
              </w:rPr>
            </w:pPr>
            <w:r w:rsidRPr="000912AD">
              <w:rPr>
                <w:color w:val="000000"/>
              </w:rPr>
              <w:t>distributor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lastRenderedPageBreak/>
              <w:t>RI_413</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originator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créateur</w:t>
            </w:r>
          </w:p>
        </w:tc>
        <w:tc>
          <w:tcPr>
            <w:tcW w:w="2552" w:type="dxa"/>
            <w:shd w:val="clear" w:color="auto" w:fill="FFFFFF" w:themeFill="background1"/>
          </w:tcPr>
          <w:p w:rsidR="00B8024B" w:rsidRPr="000912AD" w:rsidRDefault="00B8024B" w:rsidP="000912AD">
            <w:pPr>
              <w:rPr>
                <w:color w:val="000000"/>
              </w:rPr>
            </w:pPr>
            <w:r w:rsidRPr="000912AD">
              <w:rPr>
                <w:color w:val="000000"/>
              </w:rPr>
              <w:t>originator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RI_414</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pointOfContact</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contact</w:t>
            </w:r>
          </w:p>
        </w:tc>
        <w:tc>
          <w:tcPr>
            <w:tcW w:w="2552" w:type="dxa"/>
            <w:shd w:val="clear" w:color="auto" w:fill="FFFFFF" w:themeFill="background1"/>
          </w:tcPr>
          <w:p w:rsidR="00B8024B" w:rsidRPr="000912AD" w:rsidRDefault="00B8024B" w:rsidP="000912AD">
            <w:pPr>
              <w:rPr>
                <w:color w:val="000000"/>
              </w:rPr>
            </w:pPr>
            <w:r w:rsidRPr="000912AD">
              <w:rPr>
                <w:color w:val="000000"/>
              </w:rPr>
              <w:t>point_of_contact</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RI_415</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principalInvestigator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chercheurPrincipal</w:t>
            </w:r>
          </w:p>
        </w:tc>
        <w:tc>
          <w:tcPr>
            <w:tcW w:w="2552" w:type="dxa"/>
            <w:shd w:val="clear" w:color="auto" w:fill="FFFFFF" w:themeFill="background1"/>
          </w:tcPr>
          <w:p w:rsidR="00B8024B" w:rsidRPr="000912AD" w:rsidRDefault="00B8024B" w:rsidP="000912AD">
            <w:pPr>
              <w:rPr>
                <w:color w:val="000000"/>
              </w:rPr>
            </w:pPr>
            <w:r w:rsidRPr="000912AD">
              <w:rPr>
                <w:color w:val="000000"/>
              </w:rPr>
              <w:t>principal_investigator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RI_416</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processor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traiteur</w:t>
            </w:r>
          </w:p>
        </w:tc>
        <w:tc>
          <w:tcPr>
            <w:tcW w:w="2552" w:type="dxa"/>
            <w:shd w:val="clear" w:color="auto" w:fill="FFFFFF" w:themeFill="background1"/>
          </w:tcPr>
          <w:p w:rsidR="00B8024B" w:rsidRPr="000912AD" w:rsidRDefault="00B8024B" w:rsidP="000912AD">
            <w:pPr>
              <w:rPr>
                <w:color w:val="000000"/>
              </w:rPr>
            </w:pPr>
            <w:r w:rsidRPr="000912AD">
              <w:rPr>
                <w:color w:val="000000"/>
              </w:rPr>
              <w:t>processor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RI_417</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publisher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éditeur</w:t>
            </w:r>
          </w:p>
        </w:tc>
        <w:tc>
          <w:tcPr>
            <w:tcW w:w="2552" w:type="dxa"/>
            <w:shd w:val="clear" w:color="auto" w:fill="FFFFFF" w:themeFill="background1"/>
          </w:tcPr>
          <w:p w:rsidR="00B8024B" w:rsidRPr="000912AD" w:rsidRDefault="00B8024B" w:rsidP="000912AD">
            <w:pPr>
              <w:rPr>
                <w:color w:val="000000"/>
              </w:rPr>
            </w:pPr>
            <w:r w:rsidRPr="000912AD">
              <w:rPr>
                <w:color w:val="000000"/>
              </w:rPr>
              <w:t>publisher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RI_418</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author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auteur</w:t>
            </w:r>
          </w:p>
        </w:tc>
        <w:tc>
          <w:tcPr>
            <w:tcW w:w="2552" w:type="dxa"/>
            <w:shd w:val="clear" w:color="auto" w:fill="FFFFFF" w:themeFill="background1"/>
          </w:tcPr>
          <w:p w:rsidR="00B8024B" w:rsidRPr="000912AD" w:rsidRDefault="00B8024B" w:rsidP="000912AD">
            <w:pPr>
              <w:rPr>
                <w:color w:val="000000"/>
              </w:rPr>
            </w:pPr>
            <w:r w:rsidRPr="000912AD">
              <w:rPr>
                <w:color w:val="000000"/>
              </w:rPr>
              <w:t>author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RI_419</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collaborator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collaborateur</w:t>
            </w:r>
          </w:p>
        </w:tc>
        <w:tc>
          <w:tcPr>
            <w:tcW w:w="2552" w:type="dxa"/>
            <w:shd w:val="clear" w:color="auto" w:fill="FFFFFF" w:themeFill="background1"/>
          </w:tcPr>
          <w:p w:rsidR="00B8024B" w:rsidRPr="000912AD" w:rsidRDefault="00B8024B" w:rsidP="000912AD">
            <w:pPr>
              <w:rPr>
                <w:color w:val="000000"/>
              </w:rPr>
            </w:pPr>
            <w:r w:rsidRPr="000912AD">
              <w:rPr>
                <w:color w:val="000000"/>
              </w:rPr>
              <w:t>collaborator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RI_420</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editor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réviseur</w:t>
            </w:r>
          </w:p>
        </w:tc>
        <w:tc>
          <w:tcPr>
            <w:tcW w:w="2552" w:type="dxa"/>
            <w:shd w:val="clear" w:color="auto" w:fill="FFFFFF" w:themeFill="background1"/>
          </w:tcPr>
          <w:p w:rsidR="00B8024B" w:rsidRPr="000912AD" w:rsidRDefault="00B8024B" w:rsidP="000912AD">
            <w:pPr>
              <w:rPr>
                <w:color w:val="000000"/>
              </w:rPr>
            </w:pPr>
            <w:r w:rsidRPr="000912AD">
              <w:rPr>
                <w:color w:val="000000"/>
              </w:rPr>
              <w:t>editor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RI_421</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mediator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médiateur</w:t>
            </w:r>
          </w:p>
        </w:tc>
        <w:tc>
          <w:tcPr>
            <w:tcW w:w="2552" w:type="dxa"/>
            <w:shd w:val="clear" w:color="auto" w:fill="FFFFFF" w:themeFill="background1"/>
          </w:tcPr>
          <w:p w:rsidR="00B8024B" w:rsidRPr="000912AD" w:rsidRDefault="00B8024B" w:rsidP="000912AD">
            <w:pPr>
              <w:rPr>
                <w:color w:val="000000"/>
              </w:rPr>
            </w:pPr>
            <w:r w:rsidRPr="000912AD">
              <w:rPr>
                <w:color w:val="000000"/>
              </w:rPr>
              <w:t>mediator</w:t>
            </w:r>
          </w:p>
        </w:tc>
      </w:tr>
      <w:tr w:rsidR="00B8024B" w:rsidRPr="00343181" w:rsidTr="000912AD">
        <w:trPr>
          <w:trHeight w:val="310"/>
        </w:trPr>
        <w:tc>
          <w:tcPr>
            <w:tcW w:w="1887" w:type="dxa"/>
            <w:shd w:val="clear" w:color="auto" w:fill="FFFFFF" w:themeFill="background1"/>
            <w:noWrap/>
            <w:hideMark/>
          </w:tcPr>
          <w:p w:rsidR="00B8024B" w:rsidRPr="000912AD" w:rsidRDefault="00B8024B" w:rsidP="000912AD">
            <w:pPr>
              <w:rPr>
                <w:color w:val="000000"/>
              </w:rPr>
            </w:pPr>
            <w:r w:rsidRPr="000912AD">
              <w:rPr>
                <w:color w:val="000000"/>
              </w:rPr>
              <w:t>RI_422</w:t>
            </w:r>
          </w:p>
        </w:tc>
        <w:tc>
          <w:tcPr>
            <w:tcW w:w="2268" w:type="dxa"/>
            <w:shd w:val="clear" w:color="auto" w:fill="FFFFFF" w:themeFill="background1"/>
            <w:noWrap/>
            <w:hideMark/>
          </w:tcPr>
          <w:p w:rsidR="00B8024B" w:rsidRPr="000912AD" w:rsidRDefault="00B8024B" w:rsidP="000912AD">
            <w:pPr>
              <w:rPr>
                <w:color w:val="000000"/>
              </w:rPr>
            </w:pPr>
            <w:r w:rsidRPr="000912AD">
              <w:rPr>
                <w:color w:val="000000"/>
              </w:rPr>
              <w:t>rightsHolder</w:t>
            </w:r>
          </w:p>
        </w:tc>
        <w:tc>
          <w:tcPr>
            <w:tcW w:w="2693" w:type="dxa"/>
            <w:shd w:val="clear" w:color="auto" w:fill="FFFFFF" w:themeFill="background1"/>
            <w:noWrap/>
            <w:hideMark/>
          </w:tcPr>
          <w:p w:rsidR="00B8024B" w:rsidRPr="000912AD" w:rsidRDefault="00B8024B" w:rsidP="000912AD">
            <w:pPr>
              <w:rPr>
                <w:color w:val="000000"/>
              </w:rPr>
            </w:pPr>
            <w:r w:rsidRPr="000912AD">
              <w:rPr>
                <w:color w:val="000000"/>
              </w:rPr>
              <w:t>détenteurDroits</w:t>
            </w:r>
          </w:p>
        </w:tc>
        <w:tc>
          <w:tcPr>
            <w:tcW w:w="2552" w:type="dxa"/>
            <w:shd w:val="clear" w:color="auto" w:fill="FFFFFF" w:themeFill="background1"/>
          </w:tcPr>
          <w:p w:rsidR="00B8024B" w:rsidRPr="000912AD" w:rsidRDefault="00B8024B" w:rsidP="000912AD">
            <w:pPr>
              <w:rPr>
                <w:color w:val="000000"/>
              </w:rPr>
            </w:pPr>
            <w:r w:rsidRPr="000912AD">
              <w:rPr>
                <w:color w:val="000000"/>
              </w:rPr>
              <w:t>rights_holder</w:t>
            </w:r>
          </w:p>
        </w:tc>
      </w:tr>
    </w:tbl>
    <w:p w:rsidR="00B8024B" w:rsidRPr="001F030B" w:rsidRDefault="00B8024B" w:rsidP="00B8024B">
      <w:pPr>
        <w:pStyle w:val="Body"/>
        <w:rPr>
          <w:rFonts w:ascii="Times New Roman" w:hAnsi="Times New Roman"/>
          <w:sz w:val="24"/>
          <w:szCs w:val="24"/>
        </w:rPr>
      </w:pPr>
    </w:p>
    <w:p w:rsidR="00B8024B" w:rsidRDefault="00D22250" w:rsidP="00D22250">
      <w:pPr>
        <w:pStyle w:val="Heading2"/>
      </w:pPr>
      <w:bookmarkStart w:id="307" w:name="_napMD_ProgressCode"/>
      <w:bookmarkStart w:id="308" w:name="_Progress_Code"/>
      <w:bookmarkStart w:id="309" w:name="_1.18_Progress_Code"/>
      <w:bookmarkStart w:id="310" w:name="_Toc449360081"/>
      <w:bookmarkStart w:id="311" w:name="_Toc466365288"/>
      <w:bookmarkEnd w:id="307"/>
      <w:bookmarkEnd w:id="308"/>
      <w:bookmarkEnd w:id="309"/>
      <w:r>
        <w:t xml:space="preserve">1.18 </w:t>
      </w:r>
      <w:r w:rsidR="00B8024B" w:rsidRPr="00276BA3">
        <w:t>Progress</w:t>
      </w:r>
      <w:r w:rsidR="00B8024B">
        <w:t xml:space="preserve"> </w:t>
      </w:r>
      <w:r w:rsidR="00B8024B" w:rsidRPr="00276BA3">
        <w:t>Code</w:t>
      </w:r>
      <w:bookmarkEnd w:id="310"/>
      <w:bookmarkEnd w:id="311"/>
    </w:p>
    <w:p w:rsidR="00D22250" w:rsidRPr="00D22250" w:rsidRDefault="00D22250" w:rsidP="00D22250">
      <w:pPr>
        <w:pStyle w:val="Body"/>
        <w:rPr>
          <w:rFonts w:ascii="Times New Roman" w:hAnsi="Times New Roman"/>
          <w:bCs/>
          <w:color w:val="000000"/>
          <w:sz w:val="24"/>
          <w:szCs w:val="24"/>
        </w:rPr>
      </w:pPr>
      <w:proofErr w:type="gramStart"/>
      <w:r w:rsidRPr="00CA3129">
        <w:rPr>
          <w:rFonts w:ascii="Times New Roman" w:hAnsi="Times New Roman"/>
          <w:b/>
          <w:sz w:val="24"/>
          <w:szCs w:val="24"/>
        </w:rPr>
        <w:t>Source :</w:t>
      </w:r>
      <w:proofErr w:type="gramEnd"/>
      <w:r w:rsidRPr="00CA3129">
        <w:rPr>
          <w:rFonts w:ascii="Times New Roman" w:hAnsi="Times New Roman"/>
          <w:b/>
          <w:sz w:val="24"/>
          <w:szCs w:val="24"/>
        </w:rPr>
        <w:t xml:space="preserve"> </w:t>
      </w:r>
      <w:r w:rsidRPr="00D22250">
        <w:rPr>
          <w:rFonts w:ascii="Times New Roman" w:hAnsi="Times New Roman"/>
          <w:sz w:val="24"/>
          <w:szCs w:val="24"/>
        </w:rPr>
        <w:t xml:space="preserve">North American Profile of ISO19115:2003, </w:t>
      </w:r>
      <w:r>
        <w:rPr>
          <w:rFonts w:ascii="Times New Roman" w:eastAsia="SimSun" w:hAnsi="Times New Roman"/>
          <w:bCs/>
          <w:color w:val="000000"/>
          <w:sz w:val="24"/>
          <w:szCs w:val="24"/>
        </w:rPr>
        <w:t xml:space="preserve">Progress </w:t>
      </w:r>
      <w:r w:rsidRPr="00D22250">
        <w:rPr>
          <w:rFonts w:ascii="Times New Roman" w:eastAsia="SimSun" w:hAnsi="Times New Roman"/>
          <w:bCs/>
          <w:color w:val="000000"/>
          <w:sz w:val="24"/>
          <w:szCs w:val="24"/>
        </w:rPr>
        <w:t>Codelist</w:t>
      </w:r>
      <w:r w:rsidRPr="00D22250">
        <w:rPr>
          <w:rFonts w:ascii="Times New Roman" w:hAnsi="Times New Roman"/>
          <w:bCs/>
          <w:color w:val="000000"/>
          <w:sz w:val="24"/>
          <w:szCs w:val="24"/>
        </w:rPr>
        <w:t xml:space="preserve"> (napMD_ProgressCode)</w:t>
      </w:r>
    </w:p>
    <w:p w:rsidR="00D22250" w:rsidRDefault="00D22250" w:rsidP="00D22250">
      <w:proofErr w:type="gramStart"/>
      <w:r w:rsidRPr="00CA3129">
        <w:rPr>
          <w:b/>
          <w:color w:val="000000"/>
        </w:rPr>
        <w:t>URL :</w:t>
      </w:r>
      <w:proofErr w:type="gramEnd"/>
      <w:r>
        <w:rPr>
          <w:color w:val="000000"/>
        </w:rPr>
        <w:t xml:space="preserve"> </w:t>
      </w:r>
      <w:r w:rsidRPr="001F030B">
        <w:rPr>
          <w:color w:val="000000"/>
        </w:rPr>
        <w:t xml:space="preserve"> </w:t>
      </w:r>
      <w:hyperlink r:id="rId315" w:history="1">
        <w:r w:rsidRPr="00B7110C">
          <w:rPr>
            <w:rStyle w:val="Hyperlink"/>
          </w:rPr>
          <w:t>http://nap.geogratis.gc.ca/metadata/register/codelists-eng.html</w:t>
        </w:r>
      </w:hyperlink>
    </w:p>
    <w:p w:rsidR="00B8024B" w:rsidRPr="000912AD" w:rsidRDefault="00B8024B" w:rsidP="00B8024B">
      <w:pPr>
        <w:pStyle w:val="Body"/>
        <w:rPr>
          <w:rFonts w:ascii="Times New Roman" w:hAnsi="Times New Roman"/>
          <w:sz w:val="24"/>
          <w:szCs w:val="24"/>
        </w:rPr>
      </w:pPr>
    </w:p>
    <w:tbl>
      <w:tblPr>
        <w:tblW w:w="86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2268"/>
        <w:gridCol w:w="2551"/>
        <w:gridCol w:w="2551"/>
      </w:tblGrid>
      <w:tr w:rsidR="00B8024B" w:rsidRPr="000912AD" w:rsidTr="000912AD">
        <w:trPr>
          <w:trHeight w:val="300"/>
        </w:trPr>
        <w:tc>
          <w:tcPr>
            <w:tcW w:w="1320" w:type="dxa"/>
            <w:shd w:val="clear" w:color="CCCCFF" w:fill="C0C0C0"/>
            <w:noWrap/>
            <w:hideMark/>
          </w:tcPr>
          <w:p w:rsidR="00B8024B" w:rsidRPr="000912AD" w:rsidRDefault="00B8024B" w:rsidP="000912AD">
            <w:pPr>
              <w:rPr>
                <w:b/>
                <w:bCs/>
              </w:rPr>
            </w:pPr>
            <w:r w:rsidRPr="000912AD">
              <w:rPr>
                <w:b/>
                <w:bCs/>
              </w:rPr>
              <w:t>Valeur</w:t>
            </w:r>
          </w:p>
        </w:tc>
        <w:tc>
          <w:tcPr>
            <w:tcW w:w="2268" w:type="dxa"/>
            <w:shd w:val="clear" w:color="CCCCFF" w:fill="C0C0C0"/>
            <w:noWrap/>
            <w:hideMark/>
          </w:tcPr>
          <w:p w:rsidR="00B8024B" w:rsidRPr="000912AD" w:rsidRDefault="00B8024B" w:rsidP="000912AD">
            <w:pPr>
              <w:rPr>
                <w:b/>
                <w:bCs/>
              </w:rPr>
            </w:pPr>
            <w:r w:rsidRPr="000912AD">
              <w:rPr>
                <w:b/>
                <w:bCs/>
              </w:rPr>
              <w:t>English</w:t>
            </w:r>
          </w:p>
        </w:tc>
        <w:tc>
          <w:tcPr>
            <w:tcW w:w="2551" w:type="dxa"/>
            <w:shd w:val="clear" w:color="CCCCFF" w:fill="C0C0C0"/>
            <w:noWrap/>
            <w:hideMark/>
          </w:tcPr>
          <w:p w:rsidR="00B8024B" w:rsidRPr="000912AD" w:rsidRDefault="00B8024B" w:rsidP="000912AD">
            <w:pPr>
              <w:rPr>
                <w:b/>
                <w:bCs/>
              </w:rPr>
            </w:pPr>
            <w:r w:rsidRPr="000912AD">
              <w:rPr>
                <w:b/>
                <w:bCs/>
              </w:rPr>
              <w:t>French</w:t>
            </w:r>
          </w:p>
        </w:tc>
        <w:tc>
          <w:tcPr>
            <w:tcW w:w="2551" w:type="dxa"/>
            <w:shd w:val="clear" w:color="CCCCFF" w:fill="C0C0C0"/>
          </w:tcPr>
          <w:p w:rsidR="00B8024B" w:rsidRPr="000912AD" w:rsidRDefault="00B8024B" w:rsidP="000912AD">
            <w:pPr>
              <w:rPr>
                <w:b/>
                <w:bCs/>
              </w:rPr>
            </w:pPr>
            <w:r w:rsidRPr="000912AD">
              <w:rPr>
                <w:b/>
                <w:bCs/>
              </w:rPr>
              <w:t>API value of status dataset field</w:t>
            </w:r>
          </w:p>
        </w:tc>
      </w:tr>
      <w:tr w:rsidR="00B8024B" w:rsidRPr="000912AD" w:rsidTr="00B8024B">
        <w:trPr>
          <w:trHeight w:val="300"/>
        </w:trPr>
        <w:tc>
          <w:tcPr>
            <w:tcW w:w="1320"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268"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551" w:type="dxa"/>
            <w:shd w:val="clear" w:color="auto" w:fill="FFFFFF" w:themeFill="background1"/>
            <w:noWrap/>
            <w:vAlign w:val="bottom"/>
          </w:tcPr>
          <w:p w:rsidR="00B8024B" w:rsidRPr="000912AD" w:rsidRDefault="00B8024B" w:rsidP="00B8024B">
            <w:pPr>
              <w:rPr>
                <w:color w:val="000000"/>
              </w:rPr>
            </w:pPr>
            <w:r w:rsidRPr="000912AD">
              <w:rPr>
                <w:color w:val="000000"/>
              </w:rPr>
              <w:t>--</w:t>
            </w:r>
          </w:p>
        </w:tc>
        <w:tc>
          <w:tcPr>
            <w:tcW w:w="2551" w:type="dxa"/>
            <w:shd w:val="clear" w:color="auto" w:fill="FFFFFF" w:themeFill="background1"/>
          </w:tcPr>
          <w:p w:rsidR="00B8024B" w:rsidRPr="000912AD" w:rsidRDefault="00B8024B" w:rsidP="00B8024B">
            <w:pPr>
              <w:rPr>
                <w:color w:val="000000"/>
              </w:rPr>
            </w:pP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RI_593</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completed</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complété</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completed</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RI_594</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historicalArchive</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archiveHistorique</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historical_archive</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RI_595</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obsolete</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périmé</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obsolete</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RI_596</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onGoing</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enContinue</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on_going</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RI_597</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planned</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planifié</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planned</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RI_598</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required</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requis</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required</w:t>
            </w:r>
          </w:p>
        </w:tc>
      </w:tr>
      <w:tr w:rsidR="00B8024B" w:rsidRPr="000912AD" w:rsidTr="00B8024B">
        <w:trPr>
          <w:trHeight w:val="30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RI_599</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underDevelopment</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enProduction</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under_development</w:t>
            </w:r>
          </w:p>
        </w:tc>
      </w:tr>
      <w:tr w:rsidR="00B8024B" w:rsidRPr="000912AD" w:rsidTr="000912AD">
        <w:trPr>
          <w:trHeight w:val="70"/>
        </w:trPr>
        <w:tc>
          <w:tcPr>
            <w:tcW w:w="1320" w:type="dxa"/>
            <w:shd w:val="clear" w:color="auto" w:fill="FFFFFF" w:themeFill="background1"/>
            <w:noWrap/>
            <w:vAlign w:val="bottom"/>
            <w:hideMark/>
          </w:tcPr>
          <w:p w:rsidR="00B8024B" w:rsidRPr="000912AD" w:rsidRDefault="00B8024B" w:rsidP="00B8024B">
            <w:pPr>
              <w:rPr>
                <w:color w:val="000000"/>
              </w:rPr>
            </w:pPr>
            <w:r w:rsidRPr="000912AD">
              <w:rPr>
                <w:color w:val="000000"/>
              </w:rPr>
              <w:t>RI_600</w:t>
            </w:r>
          </w:p>
        </w:tc>
        <w:tc>
          <w:tcPr>
            <w:tcW w:w="2268" w:type="dxa"/>
            <w:shd w:val="clear" w:color="auto" w:fill="FFFFFF" w:themeFill="background1"/>
            <w:noWrap/>
            <w:vAlign w:val="bottom"/>
            <w:hideMark/>
          </w:tcPr>
          <w:p w:rsidR="00B8024B" w:rsidRPr="000912AD" w:rsidRDefault="00B8024B" w:rsidP="00B8024B">
            <w:pPr>
              <w:rPr>
                <w:color w:val="000000"/>
              </w:rPr>
            </w:pPr>
            <w:r w:rsidRPr="000912AD">
              <w:rPr>
                <w:color w:val="000000"/>
              </w:rPr>
              <w:t>proposed</w:t>
            </w:r>
          </w:p>
        </w:tc>
        <w:tc>
          <w:tcPr>
            <w:tcW w:w="2551" w:type="dxa"/>
            <w:shd w:val="clear" w:color="auto" w:fill="FFFFFF" w:themeFill="background1"/>
            <w:noWrap/>
            <w:vAlign w:val="bottom"/>
            <w:hideMark/>
          </w:tcPr>
          <w:p w:rsidR="00B8024B" w:rsidRPr="000912AD" w:rsidRDefault="00B8024B" w:rsidP="00B8024B">
            <w:pPr>
              <w:rPr>
                <w:color w:val="000000"/>
              </w:rPr>
            </w:pPr>
            <w:r w:rsidRPr="000912AD">
              <w:rPr>
                <w:color w:val="000000"/>
              </w:rPr>
              <w:t>proposé</w:t>
            </w:r>
          </w:p>
        </w:tc>
        <w:tc>
          <w:tcPr>
            <w:tcW w:w="2551" w:type="dxa"/>
            <w:shd w:val="clear" w:color="auto" w:fill="FFFFFF" w:themeFill="background1"/>
            <w:vAlign w:val="bottom"/>
          </w:tcPr>
          <w:p w:rsidR="00B8024B" w:rsidRPr="000912AD" w:rsidRDefault="00B8024B" w:rsidP="00B8024B">
            <w:pPr>
              <w:rPr>
                <w:color w:val="000000"/>
              </w:rPr>
            </w:pPr>
            <w:r w:rsidRPr="000912AD">
              <w:rPr>
                <w:color w:val="000000"/>
              </w:rPr>
              <w:t>proposed</w:t>
            </w:r>
          </w:p>
        </w:tc>
      </w:tr>
    </w:tbl>
    <w:p w:rsidR="00B8024B" w:rsidRDefault="00D22250" w:rsidP="00D22250">
      <w:pPr>
        <w:pStyle w:val="Heading2"/>
      </w:pPr>
      <w:bookmarkStart w:id="312" w:name="_napDS_AssociationTypeCode"/>
      <w:bookmarkStart w:id="313" w:name="_Association_Type_Code"/>
      <w:bookmarkStart w:id="314" w:name="_Toc449360082"/>
      <w:bookmarkStart w:id="315" w:name="_Toc466365289"/>
      <w:bookmarkEnd w:id="312"/>
      <w:bookmarkEnd w:id="313"/>
      <w:r>
        <w:t xml:space="preserve">1.19 </w:t>
      </w:r>
      <w:r w:rsidR="00B8024B" w:rsidRPr="00276BA3">
        <w:t>Association</w:t>
      </w:r>
      <w:r w:rsidR="00B8024B">
        <w:t xml:space="preserve"> </w:t>
      </w:r>
      <w:r w:rsidR="00B8024B" w:rsidRPr="00276BA3">
        <w:t>Type</w:t>
      </w:r>
      <w:r w:rsidR="00B8024B">
        <w:t xml:space="preserve"> </w:t>
      </w:r>
      <w:r w:rsidR="00B8024B" w:rsidRPr="00276BA3">
        <w:t>Code</w:t>
      </w:r>
      <w:bookmarkEnd w:id="314"/>
      <w:bookmarkEnd w:id="315"/>
    </w:p>
    <w:p w:rsidR="00D22250" w:rsidRPr="00D22250" w:rsidRDefault="00D22250" w:rsidP="00D22250">
      <w:pPr>
        <w:pStyle w:val="Body"/>
        <w:rPr>
          <w:rFonts w:ascii="Times New Roman" w:hAnsi="Times New Roman"/>
          <w:bCs/>
          <w:color w:val="000000"/>
          <w:sz w:val="24"/>
          <w:szCs w:val="24"/>
        </w:rPr>
      </w:pPr>
      <w:proofErr w:type="gramStart"/>
      <w:r w:rsidRPr="00CA3129">
        <w:rPr>
          <w:rFonts w:ascii="Times New Roman" w:hAnsi="Times New Roman"/>
          <w:b/>
          <w:sz w:val="24"/>
          <w:szCs w:val="24"/>
        </w:rPr>
        <w:t>Source :</w:t>
      </w:r>
      <w:proofErr w:type="gramEnd"/>
      <w:r w:rsidRPr="00CA3129">
        <w:rPr>
          <w:rFonts w:ascii="Times New Roman" w:hAnsi="Times New Roman"/>
          <w:b/>
          <w:sz w:val="24"/>
          <w:szCs w:val="24"/>
        </w:rPr>
        <w:t xml:space="preserve"> </w:t>
      </w:r>
      <w:r w:rsidRPr="00D22250">
        <w:rPr>
          <w:rFonts w:ascii="Times New Roman" w:hAnsi="Times New Roman"/>
          <w:sz w:val="24"/>
          <w:szCs w:val="24"/>
        </w:rPr>
        <w:t xml:space="preserve">North American Profile of ISO19115:2003, </w:t>
      </w:r>
      <w:r w:rsidRPr="00D22250">
        <w:rPr>
          <w:rFonts w:ascii="Times New Roman" w:eastAsia="SimSun" w:hAnsi="Times New Roman"/>
          <w:bCs/>
          <w:color w:val="000000"/>
          <w:sz w:val="24"/>
          <w:szCs w:val="24"/>
        </w:rPr>
        <w:t>Association Type Codelist</w:t>
      </w:r>
      <w:r w:rsidRPr="00D22250">
        <w:rPr>
          <w:rFonts w:ascii="Times New Roman" w:hAnsi="Times New Roman"/>
          <w:bCs/>
          <w:color w:val="000000"/>
          <w:sz w:val="24"/>
          <w:szCs w:val="24"/>
        </w:rPr>
        <w:t xml:space="preserve"> (</w:t>
      </w:r>
      <w:bookmarkStart w:id="316" w:name="IC_92"/>
      <w:r w:rsidRPr="00D22250">
        <w:rPr>
          <w:rFonts w:ascii="Times New Roman" w:hAnsi="Times New Roman"/>
          <w:bCs/>
          <w:color w:val="000000"/>
          <w:sz w:val="24"/>
          <w:szCs w:val="24"/>
        </w:rPr>
        <w:t>napDS_AssociationTypeCode</w:t>
      </w:r>
      <w:bookmarkEnd w:id="316"/>
      <w:r w:rsidRPr="00D22250">
        <w:rPr>
          <w:rFonts w:ascii="Times New Roman" w:hAnsi="Times New Roman"/>
          <w:bCs/>
          <w:color w:val="000000"/>
          <w:sz w:val="24"/>
          <w:szCs w:val="24"/>
        </w:rPr>
        <w:t>)</w:t>
      </w:r>
    </w:p>
    <w:p w:rsidR="00D22250" w:rsidRDefault="00D22250" w:rsidP="00D22250">
      <w:proofErr w:type="gramStart"/>
      <w:r w:rsidRPr="00CA3129">
        <w:rPr>
          <w:b/>
          <w:color w:val="000000"/>
        </w:rPr>
        <w:t>URL :</w:t>
      </w:r>
      <w:proofErr w:type="gramEnd"/>
      <w:r>
        <w:rPr>
          <w:color w:val="000000"/>
        </w:rPr>
        <w:t xml:space="preserve"> </w:t>
      </w:r>
      <w:r w:rsidRPr="001F030B">
        <w:rPr>
          <w:color w:val="000000"/>
        </w:rPr>
        <w:t xml:space="preserve"> </w:t>
      </w:r>
      <w:hyperlink r:id="rId316" w:history="1">
        <w:r w:rsidRPr="00B7110C">
          <w:rPr>
            <w:rStyle w:val="Hyperlink"/>
          </w:rPr>
          <w:t>http://nap.geogratis.gc.ca/metadata/register/codelists-eng.html</w:t>
        </w:r>
      </w:hyperlink>
    </w:p>
    <w:p w:rsidR="00B8024B" w:rsidRPr="001F030B" w:rsidRDefault="00B8024B" w:rsidP="00B8024B">
      <w:pPr>
        <w:pStyle w:val="Body"/>
        <w:rPr>
          <w:rFonts w:ascii="Times New Roman" w:hAnsi="Times New Roman"/>
          <w:sz w:val="24"/>
          <w:szCs w:val="24"/>
        </w:rPr>
      </w:pPr>
    </w:p>
    <w:tbl>
      <w:tblPr>
        <w:tblW w:w="9483" w:type="dxa"/>
        <w:tblInd w:w="93" w:type="dxa"/>
        <w:shd w:val="clear" w:color="auto" w:fill="FFFFFF" w:themeFill="background1"/>
        <w:tblLayout w:type="fixed"/>
        <w:tblLook w:val="04A0" w:firstRow="1" w:lastRow="0" w:firstColumn="1" w:lastColumn="0" w:noHBand="0" w:noVBand="1"/>
      </w:tblPr>
      <w:tblGrid>
        <w:gridCol w:w="1575"/>
        <w:gridCol w:w="2835"/>
        <w:gridCol w:w="2976"/>
        <w:gridCol w:w="2097"/>
      </w:tblGrid>
      <w:tr w:rsidR="00B8024B" w:rsidRPr="00A47839" w:rsidTr="00847882">
        <w:trPr>
          <w:trHeight w:val="300"/>
        </w:trPr>
        <w:tc>
          <w:tcPr>
            <w:tcW w:w="1575" w:type="dxa"/>
            <w:tcBorders>
              <w:top w:val="single" w:sz="4" w:space="0" w:color="333300"/>
              <w:left w:val="single" w:sz="8" w:space="0" w:color="333300"/>
              <w:bottom w:val="nil"/>
              <w:right w:val="single" w:sz="4" w:space="0" w:color="333300"/>
            </w:tcBorders>
            <w:shd w:val="clear" w:color="auto" w:fill="BFBFBF" w:themeFill="background1" w:themeFillShade="BF"/>
          </w:tcPr>
          <w:p w:rsidR="00B8024B" w:rsidRPr="00A47839" w:rsidRDefault="00B8024B" w:rsidP="00A47839">
            <w:pPr>
              <w:rPr>
                <w:b/>
                <w:bCs/>
              </w:rPr>
            </w:pPr>
            <w:r w:rsidRPr="00A47839">
              <w:rPr>
                <w:b/>
                <w:bCs/>
              </w:rPr>
              <w:t>Value</w:t>
            </w:r>
          </w:p>
        </w:tc>
        <w:tc>
          <w:tcPr>
            <w:tcW w:w="2835" w:type="dxa"/>
            <w:tcBorders>
              <w:top w:val="single" w:sz="4" w:space="0" w:color="333300"/>
              <w:left w:val="single" w:sz="8" w:space="0" w:color="333300"/>
              <w:bottom w:val="nil"/>
              <w:right w:val="single" w:sz="4" w:space="0" w:color="333300"/>
            </w:tcBorders>
            <w:shd w:val="clear" w:color="auto" w:fill="BFBFBF" w:themeFill="background1" w:themeFillShade="BF"/>
            <w:noWrap/>
            <w:hideMark/>
          </w:tcPr>
          <w:p w:rsidR="00B8024B" w:rsidRPr="00A47839" w:rsidRDefault="00B8024B" w:rsidP="00A47839">
            <w:pPr>
              <w:rPr>
                <w:b/>
                <w:bCs/>
              </w:rPr>
            </w:pPr>
            <w:r w:rsidRPr="00A47839">
              <w:rPr>
                <w:b/>
                <w:bCs/>
              </w:rPr>
              <w:t>English</w:t>
            </w:r>
          </w:p>
        </w:tc>
        <w:tc>
          <w:tcPr>
            <w:tcW w:w="2976" w:type="dxa"/>
            <w:tcBorders>
              <w:top w:val="single" w:sz="4" w:space="0" w:color="333300"/>
              <w:left w:val="nil"/>
              <w:bottom w:val="nil"/>
              <w:right w:val="single" w:sz="8" w:space="0" w:color="333300"/>
            </w:tcBorders>
            <w:shd w:val="clear" w:color="auto" w:fill="BFBFBF" w:themeFill="background1" w:themeFillShade="BF"/>
            <w:noWrap/>
            <w:hideMark/>
          </w:tcPr>
          <w:p w:rsidR="00B8024B" w:rsidRPr="00A47839" w:rsidRDefault="00B8024B" w:rsidP="00A47839">
            <w:pPr>
              <w:rPr>
                <w:b/>
                <w:bCs/>
              </w:rPr>
            </w:pPr>
            <w:r w:rsidRPr="00A47839">
              <w:rPr>
                <w:b/>
                <w:bCs/>
              </w:rPr>
              <w:t>French</w:t>
            </w:r>
          </w:p>
        </w:tc>
        <w:tc>
          <w:tcPr>
            <w:tcW w:w="2097" w:type="dxa"/>
            <w:tcBorders>
              <w:top w:val="single" w:sz="4" w:space="0" w:color="333300"/>
              <w:left w:val="nil"/>
              <w:bottom w:val="nil"/>
              <w:right w:val="single" w:sz="8" w:space="0" w:color="333300"/>
            </w:tcBorders>
            <w:shd w:val="clear" w:color="auto" w:fill="BFBFBF" w:themeFill="background1" w:themeFillShade="BF"/>
          </w:tcPr>
          <w:p w:rsidR="00B8024B" w:rsidRPr="00A47839" w:rsidRDefault="00B8024B" w:rsidP="00A47839">
            <w:pPr>
              <w:rPr>
                <w:b/>
                <w:bCs/>
              </w:rPr>
            </w:pPr>
            <w:r w:rsidRPr="00A47839">
              <w:rPr>
                <w:b/>
                <w:bCs/>
              </w:rPr>
              <w:t>API value of association_type dataset field</w:t>
            </w:r>
          </w:p>
        </w:tc>
      </w:tr>
      <w:tr w:rsidR="00B8024B" w:rsidRPr="00A47839" w:rsidTr="00847882">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B8024B" w:rsidRPr="00A47839" w:rsidRDefault="00B8024B" w:rsidP="00B8024B">
            <w:pPr>
              <w:rPr>
                <w:color w:val="000000"/>
              </w:rPr>
            </w:pPr>
            <w:r w:rsidRPr="00A47839">
              <w:rPr>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B8024B" w:rsidRPr="00A47839" w:rsidRDefault="00B8024B" w:rsidP="00B8024B">
            <w:pPr>
              <w:rPr>
                <w:color w:val="000000"/>
              </w:rPr>
            </w:pPr>
            <w:r w:rsidRPr="00A47839">
              <w:rPr>
                <w:color w:val="000000"/>
              </w:rPr>
              <w:t>--</w:t>
            </w:r>
          </w:p>
        </w:tc>
        <w:tc>
          <w:tcPr>
            <w:tcW w:w="2976" w:type="dxa"/>
            <w:tcBorders>
              <w:top w:val="single" w:sz="4" w:space="0" w:color="auto"/>
              <w:left w:val="nil"/>
              <w:bottom w:val="single" w:sz="4" w:space="0" w:color="auto"/>
              <w:right w:val="single" w:sz="4" w:space="0" w:color="auto"/>
            </w:tcBorders>
            <w:shd w:val="clear" w:color="auto" w:fill="FFFFFF" w:themeFill="background1"/>
            <w:noWrap/>
            <w:vAlign w:val="bottom"/>
          </w:tcPr>
          <w:p w:rsidR="00B8024B" w:rsidRPr="00A47839" w:rsidRDefault="00B8024B" w:rsidP="00B8024B">
            <w:pPr>
              <w:rPr>
                <w:color w:val="000000"/>
              </w:rPr>
            </w:pPr>
            <w:r w:rsidRPr="00A47839">
              <w:rPr>
                <w:color w:val="000000"/>
              </w:rPr>
              <w:t>--</w:t>
            </w:r>
          </w:p>
        </w:tc>
        <w:tc>
          <w:tcPr>
            <w:tcW w:w="2097" w:type="dxa"/>
            <w:tcBorders>
              <w:top w:val="single" w:sz="4" w:space="0" w:color="auto"/>
              <w:left w:val="nil"/>
              <w:bottom w:val="single" w:sz="4" w:space="0" w:color="auto"/>
              <w:right w:val="single" w:sz="4" w:space="0" w:color="auto"/>
            </w:tcBorders>
            <w:shd w:val="clear" w:color="auto" w:fill="FFFFFF" w:themeFill="background1"/>
          </w:tcPr>
          <w:p w:rsidR="00B8024B" w:rsidRPr="00A47839" w:rsidRDefault="00B8024B" w:rsidP="00B8024B">
            <w:pPr>
              <w:rPr>
                <w:color w:val="000000"/>
              </w:rPr>
            </w:pPr>
          </w:p>
        </w:tc>
      </w:tr>
      <w:tr w:rsidR="00B8024B" w:rsidRPr="00A47839" w:rsidTr="00847882">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RI_635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crossReference</w:t>
            </w:r>
          </w:p>
        </w:tc>
        <w:tc>
          <w:tcPr>
            <w:tcW w:w="2976" w:type="dxa"/>
            <w:tcBorders>
              <w:top w:val="single" w:sz="4" w:space="0" w:color="auto"/>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référenceCroisée</w:t>
            </w:r>
          </w:p>
        </w:tc>
        <w:tc>
          <w:tcPr>
            <w:tcW w:w="2097" w:type="dxa"/>
            <w:tcBorders>
              <w:top w:val="single" w:sz="4" w:space="0" w:color="auto"/>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cross_reference</w:t>
            </w:r>
          </w:p>
        </w:tc>
      </w:tr>
      <w:tr w:rsidR="00B8024B" w:rsidRPr="00A47839" w:rsidTr="00847882">
        <w:trPr>
          <w:trHeight w:val="300"/>
        </w:trPr>
        <w:tc>
          <w:tcPr>
            <w:tcW w:w="1575" w:type="dxa"/>
            <w:tcBorders>
              <w:top w:val="nil"/>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RI_636</w:t>
            </w:r>
          </w:p>
        </w:tc>
        <w:tc>
          <w:tcPr>
            <w:tcW w:w="2835" w:type="dxa"/>
            <w:tcBorders>
              <w:top w:val="nil"/>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largerWorkCitation</w:t>
            </w:r>
          </w:p>
        </w:tc>
        <w:tc>
          <w:tcPr>
            <w:tcW w:w="2976" w:type="dxa"/>
            <w:tcBorders>
              <w:top w:val="nil"/>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référenceGénérique</w:t>
            </w:r>
          </w:p>
        </w:tc>
        <w:tc>
          <w:tcPr>
            <w:tcW w:w="2097" w:type="dxa"/>
            <w:tcBorders>
              <w:top w:val="nil"/>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larger_work_citation</w:t>
            </w:r>
          </w:p>
        </w:tc>
      </w:tr>
      <w:tr w:rsidR="00B8024B" w:rsidRPr="00A47839" w:rsidTr="00847882">
        <w:trPr>
          <w:trHeight w:val="300"/>
        </w:trPr>
        <w:tc>
          <w:tcPr>
            <w:tcW w:w="1575" w:type="dxa"/>
            <w:tcBorders>
              <w:top w:val="nil"/>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RI_637</w:t>
            </w:r>
          </w:p>
        </w:tc>
        <w:tc>
          <w:tcPr>
            <w:tcW w:w="2835" w:type="dxa"/>
            <w:tcBorders>
              <w:top w:val="nil"/>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partOfSeamlessDatabase</w:t>
            </w:r>
          </w:p>
        </w:tc>
        <w:tc>
          <w:tcPr>
            <w:tcW w:w="2976" w:type="dxa"/>
            <w:tcBorders>
              <w:top w:val="nil"/>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partieDeBaseDeDonnéesContinue</w:t>
            </w:r>
          </w:p>
        </w:tc>
        <w:tc>
          <w:tcPr>
            <w:tcW w:w="2097" w:type="dxa"/>
            <w:tcBorders>
              <w:top w:val="nil"/>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part_of_seamless_database</w:t>
            </w:r>
          </w:p>
        </w:tc>
      </w:tr>
      <w:tr w:rsidR="00B8024B" w:rsidRPr="00A47839" w:rsidTr="00847882">
        <w:trPr>
          <w:trHeight w:val="300"/>
        </w:trPr>
        <w:tc>
          <w:tcPr>
            <w:tcW w:w="1575" w:type="dxa"/>
            <w:tcBorders>
              <w:top w:val="nil"/>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lastRenderedPageBreak/>
              <w:t>RI_638</w:t>
            </w:r>
          </w:p>
        </w:tc>
        <w:tc>
          <w:tcPr>
            <w:tcW w:w="2835" w:type="dxa"/>
            <w:tcBorders>
              <w:top w:val="nil"/>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source</w:t>
            </w:r>
          </w:p>
        </w:tc>
        <w:tc>
          <w:tcPr>
            <w:tcW w:w="2976" w:type="dxa"/>
            <w:tcBorders>
              <w:top w:val="nil"/>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source</w:t>
            </w:r>
          </w:p>
        </w:tc>
        <w:tc>
          <w:tcPr>
            <w:tcW w:w="2097" w:type="dxa"/>
            <w:tcBorders>
              <w:top w:val="nil"/>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source</w:t>
            </w:r>
          </w:p>
        </w:tc>
      </w:tr>
      <w:tr w:rsidR="00B8024B" w:rsidRPr="00A47839" w:rsidTr="00847882">
        <w:trPr>
          <w:trHeight w:val="300"/>
        </w:trPr>
        <w:tc>
          <w:tcPr>
            <w:tcW w:w="1575" w:type="dxa"/>
            <w:tcBorders>
              <w:top w:val="nil"/>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RI_639</w:t>
            </w:r>
          </w:p>
        </w:tc>
        <w:tc>
          <w:tcPr>
            <w:tcW w:w="2835" w:type="dxa"/>
            <w:tcBorders>
              <w:top w:val="nil"/>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stereoMate</w:t>
            </w:r>
          </w:p>
        </w:tc>
        <w:tc>
          <w:tcPr>
            <w:tcW w:w="2976" w:type="dxa"/>
            <w:tcBorders>
              <w:top w:val="nil"/>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stéréoAssociée</w:t>
            </w:r>
          </w:p>
        </w:tc>
        <w:tc>
          <w:tcPr>
            <w:tcW w:w="2097" w:type="dxa"/>
            <w:tcBorders>
              <w:top w:val="nil"/>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stereo_mate</w:t>
            </w:r>
          </w:p>
        </w:tc>
      </w:tr>
      <w:tr w:rsidR="00B8024B" w:rsidRPr="00A47839" w:rsidTr="00847882">
        <w:trPr>
          <w:trHeight w:val="70"/>
        </w:trPr>
        <w:tc>
          <w:tcPr>
            <w:tcW w:w="1575" w:type="dxa"/>
            <w:tcBorders>
              <w:top w:val="nil"/>
              <w:left w:val="single" w:sz="4" w:space="0" w:color="auto"/>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RI_640</w:t>
            </w:r>
          </w:p>
        </w:tc>
        <w:tc>
          <w:tcPr>
            <w:tcW w:w="2835" w:type="dxa"/>
            <w:tcBorders>
              <w:top w:val="nil"/>
              <w:left w:val="single" w:sz="4" w:space="0" w:color="auto"/>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isComposedOf</w:t>
            </w:r>
          </w:p>
        </w:tc>
        <w:tc>
          <w:tcPr>
            <w:tcW w:w="2976" w:type="dxa"/>
            <w:tcBorders>
              <w:top w:val="nil"/>
              <w:left w:val="nil"/>
              <w:bottom w:val="single" w:sz="4" w:space="0" w:color="auto"/>
              <w:right w:val="single" w:sz="4" w:space="0" w:color="auto"/>
            </w:tcBorders>
            <w:shd w:val="clear" w:color="auto" w:fill="FFFFFF" w:themeFill="background1"/>
            <w:noWrap/>
            <w:hideMark/>
          </w:tcPr>
          <w:p w:rsidR="00B8024B" w:rsidRPr="00A47839" w:rsidRDefault="00B8024B" w:rsidP="00847882">
            <w:pPr>
              <w:rPr>
                <w:color w:val="000000"/>
              </w:rPr>
            </w:pPr>
            <w:r w:rsidRPr="00A47839">
              <w:rPr>
                <w:color w:val="000000"/>
              </w:rPr>
              <w:t>estComposéDe</w:t>
            </w:r>
          </w:p>
        </w:tc>
        <w:tc>
          <w:tcPr>
            <w:tcW w:w="2097" w:type="dxa"/>
            <w:tcBorders>
              <w:top w:val="nil"/>
              <w:left w:val="nil"/>
              <w:bottom w:val="single" w:sz="4" w:space="0" w:color="auto"/>
              <w:right w:val="single" w:sz="4" w:space="0" w:color="auto"/>
            </w:tcBorders>
            <w:shd w:val="clear" w:color="auto" w:fill="FFFFFF" w:themeFill="background1"/>
          </w:tcPr>
          <w:p w:rsidR="00B8024B" w:rsidRPr="00A47839" w:rsidRDefault="00B8024B" w:rsidP="00847882">
            <w:pPr>
              <w:rPr>
                <w:color w:val="000000"/>
              </w:rPr>
            </w:pPr>
            <w:r w:rsidRPr="00A47839">
              <w:rPr>
                <w:color w:val="000000"/>
              </w:rPr>
              <w:t>is_composed_of</w:t>
            </w:r>
          </w:p>
        </w:tc>
      </w:tr>
    </w:tbl>
    <w:p w:rsidR="00B8024B" w:rsidRDefault="00B8024B" w:rsidP="00B8024B">
      <w:pPr>
        <w:pStyle w:val="Body"/>
      </w:pPr>
    </w:p>
    <w:p w:rsidR="00B8024B" w:rsidRDefault="00D22250" w:rsidP="00D22250">
      <w:pPr>
        <w:pStyle w:val="Heading2"/>
      </w:pPr>
      <w:bookmarkStart w:id="317" w:name="_Record_Type"/>
      <w:bookmarkStart w:id="318" w:name="_1.20_Record_Type"/>
      <w:bookmarkStart w:id="319" w:name="_Toc449360083"/>
      <w:bookmarkStart w:id="320" w:name="_Toc466365290"/>
      <w:bookmarkEnd w:id="317"/>
      <w:bookmarkEnd w:id="318"/>
      <w:r>
        <w:t xml:space="preserve">1.20 </w:t>
      </w:r>
      <w:r w:rsidR="00B8024B">
        <w:t>Record Type</w:t>
      </w:r>
      <w:bookmarkEnd w:id="319"/>
      <w:bookmarkEnd w:id="320"/>
    </w:p>
    <w:p w:rsidR="00B8024B" w:rsidRPr="00D22250" w:rsidRDefault="00D22250" w:rsidP="00B8024B">
      <w:pPr>
        <w:pStyle w:val="Body"/>
        <w:rPr>
          <w:rFonts w:ascii="Times New Roman" w:hAnsi="Times New Roman"/>
          <w:sz w:val="24"/>
          <w:szCs w:val="24"/>
        </w:rPr>
      </w:pPr>
      <w:proofErr w:type="gramStart"/>
      <w:r w:rsidRPr="00CA3129">
        <w:rPr>
          <w:rFonts w:ascii="Times New Roman" w:hAnsi="Times New Roman"/>
          <w:b/>
          <w:sz w:val="24"/>
          <w:szCs w:val="24"/>
        </w:rPr>
        <w:t>Source :</w:t>
      </w:r>
      <w:proofErr w:type="gramEnd"/>
      <w:r>
        <w:rPr>
          <w:rFonts w:ascii="Times New Roman" w:hAnsi="Times New Roman"/>
          <w:b/>
          <w:sz w:val="24"/>
          <w:szCs w:val="24"/>
        </w:rPr>
        <w:t xml:space="preserve"> </w:t>
      </w:r>
      <w:r w:rsidRPr="00D22250">
        <w:rPr>
          <w:rFonts w:ascii="Times New Roman" w:hAnsi="Times New Roman"/>
          <w:sz w:val="24"/>
          <w:szCs w:val="24"/>
        </w:rPr>
        <w:t>Open Government Secretariat Defined</w:t>
      </w:r>
    </w:p>
    <w:tbl>
      <w:tblPr>
        <w:tblW w:w="925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232"/>
        <w:gridCol w:w="3509"/>
        <w:gridCol w:w="2516"/>
      </w:tblGrid>
      <w:tr w:rsidR="00B8024B" w:rsidRPr="006E32CA" w:rsidTr="00A47839">
        <w:trPr>
          <w:trHeight w:val="300"/>
        </w:trPr>
        <w:tc>
          <w:tcPr>
            <w:tcW w:w="3232" w:type="dxa"/>
            <w:shd w:val="clear" w:color="auto" w:fill="BFBFBF" w:themeFill="background1" w:themeFillShade="BF"/>
            <w:noWrap/>
            <w:hideMark/>
          </w:tcPr>
          <w:p w:rsidR="00B8024B" w:rsidRPr="00A47839" w:rsidRDefault="00B8024B" w:rsidP="00A47839">
            <w:pPr>
              <w:rPr>
                <w:b/>
                <w:bCs/>
              </w:rPr>
            </w:pPr>
            <w:r w:rsidRPr="00A47839">
              <w:rPr>
                <w:b/>
                <w:bCs/>
              </w:rPr>
              <w:t>English</w:t>
            </w:r>
          </w:p>
        </w:tc>
        <w:tc>
          <w:tcPr>
            <w:tcW w:w="3509" w:type="dxa"/>
            <w:shd w:val="clear" w:color="auto" w:fill="BFBFBF" w:themeFill="background1" w:themeFillShade="BF"/>
            <w:noWrap/>
            <w:hideMark/>
          </w:tcPr>
          <w:p w:rsidR="00B8024B" w:rsidRPr="00A47839" w:rsidRDefault="00B8024B" w:rsidP="00A47839">
            <w:pPr>
              <w:rPr>
                <w:b/>
                <w:bCs/>
              </w:rPr>
            </w:pPr>
            <w:r w:rsidRPr="00A47839">
              <w:rPr>
                <w:b/>
                <w:bCs/>
              </w:rPr>
              <w:t>French</w:t>
            </w:r>
          </w:p>
        </w:tc>
        <w:tc>
          <w:tcPr>
            <w:tcW w:w="2516" w:type="dxa"/>
            <w:shd w:val="clear" w:color="auto" w:fill="BFBFBF" w:themeFill="background1" w:themeFillShade="BF"/>
          </w:tcPr>
          <w:p w:rsidR="00B8024B" w:rsidRPr="00A47839" w:rsidRDefault="00B8024B" w:rsidP="00B8024B">
            <w:pPr>
              <w:rPr>
                <w:b/>
                <w:bCs/>
              </w:rPr>
            </w:pPr>
            <w:r w:rsidRPr="00A47839">
              <w:rPr>
                <w:b/>
                <w:bCs/>
              </w:rPr>
              <w:t>API value of record_type resource field</w:t>
            </w:r>
          </w:p>
        </w:tc>
      </w:tr>
      <w:tr w:rsidR="00B8024B" w:rsidRPr="006E32CA" w:rsidTr="00B8024B">
        <w:trPr>
          <w:trHeight w:val="300"/>
        </w:trPr>
        <w:tc>
          <w:tcPr>
            <w:tcW w:w="3232" w:type="dxa"/>
            <w:shd w:val="clear" w:color="auto" w:fill="FFFFFF" w:themeFill="background1"/>
            <w:noWrap/>
            <w:vAlign w:val="bottom"/>
          </w:tcPr>
          <w:p w:rsidR="00B8024B" w:rsidRPr="00A47839" w:rsidRDefault="00B8024B" w:rsidP="00B8024B">
            <w:pPr>
              <w:rPr>
                <w:color w:val="000000"/>
              </w:rPr>
            </w:pPr>
            <w:r w:rsidRPr="00A47839">
              <w:rPr>
                <w:color w:val="000000"/>
              </w:rPr>
              <w:t>--</w:t>
            </w:r>
          </w:p>
        </w:tc>
        <w:tc>
          <w:tcPr>
            <w:tcW w:w="3509" w:type="dxa"/>
            <w:shd w:val="clear" w:color="auto" w:fill="FFFFFF" w:themeFill="background1"/>
            <w:noWrap/>
          </w:tcPr>
          <w:p w:rsidR="00B8024B" w:rsidRPr="00A47839" w:rsidRDefault="00B8024B" w:rsidP="00B8024B">
            <w:pPr>
              <w:rPr>
                <w:lang w:val="fr-FR"/>
              </w:rPr>
            </w:pPr>
            <w:r w:rsidRPr="00A47839">
              <w:rPr>
                <w:lang w:val="fr-FR"/>
              </w:rPr>
              <w:t>--</w:t>
            </w:r>
          </w:p>
        </w:tc>
        <w:tc>
          <w:tcPr>
            <w:tcW w:w="2516" w:type="dxa"/>
            <w:shd w:val="clear" w:color="auto" w:fill="FFFFFF" w:themeFill="background1"/>
          </w:tcPr>
          <w:p w:rsidR="00B8024B" w:rsidRPr="00A47839" w:rsidRDefault="00B8024B" w:rsidP="00B8024B">
            <w:pPr>
              <w:rPr>
                <w:lang w:val="fr-FR"/>
              </w:rPr>
            </w:pPr>
          </w:p>
        </w:tc>
      </w:tr>
      <w:tr w:rsidR="00B8024B" w:rsidRPr="006E32CA" w:rsidTr="00B8024B">
        <w:trPr>
          <w:trHeight w:val="300"/>
        </w:trPr>
        <w:tc>
          <w:tcPr>
            <w:tcW w:w="3232" w:type="dxa"/>
            <w:shd w:val="clear" w:color="auto" w:fill="FFFFFF" w:themeFill="background1"/>
            <w:noWrap/>
            <w:vAlign w:val="bottom"/>
          </w:tcPr>
          <w:p w:rsidR="00B8024B" w:rsidRPr="00A47839" w:rsidRDefault="00B8024B" w:rsidP="00B8024B">
            <w:pPr>
              <w:rPr>
                <w:color w:val="000000"/>
              </w:rPr>
            </w:pPr>
            <w:r w:rsidRPr="00A47839">
              <w:rPr>
                <w:color w:val="000000"/>
              </w:rPr>
              <w:t>Open Data</w:t>
            </w:r>
          </w:p>
        </w:tc>
        <w:tc>
          <w:tcPr>
            <w:tcW w:w="3509" w:type="dxa"/>
            <w:shd w:val="clear" w:color="auto" w:fill="FFFFFF" w:themeFill="background1"/>
            <w:noWrap/>
          </w:tcPr>
          <w:p w:rsidR="00B8024B" w:rsidRPr="00A47839" w:rsidRDefault="00B8024B" w:rsidP="00B8024B">
            <w:r w:rsidRPr="00A47839">
              <w:rPr>
                <w:lang w:val="fr-FR"/>
              </w:rPr>
              <w:t>Données ouvertes</w:t>
            </w:r>
          </w:p>
        </w:tc>
        <w:tc>
          <w:tcPr>
            <w:tcW w:w="2516" w:type="dxa"/>
            <w:shd w:val="clear" w:color="auto" w:fill="FFFFFF" w:themeFill="background1"/>
          </w:tcPr>
          <w:p w:rsidR="00B8024B" w:rsidRPr="00A47839" w:rsidRDefault="00B8024B" w:rsidP="00B8024B">
            <w:pPr>
              <w:rPr>
                <w:lang w:val="fr-FR"/>
              </w:rPr>
            </w:pPr>
            <w:r w:rsidRPr="00A47839">
              <w:rPr>
                <w:lang w:val="fr-FR"/>
              </w:rPr>
              <w:t>dataset</w:t>
            </w:r>
          </w:p>
        </w:tc>
      </w:tr>
      <w:tr w:rsidR="00B8024B" w:rsidRPr="006E32CA" w:rsidTr="00B8024B">
        <w:trPr>
          <w:trHeight w:val="300"/>
        </w:trPr>
        <w:tc>
          <w:tcPr>
            <w:tcW w:w="3232" w:type="dxa"/>
            <w:shd w:val="clear" w:color="auto" w:fill="FFFFFF" w:themeFill="background1"/>
            <w:noWrap/>
            <w:vAlign w:val="bottom"/>
          </w:tcPr>
          <w:p w:rsidR="00B8024B" w:rsidRPr="00A47839" w:rsidRDefault="00B8024B" w:rsidP="00B8024B">
            <w:pPr>
              <w:rPr>
                <w:color w:val="000000"/>
              </w:rPr>
            </w:pPr>
            <w:r w:rsidRPr="00A47839">
              <w:rPr>
                <w:color w:val="000000"/>
              </w:rPr>
              <w:t>Open Information</w:t>
            </w:r>
          </w:p>
        </w:tc>
        <w:tc>
          <w:tcPr>
            <w:tcW w:w="3509" w:type="dxa"/>
            <w:shd w:val="clear" w:color="auto" w:fill="FFFFFF" w:themeFill="background1"/>
            <w:noWrap/>
          </w:tcPr>
          <w:p w:rsidR="00B8024B" w:rsidRPr="00A47839" w:rsidRDefault="00B8024B" w:rsidP="00B8024B">
            <w:pPr>
              <w:tabs>
                <w:tab w:val="left" w:pos="1265"/>
              </w:tabs>
            </w:pPr>
            <w:r w:rsidRPr="00A47839">
              <w:rPr>
                <w:lang w:val="fr-FR"/>
              </w:rPr>
              <w:t>Information ouverte</w:t>
            </w:r>
          </w:p>
        </w:tc>
        <w:tc>
          <w:tcPr>
            <w:tcW w:w="2516" w:type="dxa"/>
            <w:shd w:val="clear" w:color="auto" w:fill="FFFFFF" w:themeFill="background1"/>
          </w:tcPr>
          <w:p w:rsidR="00B8024B" w:rsidRPr="00A47839" w:rsidRDefault="00B8024B" w:rsidP="00B8024B">
            <w:pPr>
              <w:tabs>
                <w:tab w:val="left" w:pos="1265"/>
              </w:tabs>
              <w:rPr>
                <w:lang w:val="fr-FR"/>
              </w:rPr>
            </w:pPr>
            <w:r w:rsidRPr="00A47839">
              <w:rPr>
                <w:lang w:val="fr-FR"/>
              </w:rPr>
              <w:t>info</w:t>
            </w:r>
          </w:p>
        </w:tc>
      </w:tr>
      <w:tr w:rsidR="00B8024B" w:rsidRPr="006E32CA" w:rsidTr="00B8024B">
        <w:trPr>
          <w:trHeight w:val="300"/>
        </w:trPr>
        <w:tc>
          <w:tcPr>
            <w:tcW w:w="3232" w:type="dxa"/>
            <w:shd w:val="clear" w:color="auto" w:fill="FFFFFF" w:themeFill="background1"/>
            <w:noWrap/>
            <w:vAlign w:val="bottom"/>
          </w:tcPr>
          <w:p w:rsidR="00B8024B" w:rsidRPr="00A47839" w:rsidRDefault="00B8024B" w:rsidP="00B8024B">
            <w:pPr>
              <w:rPr>
                <w:color w:val="000000"/>
              </w:rPr>
            </w:pPr>
            <w:r w:rsidRPr="00A47839">
              <w:rPr>
                <w:color w:val="000000"/>
              </w:rPr>
              <w:t>Application</w:t>
            </w:r>
          </w:p>
        </w:tc>
        <w:tc>
          <w:tcPr>
            <w:tcW w:w="3509" w:type="dxa"/>
            <w:shd w:val="clear" w:color="auto" w:fill="FFFFFF" w:themeFill="background1"/>
            <w:noWrap/>
            <w:vAlign w:val="bottom"/>
          </w:tcPr>
          <w:p w:rsidR="00B8024B" w:rsidRPr="00A47839" w:rsidRDefault="00B8024B" w:rsidP="00B8024B">
            <w:pPr>
              <w:rPr>
                <w:color w:val="000000"/>
              </w:rPr>
            </w:pPr>
            <w:r w:rsidRPr="00A47839">
              <w:rPr>
                <w:color w:val="000000"/>
              </w:rPr>
              <w:t>Application</w:t>
            </w:r>
          </w:p>
        </w:tc>
        <w:tc>
          <w:tcPr>
            <w:tcW w:w="2516" w:type="dxa"/>
            <w:shd w:val="clear" w:color="auto" w:fill="FFFFFF" w:themeFill="background1"/>
          </w:tcPr>
          <w:p w:rsidR="00B8024B" w:rsidRPr="00A47839" w:rsidRDefault="00B8024B" w:rsidP="00B8024B">
            <w:pPr>
              <w:rPr>
                <w:color w:val="000000"/>
              </w:rPr>
            </w:pPr>
            <w:r w:rsidRPr="00A47839">
              <w:rPr>
                <w:color w:val="000000"/>
              </w:rPr>
              <w:t>application</w:t>
            </w:r>
          </w:p>
        </w:tc>
      </w:tr>
      <w:tr w:rsidR="00B8024B" w:rsidRPr="006E32CA" w:rsidTr="00B8024B">
        <w:trPr>
          <w:trHeight w:val="300"/>
        </w:trPr>
        <w:tc>
          <w:tcPr>
            <w:tcW w:w="3232" w:type="dxa"/>
            <w:shd w:val="clear" w:color="auto" w:fill="FFFFFF" w:themeFill="background1"/>
            <w:noWrap/>
            <w:vAlign w:val="bottom"/>
          </w:tcPr>
          <w:p w:rsidR="00B8024B" w:rsidRPr="00A47839" w:rsidRDefault="00B8024B" w:rsidP="00B8024B">
            <w:pPr>
              <w:rPr>
                <w:color w:val="000000"/>
              </w:rPr>
            </w:pPr>
            <w:r w:rsidRPr="00A47839">
              <w:rPr>
                <w:color w:val="000000"/>
              </w:rPr>
              <w:t>Other</w:t>
            </w:r>
          </w:p>
        </w:tc>
        <w:tc>
          <w:tcPr>
            <w:tcW w:w="3509" w:type="dxa"/>
            <w:shd w:val="clear" w:color="auto" w:fill="FFFFFF" w:themeFill="background1"/>
            <w:noWrap/>
            <w:vAlign w:val="bottom"/>
          </w:tcPr>
          <w:p w:rsidR="00B8024B" w:rsidRPr="00A47839" w:rsidRDefault="00B8024B" w:rsidP="00B8024B">
            <w:pPr>
              <w:rPr>
                <w:color w:val="000000"/>
              </w:rPr>
            </w:pPr>
            <w:r w:rsidRPr="00A47839">
              <w:rPr>
                <w:color w:val="000000"/>
              </w:rPr>
              <w:t>Autre</w:t>
            </w:r>
          </w:p>
        </w:tc>
        <w:tc>
          <w:tcPr>
            <w:tcW w:w="2516" w:type="dxa"/>
            <w:shd w:val="clear" w:color="auto" w:fill="FFFFFF" w:themeFill="background1"/>
          </w:tcPr>
          <w:p w:rsidR="00B8024B" w:rsidRPr="00A47839" w:rsidRDefault="00B8024B" w:rsidP="00B8024B">
            <w:pPr>
              <w:rPr>
                <w:color w:val="000000"/>
              </w:rPr>
            </w:pPr>
            <w:r w:rsidRPr="00A47839">
              <w:rPr>
                <w:color w:val="000000"/>
              </w:rPr>
              <w:t>other</w:t>
            </w:r>
          </w:p>
        </w:tc>
      </w:tr>
    </w:tbl>
    <w:p w:rsidR="00B8024B" w:rsidRDefault="00B8024B" w:rsidP="00B8024B">
      <w:pPr>
        <w:pStyle w:val="Body"/>
        <w:rPr>
          <w:rFonts w:ascii="Times New Roman" w:hAnsi="Times New Roman"/>
        </w:rPr>
      </w:pPr>
    </w:p>
    <w:p w:rsidR="00B8024B" w:rsidRDefault="00D22250" w:rsidP="00D22250">
      <w:pPr>
        <w:pStyle w:val="Heading2"/>
      </w:pPr>
      <w:bookmarkStart w:id="321" w:name="_Record_Status"/>
      <w:bookmarkStart w:id="322" w:name="_Audience"/>
      <w:bookmarkStart w:id="323" w:name="_1.21_Audience"/>
      <w:bookmarkStart w:id="324" w:name="_Toc449360085"/>
      <w:bookmarkStart w:id="325" w:name="_Toc466365291"/>
      <w:bookmarkEnd w:id="321"/>
      <w:bookmarkEnd w:id="322"/>
      <w:bookmarkEnd w:id="323"/>
      <w:r>
        <w:t xml:space="preserve">1.21 </w:t>
      </w:r>
      <w:r w:rsidR="00B8024B">
        <w:t>Audience</w:t>
      </w:r>
      <w:bookmarkEnd w:id="324"/>
      <w:bookmarkEnd w:id="325"/>
    </w:p>
    <w:p w:rsidR="00D22250" w:rsidRPr="00D22250" w:rsidRDefault="00B8024B" w:rsidP="00B8024B">
      <w:pPr>
        <w:pStyle w:val="Body"/>
        <w:rPr>
          <w:rFonts w:ascii="Times New Roman" w:hAnsi="Times New Roman"/>
          <w:b/>
          <w:sz w:val="24"/>
          <w:szCs w:val="24"/>
        </w:rPr>
      </w:pPr>
      <w:proofErr w:type="gramStart"/>
      <w:r w:rsidRPr="00D22250">
        <w:rPr>
          <w:rFonts w:ascii="Times New Roman" w:hAnsi="Times New Roman"/>
          <w:b/>
          <w:sz w:val="24"/>
          <w:szCs w:val="24"/>
        </w:rPr>
        <w:t>Source :</w:t>
      </w:r>
      <w:proofErr w:type="gramEnd"/>
      <w:r w:rsidRPr="00D22250">
        <w:rPr>
          <w:rFonts w:ascii="Times New Roman" w:hAnsi="Times New Roman"/>
          <w:b/>
          <w:sz w:val="24"/>
          <w:szCs w:val="24"/>
        </w:rPr>
        <w:t xml:space="preserve"> </w:t>
      </w:r>
      <w:r w:rsidR="00D22250" w:rsidRPr="00CA58A9">
        <w:rPr>
          <w:rStyle w:val="t1"/>
          <w:rFonts w:ascii="Times New Roman" w:hAnsi="Times New Roman"/>
          <w:sz w:val="24"/>
          <w:szCs w:val="24"/>
        </w:rPr>
        <w:t>Government of Canada Audience Scheme</w:t>
      </w:r>
    </w:p>
    <w:p w:rsidR="00B8024B" w:rsidRPr="00847882" w:rsidRDefault="00847882" w:rsidP="00B8024B">
      <w:pPr>
        <w:pStyle w:val="Body"/>
        <w:rPr>
          <w:rFonts w:ascii="Times New Roman" w:hAnsi="Times New Roman"/>
          <w:sz w:val="24"/>
          <w:szCs w:val="24"/>
        </w:rPr>
      </w:pPr>
      <w:proofErr w:type="gramStart"/>
      <w:r w:rsidRPr="00847882">
        <w:rPr>
          <w:rFonts w:ascii="Times New Roman" w:hAnsi="Times New Roman"/>
          <w:b/>
          <w:sz w:val="24"/>
          <w:szCs w:val="24"/>
        </w:rPr>
        <w:t>URL :</w:t>
      </w:r>
      <w:proofErr w:type="gramEnd"/>
      <w:r w:rsidRPr="00847882">
        <w:rPr>
          <w:rFonts w:ascii="Times New Roman" w:hAnsi="Times New Roman"/>
          <w:sz w:val="24"/>
          <w:szCs w:val="24"/>
        </w:rPr>
        <w:t xml:space="preserve"> </w:t>
      </w:r>
      <w:hyperlink r:id="rId317" w:history="1">
        <w:r w:rsidR="00B8024B" w:rsidRPr="00847882">
          <w:rPr>
            <w:rStyle w:val="Hyperlink"/>
            <w:rFonts w:ascii="Times New Roman" w:eastAsia="SimSun" w:hAnsi="Times New Roman"/>
            <w:sz w:val="24"/>
            <w:szCs w:val="24"/>
          </w:rPr>
          <w:t>http://www.collectionscanada.gc.ca/webarchives/20071207091037/www.tbs-sct.gc.ca/im-gi/mwg-gtm/aud-aud/docs/2003/schemfinal/schemfinal_e.asp</w:t>
        </w:r>
      </w:hyperlink>
      <w:r w:rsidR="00B8024B" w:rsidRPr="00847882">
        <w:rPr>
          <w:rFonts w:ascii="Times New Roman" w:hAnsi="Times New Roman"/>
          <w:sz w:val="24"/>
          <w:szCs w:val="24"/>
        </w:rPr>
        <w:t xml:space="preserve"> </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12"/>
        <w:gridCol w:w="3356"/>
        <w:gridCol w:w="3015"/>
      </w:tblGrid>
      <w:tr w:rsidR="00B8024B" w:rsidRPr="00A47839" w:rsidTr="00A47839">
        <w:trPr>
          <w:trHeight w:val="300"/>
        </w:trPr>
        <w:tc>
          <w:tcPr>
            <w:tcW w:w="3417" w:type="dxa"/>
            <w:shd w:val="clear" w:color="auto" w:fill="BFBFBF" w:themeFill="background1" w:themeFillShade="BF"/>
            <w:noWrap/>
            <w:hideMark/>
          </w:tcPr>
          <w:p w:rsidR="00B8024B" w:rsidRPr="00A47839" w:rsidRDefault="00B8024B" w:rsidP="00A47839">
            <w:pPr>
              <w:rPr>
                <w:b/>
                <w:bCs/>
              </w:rPr>
            </w:pPr>
            <w:r w:rsidRPr="00A47839">
              <w:rPr>
                <w:b/>
                <w:bCs/>
              </w:rPr>
              <w:t>English</w:t>
            </w:r>
          </w:p>
        </w:tc>
        <w:tc>
          <w:tcPr>
            <w:tcW w:w="3686" w:type="dxa"/>
            <w:shd w:val="clear" w:color="auto" w:fill="BFBFBF" w:themeFill="background1" w:themeFillShade="BF"/>
            <w:noWrap/>
            <w:hideMark/>
          </w:tcPr>
          <w:p w:rsidR="00B8024B" w:rsidRPr="00A47839" w:rsidRDefault="00B8024B" w:rsidP="00A47839">
            <w:pPr>
              <w:rPr>
                <w:b/>
                <w:bCs/>
              </w:rPr>
            </w:pPr>
            <w:r w:rsidRPr="00A47839">
              <w:rPr>
                <w:b/>
                <w:bCs/>
              </w:rPr>
              <w:t>French</w:t>
            </w:r>
          </w:p>
        </w:tc>
        <w:tc>
          <w:tcPr>
            <w:tcW w:w="2380" w:type="dxa"/>
            <w:shd w:val="clear" w:color="auto" w:fill="BFBFBF" w:themeFill="background1" w:themeFillShade="BF"/>
          </w:tcPr>
          <w:p w:rsidR="00B8024B" w:rsidRPr="00A47839" w:rsidRDefault="00B8024B" w:rsidP="00B8024B">
            <w:pPr>
              <w:rPr>
                <w:bCs/>
              </w:rPr>
            </w:pPr>
            <w:r w:rsidRPr="00A47839">
              <w:rPr>
                <w:b/>
                <w:bCs/>
              </w:rPr>
              <w:t>API value of audience dataset field</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6" w:name="Aboriginalpeoples"/>
            <w:r w:rsidRPr="00A47839">
              <w:rPr>
                <w:bCs/>
              </w:rPr>
              <w:t>Aboriginal peoples</w:t>
            </w:r>
            <w:bookmarkEnd w:id="326"/>
          </w:p>
        </w:tc>
        <w:tc>
          <w:tcPr>
            <w:tcW w:w="3686" w:type="dxa"/>
            <w:shd w:val="clear" w:color="auto" w:fill="FFFFFF" w:themeFill="background1"/>
            <w:noWrap/>
          </w:tcPr>
          <w:p w:rsidR="00B8024B" w:rsidRPr="00A47839" w:rsidRDefault="00B8024B" w:rsidP="00B8024B">
            <w:pPr>
              <w:rPr>
                <w:lang w:val="fr-FR"/>
              </w:rPr>
            </w:pPr>
            <w:r w:rsidRPr="00A47839">
              <w:rPr>
                <w:iCs/>
              </w:rPr>
              <w:t>Peuples autochtones</w:t>
            </w:r>
          </w:p>
        </w:tc>
        <w:tc>
          <w:tcPr>
            <w:tcW w:w="2380" w:type="dxa"/>
            <w:shd w:val="clear" w:color="auto" w:fill="FFFFFF" w:themeFill="background1"/>
          </w:tcPr>
          <w:p w:rsidR="00B8024B" w:rsidRPr="00A47839" w:rsidRDefault="00B8024B" w:rsidP="00B8024B">
            <w:r w:rsidRPr="00A47839">
              <w:rPr>
                <w:bCs/>
              </w:rPr>
              <w:t>aboriginal_peoples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7" w:name="business"/>
            <w:r w:rsidRPr="00A47839">
              <w:rPr>
                <w:bCs/>
              </w:rPr>
              <w:t>Business</w:t>
            </w:r>
            <w:bookmarkEnd w:id="327"/>
          </w:p>
        </w:tc>
        <w:tc>
          <w:tcPr>
            <w:tcW w:w="3686" w:type="dxa"/>
            <w:shd w:val="clear" w:color="auto" w:fill="FFFFFF" w:themeFill="background1"/>
            <w:noWrap/>
          </w:tcPr>
          <w:p w:rsidR="00B8024B" w:rsidRPr="00A47839" w:rsidRDefault="00B8024B" w:rsidP="00B8024B">
            <w:pPr>
              <w:rPr>
                <w:lang w:val="fr-FR"/>
              </w:rPr>
            </w:pPr>
            <w:r w:rsidRPr="00A47839">
              <w:rPr>
                <w:iCs/>
              </w:rPr>
              <w:t>Entreprises</w:t>
            </w:r>
          </w:p>
        </w:tc>
        <w:tc>
          <w:tcPr>
            <w:tcW w:w="2380" w:type="dxa"/>
            <w:shd w:val="clear" w:color="auto" w:fill="FFFFFF" w:themeFill="background1"/>
          </w:tcPr>
          <w:p w:rsidR="00B8024B" w:rsidRPr="00A47839" w:rsidRDefault="00B8024B" w:rsidP="00B8024B">
            <w:pPr>
              <w:rPr>
                <w:color w:val="000000"/>
              </w:rPr>
            </w:pPr>
            <w:r w:rsidRPr="00A47839">
              <w:rPr>
                <w:bCs/>
              </w:rPr>
              <w:t>business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8" w:name="children"/>
            <w:r w:rsidRPr="00A47839">
              <w:rPr>
                <w:bCs/>
              </w:rPr>
              <w:t>Children</w:t>
            </w:r>
            <w:bookmarkEnd w:id="328"/>
          </w:p>
        </w:tc>
        <w:tc>
          <w:tcPr>
            <w:tcW w:w="3686" w:type="dxa"/>
            <w:shd w:val="clear" w:color="auto" w:fill="FFFFFF" w:themeFill="background1"/>
            <w:noWrap/>
          </w:tcPr>
          <w:p w:rsidR="00B8024B" w:rsidRPr="00A47839" w:rsidRDefault="00B8024B" w:rsidP="00B8024B">
            <w:pPr>
              <w:rPr>
                <w:lang w:val="fr-FR"/>
              </w:rPr>
            </w:pPr>
            <w:r w:rsidRPr="00A47839">
              <w:rPr>
                <w:iCs/>
              </w:rPr>
              <w:t>Enfants</w:t>
            </w:r>
          </w:p>
        </w:tc>
        <w:tc>
          <w:tcPr>
            <w:tcW w:w="2380" w:type="dxa"/>
            <w:shd w:val="clear" w:color="auto" w:fill="FFFFFF" w:themeFill="background1"/>
          </w:tcPr>
          <w:p w:rsidR="00B8024B" w:rsidRPr="00A47839" w:rsidRDefault="00B8024B" w:rsidP="00B8024B">
            <w:pPr>
              <w:rPr>
                <w:color w:val="000000"/>
              </w:rPr>
            </w:pPr>
            <w:r w:rsidRPr="00A47839">
              <w:rPr>
                <w:bCs/>
              </w:rPr>
              <w:t>children</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29" w:name="educators"/>
            <w:r w:rsidRPr="00A47839">
              <w:rPr>
                <w:bCs/>
              </w:rPr>
              <w:t>Educators</w:t>
            </w:r>
            <w:bookmarkEnd w:id="329"/>
          </w:p>
        </w:tc>
        <w:tc>
          <w:tcPr>
            <w:tcW w:w="3686" w:type="dxa"/>
            <w:shd w:val="clear" w:color="auto" w:fill="FFFFFF" w:themeFill="background1"/>
            <w:noWrap/>
          </w:tcPr>
          <w:p w:rsidR="00B8024B" w:rsidRPr="00A47839" w:rsidRDefault="00B8024B" w:rsidP="00B8024B">
            <w:pPr>
              <w:rPr>
                <w:lang w:val="fr-FR"/>
              </w:rPr>
            </w:pPr>
            <w:r w:rsidRPr="00A47839">
              <w:rPr>
                <w:iCs/>
              </w:rPr>
              <w:t>Éducateurs</w:t>
            </w:r>
          </w:p>
        </w:tc>
        <w:tc>
          <w:tcPr>
            <w:tcW w:w="2380" w:type="dxa"/>
            <w:shd w:val="clear" w:color="auto" w:fill="FFFFFF" w:themeFill="background1"/>
          </w:tcPr>
          <w:p w:rsidR="00B8024B" w:rsidRPr="00A47839" w:rsidRDefault="00B8024B" w:rsidP="00B8024B">
            <w:pPr>
              <w:rPr>
                <w:color w:val="000000"/>
              </w:rPr>
            </w:pPr>
            <w:r w:rsidRPr="00A47839">
              <w:rPr>
                <w:bCs/>
              </w:rPr>
              <w:t>educators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0" w:name="employers"/>
            <w:r w:rsidRPr="00A47839">
              <w:rPr>
                <w:bCs/>
              </w:rPr>
              <w:t>Employers</w:t>
            </w:r>
            <w:bookmarkEnd w:id="330"/>
          </w:p>
        </w:tc>
        <w:tc>
          <w:tcPr>
            <w:tcW w:w="3686" w:type="dxa"/>
            <w:shd w:val="clear" w:color="auto" w:fill="FFFFFF" w:themeFill="background1"/>
            <w:noWrap/>
          </w:tcPr>
          <w:p w:rsidR="00B8024B" w:rsidRPr="00A47839" w:rsidRDefault="00B8024B" w:rsidP="00B8024B">
            <w:pPr>
              <w:rPr>
                <w:lang w:val="fr-FR"/>
              </w:rPr>
            </w:pPr>
            <w:r w:rsidRPr="00A47839">
              <w:rPr>
                <w:iCs/>
              </w:rPr>
              <w:t>Employeurs</w:t>
            </w:r>
          </w:p>
        </w:tc>
        <w:tc>
          <w:tcPr>
            <w:tcW w:w="2380" w:type="dxa"/>
            <w:shd w:val="clear" w:color="auto" w:fill="FFFFFF" w:themeFill="background1"/>
          </w:tcPr>
          <w:p w:rsidR="00B8024B" w:rsidRPr="00A47839" w:rsidRDefault="00B8024B" w:rsidP="00B8024B">
            <w:pPr>
              <w:rPr>
                <w:color w:val="000000"/>
              </w:rPr>
            </w:pPr>
            <w:r w:rsidRPr="00A47839">
              <w:rPr>
                <w:bCs/>
              </w:rPr>
              <w:t>employers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1" w:name="funding_applicants"/>
            <w:r w:rsidRPr="00A47839">
              <w:rPr>
                <w:bCs/>
              </w:rPr>
              <w:t>Funding applicants</w:t>
            </w:r>
            <w:bookmarkEnd w:id="331"/>
          </w:p>
        </w:tc>
        <w:tc>
          <w:tcPr>
            <w:tcW w:w="3686" w:type="dxa"/>
            <w:shd w:val="clear" w:color="auto" w:fill="FFFFFF" w:themeFill="background1"/>
            <w:noWrap/>
          </w:tcPr>
          <w:p w:rsidR="00B8024B" w:rsidRPr="00A47839" w:rsidRDefault="00B8024B" w:rsidP="00B8024B">
            <w:pPr>
              <w:rPr>
                <w:lang w:val="fr-FR"/>
              </w:rPr>
            </w:pPr>
            <w:r w:rsidRPr="00A47839">
              <w:rPr>
                <w:iCs/>
              </w:rPr>
              <w:t>Demandeurs de financement</w:t>
            </w:r>
          </w:p>
        </w:tc>
        <w:tc>
          <w:tcPr>
            <w:tcW w:w="2380" w:type="dxa"/>
            <w:shd w:val="clear" w:color="auto" w:fill="FFFFFF" w:themeFill="background1"/>
          </w:tcPr>
          <w:p w:rsidR="00B8024B" w:rsidRPr="00A47839" w:rsidRDefault="00B8024B" w:rsidP="00B8024B">
            <w:pPr>
              <w:rPr>
                <w:color w:val="000000"/>
              </w:rPr>
            </w:pPr>
            <w:r w:rsidRPr="00A47839">
              <w:rPr>
                <w:bCs/>
              </w:rPr>
              <w:t>funding_applicants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2" w:name="generalpublic"/>
            <w:r w:rsidRPr="00A47839">
              <w:rPr>
                <w:bCs/>
              </w:rPr>
              <w:t>General public</w:t>
            </w:r>
            <w:bookmarkEnd w:id="332"/>
          </w:p>
        </w:tc>
        <w:tc>
          <w:tcPr>
            <w:tcW w:w="3686" w:type="dxa"/>
            <w:shd w:val="clear" w:color="auto" w:fill="FFFFFF" w:themeFill="background1"/>
            <w:noWrap/>
          </w:tcPr>
          <w:p w:rsidR="00B8024B" w:rsidRPr="00A47839" w:rsidRDefault="00B8024B" w:rsidP="00B8024B">
            <w:pPr>
              <w:rPr>
                <w:lang w:val="fr-FR"/>
              </w:rPr>
            </w:pPr>
            <w:r w:rsidRPr="00A47839">
              <w:rPr>
                <w:iCs/>
              </w:rPr>
              <w:t>Grand public</w:t>
            </w:r>
          </w:p>
        </w:tc>
        <w:tc>
          <w:tcPr>
            <w:tcW w:w="2380" w:type="dxa"/>
            <w:shd w:val="clear" w:color="auto" w:fill="FFFFFF" w:themeFill="background1"/>
          </w:tcPr>
          <w:p w:rsidR="00B8024B" w:rsidRPr="00A47839" w:rsidRDefault="00B8024B" w:rsidP="00B8024B">
            <w:pPr>
              <w:rPr>
                <w:color w:val="000000"/>
              </w:rPr>
            </w:pPr>
            <w:r w:rsidRPr="00A47839">
              <w:rPr>
                <w:bCs/>
              </w:rPr>
              <w:t>general_public</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3" w:name="government"/>
            <w:r w:rsidRPr="00A47839">
              <w:rPr>
                <w:bCs/>
              </w:rPr>
              <w:t>Government</w:t>
            </w:r>
            <w:bookmarkEnd w:id="333"/>
          </w:p>
        </w:tc>
        <w:tc>
          <w:tcPr>
            <w:tcW w:w="3686" w:type="dxa"/>
            <w:shd w:val="clear" w:color="auto" w:fill="FFFFFF" w:themeFill="background1"/>
            <w:noWrap/>
          </w:tcPr>
          <w:p w:rsidR="00B8024B" w:rsidRPr="00A47839" w:rsidRDefault="00B8024B" w:rsidP="00B8024B">
            <w:pPr>
              <w:rPr>
                <w:lang w:val="fr-FR"/>
              </w:rPr>
            </w:pPr>
            <w:r w:rsidRPr="00A47839">
              <w:rPr>
                <w:iCs/>
              </w:rPr>
              <w:t>Gouvernement</w:t>
            </w:r>
          </w:p>
        </w:tc>
        <w:tc>
          <w:tcPr>
            <w:tcW w:w="2380" w:type="dxa"/>
            <w:shd w:val="clear" w:color="auto" w:fill="FFFFFF" w:themeFill="background1"/>
          </w:tcPr>
          <w:p w:rsidR="00B8024B" w:rsidRPr="00A47839" w:rsidRDefault="00B8024B" w:rsidP="00B8024B">
            <w:pPr>
              <w:rPr>
                <w:color w:val="000000"/>
              </w:rPr>
            </w:pPr>
            <w:r w:rsidRPr="00A47839">
              <w:rPr>
                <w:bCs/>
              </w:rPr>
              <w:t>government</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4" w:name="immigrants"/>
            <w:r w:rsidRPr="00A47839">
              <w:rPr>
                <w:bCs/>
              </w:rPr>
              <w:t>Immigrants</w:t>
            </w:r>
            <w:bookmarkEnd w:id="334"/>
          </w:p>
        </w:tc>
        <w:tc>
          <w:tcPr>
            <w:tcW w:w="3686" w:type="dxa"/>
            <w:shd w:val="clear" w:color="auto" w:fill="FFFFFF" w:themeFill="background1"/>
            <w:noWrap/>
          </w:tcPr>
          <w:p w:rsidR="00B8024B" w:rsidRPr="00A47839" w:rsidRDefault="00B8024B" w:rsidP="00B8024B">
            <w:pPr>
              <w:rPr>
                <w:lang w:val="fr-FR"/>
              </w:rPr>
            </w:pPr>
            <w:r w:rsidRPr="00A47839">
              <w:rPr>
                <w:iCs/>
              </w:rPr>
              <w:t>Immigrants</w:t>
            </w:r>
          </w:p>
        </w:tc>
        <w:tc>
          <w:tcPr>
            <w:tcW w:w="2380" w:type="dxa"/>
            <w:shd w:val="clear" w:color="auto" w:fill="FFFFFF" w:themeFill="background1"/>
          </w:tcPr>
          <w:p w:rsidR="00B8024B" w:rsidRPr="00A47839" w:rsidRDefault="00B8024B" w:rsidP="00B8024B">
            <w:pPr>
              <w:rPr>
                <w:color w:val="000000"/>
              </w:rPr>
            </w:pPr>
            <w:r w:rsidRPr="00A47839">
              <w:rPr>
                <w:bCs/>
              </w:rPr>
              <w:t>immigrants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5" w:name="jobseekers"/>
            <w:r w:rsidRPr="00A47839">
              <w:rPr>
                <w:bCs/>
              </w:rPr>
              <w:t>Job seekers</w:t>
            </w:r>
            <w:bookmarkEnd w:id="335"/>
          </w:p>
        </w:tc>
        <w:tc>
          <w:tcPr>
            <w:tcW w:w="3686" w:type="dxa"/>
            <w:shd w:val="clear" w:color="auto" w:fill="FFFFFF" w:themeFill="background1"/>
            <w:noWrap/>
          </w:tcPr>
          <w:p w:rsidR="00B8024B" w:rsidRPr="00A47839" w:rsidRDefault="00B8024B" w:rsidP="00B8024B">
            <w:pPr>
              <w:rPr>
                <w:lang w:val="fr-FR"/>
              </w:rPr>
            </w:pPr>
            <w:r w:rsidRPr="00A47839">
              <w:rPr>
                <w:lang w:val="fr-FR"/>
              </w:rPr>
              <w:t>Chercheurs d’emploi</w:t>
            </w:r>
          </w:p>
        </w:tc>
        <w:tc>
          <w:tcPr>
            <w:tcW w:w="2380" w:type="dxa"/>
            <w:shd w:val="clear" w:color="auto" w:fill="FFFFFF" w:themeFill="background1"/>
          </w:tcPr>
          <w:p w:rsidR="00B8024B" w:rsidRPr="00A47839" w:rsidRDefault="00B8024B" w:rsidP="00B8024B">
            <w:pPr>
              <w:rPr>
                <w:color w:val="000000"/>
              </w:rPr>
            </w:pPr>
            <w:r w:rsidRPr="00A47839">
              <w:rPr>
                <w:bCs/>
              </w:rPr>
              <w:t>job_seekers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6" w:name="media"/>
            <w:r w:rsidRPr="00A47839">
              <w:rPr>
                <w:bCs/>
              </w:rPr>
              <w:t>Media</w:t>
            </w:r>
            <w:bookmarkEnd w:id="336"/>
          </w:p>
        </w:tc>
        <w:tc>
          <w:tcPr>
            <w:tcW w:w="3686" w:type="dxa"/>
            <w:shd w:val="clear" w:color="auto" w:fill="FFFFFF" w:themeFill="background1"/>
            <w:noWrap/>
          </w:tcPr>
          <w:p w:rsidR="00B8024B" w:rsidRPr="00A47839" w:rsidRDefault="00B8024B" w:rsidP="00B8024B">
            <w:pPr>
              <w:rPr>
                <w:lang w:val="fr-FR"/>
              </w:rPr>
            </w:pPr>
            <w:r w:rsidRPr="00A47839">
              <w:rPr>
                <w:iCs/>
              </w:rPr>
              <w:t>Médias</w:t>
            </w:r>
          </w:p>
        </w:tc>
        <w:tc>
          <w:tcPr>
            <w:tcW w:w="2380" w:type="dxa"/>
            <w:shd w:val="clear" w:color="auto" w:fill="FFFFFF" w:themeFill="background1"/>
          </w:tcPr>
          <w:p w:rsidR="00B8024B" w:rsidRPr="00A47839" w:rsidRDefault="00B8024B" w:rsidP="00B8024B">
            <w:pPr>
              <w:rPr>
                <w:color w:val="000000"/>
              </w:rPr>
            </w:pPr>
            <w:r w:rsidRPr="00A47839">
              <w:rPr>
                <w:bCs/>
              </w:rPr>
              <w:t>media</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7" w:name="non-Canadians"/>
            <w:r w:rsidRPr="00A47839">
              <w:rPr>
                <w:bCs/>
              </w:rPr>
              <w:t>Non-Canadians</w:t>
            </w:r>
            <w:bookmarkEnd w:id="337"/>
          </w:p>
        </w:tc>
        <w:tc>
          <w:tcPr>
            <w:tcW w:w="3686" w:type="dxa"/>
            <w:shd w:val="clear" w:color="auto" w:fill="FFFFFF" w:themeFill="background1"/>
            <w:noWrap/>
          </w:tcPr>
          <w:p w:rsidR="00B8024B" w:rsidRPr="00A47839" w:rsidRDefault="00B8024B" w:rsidP="00B8024B">
            <w:pPr>
              <w:rPr>
                <w:lang w:val="fr-FR"/>
              </w:rPr>
            </w:pPr>
            <w:r w:rsidRPr="00A47839">
              <w:rPr>
                <w:iCs/>
              </w:rPr>
              <w:t>Non-Canadiens</w:t>
            </w:r>
          </w:p>
        </w:tc>
        <w:tc>
          <w:tcPr>
            <w:tcW w:w="2380" w:type="dxa"/>
            <w:shd w:val="clear" w:color="auto" w:fill="FFFFFF" w:themeFill="background1"/>
          </w:tcPr>
          <w:p w:rsidR="00B8024B" w:rsidRPr="00A47839" w:rsidRDefault="00B8024B" w:rsidP="00B8024B">
            <w:pPr>
              <w:rPr>
                <w:color w:val="000000"/>
              </w:rPr>
            </w:pPr>
            <w:r w:rsidRPr="00A47839">
              <w:rPr>
                <w:bCs/>
              </w:rPr>
              <w:t>noncanadians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8" w:name="non-governmental"/>
            <w:r w:rsidRPr="00A47839">
              <w:rPr>
                <w:bCs/>
              </w:rPr>
              <w:t>Non-governmental</w:t>
            </w:r>
            <w:bookmarkEnd w:id="338"/>
            <w:r w:rsidRPr="00A47839">
              <w:rPr>
                <w:bCs/>
              </w:rPr>
              <w:t xml:space="preserve"> organizations</w:t>
            </w:r>
          </w:p>
        </w:tc>
        <w:tc>
          <w:tcPr>
            <w:tcW w:w="3686" w:type="dxa"/>
            <w:shd w:val="clear" w:color="auto" w:fill="FFFFFF" w:themeFill="background1"/>
            <w:noWrap/>
          </w:tcPr>
          <w:p w:rsidR="00B8024B" w:rsidRPr="00A47839" w:rsidRDefault="00B8024B" w:rsidP="00B8024B">
            <w:pPr>
              <w:rPr>
                <w:lang w:val="fr-FR"/>
              </w:rPr>
            </w:pPr>
            <w:r w:rsidRPr="00A47839">
              <w:rPr>
                <w:lang w:val="fr-FR"/>
              </w:rPr>
              <w:t>Organisations non governementales</w:t>
            </w:r>
          </w:p>
        </w:tc>
        <w:tc>
          <w:tcPr>
            <w:tcW w:w="2380" w:type="dxa"/>
            <w:shd w:val="clear" w:color="auto" w:fill="FFFFFF" w:themeFill="background1"/>
          </w:tcPr>
          <w:p w:rsidR="00B8024B" w:rsidRPr="00A47839" w:rsidRDefault="00B8024B" w:rsidP="00B8024B">
            <w:pPr>
              <w:rPr>
                <w:color w:val="000000"/>
              </w:rPr>
            </w:pPr>
            <w:r w:rsidRPr="00A47839">
              <w:rPr>
                <w:bCs/>
              </w:rPr>
              <w:t>nongovernmental_organizations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39" w:name="parents"/>
            <w:r w:rsidRPr="00A47839">
              <w:rPr>
                <w:bCs/>
              </w:rPr>
              <w:t>Parents</w:t>
            </w:r>
            <w:bookmarkEnd w:id="339"/>
          </w:p>
        </w:tc>
        <w:tc>
          <w:tcPr>
            <w:tcW w:w="3686" w:type="dxa"/>
            <w:shd w:val="clear" w:color="auto" w:fill="FFFFFF" w:themeFill="background1"/>
            <w:noWrap/>
          </w:tcPr>
          <w:p w:rsidR="00B8024B" w:rsidRPr="00A47839" w:rsidRDefault="00B8024B" w:rsidP="00B8024B">
            <w:pPr>
              <w:rPr>
                <w:lang w:val="fr-FR"/>
              </w:rPr>
            </w:pPr>
            <w:r w:rsidRPr="00A47839">
              <w:rPr>
                <w:iCs/>
              </w:rPr>
              <w:t>Parents</w:t>
            </w:r>
          </w:p>
        </w:tc>
        <w:tc>
          <w:tcPr>
            <w:tcW w:w="2380" w:type="dxa"/>
            <w:shd w:val="clear" w:color="auto" w:fill="FFFFFF" w:themeFill="background1"/>
          </w:tcPr>
          <w:p w:rsidR="00B8024B" w:rsidRPr="00A47839" w:rsidRDefault="00B8024B" w:rsidP="00B8024B">
            <w:pPr>
              <w:rPr>
                <w:color w:val="000000"/>
              </w:rPr>
            </w:pPr>
            <w:r w:rsidRPr="00A47839">
              <w:rPr>
                <w:bCs/>
              </w:rPr>
              <w:t>parents</w:t>
            </w:r>
          </w:p>
        </w:tc>
      </w:tr>
      <w:tr w:rsidR="00B8024B" w:rsidRPr="00A47839" w:rsidTr="00B8024B">
        <w:trPr>
          <w:trHeight w:val="186"/>
        </w:trPr>
        <w:tc>
          <w:tcPr>
            <w:tcW w:w="3417" w:type="dxa"/>
            <w:shd w:val="clear" w:color="auto" w:fill="FFFFFF" w:themeFill="background1"/>
            <w:noWrap/>
          </w:tcPr>
          <w:p w:rsidR="00B8024B" w:rsidRPr="00A47839" w:rsidRDefault="00B8024B" w:rsidP="00B8024B">
            <w:pPr>
              <w:rPr>
                <w:color w:val="000000"/>
              </w:rPr>
            </w:pPr>
            <w:bookmarkStart w:id="340" w:name="persons"/>
            <w:r w:rsidRPr="00A47839">
              <w:rPr>
                <w:bCs/>
              </w:rPr>
              <w:t>Persons</w:t>
            </w:r>
            <w:bookmarkEnd w:id="340"/>
            <w:r w:rsidRPr="00A47839">
              <w:rPr>
                <w:bCs/>
              </w:rPr>
              <w:t xml:space="preserve"> with disabilities</w:t>
            </w:r>
          </w:p>
        </w:tc>
        <w:tc>
          <w:tcPr>
            <w:tcW w:w="3686" w:type="dxa"/>
            <w:shd w:val="clear" w:color="auto" w:fill="FFFFFF" w:themeFill="background1"/>
            <w:noWrap/>
          </w:tcPr>
          <w:p w:rsidR="00B8024B" w:rsidRPr="00A47839" w:rsidRDefault="00B8024B" w:rsidP="00B8024B">
            <w:pPr>
              <w:rPr>
                <w:lang w:val="fr-FR"/>
              </w:rPr>
            </w:pPr>
            <w:r w:rsidRPr="00A47839">
              <w:rPr>
                <w:iCs/>
              </w:rPr>
              <w:t>Personnes handicapées</w:t>
            </w:r>
          </w:p>
        </w:tc>
        <w:tc>
          <w:tcPr>
            <w:tcW w:w="2380" w:type="dxa"/>
            <w:shd w:val="clear" w:color="auto" w:fill="FFFFFF" w:themeFill="background1"/>
          </w:tcPr>
          <w:p w:rsidR="00B8024B" w:rsidRPr="00A47839" w:rsidRDefault="00B8024B" w:rsidP="00B8024B">
            <w:pPr>
              <w:rPr>
                <w:color w:val="000000"/>
              </w:rPr>
            </w:pPr>
            <w:r w:rsidRPr="00A47839">
              <w:rPr>
                <w:bCs/>
              </w:rPr>
              <w:t>persons_with_disabilities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1" w:name="ruralcommunity"/>
            <w:r w:rsidRPr="00A47839">
              <w:rPr>
                <w:bCs/>
              </w:rPr>
              <w:t>Rural community</w:t>
            </w:r>
            <w:bookmarkEnd w:id="341"/>
          </w:p>
        </w:tc>
        <w:tc>
          <w:tcPr>
            <w:tcW w:w="3686" w:type="dxa"/>
            <w:shd w:val="clear" w:color="auto" w:fill="FFFFFF" w:themeFill="background1"/>
            <w:noWrap/>
          </w:tcPr>
          <w:p w:rsidR="00B8024B" w:rsidRPr="00A47839" w:rsidRDefault="00B8024B" w:rsidP="00B8024B">
            <w:pPr>
              <w:rPr>
                <w:lang w:val="fr-FR"/>
              </w:rPr>
            </w:pPr>
            <w:r w:rsidRPr="00A47839">
              <w:rPr>
                <w:iCs/>
              </w:rPr>
              <w:t>Communauté rurale</w:t>
            </w:r>
          </w:p>
        </w:tc>
        <w:tc>
          <w:tcPr>
            <w:tcW w:w="2380" w:type="dxa"/>
            <w:shd w:val="clear" w:color="auto" w:fill="FFFFFF" w:themeFill="background1"/>
          </w:tcPr>
          <w:p w:rsidR="00B8024B" w:rsidRPr="00A47839" w:rsidRDefault="00B8024B" w:rsidP="00B8024B">
            <w:pPr>
              <w:rPr>
                <w:color w:val="000000"/>
              </w:rPr>
            </w:pPr>
            <w:r w:rsidRPr="00A47839">
              <w:rPr>
                <w:bCs/>
              </w:rPr>
              <w:t>rural_community</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2" w:name="seniors"/>
            <w:r w:rsidRPr="00A47839">
              <w:rPr>
                <w:bCs/>
              </w:rPr>
              <w:t>Seniors</w:t>
            </w:r>
            <w:bookmarkEnd w:id="342"/>
          </w:p>
        </w:tc>
        <w:tc>
          <w:tcPr>
            <w:tcW w:w="3686" w:type="dxa"/>
            <w:shd w:val="clear" w:color="auto" w:fill="FFFFFF" w:themeFill="background1"/>
            <w:noWrap/>
          </w:tcPr>
          <w:p w:rsidR="00B8024B" w:rsidRPr="00A47839" w:rsidRDefault="00B8024B" w:rsidP="00B8024B">
            <w:pPr>
              <w:rPr>
                <w:lang w:val="fr-FR"/>
              </w:rPr>
            </w:pPr>
            <w:r w:rsidRPr="00A47839">
              <w:rPr>
                <w:iCs/>
              </w:rPr>
              <w:t>Aînés</w:t>
            </w:r>
          </w:p>
        </w:tc>
        <w:tc>
          <w:tcPr>
            <w:tcW w:w="2380" w:type="dxa"/>
            <w:shd w:val="clear" w:color="auto" w:fill="FFFFFF" w:themeFill="background1"/>
          </w:tcPr>
          <w:p w:rsidR="00B8024B" w:rsidRPr="00A47839" w:rsidRDefault="00B8024B" w:rsidP="00B8024B">
            <w:pPr>
              <w:rPr>
                <w:color w:val="000000"/>
              </w:rPr>
            </w:pPr>
            <w:r w:rsidRPr="00A47839">
              <w:rPr>
                <w:bCs/>
              </w:rPr>
              <w:t>seniors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3" w:name="scientists"/>
            <w:r w:rsidRPr="00A47839">
              <w:rPr>
                <w:bCs/>
              </w:rPr>
              <w:t>Scientists</w:t>
            </w:r>
            <w:bookmarkEnd w:id="343"/>
          </w:p>
        </w:tc>
        <w:tc>
          <w:tcPr>
            <w:tcW w:w="3686" w:type="dxa"/>
            <w:shd w:val="clear" w:color="auto" w:fill="FFFFFF" w:themeFill="background1"/>
            <w:noWrap/>
          </w:tcPr>
          <w:p w:rsidR="00B8024B" w:rsidRPr="00A47839" w:rsidRDefault="00B8024B" w:rsidP="00B8024B">
            <w:pPr>
              <w:rPr>
                <w:lang w:val="fr-FR"/>
              </w:rPr>
            </w:pPr>
            <w:r w:rsidRPr="00A47839">
              <w:rPr>
                <w:iCs/>
              </w:rPr>
              <w:t>Scientifiques</w:t>
            </w:r>
          </w:p>
        </w:tc>
        <w:tc>
          <w:tcPr>
            <w:tcW w:w="2380" w:type="dxa"/>
            <w:shd w:val="clear" w:color="auto" w:fill="FFFFFF" w:themeFill="background1"/>
          </w:tcPr>
          <w:p w:rsidR="00B8024B" w:rsidRPr="00A47839" w:rsidRDefault="00B8024B" w:rsidP="00B8024B">
            <w:pPr>
              <w:rPr>
                <w:color w:val="000000"/>
              </w:rPr>
            </w:pPr>
            <w:r w:rsidRPr="00A47839">
              <w:rPr>
                <w:bCs/>
              </w:rPr>
              <w:t>scientists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4" w:name="students"/>
            <w:r w:rsidRPr="00A47839">
              <w:rPr>
                <w:bCs/>
              </w:rPr>
              <w:lastRenderedPageBreak/>
              <w:t>Students</w:t>
            </w:r>
            <w:bookmarkEnd w:id="344"/>
          </w:p>
        </w:tc>
        <w:tc>
          <w:tcPr>
            <w:tcW w:w="3686" w:type="dxa"/>
            <w:shd w:val="clear" w:color="auto" w:fill="FFFFFF" w:themeFill="background1"/>
            <w:noWrap/>
          </w:tcPr>
          <w:p w:rsidR="00B8024B" w:rsidRPr="00A47839" w:rsidRDefault="00B8024B" w:rsidP="00B8024B">
            <w:pPr>
              <w:rPr>
                <w:lang w:val="fr-FR"/>
              </w:rPr>
            </w:pPr>
            <w:r w:rsidRPr="00A47839">
              <w:rPr>
                <w:iCs/>
              </w:rPr>
              <w:t>Étudiants</w:t>
            </w:r>
          </w:p>
        </w:tc>
        <w:tc>
          <w:tcPr>
            <w:tcW w:w="2380" w:type="dxa"/>
            <w:shd w:val="clear" w:color="auto" w:fill="FFFFFF" w:themeFill="background1"/>
          </w:tcPr>
          <w:p w:rsidR="00B8024B" w:rsidRPr="00A47839" w:rsidRDefault="00B8024B" w:rsidP="00B8024B">
            <w:pPr>
              <w:rPr>
                <w:color w:val="000000"/>
              </w:rPr>
            </w:pPr>
            <w:r w:rsidRPr="00A47839">
              <w:rPr>
                <w:bCs/>
              </w:rPr>
              <w:t>students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5" w:name="travellers"/>
            <w:r w:rsidRPr="00A47839">
              <w:rPr>
                <w:bCs/>
              </w:rPr>
              <w:t>Travellers</w:t>
            </w:r>
            <w:bookmarkEnd w:id="345"/>
          </w:p>
        </w:tc>
        <w:tc>
          <w:tcPr>
            <w:tcW w:w="3686" w:type="dxa"/>
            <w:shd w:val="clear" w:color="auto" w:fill="FFFFFF" w:themeFill="background1"/>
            <w:noWrap/>
          </w:tcPr>
          <w:p w:rsidR="00B8024B" w:rsidRPr="00A47839" w:rsidRDefault="00B8024B" w:rsidP="00B8024B">
            <w:pPr>
              <w:rPr>
                <w:lang w:val="fr-FR"/>
              </w:rPr>
            </w:pPr>
            <w:r w:rsidRPr="00A47839">
              <w:rPr>
                <w:iCs/>
              </w:rPr>
              <w:t>Voyageurs</w:t>
            </w:r>
          </w:p>
        </w:tc>
        <w:tc>
          <w:tcPr>
            <w:tcW w:w="2380" w:type="dxa"/>
            <w:shd w:val="clear" w:color="auto" w:fill="FFFFFF" w:themeFill="background1"/>
          </w:tcPr>
          <w:p w:rsidR="00B8024B" w:rsidRPr="00A47839" w:rsidRDefault="00B8024B" w:rsidP="00B8024B">
            <w:pPr>
              <w:rPr>
                <w:color w:val="000000"/>
              </w:rPr>
            </w:pPr>
            <w:r w:rsidRPr="00A47839">
              <w:rPr>
                <w:bCs/>
              </w:rPr>
              <w:t>travellers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6" w:name="veterans"/>
            <w:r w:rsidRPr="00A47839">
              <w:rPr>
                <w:bCs/>
              </w:rPr>
              <w:t>Veterans</w:t>
            </w:r>
            <w:bookmarkEnd w:id="346"/>
          </w:p>
        </w:tc>
        <w:tc>
          <w:tcPr>
            <w:tcW w:w="3686" w:type="dxa"/>
            <w:shd w:val="clear" w:color="auto" w:fill="FFFFFF" w:themeFill="background1"/>
            <w:noWrap/>
          </w:tcPr>
          <w:p w:rsidR="00B8024B" w:rsidRPr="00A47839" w:rsidRDefault="00B8024B" w:rsidP="00B8024B">
            <w:pPr>
              <w:rPr>
                <w:lang w:val="fr-FR"/>
              </w:rPr>
            </w:pPr>
            <w:r w:rsidRPr="00A47839">
              <w:rPr>
                <w:iCs/>
              </w:rPr>
              <w:t>Anciens combattants</w:t>
            </w:r>
          </w:p>
        </w:tc>
        <w:tc>
          <w:tcPr>
            <w:tcW w:w="2380" w:type="dxa"/>
            <w:shd w:val="clear" w:color="auto" w:fill="FFFFFF" w:themeFill="background1"/>
          </w:tcPr>
          <w:p w:rsidR="00B8024B" w:rsidRPr="00A47839" w:rsidRDefault="00B8024B" w:rsidP="00B8024B">
            <w:pPr>
              <w:rPr>
                <w:color w:val="000000"/>
              </w:rPr>
            </w:pPr>
            <w:r w:rsidRPr="00A47839">
              <w:rPr>
                <w:bCs/>
              </w:rPr>
              <w:t>veterans</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7" w:name="visitors"/>
            <w:r w:rsidRPr="00A47839">
              <w:rPr>
                <w:bCs/>
              </w:rPr>
              <w:t>Visitors</w:t>
            </w:r>
            <w:bookmarkEnd w:id="347"/>
            <w:r w:rsidRPr="00A47839">
              <w:rPr>
                <w:bCs/>
              </w:rPr>
              <w:t xml:space="preserve"> to Canada</w:t>
            </w:r>
          </w:p>
        </w:tc>
        <w:tc>
          <w:tcPr>
            <w:tcW w:w="3686" w:type="dxa"/>
            <w:shd w:val="clear" w:color="auto" w:fill="FFFFFF" w:themeFill="background1"/>
            <w:noWrap/>
          </w:tcPr>
          <w:p w:rsidR="00B8024B" w:rsidRPr="00A47839" w:rsidRDefault="00B8024B" w:rsidP="00B8024B">
            <w:pPr>
              <w:rPr>
                <w:lang w:val="fr-FR"/>
              </w:rPr>
            </w:pPr>
            <w:r w:rsidRPr="00A47839">
              <w:rPr>
                <w:iCs/>
              </w:rPr>
              <w:t>Visiteurs au Canada</w:t>
            </w:r>
          </w:p>
        </w:tc>
        <w:tc>
          <w:tcPr>
            <w:tcW w:w="2380" w:type="dxa"/>
            <w:shd w:val="clear" w:color="auto" w:fill="FFFFFF" w:themeFill="background1"/>
          </w:tcPr>
          <w:p w:rsidR="00B8024B" w:rsidRPr="00A47839" w:rsidRDefault="00B8024B" w:rsidP="00B8024B">
            <w:pPr>
              <w:rPr>
                <w:color w:val="000000"/>
              </w:rPr>
            </w:pPr>
            <w:r w:rsidRPr="00A47839">
              <w:rPr>
                <w:bCs/>
              </w:rPr>
              <w:t>visitors_to_canada</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8" w:name="women"/>
            <w:r w:rsidRPr="00A47839">
              <w:rPr>
                <w:bCs/>
              </w:rPr>
              <w:t>Women</w:t>
            </w:r>
            <w:bookmarkEnd w:id="348"/>
          </w:p>
        </w:tc>
        <w:tc>
          <w:tcPr>
            <w:tcW w:w="3686" w:type="dxa"/>
            <w:shd w:val="clear" w:color="auto" w:fill="FFFFFF" w:themeFill="background1"/>
            <w:noWrap/>
          </w:tcPr>
          <w:p w:rsidR="00B8024B" w:rsidRPr="00A47839" w:rsidRDefault="00B8024B" w:rsidP="00B8024B">
            <w:pPr>
              <w:rPr>
                <w:lang w:val="fr-FR"/>
              </w:rPr>
            </w:pPr>
            <w:r w:rsidRPr="00A47839">
              <w:rPr>
                <w:iCs/>
              </w:rPr>
              <w:t>Femmes</w:t>
            </w:r>
          </w:p>
        </w:tc>
        <w:tc>
          <w:tcPr>
            <w:tcW w:w="2380" w:type="dxa"/>
            <w:shd w:val="clear" w:color="auto" w:fill="FFFFFF" w:themeFill="background1"/>
          </w:tcPr>
          <w:p w:rsidR="00B8024B" w:rsidRPr="00A47839" w:rsidRDefault="00B8024B" w:rsidP="00B8024B">
            <w:pPr>
              <w:rPr>
                <w:color w:val="000000"/>
              </w:rPr>
            </w:pPr>
            <w:r w:rsidRPr="00A47839">
              <w:rPr>
                <w:bCs/>
              </w:rPr>
              <w:t>women</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bookmarkStart w:id="349" w:name="youth"/>
            <w:r w:rsidRPr="00A47839">
              <w:rPr>
                <w:bCs/>
              </w:rPr>
              <w:t>Youth</w:t>
            </w:r>
            <w:bookmarkEnd w:id="349"/>
          </w:p>
        </w:tc>
        <w:tc>
          <w:tcPr>
            <w:tcW w:w="3686" w:type="dxa"/>
            <w:shd w:val="clear" w:color="auto" w:fill="FFFFFF" w:themeFill="background1"/>
            <w:noWrap/>
          </w:tcPr>
          <w:p w:rsidR="00B8024B" w:rsidRPr="00A47839" w:rsidRDefault="00B8024B" w:rsidP="00B8024B">
            <w:pPr>
              <w:rPr>
                <w:lang w:val="fr-FR"/>
              </w:rPr>
            </w:pPr>
            <w:r w:rsidRPr="00A47839">
              <w:rPr>
                <w:iCs/>
              </w:rPr>
              <w:t>Jeunesse</w:t>
            </w:r>
          </w:p>
        </w:tc>
        <w:tc>
          <w:tcPr>
            <w:tcW w:w="2380" w:type="dxa"/>
            <w:shd w:val="clear" w:color="auto" w:fill="FFFFFF" w:themeFill="background1"/>
          </w:tcPr>
          <w:p w:rsidR="00B8024B" w:rsidRPr="00A47839" w:rsidRDefault="00B8024B" w:rsidP="00B8024B">
            <w:pPr>
              <w:rPr>
                <w:color w:val="000000"/>
              </w:rPr>
            </w:pPr>
            <w:r w:rsidRPr="00A47839">
              <w:rPr>
                <w:bCs/>
              </w:rPr>
              <w:t>youth</w:t>
            </w:r>
          </w:p>
        </w:tc>
      </w:tr>
    </w:tbl>
    <w:p w:rsidR="00B8024B" w:rsidRPr="00A47839" w:rsidRDefault="00B8024B" w:rsidP="00B8024B">
      <w:pPr>
        <w:pStyle w:val="Body"/>
        <w:rPr>
          <w:rFonts w:ascii="Times New Roman" w:hAnsi="Times New Roman"/>
          <w:sz w:val="24"/>
          <w:szCs w:val="24"/>
        </w:rPr>
      </w:pPr>
    </w:p>
    <w:p w:rsidR="00B8024B" w:rsidRDefault="00CA58A9" w:rsidP="00894511">
      <w:pPr>
        <w:pStyle w:val="Heading2"/>
      </w:pPr>
      <w:bookmarkStart w:id="350" w:name="_1.22_Issuance"/>
      <w:bookmarkStart w:id="351" w:name="_Toc449360086"/>
      <w:bookmarkStart w:id="352" w:name="_Toc466365292"/>
      <w:bookmarkEnd w:id="350"/>
      <w:r>
        <w:t xml:space="preserve">1.22 </w:t>
      </w:r>
      <w:r w:rsidR="00B8024B">
        <w:t>Issuance</w:t>
      </w:r>
      <w:bookmarkEnd w:id="351"/>
      <w:bookmarkEnd w:id="352"/>
    </w:p>
    <w:p w:rsidR="00894511" w:rsidRPr="00894511" w:rsidRDefault="00894511" w:rsidP="00894511">
      <w:pPr>
        <w:rPr>
          <w:lang w:eastAsia="en-US"/>
        </w:rPr>
      </w:pPr>
    </w:p>
    <w:p w:rsidR="00B8024B" w:rsidRPr="00894511" w:rsidRDefault="00B8024B" w:rsidP="00B8024B">
      <w:pPr>
        <w:pStyle w:val="Body"/>
        <w:rPr>
          <w:rFonts w:ascii="Times New Roman" w:hAnsi="Times New Roman"/>
          <w:sz w:val="24"/>
          <w:szCs w:val="24"/>
        </w:rPr>
      </w:pPr>
      <w:proofErr w:type="gramStart"/>
      <w:r w:rsidRPr="00894511">
        <w:rPr>
          <w:rFonts w:ascii="Times New Roman" w:hAnsi="Times New Roman"/>
          <w:b/>
          <w:sz w:val="24"/>
          <w:szCs w:val="24"/>
        </w:rPr>
        <w:t>Source :</w:t>
      </w:r>
      <w:proofErr w:type="gramEnd"/>
      <w:r w:rsidRPr="00894511">
        <w:rPr>
          <w:rFonts w:ascii="Times New Roman" w:hAnsi="Times New Roman"/>
          <w:b/>
          <w:sz w:val="24"/>
          <w:szCs w:val="24"/>
        </w:rPr>
        <w:t xml:space="preserve"> </w:t>
      </w:r>
      <w:r w:rsidR="00894511" w:rsidRPr="00894511">
        <w:rPr>
          <w:rFonts w:ascii="Times New Roman" w:hAnsi="Times New Roman"/>
          <w:sz w:val="24"/>
          <w:szCs w:val="24"/>
        </w:rPr>
        <w:t xml:space="preserve"> Source : Metadata  Object Description Schema (MODS) , Subelement: &lt;issuance&gt;</w:t>
      </w:r>
      <w:r w:rsidR="00894511" w:rsidRPr="00894511">
        <w:rPr>
          <w:rFonts w:ascii="Times New Roman" w:hAnsi="Times New Roman"/>
          <w:sz w:val="24"/>
          <w:szCs w:val="24"/>
        </w:rPr>
        <w:br/>
      </w:r>
      <w:r w:rsidR="00894511" w:rsidRPr="00894511">
        <w:rPr>
          <w:rFonts w:ascii="Times New Roman" w:hAnsi="Times New Roman"/>
          <w:b/>
          <w:sz w:val="24"/>
          <w:szCs w:val="24"/>
        </w:rPr>
        <w:t xml:space="preserve">URL : </w:t>
      </w:r>
      <w:r w:rsidR="00894511" w:rsidRPr="00894511">
        <w:rPr>
          <w:rFonts w:ascii="Times New Roman" w:hAnsi="Times New Roman"/>
          <w:sz w:val="24"/>
          <w:szCs w:val="24"/>
        </w:rPr>
        <w:t>https://www.loc.gov/standards/mods/userguide/origininfo.html#issuance</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417"/>
        <w:gridCol w:w="3686"/>
        <w:gridCol w:w="2380"/>
      </w:tblGrid>
      <w:tr w:rsidR="00B8024B" w:rsidRPr="00A47839" w:rsidTr="00A47839">
        <w:trPr>
          <w:trHeight w:val="300"/>
        </w:trPr>
        <w:tc>
          <w:tcPr>
            <w:tcW w:w="3417" w:type="dxa"/>
            <w:shd w:val="clear" w:color="auto" w:fill="BFBFBF" w:themeFill="background1" w:themeFillShade="BF"/>
            <w:noWrap/>
            <w:hideMark/>
          </w:tcPr>
          <w:p w:rsidR="00B8024B" w:rsidRPr="00A47839" w:rsidRDefault="00B8024B" w:rsidP="00A47839">
            <w:pPr>
              <w:rPr>
                <w:b/>
                <w:bCs/>
              </w:rPr>
            </w:pPr>
            <w:r w:rsidRPr="00A47839">
              <w:rPr>
                <w:b/>
                <w:bCs/>
              </w:rPr>
              <w:t>English</w:t>
            </w:r>
          </w:p>
        </w:tc>
        <w:tc>
          <w:tcPr>
            <w:tcW w:w="3686" w:type="dxa"/>
            <w:shd w:val="clear" w:color="auto" w:fill="BFBFBF" w:themeFill="background1" w:themeFillShade="BF"/>
            <w:noWrap/>
            <w:hideMark/>
          </w:tcPr>
          <w:p w:rsidR="00B8024B" w:rsidRPr="00A47839" w:rsidRDefault="00B8024B" w:rsidP="00A47839">
            <w:pPr>
              <w:rPr>
                <w:b/>
                <w:bCs/>
              </w:rPr>
            </w:pPr>
            <w:r w:rsidRPr="00A47839">
              <w:rPr>
                <w:b/>
                <w:bCs/>
              </w:rPr>
              <w:t>French</w:t>
            </w:r>
          </w:p>
        </w:tc>
        <w:tc>
          <w:tcPr>
            <w:tcW w:w="2380" w:type="dxa"/>
            <w:shd w:val="clear" w:color="auto" w:fill="BFBFBF" w:themeFill="background1" w:themeFillShade="BF"/>
          </w:tcPr>
          <w:p w:rsidR="00B8024B" w:rsidRPr="00A47839" w:rsidRDefault="00B8024B" w:rsidP="00B8024B">
            <w:pPr>
              <w:rPr>
                <w:bCs/>
              </w:rPr>
            </w:pPr>
            <w:r w:rsidRPr="00A47839">
              <w:rPr>
                <w:b/>
                <w:bCs/>
              </w:rPr>
              <w:t>API value of issuance dataset field</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Monographic</w:t>
            </w:r>
          </w:p>
        </w:tc>
        <w:tc>
          <w:tcPr>
            <w:tcW w:w="3686" w:type="dxa"/>
            <w:shd w:val="clear" w:color="auto" w:fill="FFFFFF" w:themeFill="background1"/>
            <w:noWrap/>
          </w:tcPr>
          <w:p w:rsidR="00B8024B" w:rsidRPr="00A47839" w:rsidRDefault="00B8024B" w:rsidP="00B8024B">
            <w:pPr>
              <w:rPr>
                <w:lang w:val="fr-FR"/>
              </w:rPr>
            </w:pPr>
            <w:r w:rsidRPr="00A47839">
              <w:rPr>
                <w:lang w:val="fr-CA"/>
              </w:rPr>
              <w:t>Monographique</w:t>
            </w:r>
          </w:p>
        </w:tc>
        <w:tc>
          <w:tcPr>
            <w:tcW w:w="2380" w:type="dxa"/>
            <w:shd w:val="clear" w:color="auto" w:fill="FFFFFF" w:themeFill="background1"/>
          </w:tcPr>
          <w:p w:rsidR="00B8024B" w:rsidRPr="00A47839" w:rsidRDefault="00B8024B" w:rsidP="00B8024B">
            <w:r w:rsidRPr="00A47839">
              <w:t>monographic</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Single Unit</w:t>
            </w:r>
          </w:p>
        </w:tc>
        <w:tc>
          <w:tcPr>
            <w:tcW w:w="3686" w:type="dxa"/>
            <w:shd w:val="clear" w:color="auto" w:fill="FFFFFF" w:themeFill="background1"/>
            <w:noWrap/>
          </w:tcPr>
          <w:p w:rsidR="00B8024B" w:rsidRPr="00A47839" w:rsidRDefault="00B8024B" w:rsidP="00B8024B">
            <w:pPr>
              <w:rPr>
                <w:lang w:val="fr-FR"/>
              </w:rPr>
            </w:pPr>
            <w:r w:rsidRPr="00A47839">
              <w:rPr>
                <w:lang w:val="fr-CA"/>
              </w:rPr>
              <w:t>Unité simple</w:t>
            </w:r>
          </w:p>
        </w:tc>
        <w:tc>
          <w:tcPr>
            <w:tcW w:w="2380" w:type="dxa"/>
            <w:shd w:val="clear" w:color="auto" w:fill="FFFFFF" w:themeFill="background1"/>
          </w:tcPr>
          <w:p w:rsidR="00B8024B" w:rsidRPr="00A47839" w:rsidRDefault="00B8024B" w:rsidP="00B8024B">
            <w:pPr>
              <w:rPr>
                <w:color w:val="000000"/>
              </w:rPr>
            </w:pPr>
            <w:r w:rsidRPr="00A47839">
              <w:rPr>
                <w:color w:val="000000"/>
              </w:rPr>
              <w:t>single_unit</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Multipart monograph</w:t>
            </w:r>
          </w:p>
        </w:tc>
        <w:tc>
          <w:tcPr>
            <w:tcW w:w="3686" w:type="dxa"/>
            <w:shd w:val="clear" w:color="auto" w:fill="FFFFFF" w:themeFill="background1"/>
            <w:noWrap/>
          </w:tcPr>
          <w:p w:rsidR="00B8024B" w:rsidRPr="00A47839" w:rsidRDefault="00B8024B" w:rsidP="00B8024B">
            <w:pPr>
              <w:rPr>
                <w:lang w:val="fr-FR"/>
              </w:rPr>
            </w:pPr>
            <w:r w:rsidRPr="00A47839">
              <w:rPr>
                <w:lang w:val="fr-CA"/>
              </w:rPr>
              <w:t>Monographie en plusieurs volumes</w:t>
            </w:r>
          </w:p>
        </w:tc>
        <w:tc>
          <w:tcPr>
            <w:tcW w:w="2380" w:type="dxa"/>
            <w:shd w:val="clear" w:color="auto" w:fill="FFFFFF" w:themeFill="background1"/>
          </w:tcPr>
          <w:p w:rsidR="00B8024B" w:rsidRPr="00A47839" w:rsidRDefault="00B8024B" w:rsidP="00B8024B">
            <w:pPr>
              <w:rPr>
                <w:color w:val="000000"/>
              </w:rPr>
            </w:pPr>
            <w:r w:rsidRPr="00A47839">
              <w:rPr>
                <w:color w:val="000000"/>
              </w:rPr>
              <w:t>multipart_monograph</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 xml:space="preserve">Continuing </w:t>
            </w:r>
          </w:p>
        </w:tc>
        <w:tc>
          <w:tcPr>
            <w:tcW w:w="3686" w:type="dxa"/>
            <w:shd w:val="clear" w:color="auto" w:fill="FFFFFF" w:themeFill="background1"/>
            <w:noWrap/>
          </w:tcPr>
          <w:p w:rsidR="00B8024B" w:rsidRPr="00A47839" w:rsidRDefault="00B8024B" w:rsidP="00B8024B">
            <w:pPr>
              <w:rPr>
                <w:lang w:val="fr-FR"/>
              </w:rPr>
            </w:pPr>
            <w:r w:rsidRPr="00A47839">
              <w:rPr>
                <w:lang w:val="fr-CA"/>
              </w:rPr>
              <w:t>Suite</w:t>
            </w:r>
          </w:p>
        </w:tc>
        <w:tc>
          <w:tcPr>
            <w:tcW w:w="2380" w:type="dxa"/>
            <w:shd w:val="clear" w:color="auto" w:fill="FFFFFF" w:themeFill="background1"/>
          </w:tcPr>
          <w:p w:rsidR="00B8024B" w:rsidRPr="00A47839" w:rsidRDefault="00B8024B" w:rsidP="00B8024B">
            <w:pPr>
              <w:rPr>
                <w:color w:val="000000"/>
              </w:rPr>
            </w:pPr>
            <w:r w:rsidRPr="00A47839">
              <w:rPr>
                <w:color w:val="000000"/>
              </w:rPr>
              <w:t>continuing</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 xml:space="preserve">Serial </w:t>
            </w:r>
          </w:p>
        </w:tc>
        <w:tc>
          <w:tcPr>
            <w:tcW w:w="3686" w:type="dxa"/>
            <w:shd w:val="clear" w:color="auto" w:fill="FFFFFF" w:themeFill="background1"/>
            <w:noWrap/>
          </w:tcPr>
          <w:p w:rsidR="00B8024B" w:rsidRPr="00A47839" w:rsidRDefault="00B8024B" w:rsidP="00B8024B">
            <w:pPr>
              <w:rPr>
                <w:lang w:val="fr-FR"/>
              </w:rPr>
            </w:pPr>
            <w:r w:rsidRPr="00A47839">
              <w:rPr>
                <w:lang w:val="fr-CA"/>
              </w:rPr>
              <w:t>Série</w:t>
            </w:r>
          </w:p>
        </w:tc>
        <w:tc>
          <w:tcPr>
            <w:tcW w:w="2380" w:type="dxa"/>
            <w:shd w:val="clear" w:color="auto" w:fill="FFFFFF" w:themeFill="background1"/>
          </w:tcPr>
          <w:p w:rsidR="00B8024B" w:rsidRPr="00A47839" w:rsidRDefault="00B8024B" w:rsidP="00B8024B">
            <w:pPr>
              <w:rPr>
                <w:color w:val="000000"/>
              </w:rPr>
            </w:pPr>
            <w:r w:rsidRPr="00A47839">
              <w:rPr>
                <w:color w:val="000000"/>
              </w:rPr>
              <w:t>serial</w:t>
            </w:r>
          </w:p>
        </w:tc>
      </w:tr>
      <w:tr w:rsidR="00B8024B" w:rsidRPr="00A47839"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 xml:space="preserve">Integrating Resource </w:t>
            </w:r>
          </w:p>
        </w:tc>
        <w:tc>
          <w:tcPr>
            <w:tcW w:w="3686" w:type="dxa"/>
            <w:shd w:val="clear" w:color="auto" w:fill="FFFFFF" w:themeFill="background1"/>
            <w:noWrap/>
          </w:tcPr>
          <w:p w:rsidR="00B8024B" w:rsidRPr="00A47839" w:rsidRDefault="00B8024B" w:rsidP="00B8024B">
            <w:pPr>
              <w:rPr>
                <w:lang w:val="fr-FR"/>
              </w:rPr>
            </w:pPr>
            <w:r w:rsidRPr="00A47839">
              <w:rPr>
                <w:lang w:val="fr-CA"/>
              </w:rPr>
              <w:t>Ressource intégratrice</w:t>
            </w:r>
          </w:p>
        </w:tc>
        <w:tc>
          <w:tcPr>
            <w:tcW w:w="2380" w:type="dxa"/>
            <w:shd w:val="clear" w:color="auto" w:fill="FFFFFF" w:themeFill="background1"/>
          </w:tcPr>
          <w:p w:rsidR="00B8024B" w:rsidRPr="00A47839" w:rsidRDefault="00B8024B" w:rsidP="00B8024B">
            <w:pPr>
              <w:rPr>
                <w:color w:val="000000"/>
              </w:rPr>
            </w:pPr>
            <w:r w:rsidRPr="00A47839">
              <w:rPr>
                <w:color w:val="000000"/>
              </w:rPr>
              <w:t>integrating_resource</w:t>
            </w:r>
          </w:p>
        </w:tc>
      </w:tr>
    </w:tbl>
    <w:p w:rsidR="00B8024B" w:rsidRDefault="00B8024B" w:rsidP="00B8024B">
      <w:pPr>
        <w:pStyle w:val="Body"/>
        <w:rPr>
          <w:rFonts w:ascii="Times New Roman" w:hAnsi="Times New Roman"/>
          <w:sz w:val="24"/>
          <w:szCs w:val="24"/>
        </w:rPr>
      </w:pPr>
    </w:p>
    <w:p w:rsidR="00A47839" w:rsidRDefault="00A47839" w:rsidP="00B8024B">
      <w:pPr>
        <w:pStyle w:val="Body"/>
        <w:rPr>
          <w:rFonts w:ascii="Times New Roman" w:hAnsi="Times New Roman"/>
          <w:sz w:val="24"/>
          <w:szCs w:val="24"/>
        </w:rPr>
      </w:pPr>
    </w:p>
    <w:p w:rsidR="00847882" w:rsidRDefault="00847882" w:rsidP="00B8024B">
      <w:pPr>
        <w:pStyle w:val="Body"/>
        <w:rPr>
          <w:rFonts w:ascii="Times New Roman" w:hAnsi="Times New Roman"/>
          <w:sz w:val="24"/>
          <w:szCs w:val="24"/>
        </w:rPr>
      </w:pPr>
    </w:p>
    <w:p w:rsidR="00847882" w:rsidRDefault="00847882" w:rsidP="00B8024B">
      <w:pPr>
        <w:pStyle w:val="Body"/>
        <w:rPr>
          <w:rFonts w:ascii="Times New Roman" w:hAnsi="Times New Roman"/>
          <w:sz w:val="24"/>
          <w:szCs w:val="24"/>
        </w:rPr>
      </w:pPr>
    </w:p>
    <w:p w:rsidR="00A47839" w:rsidRPr="00A47839" w:rsidRDefault="00A47839" w:rsidP="00B8024B">
      <w:pPr>
        <w:pStyle w:val="Body"/>
        <w:rPr>
          <w:rFonts w:ascii="Times New Roman" w:hAnsi="Times New Roman"/>
          <w:sz w:val="24"/>
          <w:szCs w:val="24"/>
        </w:rPr>
      </w:pPr>
    </w:p>
    <w:p w:rsidR="00B8024B" w:rsidRDefault="00CA58A9" w:rsidP="00CA58A9">
      <w:pPr>
        <w:pStyle w:val="Heading2"/>
      </w:pPr>
      <w:bookmarkStart w:id="353" w:name="_1.23_Frequency_of"/>
      <w:bookmarkStart w:id="354" w:name="_Toc466365293"/>
      <w:bookmarkStart w:id="355" w:name="_Toc449360087"/>
      <w:bookmarkEnd w:id="353"/>
      <w:r>
        <w:t xml:space="preserve">1.23 </w:t>
      </w:r>
      <w:r w:rsidR="00B8024B">
        <w:t>Frequency of Issuance</w:t>
      </w:r>
      <w:bookmarkEnd w:id="354"/>
      <w:r w:rsidR="00B8024B">
        <w:t xml:space="preserve"> </w:t>
      </w:r>
      <w:bookmarkEnd w:id="355"/>
    </w:p>
    <w:p w:rsidR="00B8024B" w:rsidRDefault="00B8024B" w:rsidP="00B8024B">
      <w:pPr>
        <w:pStyle w:val="Body"/>
        <w:rPr>
          <w:rStyle w:val="Hyperlink"/>
          <w:rFonts w:ascii="Times New Roman" w:eastAsia="SimSun" w:hAnsi="Times New Roman"/>
          <w:bCs/>
          <w:kern w:val="36"/>
          <w:sz w:val="24"/>
          <w:szCs w:val="24"/>
        </w:rPr>
      </w:pPr>
      <w:r w:rsidRPr="00CA58A9">
        <w:rPr>
          <w:rFonts w:ascii="Times New Roman" w:hAnsi="Times New Roman"/>
          <w:b/>
          <w:sz w:val="24"/>
          <w:szCs w:val="24"/>
        </w:rPr>
        <w:t xml:space="preserve">Source: </w:t>
      </w:r>
      <w:r w:rsidRPr="000912AD">
        <w:rPr>
          <w:rFonts w:ascii="Times New Roman" w:eastAsia="SimSun" w:hAnsi="Times New Roman"/>
          <w:bCs/>
          <w:kern w:val="36"/>
          <w:sz w:val="24"/>
        </w:rPr>
        <w:t>MARC Frequency of Issue Term List</w:t>
      </w:r>
    </w:p>
    <w:p w:rsidR="00CA58A9" w:rsidRPr="00EB2B9D" w:rsidRDefault="00CA58A9" w:rsidP="00B8024B">
      <w:pPr>
        <w:pStyle w:val="Body"/>
        <w:rPr>
          <w:rFonts w:ascii="Times New Roman" w:hAnsi="Times New Roman"/>
          <w:sz w:val="24"/>
          <w:szCs w:val="24"/>
        </w:rPr>
      </w:pPr>
      <w:r w:rsidRPr="00CA58A9">
        <w:rPr>
          <w:rStyle w:val="Hyperlink"/>
          <w:rFonts w:ascii="Times New Roman" w:eastAsia="SimSun" w:hAnsi="Times New Roman"/>
          <w:b/>
          <w:bCs/>
          <w:color w:val="auto"/>
          <w:kern w:val="36"/>
          <w:sz w:val="24"/>
          <w:szCs w:val="24"/>
          <w:u w:val="none"/>
        </w:rPr>
        <w:t>URL:</w:t>
      </w:r>
      <w:r w:rsidRPr="00CA58A9">
        <w:rPr>
          <w:rStyle w:val="Hyperlink"/>
          <w:rFonts w:ascii="Times New Roman" w:eastAsia="SimSun" w:hAnsi="Times New Roman"/>
          <w:bCs/>
          <w:color w:val="auto"/>
          <w:kern w:val="36"/>
          <w:sz w:val="24"/>
          <w:szCs w:val="24"/>
        </w:rPr>
        <w:t xml:space="preserve"> </w:t>
      </w:r>
      <w:r w:rsidRPr="00CA58A9">
        <w:rPr>
          <w:rStyle w:val="Hyperlink"/>
          <w:rFonts w:ascii="Times New Roman" w:eastAsia="SimSun" w:hAnsi="Times New Roman"/>
          <w:bCs/>
          <w:kern w:val="36"/>
          <w:sz w:val="24"/>
          <w:szCs w:val="24"/>
        </w:rPr>
        <w:t>http://www.loc.gov/standards/valuelist/marcfrequency.html</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417"/>
        <w:gridCol w:w="3686"/>
        <w:gridCol w:w="2380"/>
      </w:tblGrid>
      <w:tr w:rsidR="00B8024B" w:rsidRPr="00CD3DB4" w:rsidTr="00B8024B">
        <w:trPr>
          <w:trHeight w:val="300"/>
        </w:trPr>
        <w:tc>
          <w:tcPr>
            <w:tcW w:w="3417" w:type="dxa"/>
            <w:shd w:val="clear" w:color="auto" w:fill="BFBFBF" w:themeFill="background1" w:themeFillShade="BF"/>
            <w:noWrap/>
            <w:vAlign w:val="bottom"/>
            <w:hideMark/>
          </w:tcPr>
          <w:p w:rsidR="00B8024B" w:rsidRPr="00A47839" w:rsidRDefault="00B8024B" w:rsidP="00B8024B">
            <w:pPr>
              <w:rPr>
                <w:b/>
                <w:bCs/>
              </w:rPr>
            </w:pPr>
            <w:r w:rsidRPr="00A47839">
              <w:rPr>
                <w:b/>
                <w:bCs/>
              </w:rPr>
              <w:t>English</w:t>
            </w:r>
          </w:p>
        </w:tc>
        <w:tc>
          <w:tcPr>
            <w:tcW w:w="3686" w:type="dxa"/>
            <w:shd w:val="clear" w:color="auto" w:fill="BFBFBF" w:themeFill="background1" w:themeFillShade="BF"/>
            <w:noWrap/>
            <w:vAlign w:val="bottom"/>
            <w:hideMark/>
          </w:tcPr>
          <w:p w:rsidR="00B8024B" w:rsidRPr="00A47839" w:rsidRDefault="00B8024B" w:rsidP="00B8024B">
            <w:pPr>
              <w:rPr>
                <w:b/>
                <w:bCs/>
              </w:rPr>
            </w:pPr>
            <w:r w:rsidRPr="00A47839">
              <w:rPr>
                <w:b/>
                <w:bCs/>
              </w:rPr>
              <w:t>French</w:t>
            </w:r>
          </w:p>
        </w:tc>
        <w:tc>
          <w:tcPr>
            <w:tcW w:w="2380" w:type="dxa"/>
            <w:shd w:val="clear" w:color="auto" w:fill="BFBFBF" w:themeFill="background1" w:themeFillShade="BF"/>
          </w:tcPr>
          <w:p w:rsidR="00B8024B" w:rsidRPr="00A47839" w:rsidRDefault="00B8024B" w:rsidP="00B8024B">
            <w:pPr>
              <w:rPr>
                <w:b/>
                <w:bCs/>
              </w:rPr>
            </w:pPr>
            <w:r w:rsidRPr="00A47839">
              <w:rPr>
                <w:b/>
                <w:bCs/>
              </w:rPr>
              <w:t>Additional Notes</w:t>
            </w:r>
          </w:p>
        </w:tc>
      </w:tr>
      <w:tr w:rsidR="00B8024B" w:rsidRPr="001D2F18" w:rsidTr="00B8024B">
        <w:trPr>
          <w:trHeight w:val="300"/>
        </w:trPr>
        <w:tc>
          <w:tcPr>
            <w:tcW w:w="3417" w:type="dxa"/>
            <w:shd w:val="clear" w:color="auto" w:fill="FFFFFF" w:themeFill="background1"/>
            <w:noWrap/>
          </w:tcPr>
          <w:p w:rsidR="00B8024B" w:rsidRPr="00A47839" w:rsidRDefault="00B8024B" w:rsidP="00B8024B">
            <w:pPr>
              <w:pStyle w:val="NormalWeb"/>
              <w:spacing w:line="240" w:lineRule="atLeast"/>
              <w:ind w:left="49"/>
              <w:jc w:val="both"/>
              <w:rPr>
                <w:b/>
              </w:rPr>
            </w:pPr>
            <w:r w:rsidRPr="00A47839">
              <w:rPr>
                <w:rStyle w:val="Strong"/>
                <w:b w:val="0"/>
              </w:rPr>
              <w:t xml:space="preserve">Continuously updated </w:t>
            </w:r>
          </w:p>
        </w:tc>
        <w:tc>
          <w:tcPr>
            <w:tcW w:w="3686" w:type="dxa"/>
            <w:shd w:val="clear" w:color="auto" w:fill="FFFFFF" w:themeFill="background1"/>
            <w:noWrap/>
          </w:tcPr>
          <w:p w:rsidR="00B8024B" w:rsidRPr="00A47839" w:rsidRDefault="00B8024B" w:rsidP="00B8024B">
            <w:pPr>
              <w:rPr>
                <w:lang w:val="fr-FR"/>
              </w:rPr>
            </w:pPr>
            <w:r w:rsidRPr="00A47839">
              <w:rPr>
                <w:lang w:val="fr-CA"/>
              </w:rPr>
              <w:t xml:space="preserve">Continuellement actualisé </w:t>
            </w:r>
          </w:p>
        </w:tc>
        <w:tc>
          <w:tcPr>
            <w:tcW w:w="2380" w:type="dxa"/>
            <w:shd w:val="clear" w:color="auto" w:fill="FFFFFF" w:themeFill="background1"/>
            <w:vAlign w:val="bottom"/>
          </w:tcPr>
          <w:p w:rsidR="00B8024B" w:rsidRPr="00A47839" w:rsidRDefault="00B8024B" w:rsidP="00B8024B">
            <w:pPr>
              <w:rPr>
                <w:lang w:val="fr-CA"/>
              </w:rPr>
            </w:pPr>
            <w:r w:rsidRPr="00A47839">
              <w:rPr>
                <w:color w:val="000000"/>
              </w:rPr>
              <w:t>continual</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 xml:space="preserve">Daily </w:t>
            </w:r>
          </w:p>
        </w:tc>
        <w:tc>
          <w:tcPr>
            <w:tcW w:w="3686" w:type="dxa"/>
            <w:shd w:val="clear" w:color="auto" w:fill="FFFFFF" w:themeFill="background1"/>
            <w:noWrap/>
          </w:tcPr>
          <w:p w:rsidR="00B8024B" w:rsidRPr="00A47839" w:rsidRDefault="00B8024B" w:rsidP="00B8024B">
            <w:pPr>
              <w:rPr>
                <w:lang w:val="fr-FR"/>
              </w:rPr>
            </w:pPr>
            <w:r w:rsidRPr="00A47839">
              <w:rPr>
                <w:lang w:val="fr-CA"/>
              </w:rPr>
              <w:t xml:space="preserve">Quotidien </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P1D</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color w:val="000000"/>
              </w:rPr>
            </w:pPr>
            <w:r w:rsidRPr="00A47839">
              <w:rPr>
                <w:color w:val="000000"/>
              </w:rPr>
              <w:t>Semiweekly</w:t>
            </w:r>
          </w:p>
        </w:tc>
        <w:tc>
          <w:tcPr>
            <w:tcW w:w="3686" w:type="dxa"/>
            <w:shd w:val="clear" w:color="auto" w:fill="FFFFFF" w:themeFill="background1"/>
            <w:noWrap/>
          </w:tcPr>
          <w:p w:rsidR="00B8024B" w:rsidRPr="00A47839" w:rsidRDefault="00B8024B" w:rsidP="00B8024B">
            <w:pPr>
              <w:rPr>
                <w:lang w:val="fr-FR"/>
              </w:rPr>
            </w:pPr>
            <w:r w:rsidRPr="00A47839">
              <w:rPr>
                <w:lang w:val="fr-CA"/>
              </w:rPr>
              <w:t>Bihebdomadaire</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P0.5W</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Three times a week</w:t>
            </w:r>
          </w:p>
        </w:tc>
        <w:tc>
          <w:tcPr>
            <w:tcW w:w="3686" w:type="dxa"/>
            <w:shd w:val="clear" w:color="auto" w:fill="FFFFFF" w:themeFill="background1"/>
            <w:noWrap/>
          </w:tcPr>
          <w:p w:rsidR="00B8024B" w:rsidRPr="00A47839" w:rsidRDefault="00B8024B" w:rsidP="00B8024B">
            <w:pPr>
              <w:rPr>
                <w:iCs/>
              </w:rPr>
            </w:pPr>
            <w:r w:rsidRPr="00A47839">
              <w:rPr>
                <w:lang w:val="fr-CA"/>
              </w:rPr>
              <w:t>Trois fois par semaine</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P0.33W</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Weekly </w:t>
            </w:r>
          </w:p>
        </w:tc>
        <w:tc>
          <w:tcPr>
            <w:tcW w:w="3686" w:type="dxa"/>
            <w:shd w:val="clear" w:color="auto" w:fill="FFFFFF" w:themeFill="background1"/>
            <w:noWrap/>
          </w:tcPr>
          <w:p w:rsidR="00B8024B" w:rsidRPr="00A47839" w:rsidRDefault="00B8024B" w:rsidP="00B8024B">
            <w:pPr>
              <w:rPr>
                <w:iCs/>
              </w:rPr>
            </w:pPr>
            <w:r w:rsidRPr="00A47839">
              <w:rPr>
                <w:lang w:val="fr-CA"/>
              </w:rPr>
              <w:t xml:space="preserve">Chaque semaine </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P1W</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Biweekly </w:t>
            </w:r>
          </w:p>
        </w:tc>
        <w:tc>
          <w:tcPr>
            <w:tcW w:w="3686" w:type="dxa"/>
            <w:shd w:val="clear" w:color="auto" w:fill="FFFFFF" w:themeFill="background1"/>
            <w:noWrap/>
          </w:tcPr>
          <w:p w:rsidR="00B8024B" w:rsidRPr="00A47839" w:rsidRDefault="00B8024B" w:rsidP="00B8024B">
            <w:pPr>
              <w:rPr>
                <w:iCs/>
              </w:rPr>
            </w:pPr>
            <w:r w:rsidRPr="00A47839">
              <w:rPr>
                <w:lang w:val="fr-CA"/>
              </w:rPr>
              <w:t>Aux deux semaines</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P2W</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Three times a month </w:t>
            </w:r>
          </w:p>
        </w:tc>
        <w:tc>
          <w:tcPr>
            <w:tcW w:w="3686" w:type="dxa"/>
            <w:shd w:val="clear" w:color="auto" w:fill="FFFFFF" w:themeFill="background1"/>
            <w:noWrap/>
          </w:tcPr>
          <w:p w:rsidR="00B8024B" w:rsidRPr="00A47839" w:rsidRDefault="00B8024B" w:rsidP="00B8024B">
            <w:pPr>
              <w:rPr>
                <w:iCs/>
              </w:rPr>
            </w:pPr>
            <w:r w:rsidRPr="00A47839">
              <w:rPr>
                <w:lang w:val="fr-CA"/>
              </w:rPr>
              <w:t>Trois fois par mois</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P0.33M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Semimonthly </w:t>
            </w:r>
          </w:p>
        </w:tc>
        <w:tc>
          <w:tcPr>
            <w:tcW w:w="3686" w:type="dxa"/>
            <w:shd w:val="clear" w:color="auto" w:fill="FFFFFF" w:themeFill="background1"/>
            <w:noWrap/>
          </w:tcPr>
          <w:p w:rsidR="00B8024B" w:rsidRPr="00A47839" w:rsidRDefault="00B8024B" w:rsidP="00B8024B">
            <w:pPr>
              <w:rPr>
                <w:iCs/>
              </w:rPr>
            </w:pPr>
            <w:r w:rsidRPr="00A47839">
              <w:rPr>
                <w:lang w:val="fr-CA"/>
              </w:rPr>
              <w:t>Deux fois par mois</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P0.5M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Monthly</w:t>
            </w:r>
          </w:p>
        </w:tc>
        <w:tc>
          <w:tcPr>
            <w:tcW w:w="3686" w:type="dxa"/>
            <w:shd w:val="clear" w:color="auto" w:fill="FFFFFF" w:themeFill="background1"/>
            <w:noWrap/>
          </w:tcPr>
          <w:p w:rsidR="00B8024B" w:rsidRPr="00A47839" w:rsidRDefault="00B8024B" w:rsidP="00B8024B">
            <w:pPr>
              <w:rPr>
                <w:iCs/>
              </w:rPr>
            </w:pPr>
            <w:r w:rsidRPr="00A47839">
              <w:rPr>
                <w:lang w:val="fr-CA"/>
              </w:rPr>
              <w:t>Chaque mois (par mois)</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P1M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Bimonthly</w:t>
            </w:r>
          </w:p>
        </w:tc>
        <w:tc>
          <w:tcPr>
            <w:tcW w:w="3686" w:type="dxa"/>
            <w:shd w:val="clear" w:color="auto" w:fill="FFFFFF" w:themeFill="background1"/>
            <w:noWrap/>
          </w:tcPr>
          <w:p w:rsidR="00B8024B" w:rsidRPr="00A47839" w:rsidRDefault="00B8024B" w:rsidP="00B8024B">
            <w:pPr>
              <w:rPr>
                <w:iCs/>
              </w:rPr>
            </w:pPr>
            <w:r w:rsidRPr="00A47839">
              <w:rPr>
                <w:lang w:val="fr-CA"/>
              </w:rPr>
              <w:t>Bimensuel</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P2M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lastRenderedPageBreak/>
              <w:t xml:space="preserve">Quarterly </w:t>
            </w:r>
          </w:p>
        </w:tc>
        <w:tc>
          <w:tcPr>
            <w:tcW w:w="3686" w:type="dxa"/>
            <w:shd w:val="clear" w:color="auto" w:fill="FFFFFF" w:themeFill="background1"/>
            <w:noWrap/>
          </w:tcPr>
          <w:p w:rsidR="00B8024B" w:rsidRPr="00A47839" w:rsidRDefault="00B8024B" w:rsidP="00B8024B">
            <w:pPr>
              <w:rPr>
                <w:iCs/>
              </w:rPr>
            </w:pPr>
            <w:r w:rsidRPr="00A47839">
              <w:rPr>
                <w:lang w:val="fr-CA"/>
              </w:rPr>
              <w:t>Trimestriel</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P3M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Three times a year</w:t>
            </w:r>
          </w:p>
        </w:tc>
        <w:tc>
          <w:tcPr>
            <w:tcW w:w="3686" w:type="dxa"/>
            <w:shd w:val="clear" w:color="auto" w:fill="FFFFFF" w:themeFill="background1"/>
            <w:noWrap/>
          </w:tcPr>
          <w:p w:rsidR="00B8024B" w:rsidRPr="00A47839" w:rsidRDefault="00B8024B" w:rsidP="00B8024B">
            <w:pPr>
              <w:rPr>
                <w:iCs/>
              </w:rPr>
            </w:pPr>
            <w:r w:rsidRPr="00A47839">
              <w:rPr>
                <w:lang w:val="fr-CA"/>
              </w:rPr>
              <w:t>Trois fois par année</w:t>
            </w:r>
          </w:p>
        </w:tc>
        <w:tc>
          <w:tcPr>
            <w:tcW w:w="2380" w:type="dxa"/>
            <w:shd w:val="clear" w:color="auto" w:fill="FFFFFF" w:themeFill="background1"/>
            <w:vAlign w:val="bottom"/>
          </w:tcPr>
          <w:p w:rsidR="00B8024B" w:rsidRPr="00A47839" w:rsidRDefault="00B8024B" w:rsidP="00B8024B">
            <w:pPr>
              <w:rPr>
                <w:color w:val="000000"/>
              </w:rPr>
            </w:pPr>
            <w:r w:rsidRPr="00A47839">
              <w:rPr>
                <w:color w:val="000000"/>
              </w:rPr>
              <w:t>P4M</w:t>
            </w:r>
          </w:p>
        </w:tc>
      </w:tr>
      <w:tr w:rsidR="00B8024B" w:rsidRPr="001D2F18"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Semiannual </w:t>
            </w:r>
          </w:p>
        </w:tc>
        <w:tc>
          <w:tcPr>
            <w:tcW w:w="3686" w:type="dxa"/>
            <w:shd w:val="clear" w:color="auto" w:fill="FFFFFF" w:themeFill="background1"/>
            <w:noWrap/>
          </w:tcPr>
          <w:p w:rsidR="00B8024B" w:rsidRPr="00A47839" w:rsidRDefault="00B8024B" w:rsidP="00B8024B">
            <w:pPr>
              <w:rPr>
                <w:iCs/>
                <w:lang w:val="fr-CA"/>
              </w:rPr>
            </w:pPr>
            <w:r w:rsidRPr="00A47839">
              <w:rPr>
                <w:lang w:val="fr-CA"/>
              </w:rPr>
              <w:t xml:space="preserve">Semi-annuel </w:t>
            </w:r>
          </w:p>
        </w:tc>
        <w:tc>
          <w:tcPr>
            <w:tcW w:w="2380" w:type="dxa"/>
            <w:shd w:val="clear" w:color="auto" w:fill="FFFFFF" w:themeFill="background1"/>
            <w:vAlign w:val="bottom"/>
          </w:tcPr>
          <w:p w:rsidR="00B8024B" w:rsidRPr="00A47839" w:rsidRDefault="00B8024B" w:rsidP="00B8024B">
            <w:pPr>
              <w:rPr>
                <w:color w:val="000000"/>
                <w:lang w:val="fr-CA"/>
              </w:rPr>
            </w:pPr>
            <w:r w:rsidRPr="00A47839">
              <w:rPr>
                <w:color w:val="000000"/>
              </w:rPr>
              <w:t>P6M</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Annual</w:t>
            </w:r>
          </w:p>
        </w:tc>
        <w:tc>
          <w:tcPr>
            <w:tcW w:w="3686" w:type="dxa"/>
            <w:shd w:val="clear" w:color="auto" w:fill="FFFFFF" w:themeFill="background1"/>
            <w:noWrap/>
          </w:tcPr>
          <w:p w:rsidR="00B8024B" w:rsidRPr="00A47839" w:rsidRDefault="00B8024B" w:rsidP="00B8024B">
            <w:pPr>
              <w:rPr>
                <w:iCs/>
              </w:rPr>
            </w:pPr>
            <w:r w:rsidRPr="00A47839">
              <w:rPr>
                <w:lang w:val="fr-CA"/>
              </w:rPr>
              <w:t xml:space="preserve">Annuel </w:t>
            </w:r>
          </w:p>
        </w:tc>
        <w:tc>
          <w:tcPr>
            <w:tcW w:w="2380" w:type="dxa"/>
            <w:shd w:val="clear" w:color="auto" w:fill="FFFFFF" w:themeFill="background1"/>
          </w:tcPr>
          <w:p w:rsidR="00B8024B" w:rsidRPr="00A47839" w:rsidRDefault="00B8024B" w:rsidP="00B8024B">
            <w:pPr>
              <w:rPr>
                <w:color w:val="000000"/>
              </w:rPr>
            </w:pPr>
            <w:r w:rsidRPr="00A47839">
              <w:rPr>
                <w:color w:val="000000"/>
              </w:rPr>
              <w:t>P1Y</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Biennial</w:t>
            </w:r>
          </w:p>
        </w:tc>
        <w:tc>
          <w:tcPr>
            <w:tcW w:w="3686" w:type="dxa"/>
            <w:shd w:val="clear" w:color="auto" w:fill="FFFFFF" w:themeFill="background1"/>
            <w:noWrap/>
          </w:tcPr>
          <w:p w:rsidR="00B8024B" w:rsidRPr="00A47839" w:rsidRDefault="00B8024B" w:rsidP="00B8024B">
            <w:pPr>
              <w:rPr>
                <w:iCs/>
              </w:rPr>
            </w:pPr>
            <w:r w:rsidRPr="00A47839">
              <w:rPr>
                <w:lang w:val="fr-CA"/>
              </w:rPr>
              <w:t>Deux fois année</w:t>
            </w:r>
          </w:p>
        </w:tc>
        <w:tc>
          <w:tcPr>
            <w:tcW w:w="2380" w:type="dxa"/>
            <w:shd w:val="clear" w:color="auto" w:fill="FFFFFF" w:themeFill="background1"/>
          </w:tcPr>
          <w:p w:rsidR="00B8024B" w:rsidRPr="00A47839" w:rsidRDefault="00B8024B" w:rsidP="00B8024B">
            <w:pPr>
              <w:rPr>
                <w:color w:val="000000"/>
              </w:rPr>
            </w:pPr>
            <w:r w:rsidRPr="00A47839">
              <w:rPr>
                <w:color w:val="000000"/>
              </w:rPr>
              <w:t>P2Y</w:t>
            </w:r>
          </w:p>
        </w:tc>
      </w:tr>
      <w:tr w:rsidR="00B8024B" w:rsidRPr="00CD3DB4"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Triennial</w:t>
            </w:r>
          </w:p>
        </w:tc>
        <w:tc>
          <w:tcPr>
            <w:tcW w:w="3686" w:type="dxa"/>
            <w:shd w:val="clear" w:color="auto" w:fill="FFFFFF" w:themeFill="background1"/>
            <w:noWrap/>
          </w:tcPr>
          <w:p w:rsidR="00B8024B" w:rsidRPr="00A47839" w:rsidRDefault="00B8024B" w:rsidP="00B8024B">
            <w:pPr>
              <w:rPr>
                <w:iCs/>
              </w:rPr>
            </w:pPr>
            <w:r w:rsidRPr="00A47839">
              <w:rPr>
                <w:lang w:val="fr-CA"/>
              </w:rPr>
              <w:t>Trois fois par année</w:t>
            </w:r>
          </w:p>
        </w:tc>
        <w:tc>
          <w:tcPr>
            <w:tcW w:w="2380" w:type="dxa"/>
            <w:shd w:val="clear" w:color="auto" w:fill="FFFFFF" w:themeFill="background1"/>
          </w:tcPr>
          <w:p w:rsidR="00B8024B" w:rsidRPr="00A47839" w:rsidRDefault="00B8024B" w:rsidP="00B8024B">
            <w:pPr>
              <w:rPr>
                <w:color w:val="000000"/>
              </w:rPr>
            </w:pPr>
            <w:r w:rsidRPr="00A47839">
              <w:rPr>
                <w:color w:val="000000"/>
              </w:rPr>
              <w:t>P3Y</w:t>
            </w:r>
          </w:p>
        </w:tc>
      </w:tr>
      <w:tr w:rsidR="00B8024B" w:rsidRPr="001D2F18" w:rsidTr="00B8024B">
        <w:trPr>
          <w:trHeight w:val="300"/>
        </w:trPr>
        <w:tc>
          <w:tcPr>
            <w:tcW w:w="3417" w:type="dxa"/>
            <w:shd w:val="clear" w:color="auto" w:fill="FFFFFF" w:themeFill="background1"/>
            <w:noWrap/>
          </w:tcPr>
          <w:p w:rsidR="00B8024B" w:rsidRPr="00A47839" w:rsidRDefault="00B8024B" w:rsidP="00B8024B">
            <w:pPr>
              <w:rPr>
                <w:bCs/>
              </w:rPr>
            </w:pPr>
            <w:r w:rsidRPr="00A47839">
              <w:rPr>
                <w:bCs/>
              </w:rPr>
              <w:t xml:space="preserve">Completely irregular </w:t>
            </w:r>
          </w:p>
        </w:tc>
        <w:tc>
          <w:tcPr>
            <w:tcW w:w="3686" w:type="dxa"/>
            <w:shd w:val="clear" w:color="auto" w:fill="FFFFFF" w:themeFill="background1"/>
            <w:noWrap/>
          </w:tcPr>
          <w:p w:rsidR="00B8024B" w:rsidRPr="00A47839" w:rsidRDefault="00B8024B" w:rsidP="00B8024B">
            <w:pPr>
              <w:rPr>
                <w:iCs/>
                <w:lang w:val="fr-CA"/>
              </w:rPr>
            </w:pPr>
            <w:r w:rsidRPr="00A47839">
              <w:rPr>
                <w:lang w:val="fr-CA"/>
              </w:rPr>
              <w:t xml:space="preserve">Entièrement irrégulier </w:t>
            </w:r>
          </w:p>
        </w:tc>
        <w:tc>
          <w:tcPr>
            <w:tcW w:w="2380" w:type="dxa"/>
            <w:shd w:val="clear" w:color="auto" w:fill="FFFFFF" w:themeFill="background1"/>
          </w:tcPr>
          <w:p w:rsidR="00B8024B" w:rsidRPr="00A47839" w:rsidRDefault="00B8024B" w:rsidP="00B8024B">
            <w:pPr>
              <w:rPr>
                <w:color w:val="000000"/>
                <w:lang w:val="fr-CA"/>
              </w:rPr>
            </w:pPr>
            <w:r w:rsidRPr="00A47839">
              <w:rPr>
                <w:color w:val="000000"/>
              </w:rPr>
              <w:t>irregular</w:t>
            </w:r>
          </w:p>
        </w:tc>
      </w:tr>
    </w:tbl>
    <w:p w:rsidR="00B8024B" w:rsidRDefault="00CA58A9" w:rsidP="00CA58A9">
      <w:pPr>
        <w:pStyle w:val="Heading2"/>
      </w:pPr>
      <w:bookmarkStart w:id="356" w:name="_Relationship_Type"/>
      <w:bookmarkStart w:id="357" w:name="_1.24_Relationship_Type"/>
      <w:bookmarkStart w:id="358" w:name="_Toc449360088"/>
      <w:bookmarkStart w:id="359" w:name="_Toc466365294"/>
      <w:bookmarkEnd w:id="356"/>
      <w:bookmarkEnd w:id="357"/>
      <w:r>
        <w:t xml:space="preserve">1.24 </w:t>
      </w:r>
      <w:r w:rsidR="00B8024B">
        <w:t>Relationship Type</w:t>
      </w:r>
      <w:bookmarkEnd w:id="358"/>
      <w:bookmarkEnd w:id="359"/>
    </w:p>
    <w:p w:rsidR="00B8024B" w:rsidRDefault="00B8024B" w:rsidP="00B8024B">
      <w:pPr>
        <w:pStyle w:val="Body"/>
        <w:rPr>
          <w:rFonts w:ascii="Times New Roman" w:hAnsi="Times New Roman"/>
          <w:sz w:val="24"/>
          <w:szCs w:val="24"/>
        </w:rPr>
      </w:pPr>
      <w:r w:rsidRPr="00A47839">
        <w:rPr>
          <w:rFonts w:ascii="Times New Roman" w:hAnsi="Times New Roman"/>
          <w:b/>
          <w:sz w:val="24"/>
          <w:szCs w:val="24"/>
        </w:rPr>
        <w:t>Source:</w:t>
      </w:r>
      <w:r w:rsidRPr="00EB2B9D">
        <w:rPr>
          <w:rFonts w:ascii="Times New Roman" w:hAnsi="Times New Roman"/>
          <w:sz w:val="24"/>
          <w:szCs w:val="24"/>
        </w:rPr>
        <w:t xml:space="preserve"> </w:t>
      </w:r>
      <w:r w:rsidR="00926A60" w:rsidRPr="00926A60">
        <w:rPr>
          <w:rFonts w:ascii="Times New Roman" w:hAnsi="Times New Roman"/>
          <w:sz w:val="24"/>
          <w:szCs w:val="24"/>
        </w:rPr>
        <w:t>Treasury Board Secretariat, Information Management and Open Government Directorate</w:t>
      </w:r>
      <w:r w:rsidR="00CA58A9" w:rsidRPr="00926A60">
        <w:rPr>
          <w:rFonts w:ascii="Times New Roman" w:hAnsi="Times New Roman"/>
          <w:sz w:val="24"/>
          <w:szCs w:val="24"/>
        </w:rPr>
        <w:t xml:space="preserve">, based on </w:t>
      </w:r>
      <w:r w:rsidR="00926A60" w:rsidRPr="00926A60">
        <w:rPr>
          <w:rFonts w:ascii="Times New Roman" w:hAnsi="Times New Roman"/>
          <w:sz w:val="24"/>
          <w:szCs w:val="24"/>
        </w:rPr>
        <w:t>MARC 21 76X-78X – Linking Entries, 780- Type of Relationship and 785- Type of Relationship</w:t>
      </w:r>
    </w:p>
    <w:p w:rsidR="000912AD" w:rsidRDefault="000912AD" w:rsidP="00B8024B">
      <w:pPr>
        <w:pStyle w:val="Body"/>
        <w:rPr>
          <w:rFonts w:ascii="Times New Roman" w:hAnsi="Times New Roman"/>
          <w:sz w:val="24"/>
          <w:szCs w:val="24"/>
        </w:rPr>
      </w:pPr>
      <w:r w:rsidRPr="000912AD">
        <w:rPr>
          <w:rFonts w:ascii="Times New Roman" w:hAnsi="Times New Roman"/>
          <w:b/>
          <w:sz w:val="24"/>
          <w:szCs w:val="24"/>
        </w:rPr>
        <w:t>URL:</w:t>
      </w:r>
      <w:r>
        <w:rPr>
          <w:rFonts w:ascii="Times New Roman" w:hAnsi="Times New Roman"/>
          <w:sz w:val="24"/>
          <w:szCs w:val="24"/>
        </w:rPr>
        <w:t xml:space="preserve"> </w:t>
      </w:r>
      <w:hyperlink r:id="rId318" w:history="1">
        <w:r w:rsidRPr="009236E1">
          <w:rPr>
            <w:rStyle w:val="Hyperlink"/>
            <w:rFonts w:ascii="Times New Roman" w:hAnsi="Times New Roman"/>
            <w:sz w:val="24"/>
            <w:szCs w:val="24"/>
          </w:rPr>
          <w:t>http://www.loc.gov/marc/bibliographic/bd76x78x.html</w:t>
        </w:r>
      </w:hyperlink>
      <w:r>
        <w:rPr>
          <w:rFonts w:ascii="Times New Roman" w:hAnsi="Times New Roman"/>
          <w:sz w:val="24"/>
          <w:szCs w:val="24"/>
        </w:rPr>
        <w:t xml:space="preserve"> </w:t>
      </w:r>
    </w:p>
    <w:p w:rsidR="00B8024B" w:rsidRDefault="00B8024B" w:rsidP="00B8024B">
      <w:pPr>
        <w:pStyle w:val="Body"/>
        <w:rPr>
          <w:rFonts w:ascii="Times New Roman" w:hAnsi="Times New Roman"/>
          <w:sz w:val="24"/>
          <w:szCs w:val="24"/>
        </w:rPr>
      </w:pPr>
    </w:p>
    <w:tbl>
      <w:tblPr>
        <w:tblpPr w:leftFromText="180" w:rightFromText="180" w:bottomFromText="110" w:vertAnchor="text"/>
        <w:tblW w:w="7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5"/>
        <w:gridCol w:w="3453"/>
        <w:gridCol w:w="2736"/>
      </w:tblGrid>
      <w:tr w:rsidR="00B8024B" w:rsidTr="00A47839">
        <w:trPr>
          <w:trHeight w:val="294"/>
        </w:trPr>
        <w:tc>
          <w:tcPr>
            <w:tcW w:w="1575" w:type="dxa"/>
            <w:shd w:val="clear" w:color="auto" w:fill="C0C0C0"/>
            <w:tcMar>
              <w:top w:w="0" w:type="dxa"/>
              <w:left w:w="108" w:type="dxa"/>
              <w:bottom w:w="0" w:type="dxa"/>
              <w:right w:w="108" w:type="dxa"/>
            </w:tcMar>
            <w:hideMark/>
          </w:tcPr>
          <w:p w:rsidR="00B8024B" w:rsidRDefault="00B8024B" w:rsidP="00B8024B">
            <w:pPr>
              <w:spacing w:line="276" w:lineRule="auto"/>
              <w:rPr>
                <w:b/>
                <w:bCs/>
              </w:rPr>
            </w:pPr>
            <w:r>
              <w:rPr>
                <w:b/>
                <w:bCs/>
              </w:rPr>
              <w:t>Value</w:t>
            </w:r>
          </w:p>
        </w:tc>
        <w:tc>
          <w:tcPr>
            <w:tcW w:w="3453" w:type="dxa"/>
            <w:shd w:val="clear" w:color="auto" w:fill="C0C0C0"/>
            <w:noWrap/>
            <w:tcMar>
              <w:top w:w="0" w:type="dxa"/>
              <w:left w:w="108" w:type="dxa"/>
              <w:bottom w:w="0" w:type="dxa"/>
              <w:right w:w="108" w:type="dxa"/>
            </w:tcMar>
            <w:vAlign w:val="bottom"/>
            <w:hideMark/>
          </w:tcPr>
          <w:p w:rsidR="00B8024B" w:rsidRDefault="00B8024B" w:rsidP="00B8024B">
            <w:pPr>
              <w:spacing w:line="276" w:lineRule="auto"/>
              <w:rPr>
                <w:b/>
                <w:bCs/>
              </w:rPr>
            </w:pPr>
            <w:r>
              <w:rPr>
                <w:b/>
                <w:bCs/>
              </w:rPr>
              <w:t>English</w:t>
            </w:r>
          </w:p>
        </w:tc>
        <w:tc>
          <w:tcPr>
            <w:tcW w:w="2736" w:type="dxa"/>
            <w:shd w:val="clear" w:color="auto" w:fill="C0C0C0"/>
            <w:noWrap/>
            <w:tcMar>
              <w:top w:w="0" w:type="dxa"/>
              <w:left w:w="108" w:type="dxa"/>
              <w:bottom w:w="0" w:type="dxa"/>
              <w:right w:w="108" w:type="dxa"/>
            </w:tcMar>
            <w:vAlign w:val="bottom"/>
            <w:hideMark/>
          </w:tcPr>
          <w:p w:rsidR="00B8024B" w:rsidRDefault="00B8024B" w:rsidP="00B8024B">
            <w:pPr>
              <w:spacing w:line="276" w:lineRule="auto"/>
              <w:rPr>
                <w:b/>
                <w:bCs/>
              </w:rPr>
            </w:pPr>
            <w:r>
              <w:rPr>
                <w:b/>
                <w:bCs/>
              </w:rPr>
              <w:t>French</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780-0</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Continues</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Se poursuit</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785-0</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Continued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Se poursuit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780-1</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Continues in part</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Se poursuit en partie</w:t>
            </w:r>
          </w:p>
        </w:tc>
      </w:tr>
      <w:tr w:rsidR="00B8024B" w:rsidRPr="00E8285E"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785-1</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Continued in part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lang w:val="fr-CA"/>
              </w:rPr>
            </w:pPr>
            <w:r>
              <w:rPr>
                <w:color w:val="000000"/>
                <w:lang w:val="fr-CA"/>
              </w:rPr>
              <w:t>Se poursuit en partie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780-2</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Supersedes</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Remplace</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785-2</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Superseded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Remplacé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780-3</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 xml:space="preserve">Formed by the union of </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Formé par l’union de</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785-3</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Superseded in part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Remplacé en partie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780-4</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Absorbed</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Absorbé</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785-4</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Absorbed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Absorbé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780-5</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Absorbed in part</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Absorbé en partie</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785-5</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Absorbed in part by</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Absorbé en partie par</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780-6</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Separated from</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Séparé de</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785-6</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pPr>
            <w:r>
              <w:t xml:space="preserve">Split into ... </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Divisé en …</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785-7</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 xml:space="preserve">Merged with ... </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Fusionné avec</w:t>
            </w:r>
          </w:p>
        </w:tc>
      </w:tr>
      <w:tr w:rsidR="00B8024B" w:rsidTr="00A47839">
        <w:trPr>
          <w:trHeight w:val="294"/>
        </w:trPr>
        <w:tc>
          <w:tcPr>
            <w:tcW w:w="1575" w:type="dxa"/>
            <w:shd w:val="clear" w:color="auto" w:fill="FFFFFF"/>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785-8</w:t>
            </w:r>
          </w:p>
        </w:tc>
        <w:tc>
          <w:tcPr>
            <w:tcW w:w="3453"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t>Changed back to</w:t>
            </w:r>
          </w:p>
        </w:tc>
        <w:tc>
          <w:tcPr>
            <w:tcW w:w="2736" w:type="dxa"/>
            <w:shd w:val="clear" w:color="auto" w:fill="FFFFFF"/>
            <w:noWrap/>
            <w:tcMar>
              <w:top w:w="0" w:type="dxa"/>
              <w:left w:w="108" w:type="dxa"/>
              <w:bottom w:w="0" w:type="dxa"/>
              <w:right w:w="108" w:type="dxa"/>
            </w:tcMar>
            <w:vAlign w:val="bottom"/>
            <w:hideMark/>
          </w:tcPr>
          <w:p w:rsidR="00B8024B" w:rsidRDefault="00B8024B" w:rsidP="00B8024B">
            <w:pPr>
              <w:spacing w:line="276" w:lineRule="auto"/>
              <w:rPr>
                <w:color w:val="000000"/>
              </w:rPr>
            </w:pPr>
            <w:r>
              <w:rPr>
                <w:color w:val="000000"/>
              </w:rPr>
              <w:t>Restauré à</w:t>
            </w:r>
          </w:p>
        </w:tc>
      </w:tr>
    </w:tbl>
    <w:p w:rsidR="00B8024B" w:rsidRDefault="00B8024B" w:rsidP="00B8024B">
      <w:pPr>
        <w:pStyle w:val="Body"/>
        <w:rPr>
          <w:rFonts w:ascii="Times New Roman" w:hAnsi="Times New Roman"/>
          <w:sz w:val="24"/>
          <w:szCs w:val="24"/>
        </w:rPr>
      </w:pPr>
    </w:p>
    <w:p w:rsidR="00B8024B" w:rsidRDefault="00B8024B" w:rsidP="00B8024B">
      <w:pPr>
        <w:pStyle w:val="Body"/>
        <w:rPr>
          <w:rFonts w:ascii="Times New Roman" w:hAnsi="Times New Roman"/>
          <w:sz w:val="24"/>
          <w:szCs w:val="24"/>
        </w:rPr>
      </w:pPr>
    </w:p>
    <w:p w:rsidR="00B8024B" w:rsidRDefault="00B8024B" w:rsidP="00B8024B">
      <w:pPr>
        <w:pStyle w:val="Body"/>
        <w:rPr>
          <w:rFonts w:ascii="Times New Roman" w:hAnsi="Times New Roman"/>
          <w:sz w:val="24"/>
          <w:szCs w:val="24"/>
        </w:rPr>
      </w:pPr>
    </w:p>
    <w:p w:rsidR="000912AD" w:rsidRDefault="000912AD" w:rsidP="00B8024B">
      <w:pPr>
        <w:pStyle w:val="Body"/>
        <w:rPr>
          <w:rFonts w:ascii="Times New Roman" w:hAnsi="Times New Roman"/>
          <w:sz w:val="24"/>
          <w:szCs w:val="24"/>
        </w:rPr>
      </w:pPr>
    </w:p>
    <w:p w:rsidR="000912AD" w:rsidRDefault="000912AD" w:rsidP="00B8024B">
      <w:pPr>
        <w:pStyle w:val="Body"/>
        <w:rPr>
          <w:rFonts w:ascii="Times New Roman" w:hAnsi="Times New Roman"/>
          <w:sz w:val="24"/>
          <w:szCs w:val="24"/>
        </w:rPr>
      </w:pPr>
    </w:p>
    <w:p w:rsidR="000912AD" w:rsidRDefault="000912AD" w:rsidP="00B8024B">
      <w:pPr>
        <w:pStyle w:val="Body"/>
        <w:rPr>
          <w:rFonts w:ascii="Times New Roman" w:hAnsi="Times New Roman"/>
          <w:sz w:val="24"/>
          <w:szCs w:val="24"/>
        </w:rPr>
      </w:pPr>
    </w:p>
    <w:p w:rsidR="00B8024B" w:rsidRDefault="00CA58A9" w:rsidP="00CA58A9">
      <w:pPr>
        <w:pStyle w:val="Heading2"/>
      </w:pPr>
      <w:bookmarkStart w:id="360" w:name="_1.25_Character_Set"/>
      <w:bookmarkStart w:id="361" w:name="_Toc449360089"/>
      <w:bookmarkStart w:id="362" w:name="_Toc466365295"/>
      <w:bookmarkEnd w:id="360"/>
      <w:r>
        <w:t xml:space="preserve">1.25 </w:t>
      </w:r>
      <w:r w:rsidR="00B8024B">
        <w:t>Character Set Code</w:t>
      </w:r>
      <w:bookmarkEnd w:id="361"/>
      <w:bookmarkEnd w:id="362"/>
    </w:p>
    <w:p w:rsidR="00CA58A9" w:rsidRPr="00D22250" w:rsidRDefault="00CA58A9" w:rsidP="00CA58A9">
      <w:pPr>
        <w:pStyle w:val="Body"/>
        <w:rPr>
          <w:rFonts w:ascii="Times New Roman" w:hAnsi="Times New Roman"/>
          <w:bCs/>
          <w:color w:val="000000"/>
          <w:sz w:val="24"/>
          <w:szCs w:val="24"/>
        </w:rPr>
      </w:pPr>
      <w:r w:rsidRPr="00CA3129">
        <w:rPr>
          <w:rFonts w:ascii="Times New Roman" w:hAnsi="Times New Roman"/>
          <w:b/>
          <w:sz w:val="24"/>
          <w:szCs w:val="24"/>
        </w:rPr>
        <w:t xml:space="preserve">Source: </w:t>
      </w:r>
      <w:r w:rsidRPr="00CA58A9">
        <w:rPr>
          <w:rFonts w:ascii="Times New Roman" w:hAnsi="Times New Roman"/>
          <w:sz w:val="24"/>
          <w:szCs w:val="24"/>
        </w:rPr>
        <w:t xml:space="preserve">North American Profile of ISO19115:2003, </w:t>
      </w:r>
      <w:r w:rsidRPr="00CA58A9">
        <w:rPr>
          <w:rFonts w:ascii="Times New Roman" w:eastAsia="SimSun" w:hAnsi="Times New Roman"/>
          <w:bCs/>
          <w:color w:val="000000"/>
          <w:sz w:val="24"/>
          <w:szCs w:val="24"/>
        </w:rPr>
        <w:t>Character Set Codelist</w:t>
      </w:r>
      <w:r w:rsidRPr="00CA58A9">
        <w:rPr>
          <w:rFonts w:ascii="Times New Roman" w:hAnsi="Times New Roman"/>
          <w:bCs/>
          <w:color w:val="000000"/>
          <w:sz w:val="24"/>
          <w:szCs w:val="24"/>
        </w:rPr>
        <w:t xml:space="preserve"> (</w:t>
      </w:r>
      <w:bookmarkStart w:id="363" w:name="IC_95"/>
      <w:r w:rsidRPr="00CA58A9">
        <w:rPr>
          <w:rFonts w:ascii="Times New Roman" w:hAnsi="Times New Roman"/>
          <w:bCs/>
          <w:color w:val="000000"/>
          <w:sz w:val="24"/>
          <w:szCs w:val="24"/>
        </w:rPr>
        <w:t>napMD_CharacterSetCode</w:t>
      </w:r>
      <w:bookmarkEnd w:id="363"/>
      <w:r w:rsidRPr="00CA58A9">
        <w:rPr>
          <w:rFonts w:ascii="Times New Roman" w:hAnsi="Times New Roman"/>
          <w:bCs/>
          <w:color w:val="000000"/>
          <w:sz w:val="24"/>
          <w:szCs w:val="24"/>
        </w:rPr>
        <w:t>)</w:t>
      </w:r>
    </w:p>
    <w:p w:rsidR="00CA58A9" w:rsidRDefault="00CA58A9" w:rsidP="00CA58A9">
      <w:r w:rsidRPr="00CA3129">
        <w:rPr>
          <w:b/>
          <w:color w:val="000000"/>
        </w:rPr>
        <w:t>URL:</w:t>
      </w:r>
      <w:r>
        <w:rPr>
          <w:color w:val="000000"/>
        </w:rPr>
        <w:t xml:space="preserve"> </w:t>
      </w:r>
      <w:r w:rsidRPr="001F030B">
        <w:rPr>
          <w:color w:val="000000"/>
        </w:rPr>
        <w:t xml:space="preserve"> </w:t>
      </w:r>
      <w:hyperlink r:id="rId319" w:history="1">
        <w:r w:rsidRPr="00B7110C">
          <w:rPr>
            <w:rStyle w:val="Hyperlink"/>
          </w:rPr>
          <w:t>http://nap.geogratis.gc.ca/metadata/register/codelists-eng.html</w:t>
        </w:r>
      </w:hyperlink>
    </w:p>
    <w:p w:rsidR="00B8024B" w:rsidRPr="00CA58A9" w:rsidRDefault="00B8024B" w:rsidP="00B8024B">
      <w:pPr>
        <w:pStyle w:val="Body"/>
        <w:rPr>
          <w:rFonts w:ascii="Times New Roman" w:hAnsi="Times New Roman"/>
          <w:sz w:val="24"/>
          <w:szCs w:val="24"/>
        </w:rPr>
      </w:pPr>
    </w:p>
    <w:tbl>
      <w:tblPr>
        <w:tblpPr w:leftFromText="180" w:rightFromText="180" w:bottomFromText="110" w:vertAnchor="text"/>
        <w:tblW w:w="7764" w:type="dxa"/>
        <w:tblCellMar>
          <w:left w:w="0" w:type="dxa"/>
          <w:right w:w="0" w:type="dxa"/>
        </w:tblCellMar>
        <w:tblLook w:val="04A0" w:firstRow="1" w:lastRow="0" w:firstColumn="1" w:lastColumn="0" w:noHBand="0" w:noVBand="1"/>
      </w:tblPr>
      <w:tblGrid>
        <w:gridCol w:w="1575"/>
        <w:gridCol w:w="3453"/>
        <w:gridCol w:w="2736"/>
      </w:tblGrid>
      <w:tr w:rsidR="00B8024B" w:rsidRPr="006B2651" w:rsidTr="00B8024B">
        <w:trPr>
          <w:trHeight w:val="294"/>
        </w:trPr>
        <w:tc>
          <w:tcPr>
            <w:tcW w:w="157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8024B" w:rsidRPr="006B2651" w:rsidRDefault="00B8024B" w:rsidP="00B8024B">
            <w:pPr>
              <w:spacing w:line="276" w:lineRule="auto"/>
              <w:rPr>
                <w:b/>
                <w:bCs/>
              </w:rPr>
            </w:pPr>
            <w:r w:rsidRPr="006B2651">
              <w:rPr>
                <w:b/>
                <w:bCs/>
              </w:rPr>
              <w:t>Value</w:t>
            </w:r>
          </w:p>
        </w:tc>
        <w:tc>
          <w:tcPr>
            <w:tcW w:w="3453" w:type="dxa"/>
            <w:tcBorders>
              <w:top w:val="single" w:sz="8" w:space="0" w:color="auto"/>
              <w:left w:val="nil"/>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B8024B" w:rsidRPr="008B7E30" w:rsidRDefault="00B8024B" w:rsidP="00B8024B">
            <w:pPr>
              <w:spacing w:line="276" w:lineRule="auto"/>
              <w:rPr>
                <w:b/>
                <w:bCs/>
              </w:rPr>
            </w:pPr>
            <w:r w:rsidRPr="008B7E30">
              <w:rPr>
                <w:b/>
                <w:bCs/>
              </w:rPr>
              <w:t>English</w:t>
            </w:r>
          </w:p>
        </w:tc>
        <w:tc>
          <w:tcPr>
            <w:tcW w:w="2736" w:type="dxa"/>
            <w:tcBorders>
              <w:top w:val="single" w:sz="8" w:space="0" w:color="auto"/>
              <w:left w:val="nil"/>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B8024B" w:rsidRPr="006B2651" w:rsidRDefault="00B8024B" w:rsidP="00B8024B">
            <w:pPr>
              <w:spacing w:line="276" w:lineRule="auto"/>
              <w:rPr>
                <w:b/>
                <w:bCs/>
              </w:rPr>
            </w:pPr>
            <w:r w:rsidRPr="006B2651">
              <w:rPr>
                <w:b/>
                <w:bCs/>
              </w:rPr>
              <w:t>French</w:t>
            </w:r>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sidRPr="006B2651">
              <w:rPr>
                <w:color w:val="000000"/>
              </w:rPr>
              <w:t>455</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20" w:anchor="RI_455" w:history="1">
              <w:r w:rsidR="00B8024B" w:rsidRPr="009E66D8">
                <w:rPr>
                  <w:rStyle w:val="Hyperlink"/>
                  <w:rFonts w:eastAsia="SimSun"/>
                </w:rPr>
                <w:t>ucs2</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21" w:anchor="RI_455" w:history="1">
              <w:r w:rsidR="00B8024B" w:rsidRPr="009E66D8">
                <w:rPr>
                  <w:rStyle w:val="Hyperlink"/>
                  <w:rFonts w:eastAsia="SimSun"/>
                </w:rPr>
                <w:t>ucs2</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sidRPr="006B2651">
              <w:rPr>
                <w:color w:val="000000"/>
              </w:rPr>
              <w:t>456</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pPr>
            <w:hyperlink r:id="rId322" w:anchor="RI_456" w:history="1">
              <w:r w:rsidR="00B8024B" w:rsidRPr="009E66D8">
                <w:rPr>
                  <w:rStyle w:val="Hyperlink"/>
                  <w:rFonts w:eastAsia="SimSun"/>
                </w:rPr>
                <w:t>ucs4</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23" w:anchor="RI_456" w:history="1">
              <w:r w:rsidR="00B8024B" w:rsidRPr="009E66D8">
                <w:rPr>
                  <w:rStyle w:val="Hyperlink"/>
                  <w:rFonts w:eastAsia="SimSun"/>
                </w:rPr>
                <w:t>ucs4</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sidRPr="006B2651">
              <w:rPr>
                <w:color w:val="000000"/>
              </w:rPr>
              <w:t>457</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24" w:anchor="RI_457" w:history="1">
              <w:r w:rsidR="00B8024B" w:rsidRPr="009E66D8">
                <w:rPr>
                  <w:rStyle w:val="Hyperlink"/>
                  <w:rFonts w:eastAsia="SimSun"/>
                </w:rPr>
                <w:t>utf7</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25" w:anchor="RI_457" w:history="1">
              <w:r w:rsidR="00B8024B" w:rsidRPr="009E66D8">
                <w:rPr>
                  <w:rStyle w:val="Hyperlink"/>
                  <w:rFonts w:eastAsia="SimSun"/>
                </w:rPr>
                <w:t>utf7</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sidRPr="006B2651">
              <w:rPr>
                <w:color w:val="000000"/>
              </w:rPr>
              <w:t>458</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8B7E30" w:rsidRDefault="00B8024B" w:rsidP="00B8024B">
            <w:pPr>
              <w:spacing w:line="276" w:lineRule="auto"/>
            </w:pPr>
            <w:r w:rsidRPr="008B7E30">
              <w:t>utf8</w:t>
            </w:r>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9E66D8" w:rsidRDefault="00B8024B" w:rsidP="00B8024B">
            <w:pPr>
              <w:spacing w:line="276" w:lineRule="auto"/>
              <w:rPr>
                <w:color w:val="000000"/>
                <w:lang w:val="fr-CA"/>
              </w:rPr>
            </w:pPr>
            <w:r w:rsidRPr="009E66D8">
              <w:t>utf8</w:t>
            </w:r>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sidRPr="006B2651">
              <w:rPr>
                <w:color w:val="000000"/>
              </w:rPr>
              <w:lastRenderedPageBreak/>
              <w:t>459</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8B7E30" w:rsidRDefault="00B8024B" w:rsidP="00B8024B">
            <w:pPr>
              <w:spacing w:line="276" w:lineRule="auto"/>
              <w:rPr>
                <w:color w:val="000000"/>
              </w:rPr>
            </w:pPr>
            <w:r w:rsidRPr="008B7E30">
              <w:rPr>
                <w:color w:val="000000"/>
              </w:rPr>
              <w:t>utf16</w:t>
            </w:r>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9E66D8" w:rsidRDefault="00B8024B" w:rsidP="00B8024B">
            <w:pPr>
              <w:spacing w:line="276" w:lineRule="auto"/>
              <w:rPr>
                <w:color w:val="000000"/>
              </w:rPr>
            </w:pPr>
            <w:r w:rsidRPr="009E66D8">
              <w:rPr>
                <w:color w:val="000000"/>
              </w:rPr>
              <w:t>utf16</w:t>
            </w:r>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460</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pPr>
            <w:hyperlink r:id="rId326" w:anchor="RI_460" w:history="1">
              <w:r w:rsidR="00B8024B" w:rsidRPr="009E66D8">
                <w:rPr>
                  <w:rStyle w:val="Hyperlink"/>
                  <w:rFonts w:eastAsia="SimSun"/>
                </w:rPr>
                <w:t>8859part1</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27" w:anchor="RI_460" w:history="1">
              <w:r w:rsidR="00B8024B" w:rsidRPr="009E66D8">
                <w:rPr>
                  <w:rStyle w:val="Hyperlink"/>
                  <w:rFonts w:eastAsia="SimSun"/>
                </w:rPr>
                <w:t>8859part1</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461</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28" w:anchor="RI_461" w:history="1">
              <w:r w:rsidR="00B8024B" w:rsidRPr="009E66D8">
                <w:rPr>
                  <w:rStyle w:val="Hyperlink"/>
                  <w:rFonts w:eastAsia="SimSun"/>
                </w:rPr>
                <w:t>8859part2</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29" w:anchor="RI_461" w:history="1">
              <w:r w:rsidR="00B8024B" w:rsidRPr="009E66D8">
                <w:rPr>
                  <w:rStyle w:val="Hyperlink"/>
                  <w:rFonts w:eastAsia="SimSun"/>
                </w:rPr>
                <w:t>8859part2</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462</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pPr>
            <w:hyperlink r:id="rId330" w:anchor="RI_462" w:history="1">
              <w:r w:rsidR="00B8024B" w:rsidRPr="009E66D8">
                <w:rPr>
                  <w:rStyle w:val="Hyperlink"/>
                  <w:rFonts w:eastAsia="SimSun"/>
                </w:rPr>
                <w:t>8859part3</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31" w:anchor="RI_462" w:history="1">
              <w:r w:rsidR="00B8024B" w:rsidRPr="009E66D8">
                <w:rPr>
                  <w:rStyle w:val="Hyperlink"/>
                  <w:rFonts w:eastAsia="SimSun"/>
                </w:rPr>
                <w:t>8859part3</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463</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32" w:anchor="RI_463" w:history="1">
              <w:r w:rsidR="00B8024B" w:rsidRPr="009E66D8">
                <w:rPr>
                  <w:rStyle w:val="Hyperlink"/>
                  <w:rFonts w:eastAsia="SimSun"/>
                </w:rPr>
                <w:t>8859part4</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33" w:anchor="RI_463" w:history="1">
              <w:r w:rsidR="00B8024B" w:rsidRPr="009E66D8">
                <w:rPr>
                  <w:rStyle w:val="Hyperlink"/>
                  <w:rFonts w:eastAsia="SimSun"/>
                </w:rPr>
                <w:t>8859part4</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464</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pPr>
            <w:hyperlink r:id="rId334" w:anchor="RI_464" w:history="1">
              <w:r w:rsidR="00B8024B" w:rsidRPr="009E66D8">
                <w:rPr>
                  <w:rStyle w:val="Hyperlink"/>
                  <w:rFonts w:eastAsia="SimSun"/>
                </w:rPr>
                <w:t>8859part5</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35" w:anchor="RI_464" w:history="1">
              <w:r w:rsidR="00B8024B" w:rsidRPr="009E66D8">
                <w:rPr>
                  <w:rStyle w:val="Hyperlink"/>
                  <w:rFonts w:eastAsia="SimSun"/>
                </w:rPr>
                <w:t>8859part5</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465</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36" w:anchor="RI_465" w:history="1">
              <w:r w:rsidR="00B8024B" w:rsidRPr="009E66D8">
                <w:rPr>
                  <w:rStyle w:val="Hyperlink"/>
                  <w:rFonts w:eastAsia="SimSun"/>
                </w:rPr>
                <w:t>8859part6</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37" w:anchor="RI_465" w:history="1">
              <w:r w:rsidR="00B8024B" w:rsidRPr="009E66D8">
                <w:rPr>
                  <w:rStyle w:val="Hyperlink"/>
                  <w:rFonts w:eastAsia="SimSun"/>
                </w:rPr>
                <w:t>8859part6</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466</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pPr>
            <w:hyperlink r:id="rId338" w:anchor="RI_466" w:history="1">
              <w:r w:rsidR="00B8024B" w:rsidRPr="009E66D8">
                <w:rPr>
                  <w:rStyle w:val="Hyperlink"/>
                  <w:rFonts w:eastAsia="SimSun"/>
                </w:rPr>
                <w:t>8859part7</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39" w:anchor="RI_466" w:history="1">
              <w:r w:rsidR="00B8024B" w:rsidRPr="009E66D8">
                <w:rPr>
                  <w:rStyle w:val="Hyperlink"/>
                  <w:rFonts w:eastAsia="SimSun"/>
                </w:rPr>
                <w:t>8859part7</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467</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40" w:anchor="RI_467" w:history="1">
              <w:r w:rsidR="00B8024B" w:rsidRPr="009E66D8">
                <w:rPr>
                  <w:rStyle w:val="Hyperlink"/>
                  <w:rFonts w:eastAsia="SimSun"/>
                </w:rPr>
                <w:t>8859part8</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41" w:anchor="RI_467" w:history="1">
              <w:r w:rsidR="00B8024B" w:rsidRPr="009E66D8">
                <w:rPr>
                  <w:rStyle w:val="Hyperlink"/>
                  <w:rFonts w:eastAsia="SimSun"/>
                </w:rPr>
                <w:t>8859part8</w:t>
              </w:r>
            </w:hyperlink>
          </w:p>
        </w:tc>
      </w:tr>
      <w:tr w:rsidR="00B8024B" w:rsidRPr="009E66D8" w:rsidTr="00B8024B">
        <w:trPr>
          <w:trHeight w:val="294"/>
        </w:trPr>
        <w:tc>
          <w:tcPr>
            <w:tcW w:w="15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468</w:t>
            </w:r>
          </w:p>
        </w:tc>
        <w:tc>
          <w:tcPr>
            <w:tcW w:w="345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pPr>
            <w:hyperlink r:id="rId342" w:anchor="RI_468" w:history="1">
              <w:r w:rsidR="00B8024B" w:rsidRPr="009E66D8">
                <w:rPr>
                  <w:rStyle w:val="Hyperlink"/>
                  <w:rFonts w:eastAsia="SimSun"/>
                </w:rPr>
                <w:t>8859part9</w:t>
              </w:r>
            </w:hyperlink>
          </w:p>
        </w:tc>
        <w:tc>
          <w:tcPr>
            <w:tcW w:w="273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43" w:anchor="RI_468" w:history="1">
              <w:r w:rsidR="00B8024B" w:rsidRPr="009E66D8">
                <w:rPr>
                  <w:rStyle w:val="Hyperlink"/>
                  <w:rFonts w:eastAsia="SimSun"/>
                </w:rPr>
                <w:t>8859part9</w:t>
              </w:r>
            </w:hyperlink>
          </w:p>
        </w:tc>
      </w:tr>
      <w:tr w:rsidR="00B8024B" w:rsidRPr="009E66D8" w:rsidTr="00B8024B">
        <w:trPr>
          <w:trHeight w:val="294"/>
        </w:trPr>
        <w:tc>
          <w:tcPr>
            <w:tcW w:w="157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469</w:t>
            </w:r>
          </w:p>
        </w:tc>
        <w:tc>
          <w:tcPr>
            <w:tcW w:w="3453" w:type="dxa"/>
            <w:tcBorders>
              <w:top w:val="nil"/>
              <w:left w:val="nil"/>
              <w:bottom w:val="single" w:sz="4"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44" w:anchor="RI_469" w:history="1">
              <w:r w:rsidR="00B8024B" w:rsidRPr="009E66D8">
                <w:rPr>
                  <w:rStyle w:val="Hyperlink"/>
                  <w:rFonts w:eastAsia="SimSun"/>
                </w:rPr>
                <w:t>8859part10</w:t>
              </w:r>
            </w:hyperlink>
          </w:p>
        </w:tc>
        <w:tc>
          <w:tcPr>
            <w:tcW w:w="2736" w:type="dxa"/>
            <w:tcBorders>
              <w:top w:val="nil"/>
              <w:left w:val="nil"/>
              <w:bottom w:val="single" w:sz="4" w:space="0" w:color="auto"/>
              <w:right w:val="single" w:sz="8"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45" w:anchor="RI_469" w:history="1">
              <w:r w:rsidR="00B8024B" w:rsidRPr="009E66D8">
                <w:rPr>
                  <w:rStyle w:val="Hyperlink"/>
                  <w:rFonts w:eastAsia="SimSun"/>
                </w:rPr>
                <w:t>8859part10</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470</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46" w:anchor="RI_470" w:history="1">
              <w:r w:rsidR="00B8024B" w:rsidRPr="009E66D8">
                <w:rPr>
                  <w:rStyle w:val="Hyperlink"/>
                  <w:rFonts w:eastAsia="SimSun"/>
                </w:rPr>
                <w:t>8859part11</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47" w:anchor="RI_470" w:history="1">
              <w:r w:rsidR="00B8024B" w:rsidRPr="009E66D8">
                <w:rPr>
                  <w:rStyle w:val="Hyperlink"/>
                  <w:rFonts w:eastAsia="SimSun"/>
                </w:rPr>
                <w:t>8859part11</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471</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48" w:anchor="RI_471" w:history="1">
              <w:r w:rsidR="00B8024B" w:rsidRPr="009E66D8">
                <w:rPr>
                  <w:rStyle w:val="Hyperlink"/>
                  <w:rFonts w:eastAsia="SimSun"/>
                </w:rPr>
                <w:t>8859part13</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49" w:anchor="RI_471" w:history="1">
              <w:r w:rsidR="00B8024B" w:rsidRPr="009E66D8">
                <w:rPr>
                  <w:rStyle w:val="Hyperlink"/>
                  <w:rFonts w:eastAsia="SimSun"/>
                </w:rPr>
                <w:t>8859part13</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472</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50" w:anchor="RI_472" w:history="1">
              <w:r w:rsidR="00B8024B" w:rsidRPr="009E66D8">
                <w:rPr>
                  <w:rStyle w:val="Hyperlink"/>
                  <w:rFonts w:eastAsia="SimSun"/>
                </w:rPr>
                <w:t>8859part14</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51" w:anchor="RI_472" w:history="1">
              <w:r w:rsidR="00B8024B" w:rsidRPr="009E66D8">
                <w:rPr>
                  <w:rStyle w:val="Hyperlink"/>
                  <w:rFonts w:eastAsia="SimSun"/>
                </w:rPr>
                <w:t>8859part14</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473</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52" w:anchor="RI_473" w:history="1">
              <w:r w:rsidR="00B8024B" w:rsidRPr="009E66D8">
                <w:rPr>
                  <w:rStyle w:val="Hyperlink"/>
                  <w:rFonts w:eastAsia="SimSun"/>
                </w:rPr>
                <w:t>8859part15</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53" w:anchor="RI_473" w:history="1">
              <w:r w:rsidR="00B8024B" w:rsidRPr="009E66D8">
                <w:rPr>
                  <w:rStyle w:val="Hyperlink"/>
                  <w:rFonts w:eastAsia="SimSun"/>
                </w:rPr>
                <w:t>8859part15</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474</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54" w:anchor="RI_474" w:history="1">
              <w:r w:rsidR="00B8024B" w:rsidRPr="009E66D8">
                <w:rPr>
                  <w:rStyle w:val="Hyperlink"/>
                  <w:rFonts w:eastAsia="SimSun"/>
                </w:rPr>
                <w:t>8859part16</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55" w:anchor="RI_474" w:history="1">
              <w:r w:rsidR="00B8024B" w:rsidRPr="009E66D8">
                <w:rPr>
                  <w:rStyle w:val="Hyperlink"/>
                  <w:rFonts w:eastAsia="SimSun"/>
                </w:rPr>
                <w:t>8859part16</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475</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8902C4" w:rsidP="00B8024B">
            <w:pPr>
              <w:spacing w:line="276" w:lineRule="auto"/>
              <w:rPr>
                <w:color w:val="000000"/>
              </w:rPr>
            </w:pPr>
            <w:hyperlink r:id="rId356" w:anchor="RI_475" w:history="1">
              <w:r w:rsidR="00B8024B" w:rsidRPr="009E66D8">
                <w:rPr>
                  <w:rStyle w:val="Hyperlink"/>
                  <w:rFonts w:eastAsia="SimSun"/>
                </w:rPr>
                <w:t>jis</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57" w:anchor="RI_475" w:history="1">
              <w:r w:rsidR="00B8024B" w:rsidRPr="009E66D8">
                <w:rPr>
                  <w:rStyle w:val="Hyperlink"/>
                  <w:rFonts w:eastAsia="SimSun"/>
                </w:rPr>
                <w:t>jis</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476</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8902C4" w:rsidP="00B8024B">
            <w:pPr>
              <w:spacing w:line="276" w:lineRule="auto"/>
              <w:rPr>
                <w:color w:val="000000"/>
              </w:rPr>
            </w:pPr>
            <w:hyperlink r:id="rId358" w:anchor="RI_476" w:history="1">
              <w:r w:rsidR="00B8024B" w:rsidRPr="009E66D8">
                <w:rPr>
                  <w:rStyle w:val="Hyperlink"/>
                  <w:rFonts w:eastAsia="SimSun"/>
                </w:rPr>
                <w:t>shiftJIS</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59" w:anchor="RI_476" w:history="1">
              <w:r w:rsidR="00B8024B" w:rsidRPr="009E66D8">
                <w:rPr>
                  <w:rStyle w:val="Hyperlink"/>
                  <w:rFonts w:eastAsia="SimSun"/>
                </w:rPr>
                <w:t>shiftJIS</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477</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8902C4" w:rsidP="00B8024B">
            <w:pPr>
              <w:spacing w:line="276" w:lineRule="auto"/>
              <w:rPr>
                <w:color w:val="000000"/>
              </w:rPr>
            </w:pPr>
            <w:hyperlink r:id="rId360" w:anchor="RI_477" w:history="1">
              <w:r w:rsidR="00B8024B" w:rsidRPr="009E66D8">
                <w:rPr>
                  <w:rStyle w:val="Hyperlink"/>
                  <w:rFonts w:eastAsia="SimSun"/>
                </w:rPr>
                <w:t>eucJP</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61" w:anchor="RI_477" w:history="1">
              <w:r w:rsidR="00B8024B" w:rsidRPr="009E66D8">
                <w:rPr>
                  <w:rStyle w:val="Hyperlink"/>
                  <w:rFonts w:eastAsia="SimSun"/>
                </w:rPr>
                <w:t>eucJP</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478</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8902C4" w:rsidP="00B8024B">
            <w:pPr>
              <w:spacing w:line="276" w:lineRule="auto"/>
              <w:rPr>
                <w:color w:val="000000"/>
              </w:rPr>
            </w:pPr>
            <w:hyperlink r:id="rId362" w:anchor="RI_478" w:history="1">
              <w:r w:rsidR="00B8024B" w:rsidRPr="009E66D8">
                <w:rPr>
                  <w:rStyle w:val="Hyperlink"/>
                  <w:rFonts w:eastAsia="SimSun"/>
                </w:rPr>
                <w:t>usAscii</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63" w:anchor="RI_478" w:history="1">
              <w:r w:rsidR="00B8024B" w:rsidRPr="009E66D8">
                <w:rPr>
                  <w:rStyle w:val="Hyperlink"/>
                  <w:rFonts w:eastAsia="SimSun"/>
                </w:rPr>
                <w:t>usAscii</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479</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8902C4" w:rsidP="00B8024B">
            <w:pPr>
              <w:spacing w:line="276" w:lineRule="auto"/>
              <w:rPr>
                <w:color w:val="000000"/>
              </w:rPr>
            </w:pPr>
            <w:hyperlink r:id="rId364" w:anchor="RI_479" w:history="1">
              <w:r w:rsidR="00B8024B" w:rsidRPr="009E66D8">
                <w:rPr>
                  <w:rStyle w:val="Hyperlink"/>
                  <w:rFonts w:eastAsia="SimSun"/>
                </w:rPr>
                <w:t>ebcdic</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65" w:anchor="RI_479" w:history="1">
              <w:r w:rsidR="00B8024B" w:rsidRPr="009E66D8">
                <w:rPr>
                  <w:rStyle w:val="Hyperlink"/>
                  <w:rFonts w:eastAsia="SimSun"/>
                </w:rPr>
                <w:t>ebcdic</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480</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8902C4" w:rsidP="00B8024B">
            <w:pPr>
              <w:spacing w:line="276" w:lineRule="auto"/>
              <w:rPr>
                <w:color w:val="000000"/>
              </w:rPr>
            </w:pPr>
            <w:hyperlink r:id="rId366" w:anchor="RI_480" w:history="1">
              <w:r w:rsidR="00B8024B" w:rsidRPr="009E66D8">
                <w:rPr>
                  <w:rStyle w:val="Hyperlink"/>
                  <w:rFonts w:eastAsia="SimSun"/>
                </w:rPr>
                <w:t>eucKR</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67" w:anchor="RI_480" w:history="1">
              <w:r w:rsidR="00B8024B" w:rsidRPr="009E66D8">
                <w:rPr>
                  <w:rStyle w:val="Hyperlink"/>
                  <w:rFonts w:eastAsia="SimSun"/>
                </w:rPr>
                <w:t>eucKR</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481</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8902C4" w:rsidP="00B8024B">
            <w:pPr>
              <w:spacing w:line="276" w:lineRule="auto"/>
              <w:rPr>
                <w:color w:val="000000"/>
              </w:rPr>
            </w:pPr>
            <w:hyperlink r:id="rId368" w:anchor="RI_481" w:history="1">
              <w:r w:rsidR="00B8024B" w:rsidRPr="009E66D8">
                <w:rPr>
                  <w:rStyle w:val="Hyperlink"/>
                  <w:rFonts w:eastAsia="SimSun"/>
                </w:rPr>
                <w:t>big5</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69" w:anchor="RI_481" w:history="1">
              <w:r w:rsidR="00B8024B" w:rsidRPr="009E66D8">
                <w:rPr>
                  <w:rStyle w:val="Hyperlink"/>
                  <w:rFonts w:eastAsia="SimSun"/>
                </w:rPr>
                <w:t>big5</w:t>
              </w:r>
            </w:hyperlink>
          </w:p>
        </w:tc>
      </w:tr>
      <w:tr w:rsidR="00B8024B" w:rsidRPr="009E66D8" w:rsidTr="00B8024B">
        <w:trPr>
          <w:trHeight w:val="294"/>
        </w:trPr>
        <w:tc>
          <w:tcPr>
            <w:tcW w:w="15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B8024B" w:rsidRPr="006B2651" w:rsidRDefault="00B8024B" w:rsidP="00B8024B">
            <w:pPr>
              <w:spacing w:line="276" w:lineRule="auto"/>
              <w:rPr>
                <w:color w:val="000000"/>
              </w:rPr>
            </w:pPr>
            <w:r>
              <w:rPr>
                <w:color w:val="000000"/>
              </w:rPr>
              <w:t>482</w:t>
            </w:r>
          </w:p>
        </w:tc>
        <w:tc>
          <w:tcPr>
            <w:tcW w:w="345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9E66D8" w:rsidRDefault="008902C4" w:rsidP="00B8024B">
            <w:pPr>
              <w:spacing w:line="276" w:lineRule="auto"/>
              <w:rPr>
                <w:color w:val="000000"/>
              </w:rPr>
            </w:pPr>
            <w:hyperlink r:id="rId370" w:anchor="RI_482" w:history="1">
              <w:r w:rsidR="00B8024B" w:rsidRPr="009E66D8">
                <w:rPr>
                  <w:rStyle w:val="Hyperlink"/>
                  <w:rFonts w:eastAsia="SimSun"/>
                </w:rPr>
                <w:t>GB2312</w:t>
              </w:r>
            </w:hyperlink>
          </w:p>
        </w:tc>
        <w:tc>
          <w:tcPr>
            <w:tcW w:w="2736"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tcPr>
          <w:p w:rsidR="00B8024B" w:rsidRPr="006B2651" w:rsidRDefault="008902C4" w:rsidP="00B8024B">
            <w:pPr>
              <w:spacing w:line="276" w:lineRule="auto"/>
              <w:rPr>
                <w:color w:val="000000"/>
              </w:rPr>
            </w:pPr>
            <w:hyperlink r:id="rId371" w:anchor="RI_482" w:history="1">
              <w:r w:rsidR="00B8024B" w:rsidRPr="009E66D8">
                <w:rPr>
                  <w:rStyle w:val="Hyperlink"/>
                  <w:rFonts w:eastAsia="SimSun"/>
                </w:rPr>
                <w:t>GB2312</w:t>
              </w:r>
            </w:hyperlink>
          </w:p>
        </w:tc>
      </w:tr>
    </w:tbl>
    <w:p w:rsidR="00B8024B" w:rsidRDefault="00B8024B" w:rsidP="00B8024B">
      <w:pPr>
        <w:pStyle w:val="Body"/>
        <w:rPr>
          <w:rFonts w:ascii="Times New Roman" w:hAnsi="Times New Roman"/>
          <w:sz w:val="24"/>
          <w:szCs w:val="24"/>
        </w:rPr>
      </w:pPr>
    </w:p>
    <w:p w:rsidR="00B8024B" w:rsidRDefault="00B8024B" w:rsidP="00B8024B">
      <w:pPr>
        <w:pStyle w:val="Body"/>
        <w:rPr>
          <w:rFonts w:ascii="Times New Roman" w:hAnsi="Times New Roman"/>
          <w:sz w:val="24"/>
          <w:szCs w:val="24"/>
        </w:rPr>
      </w:pPr>
    </w:p>
    <w:p w:rsidR="00B8024B" w:rsidRDefault="00B8024B" w:rsidP="00B8024B">
      <w:pPr>
        <w:pStyle w:val="Body"/>
        <w:rPr>
          <w:rFonts w:ascii="Times New Roman" w:hAnsi="Times New Roman"/>
          <w:sz w:val="24"/>
          <w:szCs w:val="24"/>
        </w:rPr>
      </w:pPr>
    </w:p>
    <w:p w:rsidR="009A066A" w:rsidRDefault="009A066A" w:rsidP="00B8024B">
      <w:pPr>
        <w:pStyle w:val="Body"/>
        <w:rPr>
          <w:rFonts w:ascii="Times New Roman" w:hAnsi="Times New Roman"/>
          <w:sz w:val="24"/>
          <w:szCs w:val="24"/>
        </w:rPr>
      </w:pPr>
    </w:p>
    <w:p w:rsidR="003926BC" w:rsidRDefault="003926BC" w:rsidP="003926BC">
      <w:pPr>
        <w:pStyle w:val="Heading2"/>
      </w:pPr>
      <w:bookmarkStart w:id="364" w:name="_1.26_Disposition_Action"/>
      <w:bookmarkStart w:id="365" w:name="_Toc466365296"/>
      <w:bookmarkEnd w:id="364"/>
      <w:r>
        <w:t>1.26 Disposition Action</w:t>
      </w:r>
      <w:bookmarkEnd w:id="365"/>
    </w:p>
    <w:p w:rsidR="003926BC" w:rsidRPr="003926BC" w:rsidRDefault="003926BC" w:rsidP="003926BC">
      <w:pPr>
        <w:pStyle w:val="Body"/>
        <w:rPr>
          <w:rFonts w:ascii="Times New Roman" w:hAnsi="Times New Roman"/>
          <w:bCs/>
          <w:color w:val="000000"/>
          <w:sz w:val="24"/>
          <w:szCs w:val="24"/>
        </w:rPr>
      </w:pPr>
      <w:proofErr w:type="gramStart"/>
      <w:r w:rsidRPr="003926BC">
        <w:rPr>
          <w:rFonts w:ascii="Times New Roman" w:hAnsi="Times New Roman"/>
          <w:b/>
          <w:sz w:val="24"/>
          <w:szCs w:val="24"/>
        </w:rPr>
        <w:t>Source :</w:t>
      </w:r>
      <w:proofErr w:type="gramEnd"/>
      <w:r w:rsidRPr="003926BC">
        <w:rPr>
          <w:rFonts w:ascii="Times New Roman" w:hAnsi="Times New Roman"/>
          <w:sz w:val="24"/>
          <w:szCs w:val="24"/>
        </w:rPr>
        <w:t xml:space="preserve"> Government of Canada Recordkeeping Metadata Element Set</w:t>
      </w:r>
    </w:p>
    <w:p w:rsidR="00B8024B" w:rsidRPr="003926BC" w:rsidRDefault="003926BC" w:rsidP="003926BC">
      <w:proofErr w:type="gramStart"/>
      <w:r w:rsidRPr="003926BC">
        <w:rPr>
          <w:b/>
          <w:color w:val="000000"/>
        </w:rPr>
        <w:t xml:space="preserve">URL </w:t>
      </w:r>
      <w:r w:rsidRPr="003926BC">
        <w:rPr>
          <w:color w:val="000000"/>
        </w:rPr>
        <w:t>:</w:t>
      </w:r>
      <w:proofErr w:type="gramEnd"/>
      <w:r w:rsidRPr="003926BC">
        <w:rPr>
          <w:color w:val="000000"/>
        </w:rPr>
        <w:t xml:space="preserve">  </w:t>
      </w:r>
      <w:hyperlink r:id="rId372" w:tooltip="IMD Policy and Compliance - Government of Canada Recordkeeping Metadata Application Profile (RK MAP) - 1st Edition (English) TBSSCT 1068506.doc" w:history="1">
        <w:r w:rsidRPr="003926BC">
          <w:rPr>
            <w:rStyle w:val="Hyperlink"/>
            <w:iCs/>
            <w:lang w:val="en"/>
          </w:rPr>
          <w:t>Recordkeeping Metadata Application Profile</w:t>
        </w:r>
        <w:r w:rsidRPr="003926BC">
          <w:rPr>
            <w:rStyle w:val="Hyperlink"/>
            <w:lang w:val="en"/>
          </w:rPr>
          <w:t xml:space="preserve"> (RK MAP), 1st Edition</w:t>
        </w:r>
      </w:hyperlink>
      <w:r w:rsidRPr="003926BC">
        <w:rPr>
          <w:lang w:val="en"/>
        </w:rPr>
        <w:t>:</w:t>
      </w:r>
    </w:p>
    <w:p w:rsidR="00B8024B" w:rsidRPr="003926BC" w:rsidRDefault="00B8024B" w:rsidP="00B8024B">
      <w:pPr>
        <w:pStyle w:val="Body"/>
        <w:rPr>
          <w:rFonts w:ascii="Times New Roman" w:hAnsi="Times New Roman"/>
          <w:sz w:val="24"/>
          <w:szCs w:val="24"/>
        </w:rPr>
      </w:pPr>
    </w:p>
    <w:tbl>
      <w:tblPr>
        <w:tblStyle w:val="TableGrid"/>
        <w:tblW w:w="0" w:type="auto"/>
        <w:tblLook w:val="04A0" w:firstRow="1" w:lastRow="0" w:firstColumn="1" w:lastColumn="0" w:noHBand="0" w:noVBand="1"/>
      </w:tblPr>
      <w:tblGrid>
        <w:gridCol w:w="2376"/>
        <w:gridCol w:w="7200"/>
      </w:tblGrid>
      <w:tr w:rsidR="003926BC" w:rsidRPr="003926BC" w:rsidTr="003926BC">
        <w:tc>
          <w:tcPr>
            <w:tcW w:w="2376" w:type="dxa"/>
          </w:tcPr>
          <w:p w:rsidR="003926BC" w:rsidRPr="003926BC" w:rsidRDefault="003926BC" w:rsidP="00B8024B">
            <w:pPr>
              <w:pStyle w:val="Body"/>
              <w:rPr>
                <w:rFonts w:ascii="Times New Roman" w:hAnsi="Times New Roman" w:cs="Times New Roman"/>
                <w:b/>
                <w:sz w:val="24"/>
                <w:szCs w:val="24"/>
              </w:rPr>
            </w:pPr>
            <w:r w:rsidRPr="003926BC">
              <w:rPr>
                <w:rFonts w:ascii="Times New Roman" w:hAnsi="Times New Roman" w:cs="Times New Roman"/>
                <w:b/>
                <w:sz w:val="24"/>
                <w:szCs w:val="24"/>
              </w:rPr>
              <w:t>Term</w:t>
            </w:r>
          </w:p>
        </w:tc>
        <w:tc>
          <w:tcPr>
            <w:tcW w:w="7200" w:type="dxa"/>
          </w:tcPr>
          <w:p w:rsidR="003926BC" w:rsidRPr="003926BC" w:rsidRDefault="003926BC" w:rsidP="00B8024B">
            <w:pPr>
              <w:pStyle w:val="Body"/>
              <w:rPr>
                <w:rFonts w:ascii="Times New Roman" w:hAnsi="Times New Roman" w:cs="Times New Roman"/>
                <w:b/>
                <w:sz w:val="24"/>
                <w:szCs w:val="24"/>
              </w:rPr>
            </w:pPr>
            <w:r w:rsidRPr="003926BC">
              <w:rPr>
                <w:rFonts w:ascii="Times New Roman" w:hAnsi="Times New Roman" w:cs="Times New Roman"/>
                <w:b/>
                <w:sz w:val="24"/>
                <w:szCs w:val="24"/>
              </w:rPr>
              <w:t>Definition</w:t>
            </w:r>
          </w:p>
        </w:tc>
      </w:tr>
      <w:tr w:rsidR="003926BC" w:rsidRPr="003926BC" w:rsidTr="003926BC">
        <w:tc>
          <w:tcPr>
            <w:tcW w:w="2376" w:type="dxa"/>
          </w:tcPr>
          <w:p w:rsidR="003926BC" w:rsidRPr="003926BC" w:rsidRDefault="003926BC" w:rsidP="00B8024B">
            <w:pPr>
              <w:pStyle w:val="Body"/>
              <w:rPr>
                <w:rFonts w:ascii="Times New Roman" w:hAnsi="Times New Roman" w:cs="Times New Roman"/>
                <w:b/>
                <w:sz w:val="24"/>
                <w:szCs w:val="24"/>
              </w:rPr>
            </w:pPr>
            <w:r w:rsidRPr="003926BC">
              <w:rPr>
                <w:rFonts w:ascii="Times New Roman" w:hAnsi="Times New Roman" w:cs="Times New Roman"/>
                <w:b/>
                <w:sz w:val="24"/>
                <w:szCs w:val="24"/>
              </w:rPr>
              <w:t>Transfer</w:t>
            </w:r>
          </w:p>
        </w:tc>
        <w:tc>
          <w:tcPr>
            <w:tcW w:w="7200" w:type="dxa"/>
          </w:tcPr>
          <w:p w:rsidR="003926BC" w:rsidRPr="003926BC" w:rsidRDefault="003926BC" w:rsidP="00B8024B">
            <w:pPr>
              <w:pStyle w:val="Body"/>
              <w:rPr>
                <w:rFonts w:ascii="Times New Roman" w:hAnsi="Times New Roman" w:cs="Times New Roman"/>
                <w:sz w:val="24"/>
                <w:szCs w:val="24"/>
              </w:rPr>
            </w:pPr>
            <w:r w:rsidRPr="003926BC">
              <w:rPr>
                <w:rFonts w:ascii="Times New Roman" w:hAnsi="Times New Roman" w:cs="Times New Roman"/>
                <w:sz w:val="24"/>
                <w:szCs w:val="24"/>
              </w:rPr>
              <w:t xml:space="preserve">Transfer of care and control to Library and Archives Canada or to another Government of Canada </w:t>
            </w:r>
            <w:r w:rsidRPr="003926BC">
              <w:rPr>
                <w:rFonts w:ascii="Times New Roman" w:hAnsi="Times New Roman" w:cs="Times New Roman"/>
                <w:sz w:val="24"/>
                <w:szCs w:val="24"/>
              </w:rPr>
              <w:lastRenderedPageBreak/>
              <w:t>institution.</w:t>
            </w:r>
          </w:p>
        </w:tc>
      </w:tr>
      <w:tr w:rsidR="003926BC" w:rsidRPr="003926BC" w:rsidTr="003926BC">
        <w:tc>
          <w:tcPr>
            <w:tcW w:w="2376" w:type="dxa"/>
          </w:tcPr>
          <w:p w:rsidR="003926BC" w:rsidRPr="003926BC" w:rsidRDefault="003926BC" w:rsidP="00B8024B">
            <w:pPr>
              <w:pStyle w:val="Body"/>
              <w:rPr>
                <w:rFonts w:ascii="Times New Roman" w:hAnsi="Times New Roman" w:cs="Times New Roman"/>
                <w:b/>
                <w:sz w:val="24"/>
                <w:szCs w:val="24"/>
              </w:rPr>
            </w:pPr>
            <w:r w:rsidRPr="003926BC">
              <w:rPr>
                <w:rFonts w:ascii="Times New Roman" w:hAnsi="Times New Roman" w:cs="Times New Roman"/>
                <w:b/>
                <w:sz w:val="24"/>
                <w:szCs w:val="24"/>
              </w:rPr>
              <w:lastRenderedPageBreak/>
              <w:t>Alienate</w:t>
            </w:r>
          </w:p>
        </w:tc>
        <w:tc>
          <w:tcPr>
            <w:tcW w:w="7200" w:type="dxa"/>
          </w:tcPr>
          <w:p w:rsidR="003926BC" w:rsidRPr="003926BC" w:rsidRDefault="003926BC" w:rsidP="00B8024B">
            <w:pPr>
              <w:pStyle w:val="Body"/>
              <w:rPr>
                <w:rFonts w:ascii="Times New Roman" w:hAnsi="Times New Roman" w:cs="Times New Roman"/>
                <w:sz w:val="24"/>
                <w:szCs w:val="24"/>
              </w:rPr>
            </w:pPr>
            <w:r w:rsidRPr="003926BC">
              <w:rPr>
                <w:rFonts w:ascii="Times New Roman" w:hAnsi="Times New Roman" w:cs="Times New Roman"/>
                <w:sz w:val="24"/>
                <w:szCs w:val="24"/>
              </w:rPr>
              <w:t>Removal from the care and control of the Government of Canada.</w:t>
            </w:r>
          </w:p>
        </w:tc>
      </w:tr>
      <w:tr w:rsidR="003926BC" w:rsidRPr="003926BC" w:rsidTr="003926BC">
        <w:tc>
          <w:tcPr>
            <w:tcW w:w="2376" w:type="dxa"/>
          </w:tcPr>
          <w:p w:rsidR="003926BC" w:rsidRPr="003926BC" w:rsidRDefault="003926BC" w:rsidP="003926BC">
            <w:pPr>
              <w:pStyle w:val="Body"/>
              <w:rPr>
                <w:rFonts w:ascii="Times New Roman" w:hAnsi="Times New Roman" w:cs="Times New Roman"/>
                <w:b/>
                <w:sz w:val="24"/>
                <w:szCs w:val="24"/>
              </w:rPr>
            </w:pPr>
            <w:r w:rsidRPr="003926BC">
              <w:rPr>
                <w:rFonts w:ascii="Times New Roman" w:hAnsi="Times New Roman" w:cs="Times New Roman"/>
                <w:b/>
                <w:sz w:val="24"/>
                <w:szCs w:val="24"/>
              </w:rPr>
              <w:t>Destroy</w:t>
            </w:r>
          </w:p>
        </w:tc>
        <w:tc>
          <w:tcPr>
            <w:tcW w:w="7200" w:type="dxa"/>
          </w:tcPr>
          <w:p w:rsidR="003926BC" w:rsidRPr="003926BC" w:rsidRDefault="003926BC" w:rsidP="00B8024B">
            <w:pPr>
              <w:pStyle w:val="Body"/>
              <w:rPr>
                <w:rFonts w:ascii="Times New Roman" w:hAnsi="Times New Roman" w:cs="Times New Roman"/>
                <w:sz w:val="24"/>
                <w:szCs w:val="24"/>
              </w:rPr>
            </w:pPr>
            <w:r w:rsidRPr="003926BC">
              <w:rPr>
                <w:rFonts w:ascii="Times New Roman" w:hAnsi="Times New Roman" w:cs="Times New Roman"/>
                <w:sz w:val="24"/>
                <w:szCs w:val="24"/>
              </w:rPr>
              <w:t xml:space="preserve">The definitive obliteration of an information resource </w:t>
            </w:r>
            <w:r w:rsidRPr="003926BC" w:rsidDel="00046F25">
              <w:rPr>
                <w:rFonts w:ascii="Times New Roman" w:hAnsi="Times New Roman" w:cs="Times New Roman"/>
                <w:sz w:val="24"/>
                <w:szCs w:val="24"/>
              </w:rPr>
              <w:t xml:space="preserve">record or file </w:t>
            </w:r>
            <w:r w:rsidRPr="003926BC">
              <w:rPr>
                <w:rFonts w:ascii="Times New Roman" w:hAnsi="Times New Roman" w:cs="Times New Roman"/>
                <w:sz w:val="24"/>
                <w:szCs w:val="24"/>
              </w:rPr>
              <w:t>beyond any possible reconstitution.</w:t>
            </w:r>
          </w:p>
        </w:tc>
      </w:tr>
      <w:tr w:rsidR="003926BC" w:rsidRPr="003926BC" w:rsidTr="003926BC">
        <w:tc>
          <w:tcPr>
            <w:tcW w:w="2376" w:type="dxa"/>
          </w:tcPr>
          <w:p w:rsidR="003926BC" w:rsidRPr="003926BC" w:rsidRDefault="003926BC" w:rsidP="00B8024B">
            <w:pPr>
              <w:pStyle w:val="Body"/>
              <w:rPr>
                <w:rFonts w:ascii="Times New Roman" w:hAnsi="Times New Roman" w:cs="Times New Roman"/>
                <w:b/>
                <w:sz w:val="24"/>
                <w:szCs w:val="24"/>
              </w:rPr>
            </w:pPr>
            <w:r w:rsidRPr="003926BC">
              <w:rPr>
                <w:rFonts w:ascii="Times New Roman" w:hAnsi="Times New Roman" w:cs="Times New Roman"/>
                <w:b/>
                <w:sz w:val="24"/>
                <w:szCs w:val="24"/>
              </w:rPr>
              <w:t>To be determined</w:t>
            </w:r>
          </w:p>
        </w:tc>
        <w:tc>
          <w:tcPr>
            <w:tcW w:w="7200" w:type="dxa"/>
          </w:tcPr>
          <w:p w:rsidR="003926BC" w:rsidRPr="003926BC" w:rsidRDefault="003926BC" w:rsidP="00B8024B">
            <w:pPr>
              <w:pStyle w:val="Body"/>
              <w:rPr>
                <w:rFonts w:ascii="Times New Roman" w:hAnsi="Times New Roman" w:cs="Times New Roman"/>
                <w:sz w:val="24"/>
                <w:szCs w:val="24"/>
              </w:rPr>
            </w:pPr>
            <w:r w:rsidRPr="003926BC">
              <w:rPr>
                <w:rFonts w:ascii="Times New Roman" w:hAnsi="Times New Roman" w:cs="Times New Roman"/>
                <w:sz w:val="24"/>
                <w:szCs w:val="24"/>
              </w:rPr>
              <w:t xml:space="preserve">If there is no approved disposition authority for the information resource, or </w:t>
            </w:r>
            <w:r w:rsidRPr="003926BC">
              <w:rPr>
                <w:rFonts w:ascii="Times New Roman" w:hAnsi="Times New Roman" w:cs="Times New Roman"/>
                <w:sz w:val="24"/>
                <w:szCs w:val="24"/>
              </w:rPr>
              <w:lastRenderedPageBreak/>
              <w:t>if the retention schedule is under development, the default value “To Be Determined” shall be applied to this element.  Further, these information resources should be retained until an authority can be applied to them.</w:t>
            </w:r>
          </w:p>
        </w:tc>
      </w:tr>
    </w:tbl>
    <w:p w:rsidR="00B8024B" w:rsidRDefault="00B8024B" w:rsidP="00B8024B">
      <w:pPr>
        <w:pStyle w:val="Body"/>
        <w:rPr>
          <w:rFonts w:ascii="Times New Roman" w:hAnsi="Times New Roman"/>
        </w:rPr>
      </w:pPr>
    </w:p>
    <w:p w:rsidR="00894511" w:rsidRDefault="00894511" w:rsidP="00894511">
      <w:pPr>
        <w:pStyle w:val="Heading2"/>
      </w:pPr>
      <w:bookmarkStart w:id="366" w:name="_1.27_Scope"/>
      <w:bookmarkStart w:id="367" w:name="_Toc466365297"/>
      <w:bookmarkEnd w:id="366"/>
      <w:r>
        <w:t>1.27 Scope</w:t>
      </w:r>
      <w:bookmarkEnd w:id="367"/>
    </w:p>
    <w:p w:rsidR="00894511" w:rsidRPr="003926BC" w:rsidRDefault="00894511" w:rsidP="00894511">
      <w:pPr>
        <w:pStyle w:val="Body"/>
        <w:rPr>
          <w:rFonts w:ascii="Times New Roman" w:hAnsi="Times New Roman"/>
          <w:bCs/>
          <w:color w:val="000000"/>
          <w:sz w:val="24"/>
          <w:szCs w:val="24"/>
        </w:rPr>
      </w:pPr>
      <w:proofErr w:type="gramStart"/>
      <w:r w:rsidRPr="003926BC">
        <w:rPr>
          <w:rFonts w:ascii="Times New Roman" w:hAnsi="Times New Roman"/>
          <w:b/>
          <w:sz w:val="24"/>
          <w:szCs w:val="24"/>
        </w:rPr>
        <w:t>Source :</w:t>
      </w:r>
      <w:proofErr w:type="gramEnd"/>
      <w:r w:rsidRPr="003926BC">
        <w:rPr>
          <w:rFonts w:ascii="Times New Roman" w:hAnsi="Times New Roman"/>
          <w:sz w:val="24"/>
          <w:szCs w:val="24"/>
        </w:rPr>
        <w:t xml:space="preserve"> </w:t>
      </w:r>
      <w:r w:rsidRPr="00894511">
        <w:rPr>
          <w:rFonts w:ascii="Times New Roman" w:hAnsi="Times New Roman"/>
          <w:sz w:val="24"/>
          <w:szCs w:val="24"/>
        </w:rPr>
        <w:t xml:space="preserve">North American Profile ISO:19115, </w:t>
      </w:r>
      <w:bookmarkStart w:id="368" w:name="IC_108"/>
      <w:r w:rsidRPr="00894511">
        <w:rPr>
          <w:rFonts w:ascii="Times New Roman" w:hAnsi="Times New Roman"/>
          <w:b/>
          <w:bCs/>
          <w:color w:val="000000"/>
          <w:sz w:val="24"/>
          <w:szCs w:val="24"/>
        </w:rPr>
        <w:t>napMD_ScopeCode</w:t>
      </w:r>
      <w:bookmarkEnd w:id="368"/>
    </w:p>
    <w:p w:rsidR="00894511" w:rsidRPr="003926BC" w:rsidRDefault="00894511" w:rsidP="00894511">
      <w:proofErr w:type="gramStart"/>
      <w:r w:rsidRPr="003926BC">
        <w:rPr>
          <w:b/>
          <w:color w:val="000000"/>
        </w:rPr>
        <w:t xml:space="preserve">URL </w:t>
      </w:r>
      <w:r w:rsidRPr="003926BC">
        <w:rPr>
          <w:color w:val="000000"/>
        </w:rPr>
        <w:t>:</w:t>
      </w:r>
      <w:proofErr w:type="gramEnd"/>
      <w:r w:rsidRPr="003926BC">
        <w:rPr>
          <w:color w:val="000000"/>
        </w:rPr>
        <w:t xml:space="preserve">  </w:t>
      </w:r>
      <w:hyperlink r:id="rId373" w:history="1">
        <w:r w:rsidRPr="00515F00">
          <w:rPr>
            <w:rStyle w:val="Hyperlink"/>
            <w:lang w:val="en"/>
          </w:rPr>
          <w:t>http://nap.geogratis.gc.ca/metadata/register/codelists-eng.html</w:t>
        </w:r>
      </w:hyperlink>
      <w:r>
        <w:rPr>
          <w:lang w:val="en"/>
        </w:rPr>
        <w:t xml:space="preserve"> </w:t>
      </w:r>
    </w:p>
    <w:p w:rsidR="00894511" w:rsidRPr="003926BC" w:rsidRDefault="00894511" w:rsidP="00894511">
      <w:pPr>
        <w:pStyle w:val="Body"/>
        <w:rPr>
          <w:rFonts w:ascii="Times New Roman" w:hAnsi="Times New Roman"/>
          <w:sz w:val="24"/>
          <w:szCs w:val="24"/>
        </w:rPr>
      </w:pPr>
    </w:p>
    <w:tbl>
      <w:tblPr>
        <w:tblStyle w:val="TableGrid"/>
        <w:tblW w:w="0" w:type="auto"/>
        <w:tblLook w:val="04A0" w:firstRow="1" w:lastRow="0" w:firstColumn="1" w:lastColumn="0" w:noHBand="0" w:noVBand="1"/>
      </w:tblPr>
      <w:tblGrid>
        <w:gridCol w:w="4503"/>
        <w:gridCol w:w="5073"/>
      </w:tblGrid>
      <w:tr w:rsidR="00831186" w:rsidRPr="00831186" w:rsidTr="00894511">
        <w:tc>
          <w:tcPr>
            <w:tcW w:w="4503" w:type="dxa"/>
          </w:tcPr>
          <w:p w:rsidR="00894511" w:rsidRPr="00831186" w:rsidRDefault="00894511" w:rsidP="00197E12">
            <w:pPr>
              <w:pStyle w:val="Body"/>
              <w:rPr>
                <w:rFonts w:ascii="Times New Roman" w:hAnsi="Times New Roman" w:cs="Times New Roman"/>
                <w:sz w:val="24"/>
                <w:szCs w:val="24"/>
              </w:rPr>
            </w:pPr>
            <w:r w:rsidRPr="00831186">
              <w:rPr>
                <w:rFonts w:ascii="Times New Roman" w:hAnsi="Times New Roman" w:cs="Times New Roman"/>
                <w:sz w:val="24"/>
                <w:szCs w:val="24"/>
              </w:rPr>
              <w:t>English</w:t>
            </w:r>
          </w:p>
        </w:tc>
        <w:tc>
          <w:tcPr>
            <w:tcW w:w="5073" w:type="dxa"/>
          </w:tcPr>
          <w:p w:rsidR="00894511" w:rsidRPr="00831186" w:rsidRDefault="00894511" w:rsidP="00197E12">
            <w:pPr>
              <w:pStyle w:val="Body"/>
              <w:rPr>
                <w:rFonts w:ascii="Times New Roman" w:hAnsi="Times New Roman" w:cs="Times New Roman"/>
                <w:sz w:val="24"/>
                <w:szCs w:val="24"/>
              </w:rPr>
            </w:pPr>
            <w:r w:rsidRPr="00831186">
              <w:rPr>
                <w:rFonts w:ascii="Times New Roman" w:hAnsi="Times New Roman" w:cs="Times New Roman"/>
                <w:sz w:val="24"/>
                <w:szCs w:val="24"/>
              </w:rPr>
              <w:t>French</w:t>
            </w:r>
          </w:p>
        </w:tc>
      </w:tr>
      <w:tr w:rsidR="00831186" w:rsidRPr="00831186" w:rsidTr="00894511">
        <w:tc>
          <w:tcPr>
            <w:tcW w:w="4503" w:type="dxa"/>
          </w:tcPr>
          <w:p w:rsidR="00894511" w:rsidRPr="00831186" w:rsidRDefault="0002277E" w:rsidP="00197E12">
            <w:pPr>
              <w:pStyle w:val="Body"/>
              <w:rPr>
                <w:rFonts w:ascii="Times New Roman" w:hAnsi="Times New Roman" w:cs="Times New Roman"/>
                <w:sz w:val="24"/>
                <w:szCs w:val="24"/>
              </w:rPr>
            </w:pPr>
            <w:r w:rsidRPr="00831186">
              <w:rPr>
                <w:rFonts w:ascii="Times New Roman" w:hAnsi="Times New Roman" w:cs="Times New Roman"/>
                <w:sz w:val="24"/>
                <w:szCs w:val="24"/>
              </w:rPr>
              <w:lastRenderedPageBreak/>
              <w:t>attribute</w:t>
            </w:r>
          </w:p>
        </w:tc>
        <w:tc>
          <w:tcPr>
            <w:tcW w:w="5073" w:type="dxa"/>
          </w:tcPr>
          <w:p w:rsidR="00894511"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attribut</w:t>
            </w:r>
          </w:p>
        </w:tc>
      </w:tr>
      <w:tr w:rsidR="00831186" w:rsidRPr="00831186" w:rsidTr="00894511">
        <w:tc>
          <w:tcPr>
            <w:tcW w:w="4503" w:type="dxa"/>
          </w:tcPr>
          <w:p w:rsidR="00894511" w:rsidRPr="00831186" w:rsidRDefault="008902C4" w:rsidP="00197E12">
            <w:pPr>
              <w:pStyle w:val="Body"/>
              <w:rPr>
                <w:rFonts w:ascii="Times New Roman" w:hAnsi="Times New Roman" w:cs="Times New Roman"/>
                <w:sz w:val="24"/>
                <w:szCs w:val="24"/>
              </w:rPr>
            </w:pPr>
            <w:hyperlink r:id="rId374" w:anchor="RI_619" w:history="1">
              <w:r w:rsidR="0002277E" w:rsidRPr="00831186">
                <w:rPr>
                  <w:rStyle w:val="Hyperlink"/>
                  <w:rFonts w:ascii="Times New Roman" w:hAnsi="Times New Roman" w:cs="Times New Roman"/>
                  <w:color w:val="auto"/>
                  <w:sz w:val="24"/>
                  <w:szCs w:val="24"/>
                </w:rPr>
                <w:t>attributeType</w:t>
              </w:r>
            </w:hyperlink>
          </w:p>
        </w:tc>
        <w:tc>
          <w:tcPr>
            <w:tcW w:w="5073" w:type="dxa"/>
          </w:tcPr>
          <w:p w:rsidR="00894511"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typeAttribut</w:t>
            </w:r>
          </w:p>
        </w:tc>
      </w:tr>
      <w:tr w:rsidR="00831186" w:rsidRPr="00831186" w:rsidTr="00894511">
        <w:tc>
          <w:tcPr>
            <w:tcW w:w="4503" w:type="dxa"/>
          </w:tcPr>
          <w:p w:rsidR="00894511" w:rsidRPr="00831186" w:rsidRDefault="0002277E" w:rsidP="00197E12">
            <w:pPr>
              <w:pStyle w:val="Body"/>
              <w:rPr>
                <w:rFonts w:ascii="Times New Roman" w:hAnsi="Times New Roman" w:cs="Times New Roman"/>
                <w:sz w:val="24"/>
                <w:szCs w:val="24"/>
              </w:rPr>
            </w:pPr>
            <w:r w:rsidRPr="00831186">
              <w:rPr>
                <w:rFonts w:ascii="Times New Roman" w:hAnsi="Times New Roman" w:cs="Times New Roman"/>
                <w:sz w:val="24"/>
                <w:szCs w:val="24"/>
              </w:rPr>
              <w:t>collectionHardware</w:t>
            </w:r>
          </w:p>
        </w:tc>
        <w:tc>
          <w:tcPr>
            <w:tcW w:w="5073" w:type="dxa"/>
          </w:tcPr>
          <w:p w:rsidR="00894511"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collectionMatériel</w:t>
            </w:r>
          </w:p>
        </w:tc>
      </w:tr>
      <w:tr w:rsidR="00831186" w:rsidRPr="00831186" w:rsidTr="00894511">
        <w:tc>
          <w:tcPr>
            <w:tcW w:w="4503" w:type="dxa"/>
          </w:tcPr>
          <w:p w:rsidR="00894511" w:rsidRPr="00831186" w:rsidRDefault="008902C4" w:rsidP="00197E12">
            <w:pPr>
              <w:pStyle w:val="Body"/>
              <w:rPr>
                <w:rFonts w:ascii="Times New Roman" w:hAnsi="Times New Roman" w:cs="Times New Roman"/>
                <w:sz w:val="24"/>
                <w:szCs w:val="24"/>
              </w:rPr>
            </w:pPr>
            <w:hyperlink r:id="rId375" w:anchor="RI_621" w:history="1">
              <w:r w:rsidR="0002277E" w:rsidRPr="00831186">
                <w:rPr>
                  <w:rStyle w:val="Hyperlink"/>
                  <w:rFonts w:ascii="Times New Roman" w:hAnsi="Times New Roman" w:cs="Times New Roman"/>
                  <w:color w:val="auto"/>
                  <w:sz w:val="24"/>
                  <w:szCs w:val="24"/>
                </w:rPr>
                <w:t>collectionSession</w:t>
              </w:r>
            </w:hyperlink>
          </w:p>
        </w:tc>
        <w:tc>
          <w:tcPr>
            <w:tcW w:w="5073" w:type="dxa"/>
          </w:tcPr>
          <w:p w:rsidR="00894511"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collectionSession</w:t>
            </w:r>
          </w:p>
        </w:tc>
      </w:tr>
      <w:tr w:rsidR="00831186" w:rsidRPr="00831186" w:rsidTr="00894511">
        <w:tc>
          <w:tcPr>
            <w:tcW w:w="4503" w:type="dxa"/>
          </w:tcPr>
          <w:p w:rsidR="0002277E" w:rsidRPr="00831186" w:rsidRDefault="0002277E" w:rsidP="00197E12">
            <w:pPr>
              <w:pStyle w:val="Body"/>
              <w:rPr>
                <w:rFonts w:ascii="Times New Roman" w:hAnsi="Times New Roman" w:cs="Times New Roman"/>
                <w:sz w:val="24"/>
                <w:szCs w:val="24"/>
              </w:rPr>
            </w:pPr>
            <w:r w:rsidRPr="00831186">
              <w:rPr>
                <w:rFonts w:ascii="Times New Roman" w:hAnsi="Times New Roman" w:cs="Times New Roman"/>
                <w:sz w:val="24"/>
                <w:szCs w:val="24"/>
              </w:rPr>
              <w:t>dataset</w:t>
            </w:r>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jeuDonnées</w:t>
            </w:r>
          </w:p>
        </w:tc>
      </w:tr>
      <w:tr w:rsidR="00831186" w:rsidRPr="00831186" w:rsidTr="00894511">
        <w:tc>
          <w:tcPr>
            <w:tcW w:w="4503" w:type="dxa"/>
          </w:tcPr>
          <w:p w:rsidR="0002277E" w:rsidRPr="00831186" w:rsidRDefault="0002277E" w:rsidP="00197E12">
            <w:pPr>
              <w:pStyle w:val="Body"/>
              <w:rPr>
                <w:rFonts w:ascii="Times New Roman" w:hAnsi="Times New Roman" w:cs="Times New Roman"/>
                <w:sz w:val="24"/>
                <w:szCs w:val="24"/>
              </w:rPr>
            </w:pPr>
            <w:r w:rsidRPr="00831186">
              <w:rPr>
                <w:rFonts w:ascii="Times New Roman" w:hAnsi="Times New Roman" w:cs="Times New Roman"/>
                <w:sz w:val="24"/>
                <w:szCs w:val="24"/>
              </w:rPr>
              <w:t>series</w:t>
            </w:r>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série</w:t>
            </w:r>
          </w:p>
        </w:tc>
      </w:tr>
      <w:tr w:rsidR="00831186" w:rsidRPr="00831186" w:rsidTr="00894511">
        <w:tc>
          <w:tcPr>
            <w:tcW w:w="4503" w:type="dxa"/>
          </w:tcPr>
          <w:p w:rsidR="0002277E" w:rsidRPr="00831186" w:rsidRDefault="008902C4" w:rsidP="00197E12">
            <w:pPr>
              <w:pStyle w:val="Body"/>
              <w:rPr>
                <w:rFonts w:ascii="Times New Roman" w:hAnsi="Times New Roman" w:cs="Times New Roman"/>
                <w:sz w:val="24"/>
                <w:szCs w:val="24"/>
              </w:rPr>
            </w:pPr>
            <w:hyperlink r:id="rId376" w:anchor="RI_624" w:history="1">
              <w:r w:rsidR="0002277E" w:rsidRPr="00831186">
                <w:rPr>
                  <w:rStyle w:val="Hyperlink"/>
                  <w:rFonts w:ascii="Times New Roman" w:hAnsi="Times New Roman" w:cs="Times New Roman"/>
                  <w:color w:val="auto"/>
                  <w:sz w:val="24"/>
                  <w:szCs w:val="24"/>
                </w:rPr>
                <w:t>nonGeographicDataset</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JeuDonnéesNonGéographique</w:t>
            </w:r>
          </w:p>
        </w:tc>
      </w:tr>
      <w:tr w:rsidR="00831186" w:rsidRPr="00831186" w:rsidTr="00894511">
        <w:tc>
          <w:tcPr>
            <w:tcW w:w="4503" w:type="dxa"/>
          </w:tcPr>
          <w:p w:rsidR="0002277E" w:rsidRPr="00831186" w:rsidRDefault="008902C4" w:rsidP="00197E12">
            <w:pPr>
              <w:pStyle w:val="Body"/>
              <w:rPr>
                <w:rFonts w:ascii="Times New Roman" w:hAnsi="Times New Roman" w:cs="Times New Roman"/>
                <w:sz w:val="24"/>
                <w:szCs w:val="24"/>
              </w:rPr>
            </w:pPr>
            <w:hyperlink r:id="rId377" w:anchor="RI_625" w:history="1">
              <w:r w:rsidR="0002277E" w:rsidRPr="00831186">
                <w:rPr>
                  <w:rStyle w:val="Hyperlink"/>
                  <w:rFonts w:ascii="Times New Roman" w:hAnsi="Times New Roman" w:cs="Times New Roman"/>
                  <w:color w:val="auto"/>
                  <w:sz w:val="24"/>
                  <w:szCs w:val="24"/>
                </w:rPr>
                <w:t>dimensionGroup</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groupeDimension</w:t>
            </w:r>
          </w:p>
        </w:tc>
      </w:tr>
      <w:tr w:rsidR="00831186" w:rsidRPr="00831186" w:rsidTr="00894511">
        <w:tc>
          <w:tcPr>
            <w:tcW w:w="4503" w:type="dxa"/>
          </w:tcPr>
          <w:p w:rsidR="0002277E" w:rsidRPr="00831186" w:rsidRDefault="008902C4" w:rsidP="00197E12">
            <w:pPr>
              <w:pStyle w:val="Body"/>
              <w:rPr>
                <w:rFonts w:ascii="Times New Roman" w:hAnsi="Times New Roman" w:cs="Times New Roman"/>
                <w:sz w:val="24"/>
                <w:szCs w:val="24"/>
              </w:rPr>
            </w:pPr>
            <w:hyperlink r:id="rId378" w:anchor="RI_626" w:history="1">
              <w:r w:rsidR="0002277E" w:rsidRPr="00831186">
                <w:rPr>
                  <w:rStyle w:val="Hyperlink"/>
                  <w:rFonts w:ascii="Times New Roman" w:hAnsi="Times New Roman" w:cs="Times New Roman"/>
                  <w:color w:val="auto"/>
                  <w:sz w:val="24"/>
                  <w:szCs w:val="24"/>
                </w:rPr>
                <w:t>feature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entité</w:t>
            </w:r>
          </w:p>
        </w:tc>
      </w:tr>
      <w:tr w:rsidR="00831186" w:rsidRPr="00831186" w:rsidTr="00894511">
        <w:tc>
          <w:tcPr>
            <w:tcW w:w="4503" w:type="dxa"/>
          </w:tcPr>
          <w:p w:rsidR="0002277E" w:rsidRPr="00831186" w:rsidRDefault="008902C4" w:rsidP="00197E12">
            <w:pPr>
              <w:pStyle w:val="Body"/>
              <w:rPr>
                <w:rFonts w:ascii="Times New Roman" w:hAnsi="Times New Roman" w:cs="Times New Roman"/>
                <w:sz w:val="24"/>
                <w:szCs w:val="24"/>
              </w:rPr>
            </w:pPr>
            <w:hyperlink r:id="rId379" w:anchor="RI_627" w:history="1">
              <w:r w:rsidR="0002277E" w:rsidRPr="00831186">
                <w:rPr>
                  <w:rStyle w:val="Hyperlink"/>
                  <w:rFonts w:ascii="Times New Roman" w:hAnsi="Times New Roman" w:cs="Times New Roman"/>
                  <w:color w:val="auto"/>
                  <w:sz w:val="24"/>
                  <w:szCs w:val="24"/>
                </w:rPr>
                <w:t>featureType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typeEntité</w:t>
            </w:r>
          </w:p>
        </w:tc>
      </w:tr>
      <w:tr w:rsidR="00831186" w:rsidRPr="00831186" w:rsidTr="00894511">
        <w:tc>
          <w:tcPr>
            <w:tcW w:w="4503" w:type="dxa"/>
          </w:tcPr>
          <w:p w:rsidR="0002277E" w:rsidRPr="00831186" w:rsidRDefault="008902C4" w:rsidP="00197E12">
            <w:pPr>
              <w:pStyle w:val="Body"/>
              <w:rPr>
                <w:rFonts w:ascii="Times New Roman" w:hAnsi="Times New Roman" w:cs="Times New Roman"/>
                <w:sz w:val="24"/>
                <w:szCs w:val="24"/>
              </w:rPr>
            </w:pPr>
            <w:hyperlink r:id="rId380" w:anchor="RI_628" w:history="1">
              <w:r w:rsidR="0002277E" w:rsidRPr="00831186">
                <w:rPr>
                  <w:rStyle w:val="Hyperlink"/>
                  <w:rFonts w:ascii="Times New Roman" w:hAnsi="Times New Roman" w:cs="Times New Roman"/>
                  <w:color w:val="auto"/>
                  <w:sz w:val="24"/>
                  <w:szCs w:val="24"/>
                </w:rPr>
                <w:t>propertyType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typePropriété</w:t>
            </w:r>
          </w:p>
        </w:tc>
      </w:tr>
      <w:tr w:rsidR="00831186" w:rsidRPr="00831186" w:rsidTr="00894511">
        <w:tc>
          <w:tcPr>
            <w:tcW w:w="4503" w:type="dxa"/>
          </w:tcPr>
          <w:p w:rsidR="0002277E" w:rsidRPr="00831186" w:rsidRDefault="008902C4" w:rsidP="00197E12">
            <w:pPr>
              <w:pStyle w:val="Body"/>
              <w:rPr>
                <w:rFonts w:ascii="Times New Roman" w:hAnsi="Times New Roman" w:cs="Times New Roman"/>
                <w:sz w:val="24"/>
                <w:szCs w:val="24"/>
              </w:rPr>
            </w:pPr>
            <w:hyperlink r:id="rId381" w:anchor="RI_629" w:history="1">
              <w:r w:rsidR="0002277E" w:rsidRPr="00831186">
                <w:rPr>
                  <w:rStyle w:val="Hyperlink"/>
                  <w:rFonts w:ascii="Times New Roman" w:hAnsi="Times New Roman" w:cs="Times New Roman"/>
                  <w:color w:val="auto"/>
                  <w:sz w:val="24"/>
                  <w:szCs w:val="24"/>
                </w:rPr>
                <w:t>fieldSession</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campagneTerrain</w:t>
            </w:r>
          </w:p>
        </w:tc>
      </w:tr>
      <w:tr w:rsidR="00831186" w:rsidRPr="00831186" w:rsidTr="00894511">
        <w:tc>
          <w:tcPr>
            <w:tcW w:w="4503" w:type="dxa"/>
          </w:tcPr>
          <w:p w:rsidR="0002277E" w:rsidRPr="00831186" w:rsidRDefault="008902C4" w:rsidP="00197E12">
            <w:pPr>
              <w:pStyle w:val="Body"/>
              <w:rPr>
                <w:rFonts w:ascii="Times New Roman" w:hAnsi="Times New Roman" w:cs="Times New Roman"/>
                <w:sz w:val="24"/>
                <w:szCs w:val="24"/>
              </w:rPr>
            </w:pPr>
            <w:hyperlink r:id="rId382" w:anchor="RI_630" w:history="1">
              <w:r w:rsidR="0002277E" w:rsidRPr="00831186">
                <w:rPr>
                  <w:rStyle w:val="Hyperlink"/>
                  <w:rFonts w:ascii="Times New Roman" w:hAnsi="Times New Roman" w:cs="Times New Roman"/>
                  <w:color w:val="auto"/>
                  <w:sz w:val="24"/>
                  <w:szCs w:val="24"/>
                </w:rPr>
                <w:t>software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logiciel</w:t>
            </w:r>
          </w:p>
        </w:tc>
      </w:tr>
      <w:tr w:rsidR="00831186" w:rsidRPr="00831186" w:rsidTr="00894511">
        <w:tc>
          <w:tcPr>
            <w:tcW w:w="4503" w:type="dxa"/>
          </w:tcPr>
          <w:p w:rsidR="0002277E" w:rsidRPr="00831186" w:rsidRDefault="008902C4" w:rsidP="00197E12">
            <w:pPr>
              <w:pStyle w:val="Body"/>
              <w:rPr>
                <w:rFonts w:ascii="Times New Roman" w:hAnsi="Times New Roman" w:cs="Times New Roman"/>
                <w:sz w:val="24"/>
                <w:szCs w:val="24"/>
              </w:rPr>
            </w:pPr>
            <w:hyperlink r:id="rId383" w:anchor="RI_631" w:history="1">
              <w:r w:rsidR="0002277E" w:rsidRPr="00831186">
                <w:rPr>
                  <w:rStyle w:val="Hyperlink"/>
                  <w:rFonts w:ascii="Times New Roman" w:hAnsi="Times New Roman" w:cs="Times New Roman"/>
                  <w:color w:val="auto"/>
                  <w:sz w:val="24"/>
                  <w:szCs w:val="24"/>
                </w:rPr>
                <w:t>service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service</w:t>
            </w:r>
          </w:p>
        </w:tc>
      </w:tr>
      <w:tr w:rsidR="00831186" w:rsidRPr="00831186" w:rsidTr="00894511">
        <w:tc>
          <w:tcPr>
            <w:tcW w:w="4503" w:type="dxa"/>
          </w:tcPr>
          <w:p w:rsidR="0002277E" w:rsidRPr="00831186" w:rsidRDefault="008902C4" w:rsidP="00197E12">
            <w:pPr>
              <w:pStyle w:val="Body"/>
              <w:rPr>
                <w:rFonts w:ascii="Times New Roman" w:hAnsi="Times New Roman" w:cs="Times New Roman"/>
                <w:sz w:val="24"/>
                <w:szCs w:val="24"/>
              </w:rPr>
            </w:pPr>
            <w:hyperlink r:id="rId384" w:anchor="RI_632" w:history="1">
              <w:r w:rsidR="0002277E" w:rsidRPr="00831186">
                <w:rPr>
                  <w:rStyle w:val="Hyperlink"/>
                  <w:rFonts w:ascii="Times New Roman" w:hAnsi="Times New Roman" w:cs="Times New Roman"/>
                  <w:color w:val="auto"/>
                  <w:sz w:val="24"/>
                  <w:szCs w:val="24"/>
                </w:rPr>
                <w:t>model</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modèle</w:t>
            </w:r>
          </w:p>
        </w:tc>
      </w:tr>
      <w:tr w:rsidR="00831186" w:rsidRPr="00831186" w:rsidTr="00894511">
        <w:tc>
          <w:tcPr>
            <w:tcW w:w="4503" w:type="dxa"/>
          </w:tcPr>
          <w:p w:rsidR="0002277E" w:rsidRPr="00831186" w:rsidRDefault="008902C4" w:rsidP="00197E12">
            <w:pPr>
              <w:pStyle w:val="Body"/>
              <w:rPr>
                <w:rFonts w:ascii="Times New Roman" w:hAnsi="Times New Roman" w:cs="Times New Roman"/>
                <w:sz w:val="24"/>
                <w:szCs w:val="24"/>
              </w:rPr>
            </w:pPr>
            <w:hyperlink r:id="rId385" w:anchor="RI_633" w:history="1">
              <w:r w:rsidR="0002277E" w:rsidRPr="00831186">
                <w:rPr>
                  <w:rStyle w:val="Hyperlink"/>
                  <w:rFonts w:ascii="Times New Roman" w:hAnsi="Times New Roman" w:cs="Times New Roman"/>
                  <w:color w:val="auto"/>
                  <w:sz w:val="24"/>
                  <w:szCs w:val="24"/>
                </w:rPr>
                <w:t>tile</w:t>
              </w:r>
            </w:hyperlink>
          </w:p>
        </w:tc>
        <w:tc>
          <w:tcPr>
            <w:tcW w:w="5073" w:type="dxa"/>
          </w:tcPr>
          <w:p w:rsidR="0002277E" w:rsidRPr="00831186" w:rsidRDefault="00831186" w:rsidP="00197E12">
            <w:pPr>
              <w:pStyle w:val="Body"/>
              <w:rPr>
                <w:rFonts w:ascii="Times New Roman" w:hAnsi="Times New Roman" w:cs="Times New Roman"/>
                <w:sz w:val="24"/>
                <w:szCs w:val="24"/>
              </w:rPr>
            </w:pPr>
            <w:r w:rsidRPr="00831186">
              <w:rPr>
                <w:rFonts w:ascii="Times New Roman" w:hAnsi="Times New Roman" w:cs="Times New Roman"/>
                <w:bCs/>
                <w:iCs/>
                <w:sz w:val="24"/>
                <w:szCs w:val="24"/>
              </w:rPr>
              <w:t>tuile</w:t>
            </w:r>
          </w:p>
        </w:tc>
      </w:tr>
    </w:tbl>
    <w:p w:rsidR="00B8024B" w:rsidRDefault="00B8024B" w:rsidP="00B8024B">
      <w:pPr>
        <w:pStyle w:val="Body"/>
        <w:rPr>
          <w:rFonts w:ascii="Times New Roman" w:hAnsi="Times New Roman"/>
        </w:rPr>
      </w:pPr>
    </w:p>
    <w:p w:rsidR="00B8024B" w:rsidRDefault="00B8024B" w:rsidP="00B8024B">
      <w:pPr>
        <w:pStyle w:val="Body"/>
        <w:rPr>
          <w:rFonts w:ascii="Times New Roman" w:hAnsi="Times New Roman"/>
        </w:rPr>
      </w:pPr>
    </w:p>
    <w:p w:rsidR="00B8024B" w:rsidRDefault="00B8024B" w:rsidP="00B8024B">
      <w:pPr>
        <w:pStyle w:val="Heading1"/>
      </w:pPr>
    </w:p>
    <w:p w:rsidR="00B8024B" w:rsidRPr="00614EAD" w:rsidRDefault="00B8024B" w:rsidP="00B8024B">
      <w:pPr>
        <w:pStyle w:val="Body"/>
      </w:pPr>
    </w:p>
    <w:p w:rsidR="00B8024B" w:rsidRPr="00E15C28" w:rsidRDefault="00B8024B" w:rsidP="00E15C28">
      <w:pPr>
        <w:rPr>
          <w:lang w:val="en" w:eastAsia="en-US"/>
        </w:rPr>
      </w:pPr>
    </w:p>
    <w:sectPr w:rsidR="00B8024B" w:rsidRPr="00E15C28" w:rsidSect="005D0D2D">
      <w:headerReference w:type="default" r:id="rId386"/>
      <w:footerReference w:type="default" r:id="rId38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0" w:author="Hilt, Alannah" w:date="2016-11-25T15:00:00Z" w:initials="AH">
    <w:p w:rsidR="00E8285E" w:rsidRDefault="00E8285E">
      <w:pPr>
        <w:pStyle w:val="CommentText"/>
      </w:pPr>
      <w:r>
        <w:rPr>
          <w:rStyle w:val="CommentReference"/>
        </w:rPr>
        <w:annotationRef/>
      </w:r>
      <w:r>
        <w:t>To add</w:t>
      </w:r>
    </w:p>
  </w:comment>
  <w:comment w:id="160" w:author="Hilt, Alannah" w:date="2016-11-25T15:02:00Z" w:initials="AH">
    <w:p w:rsidR="00E8285E" w:rsidRDefault="00E8285E">
      <w:pPr>
        <w:pStyle w:val="CommentText"/>
      </w:pPr>
      <w:r>
        <w:rPr>
          <w:rStyle w:val="CommentReference"/>
        </w:rPr>
        <w:annotationRef/>
      </w:r>
      <w:r>
        <w:t>To add</w:t>
      </w:r>
    </w:p>
    <w:p w:rsidR="00E8285E" w:rsidRDefault="00E8285E">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2C4" w:rsidRDefault="008902C4" w:rsidP="005D0D2D">
      <w:r>
        <w:separator/>
      </w:r>
    </w:p>
  </w:endnote>
  <w:endnote w:type="continuationSeparator" w:id="0">
    <w:p w:rsidR="008902C4" w:rsidRDefault="008902C4" w:rsidP="005D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85E" w:rsidRDefault="00E828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85E" w:rsidRDefault="00E828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85E" w:rsidRDefault="00E8285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380534"/>
      <w:docPartObj>
        <w:docPartGallery w:val="Page Numbers (Bottom of Page)"/>
        <w:docPartUnique/>
      </w:docPartObj>
    </w:sdtPr>
    <w:sdtEndPr>
      <w:rPr>
        <w:noProof/>
      </w:rPr>
    </w:sdtEndPr>
    <w:sdtContent>
      <w:p w:rsidR="00E8285E" w:rsidRDefault="00E8285E">
        <w:pPr>
          <w:pStyle w:val="Footer"/>
          <w:jc w:val="right"/>
        </w:pPr>
        <w:r>
          <w:fldChar w:fldCharType="begin"/>
        </w:r>
        <w:r>
          <w:instrText xml:space="preserve"> PAGE   \* MERGEFORMAT </w:instrText>
        </w:r>
        <w:r>
          <w:fldChar w:fldCharType="separate"/>
        </w:r>
        <w:r w:rsidR="00BE19A4">
          <w:rPr>
            <w:noProof/>
          </w:rPr>
          <w:t>146</w:t>
        </w:r>
        <w:r>
          <w:rPr>
            <w:noProof/>
          </w:rPr>
          <w:fldChar w:fldCharType="end"/>
        </w:r>
      </w:p>
    </w:sdtContent>
  </w:sdt>
  <w:p w:rsidR="00E8285E" w:rsidRDefault="00E82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2C4" w:rsidRDefault="008902C4" w:rsidP="005D0D2D">
      <w:r>
        <w:separator/>
      </w:r>
    </w:p>
  </w:footnote>
  <w:footnote w:type="continuationSeparator" w:id="0">
    <w:p w:rsidR="008902C4" w:rsidRDefault="008902C4" w:rsidP="005D0D2D">
      <w:r>
        <w:continuationSeparator/>
      </w:r>
    </w:p>
  </w:footnote>
  <w:footnote w:id="1">
    <w:p w:rsidR="00E8285E" w:rsidRPr="008C26E1" w:rsidRDefault="00E8285E" w:rsidP="00752450">
      <w:pPr>
        <w:pStyle w:val="FootnoteText"/>
        <w:rPr>
          <w:sz w:val="18"/>
          <w:szCs w:val="18"/>
        </w:rPr>
      </w:pPr>
      <w:r w:rsidRPr="00A13B27">
        <w:rPr>
          <w:rStyle w:val="FootnoteReference"/>
          <w:sz w:val="18"/>
          <w:szCs w:val="18"/>
        </w:rPr>
        <w:footnoteRef/>
      </w:r>
      <w:r w:rsidRPr="00A13B27">
        <w:rPr>
          <w:sz w:val="18"/>
          <w:szCs w:val="18"/>
        </w:rPr>
        <w:t xml:space="preserve"> </w:t>
      </w:r>
      <w:proofErr w:type="gramStart"/>
      <w:r w:rsidRPr="008C26E1">
        <w:rPr>
          <w:rFonts w:cs="Arial"/>
          <w:sz w:val="18"/>
          <w:szCs w:val="18"/>
        </w:rPr>
        <w:t xml:space="preserve">Comité Européen de Normalisation (CEN) Workshop Agreement, </w:t>
      </w:r>
      <w:r w:rsidRPr="008C26E1">
        <w:rPr>
          <w:rFonts w:cs="Arial"/>
          <w:i/>
          <w:sz w:val="18"/>
          <w:szCs w:val="18"/>
        </w:rPr>
        <w:t xml:space="preserve">CWA 14855-Dublin Core Application Profile Guideline: </w:t>
      </w:r>
      <w:hyperlink r:id="rId1" w:history="1">
        <w:r w:rsidRPr="008C26E1">
          <w:rPr>
            <w:rStyle w:val="Hyperlink"/>
            <w:rFonts w:cs="Arial"/>
            <w:sz w:val="18"/>
            <w:szCs w:val="18"/>
          </w:rPr>
          <w:t>ftp://ftp.cenorm.be/PUBLIC/CWAs/e-Europe/MMI-DC/cwa14855-00-2003-Nov.pdf</w:t>
        </w:r>
      </w:hyperlink>
      <w:r>
        <w:rPr>
          <w:sz w:val="18"/>
          <w:szCs w:val="18"/>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85E" w:rsidDel="00841E31" w:rsidRDefault="00E8285E" w:rsidP="00E14284">
    <w:pPr>
      <w:pStyle w:val="Header"/>
      <w:jc w:val="right"/>
      <w:rPr>
        <w:del w:id="0" w:author="Hilt, Alannah" w:date="2016-11-17T14:04:00Z"/>
        <w:rFonts w:ascii="Arial" w:hAnsi="Arial" w:cs="Arial"/>
        <w:color w:val="000000"/>
      </w:rPr>
    </w:pPr>
    <w:bookmarkStart w:id="1" w:name="aliashPOLUnclassified1HeaderEvenPages"/>
    <w:del w:id="2" w:author="Hilt, Alannah" w:date="2016-11-17T14:04:00Z">
      <w:r w:rsidDel="00841E31">
        <w:rPr>
          <w:rFonts w:ascii="Arial" w:hAnsi="Arial" w:cs="Arial"/>
          <w:color w:val="000000"/>
        </w:rPr>
        <w:delText>UNCLASSIFIED / NON CLASSIFIÉ</w:delText>
      </w:r>
    </w:del>
  </w:p>
  <w:bookmarkEnd w:id="1"/>
  <w:p w:rsidR="00E8285E" w:rsidRDefault="00E8285E" w:rsidP="001A7EEC">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85E" w:rsidDel="00841E31" w:rsidRDefault="00E8285E" w:rsidP="00E14284">
    <w:pPr>
      <w:pStyle w:val="Header"/>
      <w:jc w:val="right"/>
      <w:rPr>
        <w:del w:id="3" w:author="Hilt, Alannah" w:date="2016-11-17T14:04:00Z"/>
        <w:rFonts w:ascii="Arial" w:hAnsi="Arial" w:cs="Arial"/>
        <w:color w:val="000000"/>
      </w:rPr>
    </w:pPr>
    <w:bookmarkStart w:id="4" w:name="aliashPOLUnclassified1HeaderPrimary"/>
    <w:del w:id="5" w:author="Hilt, Alannah" w:date="2016-11-17T14:04:00Z">
      <w:r w:rsidDel="00841E31">
        <w:rPr>
          <w:rFonts w:ascii="Arial" w:hAnsi="Arial" w:cs="Arial"/>
          <w:color w:val="000000"/>
        </w:rPr>
        <w:delText>UNCLASSIFIED / NON CLASSIFIÉ</w:delText>
      </w:r>
    </w:del>
  </w:p>
  <w:bookmarkEnd w:id="4"/>
  <w:p w:rsidR="00E8285E" w:rsidRDefault="008902C4" w:rsidP="00BE7D67">
    <w:pPr>
      <w:pStyle w:val="Header"/>
      <w:jc w:val="right"/>
    </w:pPr>
    <w:sdt>
      <w:sdtPr>
        <w:id w:val="309827850"/>
        <w:docPartObj>
          <w:docPartGallery w:val="Watermarks"/>
          <w:docPartUnique/>
        </w:docPartObj>
      </w:sdtPr>
      <w:sdtEndPr/>
      <w:sdtContent>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8285E">
      <w:rPr>
        <w:noProof/>
        <w:lang w:eastAsia="en-CA"/>
      </w:rPr>
      <w:drawing>
        <wp:anchor distT="0" distB="0" distL="114300" distR="114300" simplePos="0" relativeHeight="251657216" behindDoc="1" locked="0" layoutInCell="1" allowOverlap="1" wp14:anchorId="58DA4568" wp14:editId="48A59C7E">
          <wp:simplePos x="0" y="0"/>
          <wp:positionH relativeFrom="page">
            <wp:posOffset>280670</wp:posOffset>
          </wp:positionH>
          <wp:positionV relativeFrom="page">
            <wp:posOffset>360045</wp:posOffset>
          </wp:positionV>
          <wp:extent cx="7236000" cy="9026124"/>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color.eps"/>
                  <pic:cNvPicPr/>
                </pic:nvPicPr>
                <pic:blipFill>
                  <a:blip r:embed="rId1">
                    <a:extLst>
                      <a:ext uri="{28A0092B-C50C-407E-A947-70E740481C1C}">
                        <a14:useLocalDpi xmlns:a14="http://schemas.microsoft.com/office/drawing/2010/main" val="0"/>
                      </a:ext>
                    </a:extLst>
                  </a:blip>
                  <a:stretch>
                    <a:fillRect/>
                  </a:stretch>
                </pic:blipFill>
                <pic:spPr>
                  <a:xfrm>
                    <a:off x="0" y="0"/>
                    <a:ext cx="7236000" cy="902612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85E" w:rsidDel="00841E31" w:rsidRDefault="00E8285E" w:rsidP="00E14284">
    <w:pPr>
      <w:pStyle w:val="Header"/>
      <w:jc w:val="right"/>
      <w:rPr>
        <w:del w:id="6" w:author="Hilt, Alannah" w:date="2016-11-17T14:04:00Z"/>
        <w:rFonts w:ascii="Arial" w:hAnsi="Arial" w:cs="Arial"/>
        <w:color w:val="000000"/>
      </w:rPr>
    </w:pPr>
    <w:bookmarkStart w:id="7" w:name="aliashPOLUnclassified1HeaderFirstPage"/>
    <w:del w:id="8" w:author="Hilt, Alannah" w:date="2016-11-17T14:04:00Z">
      <w:r w:rsidDel="00841E31">
        <w:rPr>
          <w:rFonts w:ascii="Arial" w:hAnsi="Arial" w:cs="Arial"/>
          <w:color w:val="000000"/>
        </w:rPr>
        <w:delText>UNCLASSIFIED / NON CLASSIFIÉ</w:delText>
      </w:r>
    </w:del>
  </w:p>
  <w:bookmarkEnd w:id="7"/>
  <w:p w:rsidR="00E8285E" w:rsidRDefault="00E8285E" w:rsidP="00BE7D67">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85E" w:rsidRDefault="00E8285E" w:rsidP="00271CE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7E7"/>
    <w:multiLevelType w:val="hybridMultilevel"/>
    <w:tmpl w:val="3718F1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7E370C"/>
    <w:multiLevelType w:val="hybridMultilevel"/>
    <w:tmpl w:val="BCA8034E"/>
    <w:lvl w:ilvl="0" w:tplc="E5D49AE4">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F560384"/>
    <w:multiLevelType w:val="hybridMultilevel"/>
    <w:tmpl w:val="9F24B8BE"/>
    <w:lvl w:ilvl="0" w:tplc="10090001">
      <w:start w:val="1"/>
      <w:numFmt w:val="bullet"/>
      <w:lvlText w:val=""/>
      <w:lvlJc w:val="left"/>
      <w:pPr>
        <w:ind w:left="720" w:hanging="360"/>
      </w:pPr>
      <w:rPr>
        <w:rFonts w:ascii="Symbol" w:hAnsi="Symbol" w:hint="default"/>
      </w:rPr>
    </w:lvl>
    <w:lvl w:ilvl="1" w:tplc="D0782946">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8C2988"/>
    <w:multiLevelType w:val="hybridMultilevel"/>
    <w:tmpl w:val="FE4E7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B05F15"/>
    <w:multiLevelType w:val="hybridMultilevel"/>
    <w:tmpl w:val="E486A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FFB2335"/>
    <w:multiLevelType w:val="hybridMultilevel"/>
    <w:tmpl w:val="0E8C5C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6913815"/>
    <w:multiLevelType w:val="hybridMultilevel"/>
    <w:tmpl w:val="C198763E"/>
    <w:lvl w:ilvl="0" w:tplc="3AC89EAA">
      <w:start w:val="10"/>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E621892"/>
    <w:multiLevelType w:val="hybridMultilevel"/>
    <w:tmpl w:val="CAB86A44"/>
    <w:lvl w:ilvl="0" w:tplc="2ABA9B56">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8513812"/>
    <w:multiLevelType w:val="hybridMultilevel"/>
    <w:tmpl w:val="855469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E1B5FD5"/>
    <w:multiLevelType w:val="hybridMultilevel"/>
    <w:tmpl w:val="179ADECA"/>
    <w:lvl w:ilvl="0" w:tplc="7A0A311C">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57257BB8"/>
    <w:multiLevelType w:val="hybridMultilevel"/>
    <w:tmpl w:val="1DFCB6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8A87541"/>
    <w:multiLevelType w:val="hybridMultilevel"/>
    <w:tmpl w:val="0C6E2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9974CBE"/>
    <w:multiLevelType w:val="hybridMultilevel"/>
    <w:tmpl w:val="C1C06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A5F39CB"/>
    <w:multiLevelType w:val="multilevel"/>
    <w:tmpl w:val="B4709EC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D6E190D"/>
    <w:multiLevelType w:val="multilevel"/>
    <w:tmpl w:val="593E2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E9A75C6"/>
    <w:multiLevelType w:val="hybridMultilevel"/>
    <w:tmpl w:val="021C4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EFF2E3D"/>
    <w:multiLevelType w:val="multilevel"/>
    <w:tmpl w:val="09DA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4530A4D"/>
    <w:multiLevelType w:val="multilevel"/>
    <w:tmpl w:val="10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6C8610B2"/>
    <w:multiLevelType w:val="hybridMultilevel"/>
    <w:tmpl w:val="2524511A"/>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9">
    <w:nsid w:val="6C87516A"/>
    <w:multiLevelType w:val="hybridMultilevel"/>
    <w:tmpl w:val="4D5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DA2258D"/>
    <w:multiLevelType w:val="hybridMultilevel"/>
    <w:tmpl w:val="88EAFDF6"/>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nsid w:val="7C232D99"/>
    <w:multiLevelType w:val="hybridMultilevel"/>
    <w:tmpl w:val="F4C4C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F3A25E2"/>
    <w:multiLevelType w:val="hybridMultilevel"/>
    <w:tmpl w:val="2BA4B8E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5"/>
  </w:num>
  <w:num w:numId="4">
    <w:abstractNumId w:val="1"/>
  </w:num>
  <w:num w:numId="5">
    <w:abstractNumId w:val="4"/>
  </w:num>
  <w:num w:numId="6">
    <w:abstractNumId w:val="20"/>
  </w:num>
  <w:num w:numId="7">
    <w:abstractNumId w:val="0"/>
  </w:num>
  <w:num w:numId="8">
    <w:abstractNumId w:val="13"/>
  </w:num>
  <w:num w:numId="9">
    <w:abstractNumId w:val="17"/>
  </w:num>
  <w:num w:numId="10">
    <w:abstractNumId w:val="7"/>
  </w:num>
  <w:num w:numId="11">
    <w:abstractNumId w:val="10"/>
  </w:num>
  <w:num w:numId="12">
    <w:abstractNumId w:val="3"/>
  </w:num>
  <w:num w:numId="13">
    <w:abstractNumId w:val="6"/>
  </w:num>
  <w:num w:numId="14">
    <w:abstractNumId w:val="8"/>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9"/>
  </w:num>
  <w:num w:numId="18">
    <w:abstractNumId w:val="19"/>
  </w:num>
  <w:num w:numId="19">
    <w:abstractNumId w:val="22"/>
  </w:num>
  <w:num w:numId="20">
    <w:abstractNumId w:val="11"/>
  </w:num>
  <w:num w:numId="21">
    <w:abstractNumId w:val="12"/>
  </w:num>
  <w:num w:numId="22">
    <w:abstractNumId w:val="2"/>
  </w:num>
  <w:num w:numId="23">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D2D"/>
    <w:rsid w:val="000020C9"/>
    <w:rsid w:val="0000437C"/>
    <w:rsid w:val="000067D5"/>
    <w:rsid w:val="0001286E"/>
    <w:rsid w:val="00014589"/>
    <w:rsid w:val="000148EB"/>
    <w:rsid w:val="00020F99"/>
    <w:rsid w:val="0002277E"/>
    <w:rsid w:val="000240DE"/>
    <w:rsid w:val="000257B5"/>
    <w:rsid w:val="00026E69"/>
    <w:rsid w:val="00030962"/>
    <w:rsid w:val="00032C0E"/>
    <w:rsid w:val="00041FF5"/>
    <w:rsid w:val="000422F1"/>
    <w:rsid w:val="00042D66"/>
    <w:rsid w:val="00044C02"/>
    <w:rsid w:val="000459F1"/>
    <w:rsid w:val="0005036E"/>
    <w:rsid w:val="00050FD4"/>
    <w:rsid w:val="0005124E"/>
    <w:rsid w:val="0005447F"/>
    <w:rsid w:val="0005652D"/>
    <w:rsid w:val="00056DDD"/>
    <w:rsid w:val="00057236"/>
    <w:rsid w:val="00057D31"/>
    <w:rsid w:val="00060A47"/>
    <w:rsid w:val="00060B2A"/>
    <w:rsid w:val="00064310"/>
    <w:rsid w:val="00064961"/>
    <w:rsid w:val="00064B83"/>
    <w:rsid w:val="00064C1D"/>
    <w:rsid w:val="00070762"/>
    <w:rsid w:val="00070D93"/>
    <w:rsid w:val="00070E52"/>
    <w:rsid w:val="00072336"/>
    <w:rsid w:val="00073657"/>
    <w:rsid w:val="00074F9D"/>
    <w:rsid w:val="00076FA6"/>
    <w:rsid w:val="00077309"/>
    <w:rsid w:val="000824BD"/>
    <w:rsid w:val="000847B2"/>
    <w:rsid w:val="000858F8"/>
    <w:rsid w:val="00086845"/>
    <w:rsid w:val="00087919"/>
    <w:rsid w:val="00091121"/>
    <w:rsid w:val="000912AD"/>
    <w:rsid w:val="0009178F"/>
    <w:rsid w:val="00097CE6"/>
    <w:rsid w:val="000A01E0"/>
    <w:rsid w:val="000A0AB9"/>
    <w:rsid w:val="000A0AC9"/>
    <w:rsid w:val="000A2348"/>
    <w:rsid w:val="000A68FF"/>
    <w:rsid w:val="000A6E35"/>
    <w:rsid w:val="000A7C9A"/>
    <w:rsid w:val="000B02F5"/>
    <w:rsid w:val="000B1970"/>
    <w:rsid w:val="000B3084"/>
    <w:rsid w:val="000B41D9"/>
    <w:rsid w:val="000B466F"/>
    <w:rsid w:val="000B4E2D"/>
    <w:rsid w:val="000B615F"/>
    <w:rsid w:val="000B71D6"/>
    <w:rsid w:val="000C0206"/>
    <w:rsid w:val="000C0286"/>
    <w:rsid w:val="000C041E"/>
    <w:rsid w:val="000C24EE"/>
    <w:rsid w:val="000C2B8F"/>
    <w:rsid w:val="000C7E1F"/>
    <w:rsid w:val="000D253E"/>
    <w:rsid w:val="000D3E14"/>
    <w:rsid w:val="000D5152"/>
    <w:rsid w:val="000D522F"/>
    <w:rsid w:val="000E19C3"/>
    <w:rsid w:val="000E351E"/>
    <w:rsid w:val="000E3949"/>
    <w:rsid w:val="000E5FFA"/>
    <w:rsid w:val="000E6E27"/>
    <w:rsid w:val="000E7A7D"/>
    <w:rsid w:val="000F0B47"/>
    <w:rsid w:val="000F10AE"/>
    <w:rsid w:val="000F31CF"/>
    <w:rsid w:val="000F3911"/>
    <w:rsid w:val="000F57BA"/>
    <w:rsid w:val="000F6375"/>
    <w:rsid w:val="000F7AAB"/>
    <w:rsid w:val="00102E0E"/>
    <w:rsid w:val="00103524"/>
    <w:rsid w:val="00105582"/>
    <w:rsid w:val="0010561F"/>
    <w:rsid w:val="00106489"/>
    <w:rsid w:val="001074F3"/>
    <w:rsid w:val="00111ADA"/>
    <w:rsid w:val="00114C6A"/>
    <w:rsid w:val="00114F5E"/>
    <w:rsid w:val="00116680"/>
    <w:rsid w:val="001169AE"/>
    <w:rsid w:val="00116D5D"/>
    <w:rsid w:val="00117C17"/>
    <w:rsid w:val="00120DFE"/>
    <w:rsid w:val="00121355"/>
    <w:rsid w:val="001229A1"/>
    <w:rsid w:val="00124C31"/>
    <w:rsid w:val="00126D3D"/>
    <w:rsid w:val="00130C12"/>
    <w:rsid w:val="00154C5D"/>
    <w:rsid w:val="00155CAF"/>
    <w:rsid w:val="001564F7"/>
    <w:rsid w:val="001655BF"/>
    <w:rsid w:val="001704CA"/>
    <w:rsid w:val="001745B2"/>
    <w:rsid w:val="00174E9C"/>
    <w:rsid w:val="00175179"/>
    <w:rsid w:val="001761A7"/>
    <w:rsid w:val="00176708"/>
    <w:rsid w:val="00176EFD"/>
    <w:rsid w:val="001805B5"/>
    <w:rsid w:val="001842E3"/>
    <w:rsid w:val="001849F2"/>
    <w:rsid w:val="00194AA2"/>
    <w:rsid w:val="00194F0A"/>
    <w:rsid w:val="001961C7"/>
    <w:rsid w:val="00196C2C"/>
    <w:rsid w:val="00197E12"/>
    <w:rsid w:val="001A0768"/>
    <w:rsid w:val="001A1F09"/>
    <w:rsid w:val="001A2DC2"/>
    <w:rsid w:val="001A5FE9"/>
    <w:rsid w:val="001A6060"/>
    <w:rsid w:val="001A6645"/>
    <w:rsid w:val="001A7EEC"/>
    <w:rsid w:val="001B0D42"/>
    <w:rsid w:val="001B39BD"/>
    <w:rsid w:val="001B438E"/>
    <w:rsid w:val="001B5B2A"/>
    <w:rsid w:val="001B5D28"/>
    <w:rsid w:val="001B67C6"/>
    <w:rsid w:val="001C0D7E"/>
    <w:rsid w:val="001C409E"/>
    <w:rsid w:val="001D1AEB"/>
    <w:rsid w:val="001D3399"/>
    <w:rsid w:val="001D5E55"/>
    <w:rsid w:val="001D7472"/>
    <w:rsid w:val="001E1642"/>
    <w:rsid w:val="001E2127"/>
    <w:rsid w:val="001E2B9C"/>
    <w:rsid w:val="001E6555"/>
    <w:rsid w:val="001E7DDF"/>
    <w:rsid w:val="001F07D2"/>
    <w:rsid w:val="001F13A4"/>
    <w:rsid w:val="001F372F"/>
    <w:rsid w:val="001F4609"/>
    <w:rsid w:val="00200EA6"/>
    <w:rsid w:val="00201271"/>
    <w:rsid w:val="00204A20"/>
    <w:rsid w:val="00205253"/>
    <w:rsid w:val="00206A11"/>
    <w:rsid w:val="00212A7B"/>
    <w:rsid w:val="00213ADE"/>
    <w:rsid w:val="00220493"/>
    <w:rsid w:val="002209B7"/>
    <w:rsid w:val="00225E39"/>
    <w:rsid w:val="002267C0"/>
    <w:rsid w:val="00230BB4"/>
    <w:rsid w:val="00231523"/>
    <w:rsid w:val="00233396"/>
    <w:rsid w:val="002408CB"/>
    <w:rsid w:val="00245750"/>
    <w:rsid w:val="00245FBE"/>
    <w:rsid w:val="002465F4"/>
    <w:rsid w:val="0024682C"/>
    <w:rsid w:val="002508A2"/>
    <w:rsid w:val="0025412A"/>
    <w:rsid w:val="00255209"/>
    <w:rsid w:val="002561D1"/>
    <w:rsid w:val="00257577"/>
    <w:rsid w:val="002621F3"/>
    <w:rsid w:val="002637F9"/>
    <w:rsid w:val="00265869"/>
    <w:rsid w:val="00265EE7"/>
    <w:rsid w:val="002661E8"/>
    <w:rsid w:val="0026775B"/>
    <w:rsid w:val="002677F4"/>
    <w:rsid w:val="00271CE0"/>
    <w:rsid w:val="00274AFC"/>
    <w:rsid w:val="0027588C"/>
    <w:rsid w:val="0027725D"/>
    <w:rsid w:val="002805C8"/>
    <w:rsid w:val="00280B35"/>
    <w:rsid w:val="00280DDF"/>
    <w:rsid w:val="00281815"/>
    <w:rsid w:val="00283D78"/>
    <w:rsid w:val="0028467A"/>
    <w:rsid w:val="00287534"/>
    <w:rsid w:val="00290DFB"/>
    <w:rsid w:val="00291230"/>
    <w:rsid w:val="00291E84"/>
    <w:rsid w:val="00293D83"/>
    <w:rsid w:val="00294F22"/>
    <w:rsid w:val="002A0563"/>
    <w:rsid w:val="002A0C01"/>
    <w:rsid w:val="002A2815"/>
    <w:rsid w:val="002A5CB7"/>
    <w:rsid w:val="002A681B"/>
    <w:rsid w:val="002A7110"/>
    <w:rsid w:val="002B0598"/>
    <w:rsid w:val="002B31D1"/>
    <w:rsid w:val="002B4CC0"/>
    <w:rsid w:val="002B5198"/>
    <w:rsid w:val="002B5AB3"/>
    <w:rsid w:val="002B7434"/>
    <w:rsid w:val="002C0020"/>
    <w:rsid w:val="002C0985"/>
    <w:rsid w:val="002C0DF8"/>
    <w:rsid w:val="002C2241"/>
    <w:rsid w:val="002C430D"/>
    <w:rsid w:val="002C5BB2"/>
    <w:rsid w:val="002C6DE3"/>
    <w:rsid w:val="002C6E45"/>
    <w:rsid w:val="002D1152"/>
    <w:rsid w:val="002D3ED1"/>
    <w:rsid w:val="002D4E03"/>
    <w:rsid w:val="002E2F42"/>
    <w:rsid w:val="002E3623"/>
    <w:rsid w:val="002F1BDA"/>
    <w:rsid w:val="002F1F7C"/>
    <w:rsid w:val="002F269F"/>
    <w:rsid w:val="002F67BB"/>
    <w:rsid w:val="002F6C77"/>
    <w:rsid w:val="002F77BE"/>
    <w:rsid w:val="003009CE"/>
    <w:rsid w:val="00301D13"/>
    <w:rsid w:val="003057EF"/>
    <w:rsid w:val="00306666"/>
    <w:rsid w:val="00312C9D"/>
    <w:rsid w:val="00313DED"/>
    <w:rsid w:val="00314E84"/>
    <w:rsid w:val="003159F3"/>
    <w:rsid w:val="0031629D"/>
    <w:rsid w:val="0031790F"/>
    <w:rsid w:val="003304F9"/>
    <w:rsid w:val="003361EA"/>
    <w:rsid w:val="00337990"/>
    <w:rsid w:val="003400B7"/>
    <w:rsid w:val="00340E33"/>
    <w:rsid w:val="00342647"/>
    <w:rsid w:val="0034365F"/>
    <w:rsid w:val="00343F9F"/>
    <w:rsid w:val="0034436E"/>
    <w:rsid w:val="00345CBD"/>
    <w:rsid w:val="0034794D"/>
    <w:rsid w:val="0035001D"/>
    <w:rsid w:val="003509D6"/>
    <w:rsid w:val="0035384C"/>
    <w:rsid w:val="00355493"/>
    <w:rsid w:val="00357D23"/>
    <w:rsid w:val="0036068B"/>
    <w:rsid w:val="00360B78"/>
    <w:rsid w:val="003610B9"/>
    <w:rsid w:val="00361980"/>
    <w:rsid w:val="0036210F"/>
    <w:rsid w:val="00371241"/>
    <w:rsid w:val="0037155B"/>
    <w:rsid w:val="00372147"/>
    <w:rsid w:val="00373135"/>
    <w:rsid w:val="00374726"/>
    <w:rsid w:val="00376C3F"/>
    <w:rsid w:val="003775F1"/>
    <w:rsid w:val="0038135A"/>
    <w:rsid w:val="0038201F"/>
    <w:rsid w:val="00384F64"/>
    <w:rsid w:val="00386099"/>
    <w:rsid w:val="0038705D"/>
    <w:rsid w:val="003926BC"/>
    <w:rsid w:val="003941D0"/>
    <w:rsid w:val="003941E8"/>
    <w:rsid w:val="0039674B"/>
    <w:rsid w:val="003A076D"/>
    <w:rsid w:val="003A1541"/>
    <w:rsid w:val="003A2402"/>
    <w:rsid w:val="003A2C8B"/>
    <w:rsid w:val="003A4863"/>
    <w:rsid w:val="003A510E"/>
    <w:rsid w:val="003A7DE6"/>
    <w:rsid w:val="003A7FA3"/>
    <w:rsid w:val="003B0841"/>
    <w:rsid w:val="003B1087"/>
    <w:rsid w:val="003B399D"/>
    <w:rsid w:val="003B4EFC"/>
    <w:rsid w:val="003C0A09"/>
    <w:rsid w:val="003C4D10"/>
    <w:rsid w:val="003C5764"/>
    <w:rsid w:val="003D7A06"/>
    <w:rsid w:val="003E22C5"/>
    <w:rsid w:val="003E3797"/>
    <w:rsid w:val="003E62BB"/>
    <w:rsid w:val="003E62C6"/>
    <w:rsid w:val="003E7133"/>
    <w:rsid w:val="003E79D6"/>
    <w:rsid w:val="003F57F7"/>
    <w:rsid w:val="00400A76"/>
    <w:rsid w:val="0040307B"/>
    <w:rsid w:val="004039D5"/>
    <w:rsid w:val="00403C22"/>
    <w:rsid w:val="00404F4C"/>
    <w:rsid w:val="004073CB"/>
    <w:rsid w:val="00410462"/>
    <w:rsid w:val="00411DE2"/>
    <w:rsid w:val="00412BC8"/>
    <w:rsid w:val="00414073"/>
    <w:rsid w:val="0041485F"/>
    <w:rsid w:val="00415F55"/>
    <w:rsid w:val="004168EA"/>
    <w:rsid w:val="00416CE4"/>
    <w:rsid w:val="00416F62"/>
    <w:rsid w:val="0042023E"/>
    <w:rsid w:val="00421567"/>
    <w:rsid w:val="00424746"/>
    <w:rsid w:val="00425A96"/>
    <w:rsid w:val="004271C6"/>
    <w:rsid w:val="004301E8"/>
    <w:rsid w:val="00432EFB"/>
    <w:rsid w:val="00433469"/>
    <w:rsid w:val="00434A77"/>
    <w:rsid w:val="00435459"/>
    <w:rsid w:val="00440073"/>
    <w:rsid w:val="0044154B"/>
    <w:rsid w:val="00441B16"/>
    <w:rsid w:val="0044406F"/>
    <w:rsid w:val="0044452D"/>
    <w:rsid w:val="00445B5C"/>
    <w:rsid w:val="0045043D"/>
    <w:rsid w:val="00456CD2"/>
    <w:rsid w:val="004573A9"/>
    <w:rsid w:val="00462730"/>
    <w:rsid w:val="00466232"/>
    <w:rsid w:val="004666F9"/>
    <w:rsid w:val="00470195"/>
    <w:rsid w:val="00470E56"/>
    <w:rsid w:val="004724E8"/>
    <w:rsid w:val="00473DE0"/>
    <w:rsid w:val="00486A89"/>
    <w:rsid w:val="00487083"/>
    <w:rsid w:val="00494F6E"/>
    <w:rsid w:val="004A25D4"/>
    <w:rsid w:val="004A3DD3"/>
    <w:rsid w:val="004A432C"/>
    <w:rsid w:val="004A7167"/>
    <w:rsid w:val="004B01C9"/>
    <w:rsid w:val="004B2FED"/>
    <w:rsid w:val="004B618C"/>
    <w:rsid w:val="004B632A"/>
    <w:rsid w:val="004B717E"/>
    <w:rsid w:val="004C2D2E"/>
    <w:rsid w:val="004C3448"/>
    <w:rsid w:val="004C5340"/>
    <w:rsid w:val="004D2F0C"/>
    <w:rsid w:val="004D46B7"/>
    <w:rsid w:val="004D66FC"/>
    <w:rsid w:val="004D6AA4"/>
    <w:rsid w:val="004D72F1"/>
    <w:rsid w:val="004D7A98"/>
    <w:rsid w:val="004E5843"/>
    <w:rsid w:val="004E5BCC"/>
    <w:rsid w:val="004E5D52"/>
    <w:rsid w:val="004E69ED"/>
    <w:rsid w:val="004E6C7B"/>
    <w:rsid w:val="004E77AF"/>
    <w:rsid w:val="004F0407"/>
    <w:rsid w:val="004F122C"/>
    <w:rsid w:val="004F193C"/>
    <w:rsid w:val="004F3D51"/>
    <w:rsid w:val="004F4638"/>
    <w:rsid w:val="005015F9"/>
    <w:rsid w:val="005027E6"/>
    <w:rsid w:val="00502AE3"/>
    <w:rsid w:val="00504DB7"/>
    <w:rsid w:val="00506340"/>
    <w:rsid w:val="005067E6"/>
    <w:rsid w:val="00507E2A"/>
    <w:rsid w:val="0051109B"/>
    <w:rsid w:val="0051635F"/>
    <w:rsid w:val="00520842"/>
    <w:rsid w:val="00522C83"/>
    <w:rsid w:val="00523BA0"/>
    <w:rsid w:val="005240A8"/>
    <w:rsid w:val="00531B0B"/>
    <w:rsid w:val="005330A7"/>
    <w:rsid w:val="00536F57"/>
    <w:rsid w:val="00537C05"/>
    <w:rsid w:val="00542EC4"/>
    <w:rsid w:val="005453D7"/>
    <w:rsid w:val="00545A60"/>
    <w:rsid w:val="00550CB6"/>
    <w:rsid w:val="00553C78"/>
    <w:rsid w:val="00554F23"/>
    <w:rsid w:val="00556E9E"/>
    <w:rsid w:val="005571AF"/>
    <w:rsid w:val="00557CF6"/>
    <w:rsid w:val="005600EB"/>
    <w:rsid w:val="00563847"/>
    <w:rsid w:val="00565BA3"/>
    <w:rsid w:val="005670E7"/>
    <w:rsid w:val="00567511"/>
    <w:rsid w:val="00570E35"/>
    <w:rsid w:val="00571D61"/>
    <w:rsid w:val="00580E5F"/>
    <w:rsid w:val="00581BD5"/>
    <w:rsid w:val="00582FC3"/>
    <w:rsid w:val="00583E4F"/>
    <w:rsid w:val="00584C4C"/>
    <w:rsid w:val="00585CD2"/>
    <w:rsid w:val="00586B75"/>
    <w:rsid w:val="00586C26"/>
    <w:rsid w:val="0059582F"/>
    <w:rsid w:val="00595853"/>
    <w:rsid w:val="005962CA"/>
    <w:rsid w:val="005A089C"/>
    <w:rsid w:val="005A0926"/>
    <w:rsid w:val="005A4C42"/>
    <w:rsid w:val="005A65D7"/>
    <w:rsid w:val="005B3CB2"/>
    <w:rsid w:val="005B3E41"/>
    <w:rsid w:val="005B432C"/>
    <w:rsid w:val="005B43CC"/>
    <w:rsid w:val="005C07B2"/>
    <w:rsid w:val="005C23AC"/>
    <w:rsid w:val="005C27A8"/>
    <w:rsid w:val="005C7179"/>
    <w:rsid w:val="005D0D2D"/>
    <w:rsid w:val="005D28D1"/>
    <w:rsid w:val="005D4442"/>
    <w:rsid w:val="005D61B5"/>
    <w:rsid w:val="005D6FFF"/>
    <w:rsid w:val="005E2CFD"/>
    <w:rsid w:val="005E315A"/>
    <w:rsid w:val="005E374B"/>
    <w:rsid w:val="005E6478"/>
    <w:rsid w:val="005E6E4D"/>
    <w:rsid w:val="005F2EA5"/>
    <w:rsid w:val="005F460F"/>
    <w:rsid w:val="005F47F5"/>
    <w:rsid w:val="005F5048"/>
    <w:rsid w:val="00601144"/>
    <w:rsid w:val="00601227"/>
    <w:rsid w:val="00605059"/>
    <w:rsid w:val="00606B3F"/>
    <w:rsid w:val="0061048A"/>
    <w:rsid w:val="00610574"/>
    <w:rsid w:val="00611596"/>
    <w:rsid w:val="00611C1E"/>
    <w:rsid w:val="00612125"/>
    <w:rsid w:val="006127D6"/>
    <w:rsid w:val="006175A1"/>
    <w:rsid w:val="006175D0"/>
    <w:rsid w:val="00620E8E"/>
    <w:rsid w:val="00622B61"/>
    <w:rsid w:val="006252EB"/>
    <w:rsid w:val="00625354"/>
    <w:rsid w:val="00625F5C"/>
    <w:rsid w:val="00633204"/>
    <w:rsid w:val="00633DCB"/>
    <w:rsid w:val="006349FE"/>
    <w:rsid w:val="0063560F"/>
    <w:rsid w:val="006358B8"/>
    <w:rsid w:val="00641958"/>
    <w:rsid w:val="0064503C"/>
    <w:rsid w:val="0064522A"/>
    <w:rsid w:val="00651380"/>
    <w:rsid w:val="00653E07"/>
    <w:rsid w:val="0065500E"/>
    <w:rsid w:val="006579CD"/>
    <w:rsid w:val="00660655"/>
    <w:rsid w:val="00661D5F"/>
    <w:rsid w:val="00662C13"/>
    <w:rsid w:val="00662CD5"/>
    <w:rsid w:val="006634DE"/>
    <w:rsid w:val="00673731"/>
    <w:rsid w:val="00676CE9"/>
    <w:rsid w:val="0068012F"/>
    <w:rsid w:val="0068142B"/>
    <w:rsid w:val="006819CD"/>
    <w:rsid w:val="006831A3"/>
    <w:rsid w:val="0068442C"/>
    <w:rsid w:val="00686016"/>
    <w:rsid w:val="0069031B"/>
    <w:rsid w:val="00691521"/>
    <w:rsid w:val="00691923"/>
    <w:rsid w:val="00692018"/>
    <w:rsid w:val="006A3DDC"/>
    <w:rsid w:val="006A4C2C"/>
    <w:rsid w:val="006A6AEA"/>
    <w:rsid w:val="006A6DFE"/>
    <w:rsid w:val="006A7610"/>
    <w:rsid w:val="006B011D"/>
    <w:rsid w:val="006B2555"/>
    <w:rsid w:val="006B2623"/>
    <w:rsid w:val="006B3ABF"/>
    <w:rsid w:val="006B6308"/>
    <w:rsid w:val="006B6F0C"/>
    <w:rsid w:val="006B78A8"/>
    <w:rsid w:val="006D25C7"/>
    <w:rsid w:val="006D4E96"/>
    <w:rsid w:val="006D5A21"/>
    <w:rsid w:val="006D6DD2"/>
    <w:rsid w:val="006E41FC"/>
    <w:rsid w:val="006E42B4"/>
    <w:rsid w:val="006E5DB5"/>
    <w:rsid w:val="006E653F"/>
    <w:rsid w:val="006F1289"/>
    <w:rsid w:val="006F1BE7"/>
    <w:rsid w:val="006F66D0"/>
    <w:rsid w:val="00701C5B"/>
    <w:rsid w:val="00703904"/>
    <w:rsid w:val="00711A71"/>
    <w:rsid w:val="00712F54"/>
    <w:rsid w:val="00715375"/>
    <w:rsid w:val="007160AE"/>
    <w:rsid w:val="007163C3"/>
    <w:rsid w:val="00717C4E"/>
    <w:rsid w:val="00724CEB"/>
    <w:rsid w:val="00725138"/>
    <w:rsid w:val="007269D5"/>
    <w:rsid w:val="00727532"/>
    <w:rsid w:val="007302BE"/>
    <w:rsid w:val="00734270"/>
    <w:rsid w:val="00737B30"/>
    <w:rsid w:val="00740E6D"/>
    <w:rsid w:val="00742F9D"/>
    <w:rsid w:val="00744739"/>
    <w:rsid w:val="00745D6A"/>
    <w:rsid w:val="00750184"/>
    <w:rsid w:val="00752450"/>
    <w:rsid w:val="00754234"/>
    <w:rsid w:val="00754507"/>
    <w:rsid w:val="00755E6F"/>
    <w:rsid w:val="00756C4E"/>
    <w:rsid w:val="00756CAE"/>
    <w:rsid w:val="00756E70"/>
    <w:rsid w:val="007574FF"/>
    <w:rsid w:val="0076313D"/>
    <w:rsid w:val="00771835"/>
    <w:rsid w:val="00773393"/>
    <w:rsid w:val="007747B6"/>
    <w:rsid w:val="0078193C"/>
    <w:rsid w:val="007836AC"/>
    <w:rsid w:val="0078431D"/>
    <w:rsid w:val="007866D7"/>
    <w:rsid w:val="00791FEF"/>
    <w:rsid w:val="00792350"/>
    <w:rsid w:val="00795FA9"/>
    <w:rsid w:val="0079618C"/>
    <w:rsid w:val="00796A6B"/>
    <w:rsid w:val="00796E35"/>
    <w:rsid w:val="00797640"/>
    <w:rsid w:val="00797CAF"/>
    <w:rsid w:val="007A0949"/>
    <w:rsid w:val="007A3036"/>
    <w:rsid w:val="007A5F10"/>
    <w:rsid w:val="007A62A6"/>
    <w:rsid w:val="007A651A"/>
    <w:rsid w:val="007B07E8"/>
    <w:rsid w:val="007B1E24"/>
    <w:rsid w:val="007B37FA"/>
    <w:rsid w:val="007B40F3"/>
    <w:rsid w:val="007B53AC"/>
    <w:rsid w:val="007B6962"/>
    <w:rsid w:val="007B7786"/>
    <w:rsid w:val="007C17CB"/>
    <w:rsid w:val="007C18DE"/>
    <w:rsid w:val="007C52B6"/>
    <w:rsid w:val="007C6503"/>
    <w:rsid w:val="007D0147"/>
    <w:rsid w:val="007D12A9"/>
    <w:rsid w:val="007D1470"/>
    <w:rsid w:val="007D2FF7"/>
    <w:rsid w:val="007D464C"/>
    <w:rsid w:val="007D48A0"/>
    <w:rsid w:val="007D5529"/>
    <w:rsid w:val="007D6BD4"/>
    <w:rsid w:val="007E09E2"/>
    <w:rsid w:val="007E19C5"/>
    <w:rsid w:val="007E4F2A"/>
    <w:rsid w:val="007E5C55"/>
    <w:rsid w:val="007F2DE0"/>
    <w:rsid w:val="008011DB"/>
    <w:rsid w:val="00802F92"/>
    <w:rsid w:val="0080454A"/>
    <w:rsid w:val="00807327"/>
    <w:rsid w:val="008121C3"/>
    <w:rsid w:val="008124EA"/>
    <w:rsid w:val="008141BD"/>
    <w:rsid w:val="00816163"/>
    <w:rsid w:val="00817C07"/>
    <w:rsid w:val="00822A40"/>
    <w:rsid w:val="0082373C"/>
    <w:rsid w:val="008268B2"/>
    <w:rsid w:val="00830599"/>
    <w:rsid w:val="0083070D"/>
    <w:rsid w:val="00831186"/>
    <w:rsid w:val="00833235"/>
    <w:rsid w:val="00836DE8"/>
    <w:rsid w:val="00840A35"/>
    <w:rsid w:val="00841E31"/>
    <w:rsid w:val="0084458E"/>
    <w:rsid w:val="00844A2C"/>
    <w:rsid w:val="00846612"/>
    <w:rsid w:val="00846BCC"/>
    <w:rsid w:val="00847882"/>
    <w:rsid w:val="00847CC0"/>
    <w:rsid w:val="00850D53"/>
    <w:rsid w:val="00860567"/>
    <w:rsid w:val="008636E4"/>
    <w:rsid w:val="00866223"/>
    <w:rsid w:val="00867425"/>
    <w:rsid w:val="00867D8B"/>
    <w:rsid w:val="0087057F"/>
    <w:rsid w:val="00871E1B"/>
    <w:rsid w:val="00871FB0"/>
    <w:rsid w:val="00872802"/>
    <w:rsid w:val="0087286D"/>
    <w:rsid w:val="008740A8"/>
    <w:rsid w:val="00874A39"/>
    <w:rsid w:val="00875FC2"/>
    <w:rsid w:val="00876879"/>
    <w:rsid w:val="00877417"/>
    <w:rsid w:val="00877B81"/>
    <w:rsid w:val="0088125C"/>
    <w:rsid w:val="008876CC"/>
    <w:rsid w:val="008902C4"/>
    <w:rsid w:val="00890AB9"/>
    <w:rsid w:val="00890BE4"/>
    <w:rsid w:val="00894511"/>
    <w:rsid w:val="00896D4C"/>
    <w:rsid w:val="008A06A9"/>
    <w:rsid w:val="008A3B14"/>
    <w:rsid w:val="008A576E"/>
    <w:rsid w:val="008A7B03"/>
    <w:rsid w:val="008A7ED3"/>
    <w:rsid w:val="008B3983"/>
    <w:rsid w:val="008B4AF7"/>
    <w:rsid w:val="008B4E6B"/>
    <w:rsid w:val="008C0439"/>
    <w:rsid w:val="008C05D7"/>
    <w:rsid w:val="008C0957"/>
    <w:rsid w:val="008C2406"/>
    <w:rsid w:val="008C2AAD"/>
    <w:rsid w:val="008C3045"/>
    <w:rsid w:val="008D09F5"/>
    <w:rsid w:val="008D0A55"/>
    <w:rsid w:val="008D11E5"/>
    <w:rsid w:val="008D4736"/>
    <w:rsid w:val="008D5DC0"/>
    <w:rsid w:val="008D6126"/>
    <w:rsid w:val="008E02B9"/>
    <w:rsid w:val="008E0C03"/>
    <w:rsid w:val="008E2BA2"/>
    <w:rsid w:val="008E2CD2"/>
    <w:rsid w:val="008E6832"/>
    <w:rsid w:val="008F18CD"/>
    <w:rsid w:val="008F3212"/>
    <w:rsid w:val="008F3F7D"/>
    <w:rsid w:val="00902177"/>
    <w:rsid w:val="0090299C"/>
    <w:rsid w:val="00904A44"/>
    <w:rsid w:val="0090506C"/>
    <w:rsid w:val="00905A74"/>
    <w:rsid w:val="00910096"/>
    <w:rsid w:val="0091094A"/>
    <w:rsid w:val="0091233B"/>
    <w:rsid w:val="00912C1C"/>
    <w:rsid w:val="00912ECE"/>
    <w:rsid w:val="009141EC"/>
    <w:rsid w:val="00914998"/>
    <w:rsid w:val="00914EDA"/>
    <w:rsid w:val="00916B26"/>
    <w:rsid w:val="00917847"/>
    <w:rsid w:val="009200EA"/>
    <w:rsid w:val="00920ED8"/>
    <w:rsid w:val="00923005"/>
    <w:rsid w:val="009231A3"/>
    <w:rsid w:val="00926A60"/>
    <w:rsid w:val="00927B90"/>
    <w:rsid w:val="00935589"/>
    <w:rsid w:val="0093721B"/>
    <w:rsid w:val="00942677"/>
    <w:rsid w:val="00943F80"/>
    <w:rsid w:val="00947E3B"/>
    <w:rsid w:val="00951C96"/>
    <w:rsid w:val="00952A93"/>
    <w:rsid w:val="00955357"/>
    <w:rsid w:val="00956A66"/>
    <w:rsid w:val="00956D84"/>
    <w:rsid w:val="009623B8"/>
    <w:rsid w:val="00964405"/>
    <w:rsid w:val="00964BD6"/>
    <w:rsid w:val="00964F6C"/>
    <w:rsid w:val="00970D41"/>
    <w:rsid w:val="00970F73"/>
    <w:rsid w:val="0098406F"/>
    <w:rsid w:val="00986AE0"/>
    <w:rsid w:val="0099323C"/>
    <w:rsid w:val="00995063"/>
    <w:rsid w:val="00995749"/>
    <w:rsid w:val="009966C5"/>
    <w:rsid w:val="00996985"/>
    <w:rsid w:val="00996D2A"/>
    <w:rsid w:val="009A066A"/>
    <w:rsid w:val="009A0BE9"/>
    <w:rsid w:val="009A22A9"/>
    <w:rsid w:val="009A27A2"/>
    <w:rsid w:val="009B069D"/>
    <w:rsid w:val="009B1CF1"/>
    <w:rsid w:val="009B20DA"/>
    <w:rsid w:val="009B264E"/>
    <w:rsid w:val="009B4EC5"/>
    <w:rsid w:val="009B5D15"/>
    <w:rsid w:val="009B628F"/>
    <w:rsid w:val="009B64DF"/>
    <w:rsid w:val="009C1320"/>
    <w:rsid w:val="009C17FC"/>
    <w:rsid w:val="009C3A7D"/>
    <w:rsid w:val="009C3CA1"/>
    <w:rsid w:val="009C4A6E"/>
    <w:rsid w:val="009C4C2A"/>
    <w:rsid w:val="009C4D29"/>
    <w:rsid w:val="009C6807"/>
    <w:rsid w:val="009C6C2E"/>
    <w:rsid w:val="009C7046"/>
    <w:rsid w:val="009D1892"/>
    <w:rsid w:val="009D289F"/>
    <w:rsid w:val="009D4556"/>
    <w:rsid w:val="009D643E"/>
    <w:rsid w:val="009D78A2"/>
    <w:rsid w:val="009E7369"/>
    <w:rsid w:val="009F3F1C"/>
    <w:rsid w:val="009F40B3"/>
    <w:rsid w:val="009F6BE8"/>
    <w:rsid w:val="009F7ED1"/>
    <w:rsid w:val="00A01046"/>
    <w:rsid w:val="00A102C4"/>
    <w:rsid w:val="00A10A68"/>
    <w:rsid w:val="00A10D0E"/>
    <w:rsid w:val="00A1330B"/>
    <w:rsid w:val="00A13F11"/>
    <w:rsid w:val="00A13F2D"/>
    <w:rsid w:val="00A16B11"/>
    <w:rsid w:val="00A203AD"/>
    <w:rsid w:val="00A21215"/>
    <w:rsid w:val="00A23F1A"/>
    <w:rsid w:val="00A23F22"/>
    <w:rsid w:val="00A25104"/>
    <w:rsid w:val="00A25F76"/>
    <w:rsid w:val="00A2787E"/>
    <w:rsid w:val="00A279AF"/>
    <w:rsid w:val="00A30D14"/>
    <w:rsid w:val="00A3420E"/>
    <w:rsid w:val="00A3510F"/>
    <w:rsid w:val="00A35E37"/>
    <w:rsid w:val="00A40F37"/>
    <w:rsid w:val="00A43F9C"/>
    <w:rsid w:val="00A4482D"/>
    <w:rsid w:val="00A4543C"/>
    <w:rsid w:val="00A47839"/>
    <w:rsid w:val="00A51632"/>
    <w:rsid w:val="00A51E46"/>
    <w:rsid w:val="00A52071"/>
    <w:rsid w:val="00A57B63"/>
    <w:rsid w:val="00A6018F"/>
    <w:rsid w:val="00A613D7"/>
    <w:rsid w:val="00A62C68"/>
    <w:rsid w:val="00A663D7"/>
    <w:rsid w:val="00A709BF"/>
    <w:rsid w:val="00A72111"/>
    <w:rsid w:val="00A75E21"/>
    <w:rsid w:val="00A92399"/>
    <w:rsid w:val="00A92611"/>
    <w:rsid w:val="00A93966"/>
    <w:rsid w:val="00A94108"/>
    <w:rsid w:val="00A94AA6"/>
    <w:rsid w:val="00A94D5B"/>
    <w:rsid w:val="00A9551F"/>
    <w:rsid w:val="00A96A9C"/>
    <w:rsid w:val="00AA0BDF"/>
    <w:rsid w:val="00AA116D"/>
    <w:rsid w:val="00AA1884"/>
    <w:rsid w:val="00AA2069"/>
    <w:rsid w:val="00AA370D"/>
    <w:rsid w:val="00AA471E"/>
    <w:rsid w:val="00AA5CEF"/>
    <w:rsid w:val="00AB3E3A"/>
    <w:rsid w:val="00AB3FF6"/>
    <w:rsid w:val="00AB5B9F"/>
    <w:rsid w:val="00AB66D6"/>
    <w:rsid w:val="00AB67B3"/>
    <w:rsid w:val="00AB6FA6"/>
    <w:rsid w:val="00AC0CD0"/>
    <w:rsid w:val="00AC0E6F"/>
    <w:rsid w:val="00AC143C"/>
    <w:rsid w:val="00AC2663"/>
    <w:rsid w:val="00AC3BCF"/>
    <w:rsid w:val="00AC3FD4"/>
    <w:rsid w:val="00AC6148"/>
    <w:rsid w:val="00AD2453"/>
    <w:rsid w:val="00AE3260"/>
    <w:rsid w:val="00AE3743"/>
    <w:rsid w:val="00AE45FA"/>
    <w:rsid w:val="00AE5384"/>
    <w:rsid w:val="00AE5D66"/>
    <w:rsid w:val="00AE7346"/>
    <w:rsid w:val="00AF2FB5"/>
    <w:rsid w:val="00AF49CE"/>
    <w:rsid w:val="00B00A83"/>
    <w:rsid w:val="00B01F05"/>
    <w:rsid w:val="00B03816"/>
    <w:rsid w:val="00B038C0"/>
    <w:rsid w:val="00B07334"/>
    <w:rsid w:val="00B07CEE"/>
    <w:rsid w:val="00B07F52"/>
    <w:rsid w:val="00B1313B"/>
    <w:rsid w:val="00B13591"/>
    <w:rsid w:val="00B14690"/>
    <w:rsid w:val="00B174AB"/>
    <w:rsid w:val="00B20A18"/>
    <w:rsid w:val="00B255FF"/>
    <w:rsid w:val="00B256E2"/>
    <w:rsid w:val="00B260F2"/>
    <w:rsid w:val="00B261DC"/>
    <w:rsid w:val="00B31C22"/>
    <w:rsid w:val="00B35A89"/>
    <w:rsid w:val="00B362F3"/>
    <w:rsid w:val="00B36592"/>
    <w:rsid w:val="00B41D56"/>
    <w:rsid w:val="00B429BF"/>
    <w:rsid w:val="00B47083"/>
    <w:rsid w:val="00B51C37"/>
    <w:rsid w:val="00B520A8"/>
    <w:rsid w:val="00B55DE1"/>
    <w:rsid w:val="00B55FC8"/>
    <w:rsid w:val="00B564E3"/>
    <w:rsid w:val="00B61376"/>
    <w:rsid w:val="00B614C9"/>
    <w:rsid w:val="00B61D4E"/>
    <w:rsid w:val="00B62C71"/>
    <w:rsid w:val="00B65FB4"/>
    <w:rsid w:val="00B660BB"/>
    <w:rsid w:val="00B7391F"/>
    <w:rsid w:val="00B77103"/>
    <w:rsid w:val="00B777AC"/>
    <w:rsid w:val="00B8024B"/>
    <w:rsid w:val="00B819C7"/>
    <w:rsid w:val="00B85F60"/>
    <w:rsid w:val="00B9366C"/>
    <w:rsid w:val="00B9712B"/>
    <w:rsid w:val="00BA06FF"/>
    <w:rsid w:val="00BA0995"/>
    <w:rsid w:val="00BA28C7"/>
    <w:rsid w:val="00BA4812"/>
    <w:rsid w:val="00BA4BDC"/>
    <w:rsid w:val="00BA5FC0"/>
    <w:rsid w:val="00BA7462"/>
    <w:rsid w:val="00BB56BF"/>
    <w:rsid w:val="00BC027C"/>
    <w:rsid w:val="00BC0618"/>
    <w:rsid w:val="00BC2905"/>
    <w:rsid w:val="00BC2D86"/>
    <w:rsid w:val="00BC3594"/>
    <w:rsid w:val="00BC46C2"/>
    <w:rsid w:val="00BC648F"/>
    <w:rsid w:val="00BC7FB4"/>
    <w:rsid w:val="00BD58D0"/>
    <w:rsid w:val="00BD6864"/>
    <w:rsid w:val="00BE19A4"/>
    <w:rsid w:val="00BE7A74"/>
    <w:rsid w:val="00BE7D67"/>
    <w:rsid w:val="00BE7D87"/>
    <w:rsid w:val="00BF3BDA"/>
    <w:rsid w:val="00BF454B"/>
    <w:rsid w:val="00BF4994"/>
    <w:rsid w:val="00BF4AE7"/>
    <w:rsid w:val="00BF50D3"/>
    <w:rsid w:val="00BF68FC"/>
    <w:rsid w:val="00BF7B0E"/>
    <w:rsid w:val="00C0385A"/>
    <w:rsid w:val="00C07722"/>
    <w:rsid w:val="00C079D0"/>
    <w:rsid w:val="00C07EE2"/>
    <w:rsid w:val="00C10E2A"/>
    <w:rsid w:val="00C21265"/>
    <w:rsid w:val="00C22B90"/>
    <w:rsid w:val="00C2582B"/>
    <w:rsid w:val="00C266CD"/>
    <w:rsid w:val="00C318E3"/>
    <w:rsid w:val="00C324F1"/>
    <w:rsid w:val="00C36847"/>
    <w:rsid w:val="00C36CE0"/>
    <w:rsid w:val="00C4302B"/>
    <w:rsid w:val="00C435D0"/>
    <w:rsid w:val="00C44993"/>
    <w:rsid w:val="00C45146"/>
    <w:rsid w:val="00C476A3"/>
    <w:rsid w:val="00C47760"/>
    <w:rsid w:val="00C51212"/>
    <w:rsid w:val="00C51E0C"/>
    <w:rsid w:val="00C51E53"/>
    <w:rsid w:val="00C535D1"/>
    <w:rsid w:val="00C57DD1"/>
    <w:rsid w:val="00C600EC"/>
    <w:rsid w:val="00C626F9"/>
    <w:rsid w:val="00C62B2A"/>
    <w:rsid w:val="00C63C76"/>
    <w:rsid w:val="00C65700"/>
    <w:rsid w:val="00C66F40"/>
    <w:rsid w:val="00C712C2"/>
    <w:rsid w:val="00C71BF2"/>
    <w:rsid w:val="00C72942"/>
    <w:rsid w:val="00C7346D"/>
    <w:rsid w:val="00C74710"/>
    <w:rsid w:val="00C749CA"/>
    <w:rsid w:val="00C755DD"/>
    <w:rsid w:val="00C81852"/>
    <w:rsid w:val="00C81CF2"/>
    <w:rsid w:val="00C81F05"/>
    <w:rsid w:val="00C82770"/>
    <w:rsid w:val="00C85E72"/>
    <w:rsid w:val="00C877B5"/>
    <w:rsid w:val="00C87F58"/>
    <w:rsid w:val="00C90FC4"/>
    <w:rsid w:val="00C91AB8"/>
    <w:rsid w:val="00C924C4"/>
    <w:rsid w:val="00C94A62"/>
    <w:rsid w:val="00C95448"/>
    <w:rsid w:val="00CA118F"/>
    <w:rsid w:val="00CA1E93"/>
    <w:rsid w:val="00CA223B"/>
    <w:rsid w:val="00CA2543"/>
    <w:rsid w:val="00CA3129"/>
    <w:rsid w:val="00CA4E89"/>
    <w:rsid w:val="00CA58A9"/>
    <w:rsid w:val="00CA6A37"/>
    <w:rsid w:val="00CA7626"/>
    <w:rsid w:val="00CA7991"/>
    <w:rsid w:val="00CA7E60"/>
    <w:rsid w:val="00CB0B9B"/>
    <w:rsid w:val="00CB5367"/>
    <w:rsid w:val="00CB6998"/>
    <w:rsid w:val="00CB6B45"/>
    <w:rsid w:val="00CB7131"/>
    <w:rsid w:val="00CC1AF1"/>
    <w:rsid w:val="00CC5263"/>
    <w:rsid w:val="00CC6C5B"/>
    <w:rsid w:val="00CC7B98"/>
    <w:rsid w:val="00CC7C81"/>
    <w:rsid w:val="00CD062F"/>
    <w:rsid w:val="00CD24DD"/>
    <w:rsid w:val="00CD293F"/>
    <w:rsid w:val="00CD5324"/>
    <w:rsid w:val="00CD6501"/>
    <w:rsid w:val="00CD747E"/>
    <w:rsid w:val="00CE069E"/>
    <w:rsid w:val="00CE60F5"/>
    <w:rsid w:val="00CF24CC"/>
    <w:rsid w:val="00CF24F2"/>
    <w:rsid w:val="00CF5955"/>
    <w:rsid w:val="00D0059F"/>
    <w:rsid w:val="00D00AC2"/>
    <w:rsid w:val="00D0194A"/>
    <w:rsid w:val="00D0237F"/>
    <w:rsid w:val="00D04F9A"/>
    <w:rsid w:val="00D05D80"/>
    <w:rsid w:val="00D06E53"/>
    <w:rsid w:val="00D12C7E"/>
    <w:rsid w:val="00D15DD2"/>
    <w:rsid w:val="00D211AB"/>
    <w:rsid w:val="00D214FC"/>
    <w:rsid w:val="00D22250"/>
    <w:rsid w:val="00D235F7"/>
    <w:rsid w:val="00D24CF6"/>
    <w:rsid w:val="00D30C4C"/>
    <w:rsid w:val="00D312D8"/>
    <w:rsid w:val="00D32EFA"/>
    <w:rsid w:val="00D349C5"/>
    <w:rsid w:val="00D354F8"/>
    <w:rsid w:val="00D4064F"/>
    <w:rsid w:val="00D41789"/>
    <w:rsid w:val="00D4527E"/>
    <w:rsid w:val="00D45D90"/>
    <w:rsid w:val="00D51072"/>
    <w:rsid w:val="00D52270"/>
    <w:rsid w:val="00D527CF"/>
    <w:rsid w:val="00D535E0"/>
    <w:rsid w:val="00D54099"/>
    <w:rsid w:val="00D55C0B"/>
    <w:rsid w:val="00D57067"/>
    <w:rsid w:val="00D60F0E"/>
    <w:rsid w:val="00D60F4F"/>
    <w:rsid w:val="00D633A8"/>
    <w:rsid w:val="00D65230"/>
    <w:rsid w:val="00D704B6"/>
    <w:rsid w:val="00D72A30"/>
    <w:rsid w:val="00D72BDB"/>
    <w:rsid w:val="00D7324B"/>
    <w:rsid w:val="00D7325F"/>
    <w:rsid w:val="00D7460B"/>
    <w:rsid w:val="00D746C5"/>
    <w:rsid w:val="00D777A0"/>
    <w:rsid w:val="00D80D5D"/>
    <w:rsid w:val="00D84220"/>
    <w:rsid w:val="00D84FC0"/>
    <w:rsid w:val="00D87675"/>
    <w:rsid w:val="00D87E9D"/>
    <w:rsid w:val="00D915B9"/>
    <w:rsid w:val="00D93AB2"/>
    <w:rsid w:val="00D9494C"/>
    <w:rsid w:val="00D95467"/>
    <w:rsid w:val="00D95DF9"/>
    <w:rsid w:val="00D95EF6"/>
    <w:rsid w:val="00D9610D"/>
    <w:rsid w:val="00DA0907"/>
    <w:rsid w:val="00DA2374"/>
    <w:rsid w:val="00DA3556"/>
    <w:rsid w:val="00DA5F29"/>
    <w:rsid w:val="00DA60D7"/>
    <w:rsid w:val="00DB1912"/>
    <w:rsid w:val="00DB1C2D"/>
    <w:rsid w:val="00DB4C13"/>
    <w:rsid w:val="00DB7792"/>
    <w:rsid w:val="00DB7FE4"/>
    <w:rsid w:val="00DC0ED4"/>
    <w:rsid w:val="00DC40FC"/>
    <w:rsid w:val="00DC5271"/>
    <w:rsid w:val="00DC791C"/>
    <w:rsid w:val="00DD0F7E"/>
    <w:rsid w:val="00DD13D4"/>
    <w:rsid w:val="00DD4001"/>
    <w:rsid w:val="00DD4382"/>
    <w:rsid w:val="00DD45CF"/>
    <w:rsid w:val="00DD4B06"/>
    <w:rsid w:val="00DD7A11"/>
    <w:rsid w:val="00DE12BB"/>
    <w:rsid w:val="00DE2077"/>
    <w:rsid w:val="00DE4212"/>
    <w:rsid w:val="00DE4282"/>
    <w:rsid w:val="00DE5386"/>
    <w:rsid w:val="00DE6C75"/>
    <w:rsid w:val="00DE700A"/>
    <w:rsid w:val="00DF237D"/>
    <w:rsid w:val="00DF267B"/>
    <w:rsid w:val="00DF374F"/>
    <w:rsid w:val="00DF5C04"/>
    <w:rsid w:val="00E00A3C"/>
    <w:rsid w:val="00E022DC"/>
    <w:rsid w:val="00E029EF"/>
    <w:rsid w:val="00E11BE7"/>
    <w:rsid w:val="00E12093"/>
    <w:rsid w:val="00E12177"/>
    <w:rsid w:val="00E12847"/>
    <w:rsid w:val="00E14284"/>
    <w:rsid w:val="00E15C28"/>
    <w:rsid w:val="00E17753"/>
    <w:rsid w:val="00E17C7C"/>
    <w:rsid w:val="00E20723"/>
    <w:rsid w:val="00E216D2"/>
    <w:rsid w:val="00E21994"/>
    <w:rsid w:val="00E2259D"/>
    <w:rsid w:val="00E23A67"/>
    <w:rsid w:val="00E26D77"/>
    <w:rsid w:val="00E30B3C"/>
    <w:rsid w:val="00E33FFC"/>
    <w:rsid w:val="00E34C65"/>
    <w:rsid w:val="00E34ECB"/>
    <w:rsid w:val="00E36EA7"/>
    <w:rsid w:val="00E41152"/>
    <w:rsid w:val="00E42115"/>
    <w:rsid w:val="00E425D3"/>
    <w:rsid w:val="00E435E8"/>
    <w:rsid w:val="00E45769"/>
    <w:rsid w:val="00E45893"/>
    <w:rsid w:val="00E5618A"/>
    <w:rsid w:val="00E56D08"/>
    <w:rsid w:val="00E573B3"/>
    <w:rsid w:val="00E608DF"/>
    <w:rsid w:val="00E62CE5"/>
    <w:rsid w:val="00E6300E"/>
    <w:rsid w:val="00E67AFB"/>
    <w:rsid w:val="00E71E83"/>
    <w:rsid w:val="00E72DA9"/>
    <w:rsid w:val="00E7373C"/>
    <w:rsid w:val="00E75408"/>
    <w:rsid w:val="00E7643F"/>
    <w:rsid w:val="00E806CD"/>
    <w:rsid w:val="00E8285E"/>
    <w:rsid w:val="00E8335F"/>
    <w:rsid w:val="00E83EF4"/>
    <w:rsid w:val="00E85552"/>
    <w:rsid w:val="00E9008B"/>
    <w:rsid w:val="00E90E74"/>
    <w:rsid w:val="00E933B9"/>
    <w:rsid w:val="00E93A9B"/>
    <w:rsid w:val="00E956B6"/>
    <w:rsid w:val="00E96924"/>
    <w:rsid w:val="00E97C0F"/>
    <w:rsid w:val="00EA0AA9"/>
    <w:rsid w:val="00EA4E71"/>
    <w:rsid w:val="00EA74DB"/>
    <w:rsid w:val="00EB08E9"/>
    <w:rsid w:val="00EB1F39"/>
    <w:rsid w:val="00EB1FC8"/>
    <w:rsid w:val="00EB2B1F"/>
    <w:rsid w:val="00EC68E9"/>
    <w:rsid w:val="00ED437E"/>
    <w:rsid w:val="00EE00CC"/>
    <w:rsid w:val="00EE196E"/>
    <w:rsid w:val="00EE3702"/>
    <w:rsid w:val="00EE7101"/>
    <w:rsid w:val="00EE7DA3"/>
    <w:rsid w:val="00EF19B2"/>
    <w:rsid w:val="00EF4206"/>
    <w:rsid w:val="00EF5686"/>
    <w:rsid w:val="00EF653E"/>
    <w:rsid w:val="00F01745"/>
    <w:rsid w:val="00F0215D"/>
    <w:rsid w:val="00F04729"/>
    <w:rsid w:val="00F060C3"/>
    <w:rsid w:val="00F06E61"/>
    <w:rsid w:val="00F06FEA"/>
    <w:rsid w:val="00F11A77"/>
    <w:rsid w:val="00F16E51"/>
    <w:rsid w:val="00F17B65"/>
    <w:rsid w:val="00F21597"/>
    <w:rsid w:val="00F21B29"/>
    <w:rsid w:val="00F21C9C"/>
    <w:rsid w:val="00F225D9"/>
    <w:rsid w:val="00F245CF"/>
    <w:rsid w:val="00F3051B"/>
    <w:rsid w:val="00F3101D"/>
    <w:rsid w:val="00F317C8"/>
    <w:rsid w:val="00F31D85"/>
    <w:rsid w:val="00F3321E"/>
    <w:rsid w:val="00F37F5A"/>
    <w:rsid w:val="00F449F1"/>
    <w:rsid w:val="00F454AC"/>
    <w:rsid w:val="00F50B43"/>
    <w:rsid w:val="00F513EE"/>
    <w:rsid w:val="00F52904"/>
    <w:rsid w:val="00F54368"/>
    <w:rsid w:val="00F5597F"/>
    <w:rsid w:val="00F573C5"/>
    <w:rsid w:val="00F6026A"/>
    <w:rsid w:val="00F618E4"/>
    <w:rsid w:val="00F61D28"/>
    <w:rsid w:val="00F65060"/>
    <w:rsid w:val="00F65792"/>
    <w:rsid w:val="00F66CB9"/>
    <w:rsid w:val="00F67F3C"/>
    <w:rsid w:val="00F71047"/>
    <w:rsid w:val="00F74ECC"/>
    <w:rsid w:val="00F8004F"/>
    <w:rsid w:val="00F81527"/>
    <w:rsid w:val="00F836AD"/>
    <w:rsid w:val="00F86E7B"/>
    <w:rsid w:val="00F9059C"/>
    <w:rsid w:val="00F912F6"/>
    <w:rsid w:val="00F923A2"/>
    <w:rsid w:val="00F9259D"/>
    <w:rsid w:val="00F928EA"/>
    <w:rsid w:val="00F951E8"/>
    <w:rsid w:val="00F96020"/>
    <w:rsid w:val="00FA113E"/>
    <w:rsid w:val="00FA1C43"/>
    <w:rsid w:val="00FA233E"/>
    <w:rsid w:val="00FA581C"/>
    <w:rsid w:val="00FA6B78"/>
    <w:rsid w:val="00FB0B16"/>
    <w:rsid w:val="00FB0BF4"/>
    <w:rsid w:val="00FB10E8"/>
    <w:rsid w:val="00FB3497"/>
    <w:rsid w:val="00FB521A"/>
    <w:rsid w:val="00FB5EEE"/>
    <w:rsid w:val="00FB61F0"/>
    <w:rsid w:val="00FB67C0"/>
    <w:rsid w:val="00FB7B2B"/>
    <w:rsid w:val="00FC12AB"/>
    <w:rsid w:val="00FC7F34"/>
    <w:rsid w:val="00FD11B0"/>
    <w:rsid w:val="00FD1D02"/>
    <w:rsid w:val="00FD23D0"/>
    <w:rsid w:val="00FF5943"/>
    <w:rsid w:val="00FF7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3A7D"/>
    <w:rPr>
      <w:sz w:val="24"/>
      <w:szCs w:val="24"/>
    </w:rPr>
  </w:style>
  <w:style w:type="paragraph" w:styleId="Heading1">
    <w:name w:val="heading 1"/>
    <w:basedOn w:val="Normal"/>
    <w:next w:val="Normal"/>
    <w:link w:val="Heading1Char"/>
    <w:qFormat/>
    <w:rsid w:val="00097C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D0D2D"/>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nhideWhenUsed/>
    <w:qFormat/>
    <w:rsid w:val="006B78A8"/>
    <w:pPr>
      <w:keepNext/>
      <w:spacing w:before="240" w:after="60"/>
      <w:outlineLvl w:val="2"/>
    </w:pPr>
    <w:rPr>
      <w:rFonts w:ascii="Cambria" w:hAnsi="Cambria"/>
      <w:b/>
      <w:bCs/>
      <w:sz w:val="26"/>
      <w:szCs w:val="26"/>
      <w:lang w:val="en-US" w:eastAsia="en-US"/>
    </w:rPr>
  </w:style>
  <w:style w:type="paragraph" w:styleId="Heading4">
    <w:name w:val="heading 4"/>
    <w:basedOn w:val="Normal"/>
    <w:next w:val="Normal"/>
    <w:link w:val="Heading4Char"/>
    <w:unhideWhenUsed/>
    <w:qFormat/>
    <w:rsid w:val="00291E8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8024B"/>
    <w:pPr>
      <w:keepNext/>
      <w:keepLines/>
      <w:spacing w:before="200"/>
      <w:ind w:left="1008" w:hanging="1008"/>
      <w:outlineLvl w:val="4"/>
    </w:pPr>
    <w:rPr>
      <w:rFonts w:asciiTheme="majorHAnsi" w:eastAsiaTheme="majorEastAsia" w:hAnsiTheme="majorHAnsi" w:cstheme="majorBidi"/>
      <w:color w:val="243F60" w:themeColor="accent1" w:themeShade="7F"/>
      <w:sz w:val="20"/>
    </w:rPr>
  </w:style>
  <w:style w:type="paragraph" w:styleId="Heading6">
    <w:name w:val="heading 6"/>
    <w:basedOn w:val="Normal"/>
    <w:next w:val="Normal"/>
    <w:link w:val="Heading6Char"/>
    <w:semiHidden/>
    <w:unhideWhenUsed/>
    <w:qFormat/>
    <w:rsid w:val="00B8024B"/>
    <w:pPr>
      <w:keepNext/>
      <w:keepLines/>
      <w:spacing w:before="200"/>
      <w:ind w:left="1152" w:hanging="1152"/>
      <w:outlineLvl w:val="5"/>
    </w:pPr>
    <w:rPr>
      <w:rFonts w:asciiTheme="majorHAnsi" w:eastAsiaTheme="majorEastAsia" w:hAnsiTheme="majorHAnsi" w:cstheme="majorBidi"/>
      <w:i/>
      <w:iCs/>
      <w:color w:val="243F60" w:themeColor="accent1" w:themeShade="7F"/>
      <w:sz w:val="20"/>
    </w:rPr>
  </w:style>
  <w:style w:type="paragraph" w:styleId="Heading7">
    <w:name w:val="heading 7"/>
    <w:basedOn w:val="Normal"/>
    <w:next w:val="Normal"/>
    <w:link w:val="Heading7Char"/>
    <w:semiHidden/>
    <w:unhideWhenUsed/>
    <w:qFormat/>
    <w:rsid w:val="00B8024B"/>
    <w:pPr>
      <w:keepNext/>
      <w:keepLines/>
      <w:spacing w:before="200"/>
      <w:ind w:left="1296" w:hanging="1296"/>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semiHidden/>
    <w:unhideWhenUsed/>
    <w:qFormat/>
    <w:rsid w:val="00B8024B"/>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8024B"/>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0D2D"/>
    <w:pPr>
      <w:tabs>
        <w:tab w:val="center" w:pos="4320"/>
        <w:tab w:val="right" w:pos="8640"/>
      </w:tabs>
    </w:pPr>
    <w:rPr>
      <w:lang w:eastAsia="en-US"/>
    </w:rPr>
  </w:style>
  <w:style w:type="character" w:customStyle="1" w:styleId="HeaderChar">
    <w:name w:val="Header Char"/>
    <w:basedOn w:val="DefaultParagraphFont"/>
    <w:link w:val="Header"/>
    <w:uiPriority w:val="99"/>
    <w:rsid w:val="005D0D2D"/>
    <w:rPr>
      <w:sz w:val="24"/>
      <w:szCs w:val="24"/>
      <w:lang w:eastAsia="en-US"/>
    </w:rPr>
  </w:style>
  <w:style w:type="paragraph" w:styleId="Footer">
    <w:name w:val="footer"/>
    <w:basedOn w:val="Normal"/>
    <w:link w:val="FooterChar"/>
    <w:uiPriority w:val="99"/>
    <w:rsid w:val="005D0D2D"/>
    <w:pPr>
      <w:tabs>
        <w:tab w:val="center" w:pos="4320"/>
        <w:tab w:val="right" w:pos="8640"/>
      </w:tabs>
    </w:pPr>
    <w:rPr>
      <w:lang w:eastAsia="en-US"/>
    </w:rPr>
  </w:style>
  <w:style w:type="character" w:customStyle="1" w:styleId="FooterChar">
    <w:name w:val="Footer Char"/>
    <w:basedOn w:val="DefaultParagraphFont"/>
    <w:link w:val="Footer"/>
    <w:uiPriority w:val="99"/>
    <w:rsid w:val="005D0D2D"/>
    <w:rPr>
      <w:sz w:val="24"/>
      <w:szCs w:val="24"/>
      <w:lang w:eastAsia="en-US"/>
    </w:rPr>
  </w:style>
  <w:style w:type="character" w:customStyle="1" w:styleId="Heading2Char">
    <w:name w:val="Heading 2 Char"/>
    <w:basedOn w:val="DefaultParagraphFont"/>
    <w:link w:val="Heading2"/>
    <w:rsid w:val="005D0D2D"/>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99"/>
    <w:qFormat/>
    <w:rsid w:val="005D0D2D"/>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yleArial11ptBlack">
    <w:name w:val="Style Arial 11 pt Black"/>
    <w:rsid w:val="00097CE6"/>
    <w:rPr>
      <w:rFonts w:ascii="Arial" w:hAnsi="Arial"/>
      <w:color w:val="000000"/>
      <w:sz w:val="22"/>
    </w:rPr>
  </w:style>
  <w:style w:type="character" w:styleId="Hyperlink">
    <w:name w:val="Hyperlink"/>
    <w:uiPriority w:val="99"/>
    <w:rsid w:val="00097CE6"/>
    <w:rPr>
      <w:color w:val="0000FF"/>
      <w:u w:val="single"/>
    </w:rPr>
  </w:style>
  <w:style w:type="character" w:customStyle="1" w:styleId="Heading1Char">
    <w:name w:val="Heading 1 Char"/>
    <w:basedOn w:val="DefaultParagraphFont"/>
    <w:link w:val="Heading1"/>
    <w:rsid w:val="00097CE6"/>
    <w:rPr>
      <w:rFonts w:asciiTheme="majorHAnsi" w:eastAsiaTheme="majorEastAsia" w:hAnsiTheme="majorHAnsi" w:cstheme="majorBidi"/>
      <w:b/>
      <w:bCs/>
      <w:color w:val="365F91" w:themeColor="accent1" w:themeShade="BF"/>
      <w:sz w:val="28"/>
      <w:szCs w:val="28"/>
    </w:rPr>
  </w:style>
  <w:style w:type="character" w:customStyle="1" w:styleId="italic1">
    <w:name w:val="italic1"/>
    <w:rsid w:val="00752450"/>
    <w:rPr>
      <w:i/>
      <w:iCs/>
    </w:rPr>
  </w:style>
  <w:style w:type="paragraph" w:styleId="FootnoteText">
    <w:name w:val="footnote text"/>
    <w:basedOn w:val="Normal"/>
    <w:link w:val="FootnoteTextChar"/>
    <w:rsid w:val="00752450"/>
    <w:rPr>
      <w:rFonts w:eastAsia="SimSun"/>
      <w:sz w:val="20"/>
      <w:szCs w:val="20"/>
      <w:lang w:val="en-US" w:eastAsia="en-US"/>
    </w:rPr>
  </w:style>
  <w:style w:type="character" w:customStyle="1" w:styleId="FootnoteTextChar">
    <w:name w:val="Footnote Text Char"/>
    <w:basedOn w:val="DefaultParagraphFont"/>
    <w:link w:val="FootnoteText"/>
    <w:rsid w:val="00752450"/>
    <w:rPr>
      <w:rFonts w:eastAsia="SimSun"/>
      <w:lang w:val="en-US" w:eastAsia="en-US"/>
    </w:rPr>
  </w:style>
  <w:style w:type="paragraph" w:styleId="BodyText2">
    <w:name w:val="Body Text 2"/>
    <w:basedOn w:val="Normal"/>
    <w:link w:val="BodyText2Char"/>
    <w:rsid w:val="00752450"/>
    <w:rPr>
      <w:rFonts w:ascii="Arial" w:eastAsia="SimSun" w:hAnsi="Arial" w:cs="Arial"/>
      <w:sz w:val="20"/>
      <w:lang w:eastAsia="en-US"/>
    </w:rPr>
  </w:style>
  <w:style w:type="character" w:customStyle="1" w:styleId="BodyText2Char">
    <w:name w:val="Body Text 2 Char"/>
    <w:basedOn w:val="DefaultParagraphFont"/>
    <w:link w:val="BodyText2"/>
    <w:rsid w:val="00752450"/>
    <w:rPr>
      <w:rFonts w:ascii="Arial" w:eastAsia="SimSun" w:hAnsi="Arial" w:cs="Arial"/>
      <w:szCs w:val="24"/>
      <w:lang w:eastAsia="en-US"/>
    </w:rPr>
  </w:style>
  <w:style w:type="paragraph" w:customStyle="1" w:styleId="TableText">
    <w:name w:val="Table Text"/>
    <w:basedOn w:val="Normal"/>
    <w:rsid w:val="00752450"/>
    <w:pPr>
      <w:spacing w:before="60" w:after="60"/>
      <w:jc w:val="both"/>
    </w:pPr>
    <w:rPr>
      <w:rFonts w:ascii="Book Antiqua" w:eastAsia="SimSun" w:hAnsi="Book Antiqua" w:cs="Book Antiqua"/>
      <w:lang w:eastAsia="en-US"/>
    </w:rPr>
  </w:style>
  <w:style w:type="character" w:styleId="FootnoteReference">
    <w:name w:val="footnote reference"/>
    <w:rsid w:val="00752450"/>
    <w:rPr>
      <w:vertAlign w:val="superscript"/>
    </w:rPr>
  </w:style>
  <w:style w:type="character" w:customStyle="1" w:styleId="Heading3Char">
    <w:name w:val="Heading 3 Char"/>
    <w:basedOn w:val="DefaultParagraphFont"/>
    <w:link w:val="Heading3"/>
    <w:rsid w:val="006B78A8"/>
    <w:rPr>
      <w:rFonts w:ascii="Cambria" w:hAnsi="Cambria"/>
      <w:b/>
      <w:bCs/>
      <w:sz w:val="26"/>
      <w:szCs w:val="26"/>
      <w:lang w:val="en-US" w:eastAsia="en-US"/>
    </w:rPr>
  </w:style>
  <w:style w:type="paragraph" w:styleId="TOCHeading">
    <w:name w:val="TOC Heading"/>
    <w:basedOn w:val="Heading1"/>
    <w:next w:val="Normal"/>
    <w:uiPriority w:val="39"/>
    <w:semiHidden/>
    <w:unhideWhenUsed/>
    <w:qFormat/>
    <w:rsid w:val="00B14690"/>
    <w:pPr>
      <w:spacing w:line="276" w:lineRule="auto"/>
      <w:outlineLvl w:val="9"/>
    </w:pPr>
    <w:rPr>
      <w:lang w:val="en-US" w:eastAsia="ja-JP"/>
    </w:rPr>
  </w:style>
  <w:style w:type="paragraph" w:styleId="TOC1">
    <w:name w:val="toc 1"/>
    <w:basedOn w:val="Normal"/>
    <w:next w:val="Normal"/>
    <w:autoRedefine/>
    <w:uiPriority w:val="39"/>
    <w:rsid w:val="00B14690"/>
    <w:pPr>
      <w:spacing w:after="100"/>
    </w:pPr>
  </w:style>
  <w:style w:type="paragraph" w:styleId="TOC2">
    <w:name w:val="toc 2"/>
    <w:basedOn w:val="Normal"/>
    <w:next w:val="Normal"/>
    <w:autoRedefine/>
    <w:uiPriority w:val="39"/>
    <w:rsid w:val="00B14690"/>
    <w:pPr>
      <w:spacing w:after="100"/>
      <w:ind w:left="240"/>
    </w:pPr>
  </w:style>
  <w:style w:type="paragraph" w:styleId="TOC3">
    <w:name w:val="toc 3"/>
    <w:basedOn w:val="Normal"/>
    <w:next w:val="Normal"/>
    <w:autoRedefine/>
    <w:uiPriority w:val="39"/>
    <w:rsid w:val="00B14690"/>
    <w:pPr>
      <w:spacing w:after="100"/>
      <w:ind w:left="480"/>
    </w:pPr>
  </w:style>
  <w:style w:type="paragraph" w:styleId="BalloonText">
    <w:name w:val="Balloon Text"/>
    <w:basedOn w:val="Normal"/>
    <w:link w:val="BalloonTextChar"/>
    <w:uiPriority w:val="99"/>
    <w:rsid w:val="00B14690"/>
    <w:rPr>
      <w:rFonts w:ascii="Tahoma" w:hAnsi="Tahoma" w:cs="Tahoma"/>
      <w:sz w:val="16"/>
      <w:szCs w:val="16"/>
    </w:rPr>
  </w:style>
  <w:style w:type="character" w:customStyle="1" w:styleId="BalloonTextChar">
    <w:name w:val="Balloon Text Char"/>
    <w:basedOn w:val="DefaultParagraphFont"/>
    <w:link w:val="BalloonText"/>
    <w:uiPriority w:val="99"/>
    <w:rsid w:val="00B14690"/>
    <w:rPr>
      <w:rFonts w:ascii="Tahoma" w:hAnsi="Tahoma" w:cs="Tahoma"/>
      <w:sz w:val="16"/>
      <w:szCs w:val="16"/>
    </w:rPr>
  </w:style>
  <w:style w:type="character" w:styleId="FollowedHyperlink">
    <w:name w:val="FollowedHyperlink"/>
    <w:basedOn w:val="DefaultParagraphFont"/>
    <w:uiPriority w:val="99"/>
    <w:rsid w:val="00B260F2"/>
    <w:rPr>
      <w:color w:val="800080" w:themeColor="followedHyperlink"/>
      <w:u w:val="single"/>
    </w:rPr>
  </w:style>
  <w:style w:type="character" w:customStyle="1" w:styleId="Heading4Char">
    <w:name w:val="Heading 4 Char"/>
    <w:basedOn w:val="DefaultParagraphFont"/>
    <w:link w:val="Heading4"/>
    <w:rsid w:val="00291E84"/>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291E84"/>
    <w:pPr>
      <w:spacing w:before="100" w:beforeAutospacing="1" w:after="100" w:afterAutospacing="1"/>
    </w:pPr>
  </w:style>
  <w:style w:type="character" w:styleId="Strong">
    <w:name w:val="Strong"/>
    <w:basedOn w:val="DefaultParagraphFont"/>
    <w:uiPriority w:val="22"/>
    <w:qFormat/>
    <w:rsid w:val="00291E84"/>
    <w:rPr>
      <w:b/>
      <w:bCs/>
    </w:rPr>
  </w:style>
  <w:style w:type="character" w:customStyle="1" w:styleId="Heading5Char">
    <w:name w:val="Heading 5 Char"/>
    <w:basedOn w:val="DefaultParagraphFont"/>
    <w:link w:val="Heading5"/>
    <w:semiHidden/>
    <w:rsid w:val="00B8024B"/>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B8024B"/>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B8024B"/>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B8024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B8024B"/>
    <w:rPr>
      <w:rFonts w:asciiTheme="majorHAnsi" w:eastAsiaTheme="majorEastAsia" w:hAnsiTheme="majorHAnsi" w:cstheme="majorBidi"/>
      <w:i/>
      <w:iCs/>
      <w:color w:val="404040" w:themeColor="text1" w:themeTint="BF"/>
    </w:rPr>
  </w:style>
  <w:style w:type="paragraph" w:customStyle="1" w:styleId="Body">
    <w:name w:val="Body"/>
    <w:basedOn w:val="Normal"/>
    <w:link w:val="BodyChar"/>
    <w:qFormat/>
    <w:rsid w:val="00B8024B"/>
    <w:pPr>
      <w:spacing w:after="120"/>
    </w:pPr>
    <w:rPr>
      <w:rFonts w:ascii="Calibri" w:hAnsi="Calibri"/>
      <w:sz w:val="22"/>
      <w:szCs w:val="20"/>
      <w:lang w:eastAsia="en-US"/>
    </w:rPr>
  </w:style>
  <w:style w:type="character" w:customStyle="1" w:styleId="BodyChar">
    <w:name w:val="Body Char"/>
    <w:link w:val="Body"/>
    <w:rsid w:val="00B8024B"/>
    <w:rPr>
      <w:rFonts w:ascii="Calibri" w:hAnsi="Calibri"/>
      <w:sz w:val="22"/>
      <w:lang w:eastAsia="en-US"/>
    </w:rPr>
  </w:style>
  <w:style w:type="paragraph" w:styleId="TOC5">
    <w:name w:val="toc 5"/>
    <w:basedOn w:val="Normal"/>
    <w:next w:val="Normal"/>
    <w:autoRedefine/>
    <w:uiPriority w:val="39"/>
    <w:rsid w:val="00B8024B"/>
    <w:pPr>
      <w:ind w:left="960"/>
    </w:pPr>
    <w:rPr>
      <w:rFonts w:ascii="Verdana" w:hAnsi="Verdana"/>
      <w:sz w:val="18"/>
      <w:szCs w:val="18"/>
    </w:rPr>
  </w:style>
  <w:style w:type="numbering" w:styleId="111111">
    <w:name w:val="Outline List 2"/>
    <w:basedOn w:val="NoList"/>
    <w:rsid w:val="00B8024B"/>
    <w:pPr>
      <w:numPr>
        <w:numId w:val="9"/>
      </w:numPr>
    </w:pPr>
  </w:style>
  <w:style w:type="table" w:styleId="TableGrid">
    <w:name w:val="Table Grid"/>
    <w:basedOn w:val="TableNormal"/>
    <w:uiPriority w:val="59"/>
    <w:rsid w:val="00B8024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B8024B"/>
    <w:rPr>
      <w:sz w:val="16"/>
      <w:szCs w:val="16"/>
    </w:rPr>
  </w:style>
  <w:style w:type="paragraph" w:styleId="CommentText">
    <w:name w:val="annotation text"/>
    <w:basedOn w:val="Normal"/>
    <w:link w:val="CommentTextChar"/>
    <w:uiPriority w:val="99"/>
    <w:unhideWhenUsed/>
    <w:rsid w:val="00B8024B"/>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rsid w:val="00B8024B"/>
    <w:rPr>
      <w:rFonts w:ascii="Calibri" w:eastAsiaTheme="minorHAnsi" w:hAnsi="Calibri"/>
      <w:lang w:eastAsia="en-US"/>
    </w:rPr>
  </w:style>
  <w:style w:type="paragraph" w:styleId="CommentSubject">
    <w:name w:val="annotation subject"/>
    <w:basedOn w:val="CommentText"/>
    <w:next w:val="CommentText"/>
    <w:link w:val="CommentSubjectChar"/>
    <w:uiPriority w:val="99"/>
    <w:unhideWhenUsed/>
    <w:rsid w:val="00B8024B"/>
    <w:rPr>
      <w:b/>
      <w:bCs/>
    </w:rPr>
  </w:style>
  <w:style w:type="character" w:customStyle="1" w:styleId="CommentSubjectChar">
    <w:name w:val="Comment Subject Char"/>
    <w:basedOn w:val="CommentTextChar"/>
    <w:link w:val="CommentSubject"/>
    <w:uiPriority w:val="99"/>
    <w:rsid w:val="00B8024B"/>
    <w:rPr>
      <w:rFonts w:ascii="Calibri" w:eastAsiaTheme="minorHAnsi" w:hAnsi="Calibri"/>
      <w:b/>
      <w:bCs/>
      <w:lang w:eastAsia="en-US"/>
    </w:rPr>
  </w:style>
  <w:style w:type="character" w:customStyle="1" w:styleId="hps">
    <w:name w:val="hps"/>
    <w:basedOn w:val="DefaultParagraphFont"/>
    <w:rsid w:val="00B8024B"/>
  </w:style>
  <w:style w:type="character" w:customStyle="1" w:styleId="shorttext">
    <w:name w:val="short_text"/>
    <w:basedOn w:val="DefaultParagraphFont"/>
    <w:rsid w:val="00B8024B"/>
  </w:style>
  <w:style w:type="paragraph" w:customStyle="1" w:styleId="font5">
    <w:name w:val="font5"/>
    <w:basedOn w:val="Normal"/>
    <w:rsid w:val="00B8024B"/>
    <w:pPr>
      <w:spacing w:before="100" w:beforeAutospacing="1" w:after="100" w:afterAutospacing="1"/>
    </w:pPr>
    <w:rPr>
      <w:rFonts w:ascii="Arial" w:hAnsi="Arial" w:cs="Arial"/>
      <w:sz w:val="20"/>
      <w:szCs w:val="20"/>
    </w:rPr>
  </w:style>
  <w:style w:type="paragraph" w:customStyle="1" w:styleId="xl76">
    <w:name w:val="xl76"/>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7">
    <w:name w:val="xl77"/>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8">
    <w:name w:val="xl78"/>
    <w:basedOn w:val="Normal"/>
    <w:rsid w:val="00B8024B"/>
    <w:pPr>
      <w:pBdr>
        <w:top w:val="single" w:sz="4" w:space="0" w:color="333300"/>
        <w:left w:val="single" w:sz="8" w:space="0" w:color="333300"/>
        <w:bottom w:val="single" w:sz="4"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79">
    <w:name w:val="xl79"/>
    <w:basedOn w:val="Normal"/>
    <w:rsid w:val="00B8024B"/>
    <w:pPr>
      <w:pBdr>
        <w:top w:val="single" w:sz="4" w:space="0" w:color="333300"/>
        <w:left w:val="single" w:sz="8" w:space="0" w:color="333300"/>
        <w:bottom w:val="single" w:sz="8"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80">
    <w:name w:val="xl80"/>
    <w:basedOn w:val="Normal"/>
    <w:rsid w:val="00B8024B"/>
    <w:pPr>
      <w:pBdr>
        <w:top w:val="single" w:sz="4" w:space="0" w:color="333300"/>
        <w:left w:val="single" w:sz="4" w:space="0" w:color="333300"/>
        <w:bottom w:val="single" w:sz="8"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81">
    <w:name w:val="xl81"/>
    <w:basedOn w:val="Normal"/>
    <w:rsid w:val="00B8024B"/>
    <w:pPr>
      <w:pBdr>
        <w:top w:val="single" w:sz="4" w:space="0" w:color="auto"/>
        <w:left w:val="single" w:sz="4" w:space="0" w:color="auto"/>
        <w:bottom w:val="single" w:sz="4" w:space="0" w:color="auto"/>
        <w:right w:val="single" w:sz="4" w:space="0" w:color="auto"/>
      </w:pBdr>
      <w:shd w:val="clear" w:color="CCCCFF" w:fill="C0C0C0"/>
      <w:spacing w:before="100" w:beforeAutospacing="1" w:after="100" w:afterAutospacing="1"/>
    </w:pPr>
    <w:rPr>
      <w:rFonts w:ascii="Arial" w:hAnsi="Arial" w:cs="Arial"/>
      <w:b/>
      <w:bCs/>
      <w:sz w:val="20"/>
      <w:szCs w:val="20"/>
    </w:rPr>
  </w:style>
  <w:style w:type="paragraph" w:customStyle="1" w:styleId="xl82">
    <w:name w:val="xl82"/>
    <w:basedOn w:val="Normal"/>
    <w:rsid w:val="00B8024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szCs w:val="20"/>
    </w:rPr>
  </w:style>
  <w:style w:type="paragraph" w:customStyle="1" w:styleId="xl83">
    <w:name w:val="xl83"/>
    <w:basedOn w:val="Normal"/>
    <w:rsid w:val="00B8024B"/>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textAlignment w:val="top"/>
    </w:pPr>
    <w:rPr>
      <w:rFonts w:ascii="Arial" w:hAnsi="Arial" w:cs="Arial"/>
      <w:sz w:val="20"/>
      <w:szCs w:val="20"/>
    </w:rPr>
  </w:style>
  <w:style w:type="paragraph" w:customStyle="1" w:styleId="xl84">
    <w:name w:val="xl84"/>
    <w:basedOn w:val="Normal"/>
    <w:rsid w:val="00B8024B"/>
    <w:pPr>
      <w:shd w:val="clear" w:color="000000" w:fill="8DB4E2"/>
      <w:spacing w:before="100" w:beforeAutospacing="1" w:after="100" w:afterAutospacing="1"/>
    </w:pPr>
    <w:rPr>
      <w:rFonts w:ascii="Arial" w:hAnsi="Arial" w:cs="Arial"/>
      <w:sz w:val="20"/>
      <w:szCs w:val="20"/>
    </w:rPr>
  </w:style>
  <w:style w:type="paragraph" w:customStyle="1" w:styleId="xl85">
    <w:name w:val="xl85"/>
    <w:basedOn w:val="Normal"/>
    <w:rsid w:val="00B8024B"/>
    <w:pPr>
      <w:pBdr>
        <w:top w:val="single" w:sz="8" w:space="0" w:color="333300"/>
        <w:left w:val="single" w:sz="8" w:space="0" w:color="333300"/>
        <w:right w:val="single" w:sz="8" w:space="0" w:color="333300"/>
      </w:pBdr>
      <w:shd w:val="clear" w:color="FFFFCC" w:fill="8DB4E2"/>
      <w:spacing w:before="100" w:beforeAutospacing="1" w:after="100" w:afterAutospacing="1"/>
      <w:textAlignment w:val="top"/>
    </w:pPr>
    <w:rPr>
      <w:rFonts w:ascii="Arial" w:hAnsi="Arial" w:cs="Arial"/>
      <w:b/>
      <w:bCs/>
      <w:sz w:val="20"/>
      <w:szCs w:val="20"/>
    </w:rPr>
  </w:style>
  <w:style w:type="paragraph" w:customStyle="1" w:styleId="xl86">
    <w:name w:val="xl86"/>
    <w:basedOn w:val="Normal"/>
    <w:rsid w:val="00B8024B"/>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textAlignment w:val="top"/>
    </w:pPr>
    <w:rPr>
      <w:rFonts w:ascii="Arial" w:hAnsi="Arial" w:cs="Arial"/>
      <w:b/>
      <w:bCs/>
      <w:sz w:val="20"/>
      <w:szCs w:val="20"/>
    </w:rPr>
  </w:style>
  <w:style w:type="character" w:styleId="Emphasis">
    <w:name w:val="Emphasis"/>
    <w:basedOn w:val="DefaultParagraphFont"/>
    <w:uiPriority w:val="20"/>
    <w:qFormat/>
    <w:rsid w:val="00B8024B"/>
    <w:rPr>
      <w:i/>
      <w:iCs/>
    </w:rPr>
  </w:style>
  <w:style w:type="paragraph" w:customStyle="1" w:styleId="xl72">
    <w:name w:val="xl72"/>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pPr>
    <w:rPr>
      <w:rFonts w:ascii="Arial" w:hAnsi="Arial" w:cs="Arial"/>
      <w:b/>
      <w:bCs/>
      <w:sz w:val="20"/>
      <w:szCs w:val="20"/>
    </w:rPr>
  </w:style>
  <w:style w:type="paragraph" w:customStyle="1" w:styleId="xl73">
    <w:name w:val="xl73"/>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4">
    <w:name w:val="xl74"/>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5">
    <w:name w:val="xl75"/>
    <w:basedOn w:val="Normal"/>
    <w:rsid w:val="00B8024B"/>
    <w:pPr>
      <w:pBdr>
        <w:top w:val="single" w:sz="4" w:space="0" w:color="333300"/>
        <w:left w:val="single" w:sz="4" w:space="0" w:color="333300"/>
        <w:bottom w:val="single" w:sz="4" w:space="0" w:color="333300"/>
        <w:right w:val="single" w:sz="8" w:space="0" w:color="333300"/>
      </w:pBdr>
      <w:spacing w:before="100" w:beforeAutospacing="1" w:after="100" w:afterAutospacing="1"/>
      <w:jc w:val="center"/>
    </w:pPr>
    <w:rPr>
      <w:rFonts w:ascii="Arial" w:hAnsi="Arial" w:cs="Arial"/>
      <w:sz w:val="20"/>
      <w:szCs w:val="20"/>
    </w:rPr>
  </w:style>
  <w:style w:type="paragraph" w:customStyle="1" w:styleId="xl87">
    <w:name w:val="xl87"/>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88">
    <w:name w:val="xl88"/>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jc w:val="center"/>
    </w:pPr>
    <w:rPr>
      <w:rFonts w:ascii="Arial" w:hAnsi="Arial" w:cs="Arial"/>
      <w:sz w:val="20"/>
      <w:szCs w:val="20"/>
    </w:rPr>
  </w:style>
  <w:style w:type="paragraph" w:customStyle="1" w:styleId="xl89">
    <w:name w:val="xl89"/>
    <w:basedOn w:val="Normal"/>
    <w:rsid w:val="00B8024B"/>
    <w:pPr>
      <w:pBdr>
        <w:left w:val="single" w:sz="8" w:space="0" w:color="333300"/>
        <w:bottom w:val="single" w:sz="8" w:space="0" w:color="C0C0C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90">
    <w:name w:val="xl90"/>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91">
    <w:name w:val="xl91"/>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92">
    <w:name w:val="xl92"/>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jc w:val="center"/>
    </w:pPr>
    <w:rPr>
      <w:rFonts w:ascii="Arial" w:hAnsi="Arial" w:cs="Arial"/>
      <w:sz w:val="20"/>
      <w:szCs w:val="20"/>
    </w:rPr>
  </w:style>
  <w:style w:type="paragraph" w:customStyle="1" w:styleId="xl93">
    <w:name w:val="xl93"/>
    <w:basedOn w:val="Normal"/>
    <w:rsid w:val="00B8024B"/>
    <w:pPr>
      <w:pBdr>
        <w:top w:val="single" w:sz="4" w:space="0" w:color="333300"/>
        <w:left w:val="single" w:sz="8" w:space="0" w:color="333300"/>
        <w:bottom w:val="single" w:sz="4" w:space="0" w:color="333300"/>
      </w:pBdr>
      <w:spacing w:before="100" w:beforeAutospacing="1" w:after="100" w:afterAutospacing="1"/>
      <w:textAlignment w:val="top"/>
    </w:pPr>
    <w:rPr>
      <w:rFonts w:ascii="Arial" w:hAnsi="Arial" w:cs="Arial"/>
      <w:sz w:val="20"/>
      <w:szCs w:val="20"/>
    </w:rPr>
  </w:style>
  <w:style w:type="paragraph" w:customStyle="1" w:styleId="xl94">
    <w:name w:val="xl94"/>
    <w:basedOn w:val="Normal"/>
    <w:rsid w:val="00B8024B"/>
    <w:pPr>
      <w:pBdr>
        <w:top w:val="single" w:sz="4" w:space="0" w:color="333300"/>
        <w:left w:val="single" w:sz="4" w:space="0" w:color="333300"/>
        <w:bottom w:val="single" w:sz="4"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95">
    <w:name w:val="xl95"/>
    <w:basedOn w:val="Normal"/>
    <w:rsid w:val="00B8024B"/>
    <w:pPr>
      <w:pBdr>
        <w:top w:val="single" w:sz="4" w:space="0" w:color="333300"/>
        <w:left w:val="single" w:sz="8" w:space="0" w:color="333300"/>
        <w:bottom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96">
    <w:name w:val="xl96"/>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97">
    <w:name w:val="xl97"/>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00"/>
      <w:sz w:val="20"/>
      <w:szCs w:val="20"/>
    </w:rPr>
  </w:style>
  <w:style w:type="paragraph" w:customStyle="1" w:styleId="xl98">
    <w:name w:val="xl98"/>
    <w:basedOn w:val="Normal"/>
    <w:rsid w:val="00B8024B"/>
    <w:pPr>
      <w:pBdr>
        <w:top w:val="single" w:sz="4" w:space="0" w:color="333300"/>
        <w:left w:val="single" w:sz="4"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00"/>
      <w:sz w:val="20"/>
      <w:szCs w:val="20"/>
    </w:rPr>
  </w:style>
  <w:style w:type="paragraph" w:customStyle="1" w:styleId="xl99">
    <w:name w:val="xl99"/>
    <w:basedOn w:val="Normal"/>
    <w:rsid w:val="00B8024B"/>
    <w:pPr>
      <w:pBdr>
        <w:top w:val="single" w:sz="4" w:space="0" w:color="333300"/>
        <w:left w:val="single" w:sz="4" w:space="0" w:color="333300"/>
        <w:bottom w:val="single" w:sz="4" w:space="0" w:color="333300"/>
        <w:right w:val="single" w:sz="8" w:space="0" w:color="333300"/>
      </w:pBdr>
      <w:shd w:val="clear" w:color="CCCCFF" w:fill="99CCFF"/>
      <w:spacing w:before="100" w:beforeAutospacing="1" w:after="100" w:afterAutospacing="1"/>
      <w:jc w:val="center"/>
    </w:pPr>
    <w:rPr>
      <w:rFonts w:ascii="Arial" w:hAnsi="Arial" w:cs="Arial"/>
      <w:sz w:val="20"/>
      <w:szCs w:val="20"/>
    </w:rPr>
  </w:style>
  <w:style w:type="paragraph" w:customStyle="1" w:styleId="xl100">
    <w:name w:val="xl100"/>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1">
    <w:name w:val="xl101"/>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2">
    <w:name w:val="xl102"/>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03">
    <w:name w:val="xl103"/>
    <w:basedOn w:val="Normal"/>
    <w:rsid w:val="00B8024B"/>
    <w:pPr>
      <w:pBdr>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04">
    <w:name w:val="xl104"/>
    <w:basedOn w:val="Normal"/>
    <w:rsid w:val="00B8024B"/>
    <w:pPr>
      <w:pBdr>
        <w:top w:val="single" w:sz="4" w:space="0" w:color="333300"/>
        <w:left w:val="single" w:sz="4" w:space="0" w:color="333300"/>
        <w:bottom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5">
    <w:name w:val="xl105"/>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06">
    <w:name w:val="xl106"/>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07">
    <w:name w:val="xl107"/>
    <w:basedOn w:val="Normal"/>
    <w:rsid w:val="00B8024B"/>
    <w:pPr>
      <w:pBdr>
        <w:top w:val="single" w:sz="4" w:space="0" w:color="333300"/>
        <w:left w:val="single" w:sz="4" w:space="0" w:color="333300"/>
        <w:bottom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08">
    <w:name w:val="xl108"/>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9">
    <w:name w:val="xl109"/>
    <w:basedOn w:val="Normal"/>
    <w:rsid w:val="00B8024B"/>
    <w:pPr>
      <w:pBdr>
        <w:bottom w:val="single" w:sz="8" w:space="0" w:color="C0C0C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10">
    <w:name w:val="xl110"/>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11">
    <w:name w:val="xl111"/>
    <w:basedOn w:val="Normal"/>
    <w:rsid w:val="00B8024B"/>
    <w:pPr>
      <w:pBdr>
        <w:top w:val="single" w:sz="8" w:space="0" w:color="C0C0C0"/>
        <w:bottom w:val="single" w:sz="8" w:space="0" w:color="C0C0C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112">
    <w:name w:val="xl112"/>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color w:val="0000FF"/>
      <w:sz w:val="20"/>
      <w:szCs w:val="20"/>
      <w:u w:val="single"/>
    </w:rPr>
  </w:style>
  <w:style w:type="paragraph" w:customStyle="1" w:styleId="xl113">
    <w:name w:val="xl113"/>
    <w:basedOn w:val="Normal"/>
    <w:rsid w:val="00B8024B"/>
    <w:pPr>
      <w:pBdr>
        <w:top w:val="single" w:sz="8" w:space="0" w:color="C0C0C0"/>
        <w:bottom w:val="single" w:sz="8" w:space="0" w:color="C0C0C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14">
    <w:name w:val="xl114"/>
    <w:basedOn w:val="Normal"/>
    <w:rsid w:val="00B8024B"/>
    <w:pPr>
      <w:pBdr>
        <w:top w:val="single" w:sz="8" w:space="0" w:color="C0C0C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115">
    <w:name w:val="xl115"/>
    <w:basedOn w:val="Normal"/>
    <w:rsid w:val="00B8024B"/>
    <w:pPr>
      <w:pBdr>
        <w:top w:val="single" w:sz="4" w:space="0" w:color="333300"/>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16">
    <w:name w:val="xl116"/>
    <w:basedOn w:val="Normal"/>
    <w:rsid w:val="00B8024B"/>
    <w:pPr>
      <w:pBdr>
        <w:top w:val="single" w:sz="4" w:space="0" w:color="333300"/>
        <w:left w:val="single" w:sz="4" w:space="0" w:color="333300"/>
        <w:bottom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117">
    <w:name w:val="xl117"/>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FF"/>
      <w:sz w:val="20"/>
      <w:szCs w:val="20"/>
      <w:u w:val="single"/>
    </w:rPr>
  </w:style>
  <w:style w:type="paragraph" w:customStyle="1" w:styleId="xl118">
    <w:name w:val="xl118"/>
    <w:basedOn w:val="Normal"/>
    <w:rsid w:val="00B8024B"/>
    <w:pPr>
      <w:pBdr>
        <w:top w:val="single" w:sz="4" w:space="0" w:color="333300"/>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color w:val="0000FF"/>
      <w:sz w:val="20"/>
      <w:szCs w:val="20"/>
      <w:u w:val="single"/>
    </w:rPr>
  </w:style>
  <w:style w:type="paragraph" w:customStyle="1" w:styleId="xl119">
    <w:name w:val="xl119"/>
    <w:basedOn w:val="Normal"/>
    <w:rsid w:val="00B8024B"/>
    <w:pPr>
      <w:pBdr>
        <w:top w:val="single" w:sz="4" w:space="0" w:color="333300"/>
        <w:left w:val="single" w:sz="4" w:space="0" w:color="333300"/>
        <w:bottom w:val="single" w:sz="4" w:space="0" w:color="333300"/>
        <w:right w:val="single" w:sz="8" w:space="0" w:color="333300"/>
      </w:pBdr>
      <w:shd w:val="clear" w:color="CCCCFF" w:fill="99CCFF"/>
      <w:spacing w:before="100" w:beforeAutospacing="1" w:after="100" w:afterAutospacing="1"/>
      <w:jc w:val="center"/>
      <w:textAlignment w:val="top"/>
    </w:pPr>
    <w:rPr>
      <w:rFonts w:ascii="Verdana" w:hAnsi="Verdana"/>
      <w:color w:val="000000"/>
      <w:sz w:val="20"/>
      <w:szCs w:val="20"/>
    </w:rPr>
  </w:style>
  <w:style w:type="paragraph" w:customStyle="1" w:styleId="xl120">
    <w:name w:val="xl120"/>
    <w:basedOn w:val="Normal"/>
    <w:rsid w:val="00B8024B"/>
    <w:pPr>
      <w:pBdr>
        <w:top w:val="single" w:sz="4" w:space="0" w:color="333300"/>
        <w:left w:val="single" w:sz="8" w:space="0" w:color="333300"/>
        <w:bottom w:val="single" w:sz="4" w:space="0" w:color="333300"/>
        <w:right w:val="single" w:sz="4" w:space="0" w:color="333300"/>
      </w:pBdr>
      <w:spacing w:before="100" w:beforeAutospacing="1" w:after="100" w:afterAutospacing="1"/>
      <w:textAlignment w:val="top"/>
    </w:pPr>
    <w:rPr>
      <w:rFonts w:ascii="Arial" w:hAnsi="Arial" w:cs="Arial"/>
      <w:color w:val="000000"/>
      <w:sz w:val="20"/>
      <w:szCs w:val="20"/>
    </w:rPr>
  </w:style>
  <w:style w:type="paragraph" w:customStyle="1" w:styleId="xl121">
    <w:name w:val="xl121"/>
    <w:basedOn w:val="Normal"/>
    <w:rsid w:val="00B8024B"/>
    <w:pPr>
      <w:pBdr>
        <w:top w:val="single" w:sz="4" w:space="0" w:color="333300"/>
        <w:left w:val="single" w:sz="4" w:space="0" w:color="333300"/>
        <w:bottom w:val="single" w:sz="4" w:space="0" w:color="333300"/>
      </w:pBdr>
      <w:spacing w:before="100" w:beforeAutospacing="1" w:after="100" w:afterAutospacing="1"/>
      <w:textAlignment w:val="top"/>
    </w:pPr>
    <w:rPr>
      <w:rFonts w:ascii="Arial" w:hAnsi="Arial" w:cs="Arial"/>
      <w:sz w:val="20"/>
      <w:szCs w:val="20"/>
    </w:rPr>
  </w:style>
  <w:style w:type="paragraph" w:customStyle="1" w:styleId="xl122">
    <w:name w:val="xl122"/>
    <w:basedOn w:val="Normal"/>
    <w:rsid w:val="00B8024B"/>
    <w:pPr>
      <w:pBdr>
        <w:top w:val="single" w:sz="4" w:space="0" w:color="333300"/>
        <w:left w:val="single" w:sz="8" w:space="0" w:color="333300"/>
        <w:bottom w:val="single" w:sz="8"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123">
    <w:name w:val="xl123"/>
    <w:basedOn w:val="Normal"/>
    <w:rsid w:val="00B8024B"/>
    <w:pPr>
      <w:pBdr>
        <w:top w:val="single" w:sz="4" w:space="0" w:color="333300"/>
        <w:left w:val="single" w:sz="4" w:space="0" w:color="333300"/>
        <w:bottom w:val="single" w:sz="8" w:space="0" w:color="333300"/>
      </w:pBdr>
      <w:spacing w:before="100" w:beforeAutospacing="1" w:after="100" w:afterAutospacing="1"/>
      <w:textAlignment w:val="top"/>
    </w:pPr>
    <w:rPr>
      <w:rFonts w:ascii="Arial" w:hAnsi="Arial" w:cs="Arial"/>
      <w:sz w:val="20"/>
      <w:szCs w:val="20"/>
    </w:rPr>
  </w:style>
  <w:style w:type="paragraph" w:styleId="NoSpacing">
    <w:name w:val="No Spacing"/>
    <w:link w:val="NoSpacingChar"/>
    <w:uiPriority w:val="1"/>
    <w:qFormat/>
    <w:rsid w:val="00B8024B"/>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B8024B"/>
    <w:rPr>
      <w:rFonts w:asciiTheme="minorHAnsi" w:eastAsiaTheme="minorEastAsia" w:hAnsiTheme="minorHAnsi" w:cstheme="minorBidi"/>
      <w:sz w:val="22"/>
      <w:szCs w:val="22"/>
      <w:lang w:val="en-US" w:eastAsia="ja-JP"/>
    </w:rPr>
  </w:style>
  <w:style w:type="paragraph" w:customStyle="1" w:styleId="TableStyle">
    <w:name w:val="Table Style"/>
    <w:basedOn w:val="Body"/>
    <w:link w:val="TableStyleChar"/>
    <w:qFormat/>
    <w:rsid w:val="00B8024B"/>
    <w:pPr>
      <w:spacing w:after="60"/>
    </w:pPr>
    <w:rPr>
      <w:rFonts w:cs="Arial"/>
      <w:sz w:val="20"/>
    </w:rPr>
  </w:style>
  <w:style w:type="character" w:customStyle="1" w:styleId="TableStyleChar">
    <w:name w:val="Table Style Char"/>
    <w:link w:val="TableStyle"/>
    <w:rsid w:val="00B8024B"/>
    <w:rPr>
      <w:rFonts w:ascii="Calibri" w:hAnsi="Calibri" w:cs="Arial"/>
      <w:lang w:eastAsia="en-US"/>
    </w:rPr>
  </w:style>
  <w:style w:type="character" w:customStyle="1" w:styleId="hidden">
    <w:name w:val="hidden"/>
    <w:basedOn w:val="DefaultParagraphFont"/>
    <w:rsid w:val="00B8024B"/>
  </w:style>
  <w:style w:type="character" w:customStyle="1" w:styleId="t1">
    <w:name w:val="t1"/>
    <w:basedOn w:val="DefaultParagraphFont"/>
    <w:rsid w:val="00D22250"/>
  </w:style>
  <w:style w:type="paragraph" w:styleId="TOC4">
    <w:name w:val="toc 4"/>
    <w:basedOn w:val="Normal"/>
    <w:next w:val="Normal"/>
    <w:autoRedefine/>
    <w:uiPriority w:val="39"/>
    <w:unhideWhenUsed/>
    <w:rsid w:val="00D72BDB"/>
    <w:pPr>
      <w:spacing w:after="100" w:line="276" w:lineRule="auto"/>
      <w:ind w:left="66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72BDB"/>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72BDB"/>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72BD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72BDB"/>
    <w:pPr>
      <w:spacing w:after="100" w:line="276" w:lineRule="auto"/>
      <w:ind w:left="1760"/>
    </w:pPr>
    <w:rPr>
      <w:rFonts w:asciiTheme="minorHAnsi" w:eastAsiaTheme="minorEastAsia" w:hAnsiTheme="minorHAnsi" w:cstheme="minorBidi"/>
      <w:sz w:val="22"/>
      <w:szCs w:val="22"/>
    </w:rPr>
  </w:style>
  <w:style w:type="table" w:styleId="LightGrid-Accent1">
    <w:name w:val="Light Grid Accent 1"/>
    <w:basedOn w:val="TableNormal"/>
    <w:uiPriority w:val="62"/>
    <w:rsid w:val="0072753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lainText">
    <w:name w:val="Plain Text"/>
    <w:basedOn w:val="Normal"/>
    <w:link w:val="PlainTextChar"/>
    <w:uiPriority w:val="99"/>
    <w:unhideWhenUsed/>
    <w:rsid w:val="006E41FC"/>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6E41FC"/>
    <w:rPr>
      <w:rFonts w:ascii="Calibri" w:eastAsiaTheme="minorHAnsi" w:hAnsi="Calibri" w:cstheme="minorBidi"/>
      <w:sz w:val="22"/>
      <w:szCs w:val="21"/>
      <w:lang w:eastAsia="en-US"/>
    </w:rPr>
  </w:style>
  <w:style w:type="character" w:styleId="HTMLCode">
    <w:name w:val="HTML Code"/>
    <w:basedOn w:val="DefaultParagraphFont"/>
    <w:uiPriority w:val="99"/>
    <w:unhideWhenUsed/>
    <w:rsid w:val="007160AE"/>
    <w:rPr>
      <w:rFonts w:ascii="Courier" w:eastAsia="Times New Roman" w:hAnsi="Courier" w:cs="Courier New" w:hint="default"/>
      <w:sz w:val="20"/>
      <w:szCs w:val="20"/>
    </w:rPr>
  </w:style>
  <w:style w:type="table" w:styleId="MediumList2-Accent1">
    <w:name w:val="Medium List 2 Accent 1"/>
    <w:basedOn w:val="TableNormal"/>
    <w:uiPriority w:val="66"/>
    <w:rsid w:val="008C30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5">
    <w:name w:val="Medium Shading 1 Accent 5"/>
    <w:basedOn w:val="TableNormal"/>
    <w:uiPriority w:val="63"/>
    <w:rsid w:val="004B01C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evision">
    <w:name w:val="Revision"/>
    <w:hidden/>
    <w:uiPriority w:val="99"/>
    <w:semiHidden/>
    <w:rsid w:val="001A7EE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3A7D"/>
    <w:rPr>
      <w:sz w:val="24"/>
      <w:szCs w:val="24"/>
    </w:rPr>
  </w:style>
  <w:style w:type="paragraph" w:styleId="Heading1">
    <w:name w:val="heading 1"/>
    <w:basedOn w:val="Normal"/>
    <w:next w:val="Normal"/>
    <w:link w:val="Heading1Char"/>
    <w:qFormat/>
    <w:rsid w:val="00097C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D0D2D"/>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nhideWhenUsed/>
    <w:qFormat/>
    <w:rsid w:val="006B78A8"/>
    <w:pPr>
      <w:keepNext/>
      <w:spacing w:before="240" w:after="60"/>
      <w:outlineLvl w:val="2"/>
    </w:pPr>
    <w:rPr>
      <w:rFonts w:ascii="Cambria" w:hAnsi="Cambria"/>
      <w:b/>
      <w:bCs/>
      <w:sz w:val="26"/>
      <w:szCs w:val="26"/>
      <w:lang w:val="en-US" w:eastAsia="en-US"/>
    </w:rPr>
  </w:style>
  <w:style w:type="paragraph" w:styleId="Heading4">
    <w:name w:val="heading 4"/>
    <w:basedOn w:val="Normal"/>
    <w:next w:val="Normal"/>
    <w:link w:val="Heading4Char"/>
    <w:unhideWhenUsed/>
    <w:qFormat/>
    <w:rsid w:val="00291E8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8024B"/>
    <w:pPr>
      <w:keepNext/>
      <w:keepLines/>
      <w:spacing w:before="200"/>
      <w:ind w:left="1008" w:hanging="1008"/>
      <w:outlineLvl w:val="4"/>
    </w:pPr>
    <w:rPr>
      <w:rFonts w:asciiTheme="majorHAnsi" w:eastAsiaTheme="majorEastAsia" w:hAnsiTheme="majorHAnsi" w:cstheme="majorBidi"/>
      <w:color w:val="243F60" w:themeColor="accent1" w:themeShade="7F"/>
      <w:sz w:val="20"/>
    </w:rPr>
  </w:style>
  <w:style w:type="paragraph" w:styleId="Heading6">
    <w:name w:val="heading 6"/>
    <w:basedOn w:val="Normal"/>
    <w:next w:val="Normal"/>
    <w:link w:val="Heading6Char"/>
    <w:semiHidden/>
    <w:unhideWhenUsed/>
    <w:qFormat/>
    <w:rsid w:val="00B8024B"/>
    <w:pPr>
      <w:keepNext/>
      <w:keepLines/>
      <w:spacing w:before="200"/>
      <w:ind w:left="1152" w:hanging="1152"/>
      <w:outlineLvl w:val="5"/>
    </w:pPr>
    <w:rPr>
      <w:rFonts w:asciiTheme="majorHAnsi" w:eastAsiaTheme="majorEastAsia" w:hAnsiTheme="majorHAnsi" w:cstheme="majorBidi"/>
      <w:i/>
      <w:iCs/>
      <w:color w:val="243F60" w:themeColor="accent1" w:themeShade="7F"/>
      <w:sz w:val="20"/>
    </w:rPr>
  </w:style>
  <w:style w:type="paragraph" w:styleId="Heading7">
    <w:name w:val="heading 7"/>
    <w:basedOn w:val="Normal"/>
    <w:next w:val="Normal"/>
    <w:link w:val="Heading7Char"/>
    <w:semiHidden/>
    <w:unhideWhenUsed/>
    <w:qFormat/>
    <w:rsid w:val="00B8024B"/>
    <w:pPr>
      <w:keepNext/>
      <w:keepLines/>
      <w:spacing w:before="200"/>
      <w:ind w:left="1296" w:hanging="1296"/>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semiHidden/>
    <w:unhideWhenUsed/>
    <w:qFormat/>
    <w:rsid w:val="00B8024B"/>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8024B"/>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0D2D"/>
    <w:pPr>
      <w:tabs>
        <w:tab w:val="center" w:pos="4320"/>
        <w:tab w:val="right" w:pos="8640"/>
      </w:tabs>
    </w:pPr>
    <w:rPr>
      <w:lang w:eastAsia="en-US"/>
    </w:rPr>
  </w:style>
  <w:style w:type="character" w:customStyle="1" w:styleId="HeaderChar">
    <w:name w:val="Header Char"/>
    <w:basedOn w:val="DefaultParagraphFont"/>
    <w:link w:val="Header"/>
    <w:uiPriority w:val="99"/>
    <w:rsid w:val="005D0D2D"/>
    <w:rPr>
      <w:sz w:val="24"/>
      <w:szCs w:val="24"/>
      <w:lang w:eastAsia="en-US"/>
    </w:rPr>
  </w:style>
  <w:style w:type="paragraph" w:styleId="Footer">
    <w:name w:val="footer"/>
    <w:basedOn w:val="Normal"/>
    <w:link w:val="FooterChar"/>
    <w:uiPriority w:val="99"/>
    <w:rsid w:val="005D0D2D"/>
    <w:pPr>
      <w:tabs>
        <w:tab w:val="center" w:pos="4320"/>
        <w:tab w:val="right" w:pos="8640"/>
      </w:tabs>
    </w:pPr>
    <w:rPr>
      <w:lang w:eastAsia="en-US"/>
    </w:rPr>
  </w:style>
  <w:style w:type="character" w:customStyle="1" w:styleId="FooterChar">
    <w:name w:val="Footer Char"/>
    <w:basedOn w:val="DefaultParagraphFont"/>
    <w:link w:val="Footer"/>
    <w:uiPriority w:val="99"/>
    <w:rsid w:val="005D0D2D"/>
    <w:rPr>
      <w:sz w:val="24"/>
      <w:szCs w:val="24"/>
      <w:lang w:eastAsia="en-US"/>
    </w:rPr>
  </w:style>
  <w:style w:type="character" w:customStyle="1" w:styleId="Heading2Char">
    <w:name w:val="Heading 2 Char"/>
    <w:basedOn w:val="DefaultParagraphFont"/>
    <w:link w:val="Heading2"/>
    <w:rsid w:val="005D0D2D"/>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99"/>
    <w:qFormat/>
    <w:rsid w:val="005D0D2D"/>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yleArial11ptBlack">
    <w:name w:val="Style Arial 11 pt Black"/>
    <w:rsid w:val="00097CE6"/>
    <w:rPr>
      <w:rFonts w:ascii="Arial" w:hAnsi="Arial"/>
      <w:color w:val="000000"/>
      <w:sz w:val="22"/>
    </w:rPr>
  </w:style>
  <w:style w:type="character" w:styleId="Hyperlink">
    <w:name w:val="Hyperlink"/>
    <w:uiPriority w:val="99"/>
    <w:rsid w:val="00097CE6"/>
    <w:rPr>
      <w:color w:val="0000FF"/>
      <w:u w:val="single"/>
    </w:rPr>
  </w:style>
  <w:style w:type="character" w:customStyle="1" w:styleId="Heading1Char">
    <w:name w:val="Heading 1 Char"/>
    <w:basedOn w:val="DefaultParagraphFont"/>
    <w:link w:val="Heading1"/>
    <w:rsid w:val="00097CE6"/>
    <w:rPr>
      <w:rFonts w:asciiTheme="majorHAnsi" w:eastAsiaTheme="majorEastAsia" w:hAnsiTheme="majorHAnsi" w:cstheme="majorBidi"/>
      <w:b/>
      <w:bCs/>
      <w:color w:val="365F91" w:themeColor="accent1" w:themeShade="BF"/>
      <w:sz w:val="28"/>
      <w:szCs w:val="28"/>
    </w:rPr>
  </w:style>
  <w:style w:type="character" w:customStyle="1" w:styleId="italic1">
    <w:name w:val="italic1"/>
    <w:rsid w:val="00752450"/>
    <w:rPr>
      <w:i/>
      <w:iCs/>
    </w:rPr>
  </w:style>
  <w:style w:type="paragraph" w:styleId="FootnoteText">
    <w:name w:val="footnote text"/>
    <w:basedOn w:val="Normal"/>
    <w:link w:val="FootnoteTextChar"/>
    <w:rsid w:val="00752450"/>
    <w:rPr>
      <w:rFonts w:eastAsia="SimSun"/>
      <w:sz w:val="20"/>
      <w:szCs w:val="20"/>
      <w:lang w:val="en-US" w:eastAsia="en-US"/>
    </w:rPr>
  </w:style>
  <w:style w:type="character" w:customStyle="1" w:styleId="FootnoteTextChar">
    <w:name w:val="Footnote Text Char"/>
    <w:basedOn w:val="DefaultParagraphFont"/>
    <w:link w:val="FootnoteText"/>
    <w:rsid w:val="00752450"/>
    <w:rPr>
      <w:rFonts w:eastAsia="SimSun"/>
      <w:lang w:val="en-US" w:eastAsia="en-US"/>
    </w:rPr>
  </w:style>
  <w:style w:type="paragraph" w:styleId="BodyText2">
    <w:name w:val="Body Text 2"/>
    <w:basedOn w:val="Normal"/>
    <w:link w:val="BodyText2Char"/>
    <w:rsid w:val="00752450"/>
    <w:rPr>
      <w:rFonts w:ascii="Arial" w:eastAsia="SimSun" w:hAnsi="Arial" w:cs="Arial"/>
      <w:sz w:val="20"/>
      <w:lang w:eastAsia="en-US"/>
    </w:rPr>
  </w:style>
  <w:style w:type="character" w:customStyle="1" w:styleId="BodyText2Char">
    <w:name w:val="Body Text 2 Char"/>
    <w:basedOn w:val="DefaultParagraphFont"/>
    <w:link w:val="BodyText2"/>
    <w:rsid w:val="00752450"/>
    <w:rPr>
      <w:rFonts w:ascii="Arial" w:eastAsia="SimSun" w:hAnsi="Arial" w:cs="Arial"/>
      <w:szCs w:val="24"/>
      <w:lang w:eastAsia="en-US"/>
    </w:rPr>
  </w:style>
  <w:style w:type="paragraph" w:customStyle="1" w:styleId="TableText">
    <w:name w:val="Table Text"/>
    <w:basedOn w:val="Normal"/>
    <w:rsid w:val="00752450"/>
    <w:pPr>
      <w:spacing w:before="60" w:after="60"/>
      <w:jc w:val="both"/>
    </w:pPr>
    <w:rPr>
      <w:rFonts w:ascii="Book Antiqua" w:eastAsia="SimSun" w:hAnsi="Book Antiqua" w:cs="Book Antiqua"/>
      <w:lang w:eastAsia="en-US"/>
    </w:rPr>
  </w:style>
  <w:style w:type="character" w:styleId="FootnoteReference">
    <w:name w:val="footnote reference"/>
    <w:rsid w:val="00752450"/>
    <w:rPr>
      <w:vertAlign w:val="superscript"/>
    </w:rPr>
  </w:style>
  <w:style w:type="character" w:customStyle="1" w:styleId="Heading3Char">
    <w:name w:val="Heading 3 Char"/>
    <w:basedOn w:val="DefaultParagraphFont"/>
    <w:link w:val="Heading3"/>
    <w:rsid w:val="006B78A8"/>
    <w:rPr>
      <w:rFonts w:ascii="Cambria" w:hAnsi="Cambria"/>
      <w:b/>
      <w:bCs/>
      <w:sz w:val="26"/>
      <w:szCs w:val="26"/>
      <w:lang w:val="en-US" w:eastAsia="en-US"/>
    </w:rPr>
  </w:style>
  <w:style w:type="paragraph" w:styleId="TOCHeading">
    <w:name w:val="TOC Heading"/>
    <w:basedOn w:val="Heading1"/>
    <w:next w:val="Normal"/>
    <w:uiPriority w:val="39"/>
    <w:semiHidden/>
    <w:unhideWhenUsed/>
    <w:qFormat/>
    <w:rsid w:val="00B14690"/>
    <w:pPr>
      <w:spacing w:line="276" w:lineRule="auto"/>
      <w:outlineLvl w:val="9"/>
    </w:pPr>
    <w:rPr>
      <w:lang w:val="en-US" w:eastAsia="ja-JP"/>
    </w:rPr>
  </w:style>
  <w:style w:type="paragraph" w:styleId="TOC1">
    <w:name w:val="toc 1"/>
    <w:basedOn w:val="Normal"/>
    <w:next w:val="Normal"/>
    <w:autoRedefine/>
    <w:uiPriority w:val="39"/>
    <w:rsid w:val="00B14690"/>
    <w:pPr>
      <w:spacing w:after="100"/>
    </w:pPr>
  </w:style>
  <w:style w:type="paragraph" w:styleId="TOC2">
    <w:name w:val="toc 2"/>
    <w:basedOn w:val="Normal"/>
    <w:next w:val="Normal"/>
    <w:autoRedefine/>
    <w:uiPriority w:val="39"/>
    <w:rsid w:val="00B14690"/>
    <w:pPr>
      <w:spacing w:after="100"/>
      <w:ind w:left="240"/>
    </w:pPr>
  </w:style>
  <w:style w:type="paragraph" w:styleId="TOC3">
    <w:name w:val="toc 3"/>
    <w:basedOn w:val="Normal"/>
    <w:next w:val="Normal"/>
    <w:autoRedefine/>
    <w:uiPriority w:val="39"/>
    <w:rsid w:val="00B14690"/>
    <w:pPr>
      <w:spacing w:after="100"/>
      <w:ind w:left="480"/>
    </w:pPr>
  </w:style>
  <w:style w:type="paragraph" w:styleId="BalloonText">
    <w:name w:val="Balloon Text"/>
    <w:basedOn w:val="Normal"/>
    <w:link w:val="BalloonTextChar"/>
    <w:uiPriority w:val="99"/>
    <w:rsid w:val="00B14690"/>
    <w:rPr>
      <w:rFonts w:ascii="Tahoma" w:hAnsi="Tahoma" w:cs="Tahoma"/>
      <w:sz w:val="16"/>
      <w:szCs w:val="16"/>
    </w:rPr>
  </w:style>
  <w:style w:type="character" w:customStyle="1" w:styleId="BalloonTextChar">
    <w:name w:val="Balloon Text Char"/>
    <w:basedOn w:val="DefaultParagraphFont"/>
    <w:link w:val="BalloonText"/>
    <w:uiPriority w:val="99"/>
    <w:rsid w:val="00B14690"/>
    <w:rPr>
      <w:rFonts w:ascii="Tahoma" w:hAnsi="Tahoma" w:cs="Tahoma"/>
      <w:sz w:val="16"/>
      <w:szCs w:val="16"/>
    </w:rPr>
  </w:style>
  <w:style w:type="character" w:styleId="FollowedHyperlink">
    <w:name w:val="FollowedHyperlink"/>
    <w:basedOn w:val="DefaultParagraphFont"/>
    <w:uiPriority w:val="99"/>
    <w:rsid w:val="00B260F2"/>
    <w:rPr>
      <w:color w:val="800080" w:themeColor="followedHyperlink"/>
      <w:u w:val="single"/>
    </w:rPr>
  </w:style>
  <w:style w:type="character" w:customStyle="1" w:styleId="Heading4Char">
    <w:name w:val="Heading 4 Char"/>
    <w:basedOn w:val="DefaultParagraphFont"/>
    <w:link w:val="Heading4"/>
    <w:rsid w:val="00291E84"/>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291E84"/>
    <w:pPr>
      <w:spacing w:before="100" w:beforeAutospacing="1" w:after="100" w:afterAutospacing="1"/>
    </w:pPr>
  </w:style>
  <w:style w:type="character" w:styleId="Strong">
    <w:name w:val="Strong"/>
    <w:basedOn w:val="DefaultParagraphFont"/>
    <w:uiPriority w:val="22"/>
    <w:qFormat/>
    <w:rsid w:val="00291E84"/>
    <w:rPr>
      <w:b/>
      <w:bCs/>
    </w:rPr>
  </w:style>
  <w:style w:type="character" w:customStyle="1" w:styleId="Heading5Char">
    <w:name w:val="Heading 5 Char"/>
    <w:basedOn w:val="DefaultParagraphFont"/>
    <w:link w:val="Heading5"/>
    <w:semiHidden/>
    <w:rsid w:val="00B8024B"/>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B8024B"/>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B8024B"/>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B8024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B8024B"/>
    <w:rPr>
      <w:rFonts w:asciiTheme="majorHAnsi" w:eastAsiaTheme="majorEastAsia" w:hAnsiTheme="majorHAnsi" w:cstheme="majorBidi"/>
      <w:i/>
      <w:iCs/>
      <w:color w:val="404040" w:themeColor="text1" w:themeTint="BF"/>
    </w:rPr>
  </w:style>
  <w:style w:type="paragraph" w:customStyle="1" w:styleId="Body">
    <w:name w:val="Body"/>
    <w:basedOn w:val="Normal"/>
    <w:link w:val="BodyChar"/>
    <w:qFormat/>
    <w:rsid w:val="00B8024B"/>
    <w:pPr>
      <w:spacing w:after="120"/>
    </w:pPr>
    <w:rPr>
      <w:rFonts w:ascii="Calibri" w:hAnsi="Calibri"/>
      <w:sz w:val="22"/>
      <w:szCs w:val="20"/>
      <w:lang w:eastAsia="en-US"/>
    </w:rPr>
  </w:style>
  <w:style w:type="character" w:customStyle="1" w:styleId="BodyChar">
    <w:name w:val="Body Char"/>
    <w:link w:val="Body"/>
    <w:rsid w:val="00B8024B"/>
    <w:rPr>
      <w:rFonts w:ascii="Calibri" w:hAnsi="Calibri"/>
      <w:sz w:val="22"/>
      <w:lang w:eastAsia="en-US"/>
    </w:rPr>
  </w:style>
  <w:style w:type="paragraph" w:styleId="TOC5">
    <w:name w:val="toc 5"/>
    <w:basedOn w:val="Normal"/>
    <w:next w:val="Normal"/>
    <w:autoRedefine/>
    <w:uiPriority w:val="39"/>
    <w:rsid w:val="00B8024B"/>
    <w:pPr>
      <w:ind w:left="960"/>
    </w:pPr>
    <w:rPr>
      <w:rFonts w:ascii="Verdana" w:hAnsi="Verdana"/>
      <w:sz w:val="18"/>
      <w:szCs w:val="18"/>
    </w:rPr>
  </w:style>
  <w:style w:type="numbering" w:styleId="111111">
    <w:name w:val="Outline List 2"/>
    <w:basedOn w:val="NoList"/>
    <w:rsid w:val="00B8024B"/>
    <w:pPr>
      <w:numPr>
        <w:numId w:val="9"/>
      </w:numPr>
    </w:pPr>
  </w:style>
  <w:style w:type="table" w:styleId="TableGrid">
    <w:name w:val="Table Grid"/>
    <w:basedOn w:val="TableNormal"/>
    <w:uiPriority w:val="59"/>
    <w:rsid w:val="00B8024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B8024B"/>
    <w:rPr>
      <w:sz w:val="16"/>
      <w:szCs w:val="16"/>
    </w:rPr>
  </w:style>
  <w:style w:type="paragraph" w:styleId="CommentText">
    <w:name w:val="annotation text"/>
    <w:basedOn w:val="Normal"/>
    <w:link w:val="CommentTextChar"/>
    <w:uiPriority w:val="99"/>
    <w:unhideWhenUsed/>
    <w:rsid w:val="00B8024B"/>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rsid w:val="00B8024B"/>
    <w:rPr>
      <w:rFonts w:ascii="Calibri" w:eastAsiaTheme="minorHAnsi" w:hAnsi="Calibri"/>
      <w:lang w:eastAsia="en-US"/>
    </w:rPr>
  </w:style>
  <w:style w:type="paragraph" w:styleId="CommentSubject">
    <w:name w:val="annotation subject"/>
    <w:basedOn w:val="CommentText"/>
    <w:next w:val="CommentText"/>
    <w:link w:val="CommentSubjectChar"/>
    <w:uiPriority w:val="99"/>
    <w:unhideWhenUsed/>
    <w:rsid w:val="00B8024B"/>
    <w:rPr>
      <w:b/>
      <w:bCs/>
    </w:rPr>
  </w:style>
  <w:style w:type="character" w:customStyle="1" w:styleId="CommentSubjectChar">
    <w:name w:val="Comment Subject Char"/>
    <w:basedOn w:val="CommentTextChar"/>
    <w:link w:val="CommentSubject"/>
    <w:uiPriority w:val="99"/>
    <w:rsid w:val="00B8024B"/>
    <w:rPr>
      <w:rFonts w:ascii="Calibri" w:eastAsiaTheme="minorHAnsi" w:hAnsi="Calibri"/>
      <w:b/>
      <w:bCs/>
      <w:lang w:eastAsia="en-US"/>
    </w:rPr>
  </w:style>
  <w:style w:type="character" w:customStyle="1" w:styleId="hps">
    <w:name w:val="hps"/>
    <w:basedOn w:val="DefaultParagraphFont"/>
    <w:rsid w:val="00B8024B"/>
  </w:style>
  <w:style w:type="character" w:customStyle="1" w:styleId="shorttext">
    <w:name w:val="short_text"/>
    <w:basedOn w:val="DefaultParagraphFont"/>
    <w:rsid w:val="00B8024B"/>
  </w:style>
  <w:style w:type="paragraph" w:customStyle="1" w:styleId="font5">
    <w:name w:val="font5"/>
    <w:basedOn w:val="Normal"/>
    <w:rsid w:val="00B8024B"/>
    <w:pPr>
      <w:spacing w:before="100" w:beforeAutospacing="1" w:after="100" w:afterAutospacing="1"/>
    </w:pPr>
    <w:rPr>
      <w:rFonts w:ascii="Arial" w:hAnsi="Arial" w:cs="Arial"/>
      <w:sz w:val="20"/>
      <w:szCs w:val="20"/>
    </w:rPr>
  </w:style>
  <w:style w:type="paragraph" w:customStyle="1" w:styleId="xl76">
    <w:name w:val="xl76"/>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7">
    <w:name w:val="xl77"/>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8">
    <w:name w:val="xl78"/>
    <w:basedOn w:val="Normal"/>
    <w:rsid w:val="00B8024B"/>
    <w:pPr>
      <w:pBdr>
        <w:top w:val="single" w:sz="4" w:space="0" w:color="333300"/>
        <w:left w:val="single" w:sz="8" w:space="0" w:color="333300"/>
        <w:bottom w:val="single" w:sz="4"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79">
    <w:name w:val="xl79"/>
    <w:basedOn w:val="Normal"/>
    <w:rsid w:val="00B8024B"/>
    <w:pPr>
      <w:pBdr>
        <w:top w:val="single" w:sz="4" w:space="0" w:color="333300"/>
        <w:left w:val="single" w:sz="8" w:space="0" w:color="333300"/>
        <w:bottom w:val="single" w:sz="8"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80">
    <w:name w:val="xl80"/>
    <w:basedOn w:val="Normal"/>
    <w:rsid w:val="00B8024B"/>
    <w:pPr>
      <w:pBdr>
        <w:top w:val="single" w:sz="4" w:space="0" w:color="333300"/>
        <w:left w:val="single" w:sz="4" w:space="0" w:color="333300"/>
        <w:bottom w:val="single" w:sz="8"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81">
    <w:name w:val="xl81"/>
    <w:basedOn w:val="Normal"/>
    <w:rsid w:val="00B8024B"/>
    <w:pPr>
      <w:pBdr>
        <w:top w:val="single" w:sz="4" w:space="0" w:color="auto"/>
        <w:left w:val="single" w:sz="4" w:space="0" w:color="auto"/>
        <w:bottom w:val="single" w:sz="4" w:space="0" w:color="auto"/>
        <w:right w:val="single" w:sz="4" w:space="0" w:color="auto"/>
      </w:pBdr>
      <w:shd w:val="clear" w:color="CCCCFF" w:fill="C0C0C0"/>
      <w:spacing w:before="100" w:beforeAutospacing="1" w:after="100" w:afterAutospacing="1"/>
    </w:pPr>
    <w:rPr>
      <w:rFonts w:ascii="Arial" w:hAnsi="Arial" w:cs="Arial"/>
      <w:b/>
      <w:bCs/>
      <w:sz w:val="20"/>
      <w:szCs w:val="20"/>
    </w:rPr>
  </w:style>
  <w:style w:type="paragraph" w:customStyle="1" w:styleId="xl82">
    <w:name w:val="xl82"/>
    <w:basedOn w:val="Normal"/>
    <w:rsid w:val="00B8024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szCs w:val="20"/>
    </w:rPr>
  </w:style>
  <w:style w:type="paragraph" w:customStyle="1" w:styleId="xl83">
    <w:name w:val="xl83"/>
    <w:basedOn w:val="Normal"/>
    <w:rsid w:val="00B8024B"/>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textAlignment w:val="top"/>
    </w:pPr>
    <w:rPr>
      <w:rFonts w:ascii="Arial" w:hAnsi="Arial" w:cs="Arial"/>
      <w:sz w:val="20"/>
      <w:szCs w:val="20"/>
    </w:rPr>
  </w:style>
  <w:style w:type="paragraph" w:customStyle="1" w:styleId="xl84">
    <w:name w:val="xl84"/>
    <w:basedOn w:val="Normal"/>
    <w:rsid w:val="00B8024B"/>
    <w:pPr>
      <w:shd w:val="clear" w:color="000000" w:fill="8DB4E2"/>
      <w:spacing w:before="100" w:beforeAutospacing="1" w:after="100" w:afterAutospacing="1"/>
    </w:pPr>
    <w:rPr>
      <w:rFonts w:ascii="Arial" w:hAnsi="Arial" w:cs="Arial"/>
      <w:sz w:val="20"/>
      <w:szCs w:val="20"/>
    </w:rPr>
  </w:style>
  <w:style w:type="paragraph" w:customStyle="1" w:styleId="xl85">
    <w:name w:val="xl85"/>
    <w:basedOn w:val="Normal"/>
    <w:rsid w:val="00B8024B"/>
    <w:pPr>
      <w:pBdr>
        <w:top w:val="single" w:sz="8" w:space="0" w:color="333300"/>
        <w:left w:val="single" w:sz="8" w:space="0" w:color="333300"/>
        <w:right w:val="single" w:sz="8" w:space="0" w:color="333300"/>
      </w:pBdr>
      <w:shd w:val="clear" w:color="FFFFCC" w:fill="8DB4E2"/>
      <w:spacing w:before="100" w:beforeAutospacing="1" w:after="100" w:afterAutospacing="1"/>
      <w:textAlignment w:val="top"/>
    </w:pPr>
    <w:rPr>
      <w:rFonts w:ascii="Arial" w:hAnsi="Arial" w:cs="Arial"/>
      <w:b/>
      <w:bCs/>
      <w:sz w:val="20"/>
      <w:szCs w:val="20"/>
    </w:rPr>
  </w:style>
  <w:style w:type="paragraph" w:customStyle="1" w:styleId="xl86">
    <w:name w:val="xl86"/>
    <w:basedOn w:val="Normal"/>
    <w:rsid w:val="00B8024B"/>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textAlignment w:val="top"/>
    </w:pPr>
    <w:rPr>
      <w:rFonts w:ascii="Arial" w:hAnsi="Arial" w:cs="Arial"/>
      <w:b/>
      <w:bCs/>
      <w:sz w:val="20"/>
      <w:szCs w:val="20"/>
    </w:rPr>
  </w:style>
  <w:style w:type="character" w:styleId="Emphasis">
    <w:name w:val="Emphasis"/>
    <w:basedOn w:val="DefaultParagraphFont"/>
    <w:uiPriority w:val="20"/>
    <w:qFormat/>
    <w:rsid w:val="00B8024B"/>
    <w:rPr>
      <w:i/>
      <w:iCs/>
    </w:rPr>
  </w:style>
  <w:style w:type="paragraph" w:customStyle="1" w:styleId="xl72">
    <w:name w:val="xl72"/>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pPr>
    <w:rPr>
      <w:rFonts w:ascii="Arial" w:hAnsi="Arial" w:cs="Arial"/>
      <w:b/>
      <w:bCs/>
      <w:sz w:val="20"/>
      <w:szCs w:val="20"/>
    </w:rPr>
  </w:style>
  <w:style w:type="paragraph" w:customStyle="1" w:styleId="xl73">
    <w:name w:val="xl73"/>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4">
    <w:name w:val="xl74"/>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75">
    <w:name w:val="xl75"/>
    <w:basedOn w:val="Normal"/>
    <w:rsid w:val="00B8024B"/>
    <w:pPr>
      <w:pBdr>
        <w:top w:val="single" w:sz="4" w:space="0" w:color="333300"/>
        <w:left w:val="single" w:sz="4" w:space="0" w:color="333300"/>
        <w:bottom w:val="single" w:sz="4" w:space="0" w:color="333300"/>
        <w:right w:val="single" w:sz="8" w:space="0" w:color="333300"/>
      </w:pBdr>
      <w:spacing w:before="100" w:beforeAutospacing="1" w:after="100" w:afterAutospacing="1"/>
      <w:jc w:val="center"/>
    </w:pPr>
    <w:rPr>
      <w:rFonts w:ascii="Arial" w:hAnsi="Arial" w:cs="Arial"/>
      <w:sz w:val="20"/>
      <w:szCs w:val="20"/>
    </w:rPr>
  </w:style>
  <w:style w:type="paragraph" w:customStyle="1" w:styleId="xl87">
    <w:name w:val="xl87"/>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88">
    <w:name w:val="xl88"/>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jc w:val="center"/>
    </w:pPr>
    <w:rPr>
      <w:rFonts w:ascii="Arial" w:hAnsi="Arial" w:cs="Arial"/>
      <w:sz w:val="20"/>
      <w:szCs w:val="20"/>
    </w:rPr>
  </w:style>
  <w:style w:type="paragraph" w:customStyle="1" w:styleId="xl89">
    <w:name w:val="xl89"/>
    <w:basedOn w:val="Normal"/>
    <w:rsid w:val="00B8024B"/>
    <w:pPr>
      <w:pBdr>
        <w:left w:val="single" w:sz="8" w:space="0" w:color="333300"/>
        <w:bottom w:val="single" w:sz="8" w:space="0" w:color="C0C0C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90">
    <w:name w:val="xl90"/>
    <w:basedOn w:val="Normal"/>
    <w:rsid w:val="00B8024B"/>
    <w:pPr>
      <w:pBdr>
        <w:top w:val="single" w:sz="4" w:space="0" w:color="333300"/>
        <w:left w:val="single" w:sz="4"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91">
    <w:name w:val="xl91"/>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92">
    <w:name w:val="xl92"/>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jc w:val="center"/>
    </w:pPr>
    <w:rPr>
      <w:rFonts w:ascii="Arial" w:hAnsi="Arial" w:cs="Arial"/>
      <w:sz w:val="20"/>
      <w:szCs w:val="20"/>
    </w:rPr>
  </w:style>
  <w:style w:type="paragraph" w:customStyle="1" w:styleId="xl93">
    <w:name w:val="xl93"/>
    <w:basedOn w:val="Normal"/>
    <w:rsid w:val="00B8024B"/>
    <w:pPr>
      <w:pBdr>
        <w:top w:val="single" w:sz="4" w:space="0" w:color="333300"/>
        <w:left w:val="single" w:sz="8" w:space="0" w:color="333300"/>
        <w:bottom w:val="single" w:sz="4" w:space="0" w:color="333300"/>
      </w:pBdr>
      <w:spacing w:before="100" w:beforeAutospacing="1" w:after="100" w:afterAutospacing="1"/>
      <w:textAlignment w:val="top"/>
    </w:pPr>
    <w:rPr>
      <w:rFonts w:ascii="Arial" w:hAnsi="Arial" w:cs="Arial"/>
      <w:sz w:val="20"/>
      <w:szCs w:val="20"/>
    </w:rPr>
  </w:style>
  <w:style w:type="paragraph" w:customStyle="1" w:styleId="xl94">
    <w:name w:val="xl94"/>
    <w:basedOn w:val="Normal"/>
    <w:rsid w:val="00B8024B"/>
    <w:pPr>
      <w:pBdr>
        <w:top w:val="single" w:sz="4" w:space="0" w:color="333300"/>
        <w:left w:val="single" w:sz="4" w:space="0" w:color="333300"/>
        <w:bottom w:val="single" w:sz="4"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95">
    <w:name w:val="xl95"/>
    <w:basedOn w:val="Normal"/>
    <w:rsid w:val="00B8024B"/>
    <w:pPr>
      <w:pBdr>
        <w:top w:val="single" w:sz="4" w:space="0" w:color="333300"/>
        <w:left w:val="single" w:sz="8" w:space="0" w:color="333300"/>
        <w:bottom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96">
    <w:name w:val="xl96"/>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97">
    <w:name w:val="xl97"/>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00"/>
      <w:sz w:val="20"/>
      <w:szCs w:val="20"/>
    </w:rPr>
  </w:style>
  <w:style w:type="paragraph" w:customStyle="1" w:styleId="xl98">
    <w:name w:val="xl98"/>
    <w:basedOn w:val="Normal"/>
    <w:rsid w:val="00B8024B"/>
    <w:pPr>
      <w:pBdr>
        <w:top w:val="single" w:sz="4" w:space="0" w:color="333300"/>
        <w:left w:val="single" w:sz="4"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00"/>
      <w:sz w:val="20"/>
      <w:szCs w:val="20"/>
    </w:rPr>
  </w:style>
  <w:style w:type="paragraph" w:customStyle="1" w:styleId="xl99">
    <w:name w:val="xl99"/>
    <w:basedOn w:val="Normal"/>
    <w:rsid w:val="00B8024B"/>
    <w:pPr>
      <w:pBdr>
        <w:top w:val="single" w:sz="4" w:space="0" w:color="333300"/>
        <w:left w:val="single" w:sz="4" w:space="0" w:color="333300"/>
        <w:bottom w:val="single" w:sz="4" w:space="0" w:color="333300"/>
        <w:right w:val="single" w:sz="8" w:space="0" w:color="333300"/>
      </w:pBdr>
      <w:shd w:val="clear" w:color="CCCCFF" w:fill="99CCFF"/>
      <w:spacing w:before="100" w:beforeAutospacing="1" w:after="100" w:afterAutospacing="1"/>
      <w:jc w:val="center"/>
    </w:pPr>
    <w:rPr>
      <w:rFonts w:ascii="Arial" w:hAnsi="Arial" w:cs="Arial"/>
      <w:sz w:val="20"/>
      <w:szCs w:val="20"/>
    </w:rPr>
  </w:style>
  <w:style w:type="paragraph" w:customStyle="1" w:styleId="xl100">
    <w:name w:val="xl100"/>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1">
    <w:name w:val="xl101"/>
    <w:basedOn w:val="Normal"/>
    <w:rsid w:val="00B8024B"/>
    <w:pPr>
      <w:pBdr>
        <w:top w:val="single" w:sz="4" w:space="0" w:color="333300"/>
        <w:left w:val="single" w:sz="4"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2">
    <w:name w:val="xl102"/>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03">
    <w:name w:val="xl103"/>
    <w:basedOn w:val="Normal"/>
    <w:rsid w:val="00B8024B"/>
    <w:pPr>
      <w:pBdr>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04">
    <w:name w:val="xl104"/>
    <w:basedOn w:val="Normal"/>
    <w:rsid w:val="00B8024B"/>
    <w:pPr>
      <w:pBdr>
        <w:top w:val="single" w:sz="4" w:space="0" w:color="333300"/>
        <w:left w:val="single" w:sz="4" w:space="0" w:color="333300"/>
        <w:bottom w:val="single" w:sz="4"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5">
    <w:name w:val="xl105"/>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06">
    <w:name w:val="xl106"/>
    <w:basedOn w:val="Normal"/>
    <w:rsid w:val="00B8024B"/>
    <w:pPr>
      <w:pBdr>
        <w:top w:val="single" w:sz="4" w:space="0" w:color="333300"/>
        <w:left w:val="single" w:sz="8" w:space="0" w:color="333300"/>
        <w:bottom w:val="single" w:sz="4" w:space="0" w:color="333300"/>
        <w:right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07">
    <w:name w:val="xl107"/>
    <w:basedOn w:val="Normal"/>
    <w:rsid w:val="00B8024B"/>
    <w:pPr>
      <w:pBdr>
        <w:top w:val="single" w:sz="4" w:space="0" w:color="333300"/>
        <w:left w:val="single" w:sz="4" w:space="0" w:color="333300"/>
        <w:bottom w:val="single" w:sz="4"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08">
    <w:name w:val="xl108"/>
    <w:basedOn w:val="Normal"/>
    <w:rsid w:val="00B8024B"/>
    <w:pPr>
      <w:pBdr>
        <w:top w:val="single" w:sz="4" w:space="0" w:color="333300"/>
        <w:left w:val="single" w:sz="4" w:space="0" w:color="333300"/>
        <w:bottom w:val="single" w:sz="4" w:space="0" w:color="333300"/>
        <w:right w:val="single" w:sz="8" w:space="0" w:color="333300"/>
      </w:pBdr>
      <w:shd w:val="clear" w:color="CCCCFF" w:fill="C0C0C0"/>
      <w:spacing w:before="100" w:beforeAutospacing="1" w:after="100" w:afterAutospacing="1"/>
      <w:textAlignment w:val="top"/>
    </w:pPr>
    <w:rPr>
      <w:rFonts w:ascii="Arial" w:hAnsi="Arial" w:cs="Arial"/>
      <w:b/>
      <w:bCs/>
      <w:color w:val="0000FF"/>
      <w:sz w:val="20"/>
      <w:szCs w:val="20"/>
      <w:u w:val="single"/>
    </w:rPr>
  </w:style>
  <w:style w:type="paragraph" w:customStyle="1" w:styleId="xl109">
    <w:name w:val="xl109"/>
    <w:basedOn w:val="Normal"/>
    <w:rsid w:val="00B8024B"/>
    <w:pPr>
      <w:pBdr>
        <w:bottom w:val="single" w:sz="8" w:space="0" w:color="C0C0C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10">
    <w:name w:val="xl110"/>
    <w:basedOn w:val="Normal"/>
    <w:rsid w:val="00B8024B"/>
    <w:pPr>
      <w:pBdr>
        <w:top w:val="single" w:sz="4" w:space="0" w:color="333300"/>
        <w:left w:val="single" w:sz="4" w:space="0" w:color="333300"/>
        <w:bottom w:val="single" w:sz="4" w:space="0" w:color="333300"/>
        <w:right w:val="single" w:sz="8" w:space="0" w:color="333300"/>
      </w:pBdr>
      <w:shd w:val="clear" w:color="FFFFCC" w:fill="FFFFFF"/>
      <w:spacing w:before="100" w:beforeAutospacing="1" w:after="100" w:afterAutospacing="1"/>
      <w:textAlignment w:val="top"/>
    </w:pPr>
    <w:rPr>
      <w:rFonts w:ascii="Arial" w:hAnsi="Arial" w:cs="Arial"/>
      <w:color w:val="0000FF"/>
      <w:sz w:val="20"/>
      <w:szCs w:val="20"/>
      <w:u w:val="single"/>
    </w:rPr>
  </w:style>
  <w:style w:type="paragraph" w:customStyle="1" w:styleId="xl111">
    <w:name w:val="xl111"/>
    <w:basedOn w:val="Normal"/>
    <w:rsid w:val="00B8024B"/>
    <w:pPr>
      <w:pBdr>
        <w:top w:val="single" w:sz="8" w:space="0" w:color="C0C0C0"/>
        <w:bottom w:val="single" w:sz="8" w:space="0" w:color="C0C0C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112">
    <w:name w:val="xl112"/>
    <w:basedOn w:val="Normal"/>
    <w:rsid w:val="00B8024B"/>
    <w:pPr>
      <w:pBdr>
        <w:top w:val="single" w:sz="4" w:space="0" w:color="333300"/>
        <w:left w:val="single" w:sz="8" w:space="0" w:color="333300"/>
        <w:bottom w:val="single" w:sz="4" w:space="0" w:color="333300"/>
        <w:right w:val="single" w:sz="4" w:space="0" w:color="333300"/>
      </w:pBdr>
      <w:shd w:val="clear" w:color="CCCCFF" w:fill="C0C0C0"/>
      <w:spacing w:before="100" w:beforeAutospacing="1" w:after="100" w:afterAutospacing="1"/>
      <w:textAlignment w:val="top"/>
    </w:pPr>
    <w:rPr>
      <w:rFonts w:ascii="Arial" w:hAnsi="Arial" w:cs="Arial"/>
      <w:color w:val="0000FF"/>
      <w:sz w:val="20"/>
      <w:szCs w:val="20"/>
      <w:u w:val="single"/>
    </w:rPr>
  </w:style>
  <w:style w:type="paragraph" w:customStyle="1" w:styleId="xl113">
    <w:name w:val="xl113"/>
    <w:basedOn w:val="Normal"/>
    <w:rsid w:val="00B8024B"/>
    <w:pPr>
      <w:pBdr>
        <w:top w:val="single" w:sz="8" w:space="0" w:color="C0C0C0"/>
        <w:bottom w:val="single" w:sz="8" w:space="0" w:color="C0C0C0"/>
        <w:right w:val="single" w:sz="8" w:space="0" w:color="333300"/>
      </w:pBdr>
      <w:shd w:val="clear" w:color="CCCCFF" w:fill="C0C0C0"/>
      <w:spacing w:before="100" w:beforeAutospacing="1" w:after="100" w:afterAutospacing="1"/>
      <w:jc w:val="center"/>
      <w:textAlignment w:val="top"/>
    </w:pPr>
    <w:rPr>
      <w:rFonts w:ascii="Verdana" w:hAnsi="Verdana"/>
      <w:color w:val="000000"/>
      <w:sz w:val="20"/>
      <w:szCs w:val="20"/>
    </w:rPr>
  </w:style>
  <w:style w:type="paragraph" w:customStyle="1" w:styleId="xl114">
    <w:name w:val="xl114"/>
    <w:basedOn w:val="Normal"/>
    <w:rsid w:val="00B8024B"/>
    <w:pPr>
      <w:pBdr>
        <w:top w:val="single" w:sz="8" w:space="0" w:color="C0C0C0"/>
        <w:right w:val="single" w:sz="8" w:space="0" w:color="333300"/>
      </w:pBdr>
      <w:shd w:val="clear" w:color="FFFFCC" w:fill="FFFFFF"/>
      <w:spacing w:before="100" w:beforeAutospacing="1" w:after="100" w:afterAutospacing="1"/>
      <w:jc w:val="center"/>
      <w:textAlignment w:val="top"/>
    </w:pPr>
    <w:rPr>
      <w:rFonts w:ascii="Verdana" w:hAnsi="Verdana"/>
      <w:color w:val="000000"/>
      <w:sz w:val="20"/>
      <w:szCs w:val="20"/>
    </w:rPr>
  </w:style>
  <w:style w:type="paragraph" w:customStyle="1" w:styleId="xl115">
    <w:name w:val="xl115"/>
    <w:basedOn w:val="Normal"/>
    <w:rsid w:val="00B8024B"/>
    <w:pPr>
      <w:pBdr>
        <w:top w:val="single" w:sz="4" w:space="0" w:color="333300"/>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sz w:val="20"/>
      <w:szCs w:val="20"/>
    </w:rPr>
  </w:style>
  <w:style w:type="paragraph" w:customStyle="1" w:styleId="xl116">
    <w:name w:val="xl116"/>
    <w:basedOn w:val="Normal"/>
    <w:rsid w:val="00B8024B"/>
    <w:pPr>
      <w:pBdr>
        <w:top w:val="single" w:sz="4" w:space="0" w:color="333300"/>
        <w:left w:val="single" w:sz="4" w:space="0" w:color="333300"/>
        <w:bottom w:val="single" w:sz="4" w:space="0" w:color="333300"/>
      </w:pBdr>
      <w:shd w:val="clear" w:color="FFFFCC" w:fill="FFFFFF"/>
      <w:spacing w:before="100" w:beforeAutospacing="1" w:after="100" w:afterAutospacing="1"/>
      <w:textAlignment w:val="top"/>
    </w:pPr>
    <w:rPr>
      <w:rFonts w:ascii="Arial" w:hAnsi="Arial" w:cs="Arial"/>
      <w:color w:val="000000"/>
      <w:sz w:val="20"/>
      <w:szCs w:val="20"/>
    </w:rPr>
  </w:style>
  <w:style w:type="paragraph" w:customStyle="1" w:styleId="xl117">
    <w:name w:val="xl117"/>
    <w:basedOn w:val="Normal"/>
    <w:rsid w:val="00B8024B"/>
    <w:pPr>
      <w:pBdr>
        <w:top w:val="single" w:sz="4" w:space="0" w:color="333300"/>
        <w:left w:val="single" w:sz="8" w:space="0" w:color="333300"/>
        <w:bottom w:val="single" w:sz="4" w:space="0" w:color="333300"/>
        <w:right w:val="single" w:sz="4" w:space="0" w:color="333300"/>
      </w:pBdr>
      <w:shd w:val="clear" w:color="CCCCFF" w:fill="99CCFF"/>
      <w:spacing w:before="100" w:beforeAutospacing="1" w:after="100" w:afterAutospacing="1"/>
      <w:textAlignment w:val="top"/>
    </w:pPr>
    <w:rPr>
      <w:rFonts w:ascii="Arial" w:hAnsi="Arial" w:cs="Arial"/>
      <w:b/>
      <w:bCs/>
      <w:color w:val="0000FF"/>
      <w:sz w:val="20"/>
      <w:szCs w:val="20"/>
      <w:u w:val="single"/>
    </w:rPr>
  </w:style>
  <w:style w:type="paragraph" w:customStyle="1" w:styleId="xl118">
    <w:name w:val="xl118"/>
    <w:basedOn w:val="Normal"/>
    <w:rsid w:val="00B8024B"/>
    <w:pPr>
      <w:pBdr>
        <w:top w:val="single" w:sz="4" w:space="0" w:color="333300"/>
        <w:left w:val="single" w:sz="4" w:space="0" w:color="333300"/>
        <w:bottom w:val="single" w:sz="4" w:space="0" w:color="333300"/>
      </w:pBdr>
      <w:shd w:val="clear" w:color="CCCCFF" w:fill="99CCFF"/>
      <w:spacing w:before="100" w:beforeAutospacing="1" w:after="100" w:afterAutospacing="1"/>
      <w:textAlignment w:val="top"/>
    </w:pPr>
    <w:rPr>
      <w:rFonts w:ascii="Arial" w:hAnsi="Arial" w:cs="Arial"/>
      <w:b/>
      <w:bCs/>
      <w:color w:val="0000FF"/>
      <w:sz w:val="20"/>
      <w:szCs w:val="20"/>
      <w:u w:val="single"/>
    </w:rPr>
  </w:style>
  <w:style w:type="paragraph" w:customStyle="1" w:styleId="xl119">
    <w:name w:val="xl119"/>
    <w:basedOn w:val="Normal"/>
    <w:rsid w:val="00B8024B"/>
    <w:pPr>
      <w:pBdr>
        <w:top w:val="single" w:sz="4" w:space="0" w:color="333300"/>
        <w:left w:val="single" w:sz="4" w:space="0" w:color="333300"/>
        <w:bottom w:val="single" w:sz="4" w:space="0" w:color="333300"/>
        <w:right w:val="single" w:sz="8" w:space="0" w:color="333300"/>
      </w:pBdr>
      <w:shd w:val="clear" w:color="CCCCFF" w:fill="99CCFF"/>
      <w:spacing w:before="100" w:beforeAutospacing="1" w:after="100" w:afterAutospacing="1"/>
      <w:jc w:val="center"/>
      <w:textAlignment w:val="top"/>
    </w:pPr>
    <w:rPr>
      <w:rFonts w:ascii="Verdana" w:hAnsi="Verdana"/>
      <w:color w:val="000000"/>
      <w:sz w:val="20"/>
      <w:szCs w:val="20"/>
    </w:rPr>
  </w:style>
  <w:style w:type="paragraph" w:customStyle="1" w:styleId="xl120">
    <w:name w:val="xl120"/>
    <w:basedOn w:val="Normal"/>
    <w:rsid w:val="00B8024B"/>
    <w:pPr>
      <w:pBdr>
        <w:top w:val="single" w:sz="4" w:space="0" w:color="333300"/>
        <w:left w:val="single" w:sz="8" w:space="0" w:color="333300"/>
        <w:bottom w:val="single" w:sz="4" w:space="0" w:color="333300"/>
        <w:right w:val="single" w:sz="4" w:space="0" w:color="333300"/>
      </w:pBdr>
      <w:spacing w:before="100" w:beforeAutospacing="1" w:after="100" w:afterAutospacing="1"/>
      <w:textAlignment w:val="top"/>
    </w:pPr>
    <w:rPr>
      <w:rFonts w:ascii="Arial" w:hAnsi="Arial" w:cs="Arial"/>
      <w:color w:val="000000"/>
      <w:sz w:val="20"/>
      <w:szCs w:val="20"/>
    </w:rPr>
  </w:style>
  <w:style w:type="paragraph" w:customStyle="1" w:styleId="xl121">
    <w:name w:val="xl121"/>
    <w:basedOn w:val="Normal"/>
    <w:rsid w:val="00B8024B"/>
    <w:pPr>
      <w:pBdr>
        <w:top w:val="single" w:sz="4" w:space="0" w:color="333300"/>
        <w:left w:val="single" w:sz="4" w:space="0" w:color="333300"/>
        <w:bottom w:val="single" w:sz="4" w:space="0" w:color="333300"/>
      </w:pBdr>
      <w:spacing w:before="100" w:beforeAutospacing="1" w:after="100" w:afterAutospacing="1"/>
      <w:textAlignment w:val="top"/>
    </w:pPr>
    <w:rPr>
      <w:rFonts w:ascii="Arial" w:hAnsi="Arial" w:cs="Arial"/>
      <w:sz w:val="20"/>
      <w:szCs w:val="20"/>
    </w:rPr>
  </w:style>
  <w:style w:type="paragraph" w:customStyle="1" w:styleId="xl122">
    <w:name w:val="xl122"/>
    <w:basedOn w:val="Normal"/>
    <w:rsid w:val="00B8024B"/>
    <w:pPr>
      <w:pBdr>
        <w:top w:val="single" w:sz="4" w:space="0" w:color="333300"/>
        <w:left w:val="single" w:sz="8" w:space="0" w:color="333300"/>
        <w:bottom w:val="single" w:sz="8" w:space="0" w:color="333300"/>
        <w:right w:val="single" w:sz="4" w:space="0" w:color="333300"/>
      </w:pBdr>
      <w:spacing w:before="100" w:beforeAutospacing="1" w:after="100" w:afterAutospacing="1"/>
      <w:textAlignment w:val="top"/>
    </w:pPr>
    <w:rPr>
      <w:rFonts w:ascii="Arial" w:hAnsi="Arial" w:cs="Arial"/>
      <w:sz w:val="20"/>
      <w:szCs w:val="20"/>
    </w:rPr>
  </w:style>
  <w:style w:type="paragraph" w:customStyle="1" w:styleId="xl123">
    <w:name w:val="xl123"/>
    <w:basedOn w:val="Normal"/>
    <w:rsid w:val="00B8024B"/>
    <w:pPr>
      <w:pBdr>
        <w:top w:val="single" w:sz="4" w:space="0" w:color="333300"/>
        <w:left w:val="single" w:sz="4" w:space="0" w:color="333300"/>
        <w:bottom w:val="single" w:sz="8" w:space="0" w:color="333300"/>
      </w:pBdr>
      <w:spacing w:before="100" w:beforeAutospacing="1" w:after="100" w:afterAutospacing="1"/>
      <w:textAlignment w:val="top"/>
    </w:pPr>
    <w:rPr>
      <w:rFonts w:ascii="Arial" w:hAnsi="Arial" w:cs="Arial"/>
      <w:sz w:val="20"/>
      <w:szCs w:val="20"/>
    </w:rPr>
  </w:style>
  <w:style w:type="paragraph" w:styleId="NoSpacing">
    <w:name w:val="No Spacing"/>
    <w:link w:val="NoSpacingChar"/>
    <w:uiPriority w:val="1"/>
    <w:qFormat/>
    <w:rsid w:val="00B8024B"/>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B8024B"/>
    <w:rPr>
      <w:rFonts w:asciiTheme="minorHAnsi" w:eastAsiaTheme="minorEastAsia" w:hAnsiTheme="minorHAnsi" w:cstheme="minorBidi"/>
      <w:sz w:val="22"/>
      <w:szCs w:val="22"/>
      <w:lang w:val="en-US" w:eastAsia="ja-JP"/>
    </w:rPr>
  </w:style>
  <w:style w:type="paragraph" w:customStyle="1" w:styleId="TableStyle">
    <w:name w:val="Table Style"/>
    <w:basedOn w:val="Body"/>
    <w:link w:val="TableStyleChar"/>
    <w:qFormat/>
    <w:rsid w:val="00B8024B"/>
    <w:pPr>
      <w:spacing w:after="60"/>
    </w:pPr>
    <w:rPr>
      <w:rFonts w:cs="Arial"/>
      <w:sz w:val="20"/>
    </w:rPr>
  </w:style>
  <w:style w:type="character" w:customStyle="1" w:styleId="TableStyleChar">
    <w:name w:val="Table Style Char"/>
    <w:link w:val="TableStyle"/>
    <w:rsid w:val="00B8024B"/>
    <w:rPr>
      <w:rFonts w:ascii="Calibri" w:hAnsi="Calibri" w:cs="Arial"/>
      <w:lang w:eastAsia="en-US"/>
    </w:rPr>
  </w:style>
  <w:style w:type="character" w:customStyle="1" w:styleId="hidden">
    <w:name w:val="hidden"/>
    <w:basedOn w:val="DefaultParagraphFont"/>
    <w:rsid w:val="00B8024B"/>
  </w:style>
  <w:style w:type="character" w:customStyle="1" w:styleId="t1">
    <w:name w:val="t1"/>
    <w:basedOn w:val="DefaultParagraphFont"/>
    <w:rsid w:val="00D22250"/>
  </w:style>
  <w:style w:type="paragraph" w:styleId="TOC4">
    <w:name w:val="toc 4"/>
    <w:basedOn w:val="Normal"/>
    <w:next w:val="Normal"/>
    <w:autoRedefine/>
    <w:uiPriority w:val="39"/>
    <w:unhideWhenUsed/>
    <w:rsid w:val="00D72BDB"/>
    <w:pPr>
      <w:spacing w:after="100" w:line="276" w:lineRule="auto"/>
      <w:ind w:left="66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72BDB"/>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72BDB"/>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72BD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72BDB"/>
    <w:pPr>
      <w:spacing w:after="100" w:line="276" w:lineRule="auto"/>
      <w:ind w:left="1760"/>
    </w:pPr>
    <w:rPr>
      <w:rFonts w:asciiTheme="minorHAnsi" w:eastAsiaTheme="minorEastAsia" w:hAnsiTheme="minorHAnsi" w:cstheme="minorBidi"/>
      <w:sz w:val="22"/>
      <w:szCs w:val="22"/>
    </w:rPr>
  </w:style>
  <w:style w:type="table" w:styleId="LightGrid-Accent1">
    <w:name w:val="Light Grid Accent 1"/>
    <w:basedOn w:val="TableNormal"/>
    <w:uiPriority w:val="62"/>
    <w:rsid w:val="0072753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lainText">
    <w:name w:val="Plain Text"/>
    <w:basedOn w:val="Normal"/>
    <w:link w:val="PlainTextChar"/>
    <w:uiPriority w:val="99"/>
    <w:unhideWhenUsed/>
    <w:rsid w:val="006E41FC"/>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6E41FC"/>
    <w:rPr>
      <w:rFonts w:ascii="Calibri" w:eastAsiaTheme="minorHAnsi" w:hAnsi="Calibri" w:cstheme="minorBidi"/>
      <w:sz w:val="22"/>
      <w:szCs w:val="21"/>
      <w:lang w:eastAsia="en-US"/>
    </w:rPr>
  </w:style>
  <w:style w:type="character" w:styleId="HTMLCode">
    <w:name w:val="HTML Code"/>
    <w:basedOn w:val="DefaultParagraphFont"/>
    <w:uiPriority w:val="99"/>
    <w:unhideWhenUsed/>
    <w:rsid w:val="007160AE"/>
    <w:rPr>
      <w:rFonts w:ascii="Courier" w:eastAsia="Times New Roman" w:hAnsi="Courier" w:cs="Courier New" w:hint="default"/>
      <w:sz w:val="20"/>
      <w:szCs w:val="20"/>
    </w:rPr>
  </w:style>
  <w:style w:type="table" w:styleId="MediumList2-Accent1">
    <w:name w:val="Medium List 2 Accent 1"/>
    <w:basedOn w:val="TableNormal"/>
    <w:uiPriority w:val="66"/>
    <w:rsid w:val="008C30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5">
    <w:name w:val="Medium Shading 1 Accent 5"/>
    <w:basedOn w:val="TableNormal"/>
    <w:uiPriority w:val="63"/>
    <w:rsid w:val="004B01C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evision">
    <w:name w:val="Revision"/>
    <w:hidden/>
    <w:uiPriority w:val="99"/>
    <w:semiHidden/>
    <w:rsid w:val="001A7E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24">
      <w:bodyDiv w:val="1"/>
      <w:marLeft w:val="0"/>
      <w:marRight w:val="0"/>
      <w:marTop w:val="0"/>
      <w:marBottom w:val="0"/>
      <w:divBdr>
        <w:top w:val="none" w:sz="0" w:space="0" w:color="auto"/>
        <w:left w:val="none" w:sz="0" w:space="0" w:color="auto"/>
        <w:bottom w:val="none" w:sz="0" w:space="0" w:color="auto"/>
        <w:right w:val="none" w:sz="0" w:space="0" w:color="auto"/>
      </w:divBdr>
    </w:div>
    <w:div w:id="2242329">
      <w:bodyDiv w:val="1"/>
      <w:marLeft w:val="0"/>
      <w:marRight w:val="0"/>
      <w:marTop w:val="0"/>
      <w:marBottom w:val="0"/>
      <w:divBdr>
        <w:top w:val="none" w:sz="0" w:space="0" w:color="auto"/>
        <w:left w:val="none" w:sz="0" w:space="0" w:color="auto"/>
        <w:bottom w:val="none" w:sz="0" w:space="0" w:color="auto"/>
        <w:right w:val="none" w:sz="0" w:space="0" w:color="auto"/>
      </w:divBdr>
    </w:div>
    <w:div w:id="13768073">
      <w:bodyDiv w:val="1"/>
      <w:marLeft w:val="0"/>
      <w:marRight w:val="0"/>
      <w:marTop w:val="0"/>
      <w:marBottom w:val="0"/>
      <w:divBdr>
        <w:top w:val="none" w:sz="0" w:space="0" w:color="auto"/>
        <w:left w:val="none" w:sz="0" w:space="0" w:color="auto"/>
        <w:bottom w:val="none" w:sz="0" w:space="0" w:color="auto"/>
        <w:right w:val="none" w:sz="0" w:space="0" w:color="auto"/>
      </w:divBdr>
      <w:divsChild>
        <w:div w:id="1765345234">
          <w:marLeft w:val="0"/>
          <w:marRight w:val="0"/>
          <w:marTop w:val="0"/>
          <w:marBottom w:val="0"/>
          <w:divBdr>
            <w:top w:val="none" w:sz="0" w:space="0" w:color="auto"/>
            <w:left w:val="none" w:sz="0" w:space="0" w:color="auto"/>
            <w:bottom w:val="none" w:sz="0" w:space="0" w:color="auto"/>
            <w:right w:val="none" w:sz="0" w:space="0" w:color="auto"/>
          </w:divBdr>
          <w:divsChild>
            <w:div w:id="1934976797">
              <w:marLeft w:val="0"/>
              <w:marRight w:val="0"/>
              <w:marTop w:val="0"/>
              <w:marBottom w:val="0"/>
              <w:divBdr>
                <w:top w:val="none" w:sz="0" w:space="0" w:color="auto"/>
                <w:left w:val="none" w:sz="0" w:space="0" w:color="auto"/>
                <w:bottom w:val="none" w:sz="0" w:space="0" w:color="auto"/>
                <w:right w:val="none" w:sz="0" w:space="0" w:color="auto"/>
              </w:divBdr>
              <w:divsChild>
                <w:div w:id="8501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678">
      <w:bodyDiv w:val="1"/>
      <w:marLeft w:val="0"/>
      <w:marRight w:val="0"/>
      <w:marTop w:val="0"/>
      <w:marBottom w:val="0"/>
      <w:divBdr>
        <w:top w:val="none" w:sz="0" w:space="0" w:color="auto"/>
        <w:left w:val="none" w:sz="0" w:space="0" w:color="auto"/>
        <w:bottom w:val="none" w:sz="0" w:space="0" w:color="auto"/>
        <w:right w:val="none" w:sz="0" w:space="0" w:color="auto"/>
      </w:divBdr>
    </w:div>
    <w:div w:id="16081450">
      <w:bodyDiv w:val="1"/>
      <w:marLeft w:val="0"/>
      <w:marRight w:val="0"/>
      <w:marTop w:val="0"/>
      <w:marBottom w:val="0"/>
      <w:divBdr>
        <w:top w:val="none" w:sz="0" w:space="0" w:color="auto"/>
        <w:left w:val="none" w:sz="0" w:space="0" w:color="auto"/>
        <w:bottom w:val="none" w:sz="0" w:space="0" w:color="auto"/>
        <w:right w:val="none" w:sz="0" w:space="0" w:color="auto"/>
      </w:divBdr>
    </w:div>
    <w:div w:id="25836062">
      <w:bodyDiv w:val="1"/>
      <w:marLeft w:val="0"/>
      <w:marRight w:val="0"/>
      <w:marTop w:val="0"/>
      <w:marBottom w:val="0"/>
      <w:divBdr>
        <w:top w:val="none" w:sz="0" w:space="0" w:color="auto"/>
        <w:left w:val="none" w:sz="0" w:space="0" w:color="auto"/>
        <w:bottom w:val="none" w:sz="0" w:space="0" w:color="auto"/>
        <w:right w:val="none" w:sz="0" w:space="0" w:color="auto"/>
      </w:divBdr>
    </w:div>
    <w:div w:id="2768292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824859834">
          <w:marLeft w:val="0"/>
          <w:marRight w:val="0"/>
          <w:marTop w:val="0"/>
          <w:marBottom w:val="0"/>
          <w:divBdr>
            <w:top w:val="none" w:sz="0" w:space="0" w:color="auto"/>
            <w:left w:val="none" w:sz="0" w:space="0" w:color="auto"/>
            <w:bottom w:val="none" w:sz="0" w:space="0" w:color="auto"/>
            <w:right w:val="none" w:sz="0" w:space="0" w:color="auto"/>
          </w:divBdr>
        </w:div>
      </w:divsChild>
    </w:div>
    <w:div w:id="31612654">
      <w:bodyDiv w:val="1"/>
      <w:marLeft w:val="0"/>
      <w:marRight w:val="0"/>
      <w:marTop w:val="0"/>
      <w:marBottom w:val="0"/>
      <w:divBdr>
        <w:top w:val="none" w:sz="0" w:space="0" w:color="auto"/>
        <w:left w:val="none" w:sz="0" w:space="0" w:color="auto"/>
        <w:bottom w:val="none" w:sz="0" w:space="0" w:color="auto"/>
        <w:right w:val="none" w:sz="0" w:space="0" w:color="auto"/>
      </w:divBdr>
    </w:div>
    <w:div w:id="31732566">
      <w:bodyDiv w:val="1"/>
      <w:marLeft w:val="0"/>
      <w:marRight w:val="0"/>
      <w:marTop w:val="0"/>
      <w:marBottom w:val="0"/>
      <w:divBdr>
        <w:top w:val="none" w:sz="0" w:space="0" w:color="auto"/>
        <w:left w:val="none" w:sz="0" w:space="0" w:color="auto"/>
        <w:bottom w:val="none" w:sz="0" w:space="0" w:color="auto"/>
        <w:right w:val="none" w:sz="0" w:space="0" w:color="auto"/>
      </w:divBdr>
    </w:div>
    <w:div w:id="32654495">
      <w:bodyDiv w:val="1"/>
      <w:marLeft w:val="0"/>
      <w:marRight w:val="0"/>
      <w:marTop w:val="0"/>
      <w:marBottom w:val="0"/>
      <w:divBdr>
        <w:top w:val="none" w:sz="0" w:space="0" w:color="auto"/>
        <w:left w:val="none" w:sz="0" w:space="0" w:color="auto"/>
        <w:bottom w:val="none" w:sz="0" w:space="0" w:color="auto"/>
        <w:right w:val="none" w:sz="0" w:space="0" w:color="auto"/>
      </w:divBdr>
    </w:div>
    <w:div w:id="34043565">
      <w:bodyDiv w:val="1"/>
      <w:marLeft w:val="0"/>
      <w:marRight w:val="0"/>
      <w:marTop w:val="0"/>
      <w:marBottom w:val="0"/>
      <w:divBdr>
        <w:top w:val="none" w:sz="0" w:space="0" w:color="auto"/>
        <w:left w:val="none" w:sz="0" w:space="0" w:color="auto"/>
        <w:bottom w:val="none" w:sz="0" w:space="0" w:color="auto"/>
        <w:right w:val="none" w:sz="0" w:space="0" w:color="auto"/>
      </w:divBdr>
    </w:div>
    <w:div w:id="34355333">
      <w:bodyDiv w:val="1"/>
      <w:marLeft w:val="0"/>
      <w:marRight w:val="0"/>
      <w:marTop w:val="0"/>
      <w:marBottom w:val="0"/>
      <w:divBdr>
        <w:top w:val="none" w:sz="0" w:space="0" w:color="auto"/>
        <w:left w:val="none" w:sz="0" w:space="0" w:color="auto"/>
        <w:bottom w:val="none" w:sz="0" w:space="0" w:color="auto"/>
        <w:right w:val="none" w:sz="0" w:space="0" w:color="auto"/>
      </w:divBdr>
    </w:div>
    <w:div w:id="35398623">
      <w:bodyDiv w:val="1"/>
      <w:marLeft w:val="0"/>
      <w:marRight w:val="0"/>
      <w:marTop w:val="0"/>
      <w:marBottom w:val="0"/>
      <w:divBdr>
        <w:top w:val="none" w:sz="0" w:space="0" w:color="auto"/>
        <w:left w:val="none" w:sz="0" w:space="0" w:color="auto"/>
        <w:bottom w:val="none" w:sz="0" w:space="0" w:color="auto"/>
        <w:right w:val="none" w:sz="0" w:space="0" w:color="auto"/>
      </w:divBdr>
    </w:div>
    <w:div w:id="40591112">
      <w:bodyDiv w:val="1"/>
      <w:marLeft w:val="0"/>
      <w:marRight w:val="0"/>
      <w:marTop w:val="0"/>
      <w:marBottom w:val="0"/>
      <w:divBdr>
        <w:top w:val="none" w:sz="0" w:space="0" w:color="auto"/>
        <w:left w:val="none" w:sz="0" w:space="0" w:color="auto"/>
        <w:bottom w:val="none" w:sz="0" w:space="0" w:color="auto"/>
        <w:right w:val="none" w:sz="0" w:space="0" w:color="auto"/>
      </w:divBdr>
    </w:div>
    <w:div w:id="41635410">
      <w:bodyDiv w:val="1"/>
      <w:marLeft w:val="0"/>
      <w:marRight w:val="0"/>
      <w:marTop w:val="0"/>
      <w:marBottom w:val="0"/>
      <w:divBdr>
        <w:top w:val="none" w:sz="0" w:space="0" w:color="auto"/>
        <w:left w:val="none" w:sz="0" w:space="0" w:color="auto"/>
        <w:bottom w:val="none" w:sz="0" w:space="0" w:color="auto"/>
        <w:right w:val="none" w:sz="0" w:space="0" w:color="auto"/>
      </w:divBdr>
    </w:div>
    <w:div w:id="43481112">
      <w:bodyDiv w:val="1"/>
      <w:marLeft w:val="0"/>
      <w:marRight w:val="0"/>
      <w:marTop w:val="0"/>
      <w:marBottom w:val="0"/>
      <w:divBdr>
        <w:top w:val="none" w:sz="0" w:space="0" w:color="auto"/>
        <w:left w:val="none" w:sz="0" w:space="0" w:color="auto"/>
        <w:bottom w:val="none" w:sz="0" w:space="0" w:color="auto"/>
        <w:right w:val="none" w:sz="0" w:space="0" w:color="auto"/>
      </w:divBdr>
    </w:div>
    <w:div w:id="46540617">
      <w:bodyDiv w:val="1"/>
      <w:marLeft w:val="0"/>
      <w:marRight w:val="0"/>
      <w:marTop w:val="0"/>
      <w:marBottom w:val="0"/>
      <w:divBdr>
        <w:top w:val="none" w:sz="0" w:space="0" w:color="auto"/>
        <w:left w:val="none" w:sz="0" w:space="0" w:color="auto"/>
        <w:bottom w:val="none" w:sz="0" w:space="0" w:color="auto"/>
        <w:right w:val="none" w:sz="0" w:space="0" w:color="auto"/>
      </w:divBdr>
    </w:div>
    <w:div w:id="58555270">
      <w:bodyDiv w:val="1"/>
      <w:marLeft w:val="0"/>
      <w:marRight w:val="0"/>
      <w:marTop w:val="0"/>
      <w:marBottom w:val="0"/>
      <w:divBdr>
        <w:top w:val="none" w:sz="0" w:space="0" w:color="auto"/>
        <w:left w:val="none" w:sz="0" w:space="0" w:color="auto"/>
        <w:bottom w:val="none" w:sz="0" w:space="0" w:color="auto"/>
        <w:right w:val="none" w:sz="0" w:space="0" w:color="auto"/>
      </w:divBdr>
    </w:div>
    <w:div w:id="61566643">
      <w:bodyDiv w:val="1"/>
      <w:marLeft w:val="0"/>
      <w:marRight w:val="0"/>
      <w:marTop w:val="0"/>
      <w:marBottom w:val="0"/>
      <w:divBdr>
        <w:top w:val="none" w:sz="0" w:space="0" w:color="auto"/>
        <w:left w:val="none" w:sz="0" w:space="0" w:color="auto"/>
        <w:bottom w:val="none" w:sz="0" w:space="0" w:color="auto"/>
        <w:right w:val="none" w:sz="0" w:space="0" w:color="auto"/>
      </w:divBdr>
    </w:div>
    <w:div w:id="64108809">
      <w:bodyDiv w:val="1"/>
      <w:marLeft w:val="0"/>
      <w:marRight w:val="0"/>
      <w:marTop w:val="0"/>
      <w:marBottom w:val="0"/>
      <w:divBdr>
        <w:top w:val="none" w:sz="0" w:space="0" w:color="auto"/>
        <w:left w:val="none" w:sz="0" w:space="0" w:color="auto"/>
        <w:bottom w:val="none" w:sz="0" w:space="0" w:color="auto"/>
        <w:right w:val="none" w:sz="0" w:space="0" w:color="auto"/>
      </w:divBdr>
    </w:div>
    <w:div w:id="65422168">
      <w:bodyDiv w:val="1"/>
      <w:marLeft w:val="0"/>
      <w:marRight w:val="0"/>
      <w:marTop w:val="0"/>
      <w:marBottom w:val="0"/>
      <w:divBdr>
        <w:top w:val="none" w:sz="0" w:space="0" w:color="auto"/>
        <w:left w:val="none" w:sz="0" w:space="0" w:color="auto"/>
        <w:bottom w:val="none" w:sz="0" w:space="0" w:color="auto"/>
        <w:right w:val="none" w:sz="0" w:space="0" w:color="auto"/>
      </w:divBdr>
    </w:div>
    <w:div w:id="66080041">
      <w:bodyDiv w:val="1"/>
      <w:marLeft w:val="0"/>
      <w:marRight w:val="0"/>
      <w:marTop w:val="0"/>
      <w:marBottom w:val="0"/>
      <w:divBdr>
        <w:top w:val="none" w:sz="0" w:space="0" w:color="auto"/>
        <w:left w:val="none" w:sz="0" w:space="0" w:color="auto"/>
        <w:bottom w:val="none" w:sz="0" w:space="0" w:color="auto"/>
        <w:right w:val="none" w:sz="0" w:space="0" w:color="auto"/>
      </w:divBdr>
    </w:div>
    <w:div w:id="66533806">
      <w:bodyDiv w:val="1"/>
      <w:marLeft w:val="0"/>
      <w:marRight w:val="0"/>
      <w:marTop w:val="0"/>
      <w:marBottom w:val="0"/>
      <w:divBdr>
        <w:top w:val="none" w:sz="0" w:space="0" w:color="auto"/>
        <w:left w:val="none" w:sz="0" w:space="0" w:color="auto"/>
        <w:bottom w:val="none" w:sz="0" w:space="0" w:color="auto"/>
        <w:right w:val="none" w:sz="0" w:space="0" w:color="auto"/>
      </w:divBdr>
    </w:div>
    <w:div w:id="66611140">
      <w:bodyDiv w:val="1"/>
      <w:marLeft w:val="0"/>
      <w:marRight w:val="0"/>
      <w:marTop w:val="0"/>
      <w:marBottom w:val="0"/>
      <w:divBdr>
        <w:top w:val="none" w:sz="0" w:space="0" w:color="auto"/>
        <w:left w:val="none" w:sz="0" w:space="0" w:color="auto"/>
        <w:bottom w:val="none" w:sz="0" w:space="0" w:color="auto"/>
        <w:right w:val="none" w:sz="0" w:space="0" w:color="auto"/>
      </w:divBdr>
    </w:div>
    <w:div w:id="73823123">
      <w:bodyDiv w:val="1"/>
      <w:marLeft w:val="0"/>
      <w:marRight w:val="0"/>
      <w:marTop w:val="0"/>
      <w:marBottom w:val="0"/>
      <w:divBdr>
        <w:top w:val="none" w:sz="0" w:space="0" w:color="auto"/>
        <w:left w:val="none" w:sz="0" w:space="0" w:color="auto"/>
        <w:bottom w:val="none" w:sz="0" w:space="0" w:color="auto"/>
        <w:right w:val="none" w:sz="0" w:space="0" w:color="auto"/>
      </w:divBdr>
    </w:div>
    <w:div w:id="77989917">
      <w:bodyDiv w:val="1"/>
      <w:marLeft w:val="0"/>
      <w:marRight w:val="0"/>
      <w:marTop w:val="0"/>
      <w:marBottom w:val="0"/>
      <w:divBdr>
        <w:top w:val="none" w:sz="0" w:space="0" w:color="auto"/>
        <w:left w:val="none" w:sz="0" w:space="0" w:color="auto"/>
        <w:bottom w:val="none" w:sz="0" w:space="0" w:color="auto"/>
        <w:right w:val="none" w:sz="0" w:space="0" w:color="auto"/>
      </w:divBdr>
    </w:div>
    <w:div w:id="83231288">
      <w:bodyDiv w:val="1"/>
      <w:marLeft w:val="0"/>
      <w:marRight w:val="0"/>
      <w:marTop w:val="0"/>
      <w:marBottom w:val="0"/>
      <w:divBdr>
        <w:top w:val="none" w:sz="0" w:space="0" w:color="auto"/>
        <w:left w:val="none" w:sz="0" w:space="0" w:color="auto"/>
        <w:bottom w:val="none" w:sz="0" w:space="0" w:color="auto"/>
        <w:right w:val="none" w:sz="0" w:space="0" w:color="auto"/>
      </w:divBdr>
    </w:div>
    <w:div w:id="85662220">
      <w:bodyDiv w:val="1"/>
      <w:marLeft w:val="0"/>
      <w:marRight w:val="0"/>
      <w:marTop w:val="0"/>
      <w:marBottom w:val="0"/>
      <w:divBdr>
        <w:top w:val="none" w:sz="0" w:space="0" w:color="auto"/>
        <w:left w:val="none" w:sz="0" w:space="0" w:color="auto"/>
        <w:bottom w:val="none" w:sz="0" w:space="0" w:color="auto"/>
        <w:right w:val="none" w:sz="0" w:space="0" w:color="auto"/>
      </w:divBdr>
    </w:div>
    <w:div w:id="86387138">
      <w:bodyDiv w:val="1"/>
      <w:marLeft w:val="0"/>
      <w:marRight w:val="0"/>
      <w:marTop w:val="0"/>
      <w:marBottom w:val="0"/>
      <w:divBdr>
        <w:top w:val="none" w:sz="0" w:space="0" w:color="auto"/>
        <w:left w:val="none" w:sz="0" w:space="0" w:color="auto"/>
        <w:bottom w:val="none" w:sz="0" w:space="0" w:color="auto"/>
        <w:right w:val="none" w:sz="0" w:space="0" w:color="auto"/>
      </w:divBdr>
    </w:div>
    <w:div w:id="96872994">
      <w:bodyDiv w:val="1"/>
      <w:marLeft w:val="0"/>
      <w:marRight w:val="0"/>
      <w:marTop w:val="0"/>
      <w:marBottom w:val="0"/>
      <w:divBdr>
        <w:top w:val="none" w:sz="0" w:space="0" w:color="auto"/>
        <w:left w:val="none" w:sz="0" w:space="0" w:color="auto"/>
        <w:bottom w:val="none" w:sz="0" w:space="0" w:color="auto"/>
        <w:right w:val="none" w:sz="0" w:space="0" w:color="auto"/>
      </w:divBdr>
    </w:div>
    <w:div w:id="98838798">
      <w:bodyDiv w:val="1"/>
      <w:marLeft w:val="0"/>
      <w:marRight w:val="0"/>
      <w:marTop w:val="0"/>
      <w:marBottom w:val="0"/>
      <w:divBdr>
        <w:top w:val="none" w:sz="0" w:space="0" w:color="auto"/>
        <w:left w:val="none" w:sz="0" w:space="0" w:color="auto"/>
        <w:bottom w:val="none" w:sz="0" w:space="0" w:color="auto"/>
        <w:right w:val="none" w:sz="0" w:space="0" w:color="auto"/>
      </w:divBdr>
    </w:div>
    <w:div w:id="99838756">
      <w:bodyDiv w:val="1"/>
      <w:marLeft w:val="0"/>
      <w:marRight w:val="0"/>
      <w:marTop w:val="0"/>
      <w:marBottom w:val="0"/>
      <w:divBdr>
        <w:top w:val="none" w:sz="0" w:space="0" w:color="auto"/>
        <w:left w:val="none" w:sz="0" w:space="0" w:color="auto"/>
        <w:bottom w:val="none" w:sz="0" w:space="0" w:color="auto"/>
        <w:right w:val="none" w:sz="0" w:space="0" w:color="auto"/>
      </w:divBdr>
    </w:div>
    <w:div w:id="105152495">
      <w:bodyDiv w:val="1"/>
      <w:marLeft w:val="0"/>
      <w:marRight w:val="0"/>
      <w:marTop w:val="0"/>
      <w:marBottom w:val="0"/>
      <w:divBdr>
        <w:top w:val="none" w:sz="0" w:space="0" w:color="auto"/>
        <w:left w:val="none" w:sz="0" w:space="0" w:color="auto"/>
        <w:bottom w:val="none" w:sz="0" w:space="0" w:color="auto"/>
        <w:right w:val="none" w:sz="0" w:space="0" w:color="auto"/>
      </w:divBdr>
    </w:div>
    <w:div w:id="110054221">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788572">
      <w:bodyDiv w:val="1"/>
      <w:marLeft w:val="0"/>
      <w:marRight w:val="0"/>
      <w:marTop w:val="0"/>
      <w:marBottom w:val="0"/>
      <w:divBdr>
        <w:top w:val="none" w:sz="0" w:space="0" w:color="auto"/>
        <w:left w:val="none" w:sz="0" w:space="0" w:color="auto"/>
        <w:bottom w:val="none" w:sz="0" w:space="0" w:color="auto"/>
        <w:right w:val="none" w:sz="0" w:space="0" w:color="auto"/>
      </w:divBdr>
    </w:div>
    <w:div w:id="122234972">
      <w:bodyDiv w:val="1"/>
      <w:marLeft w:val="0"/>
      <w:marRight w:val="0"/>
      <w:marTop w:val="0"/>
      <w:marBottom w:val="0"/>
      <w:divBdr>
        <w:top w:val="none" w:sz="0" w:space="0" w:color="auto"/>
        <w:left w:val="none" w:sz="0" w:space="0" w:color="auto"/>
        <w:bottom w:val="none" w:sz="0" w:space="0" w:color="auto"/>
        <w:right w:val="none" w:sz="0" w:space="0" w:color="auto"/>
      </w:divBdr>
    </w:div>
    <w:div w:id="131169716">
      <w:bodyDiv w:val="1"/>
      <w:marLeft w:val="0"/>
      <w:marRight w:val="0"/>
      <w:marTop w:val="0"/>
      <w:marBottom w:val="0"/>
      <w:divBdr>
        <w:top w:val="none" w:sz="0" w:space="0" w:color="auto"/>
        <w:left w:val="none" w:sz="0" w:space="0" w:color="auto"/>
        <w:bottom w:val="none" w:sz="0" w:space="0" w:color="auto"/>
        <w:right w:val="none" w:sz="0" w:space="0" w:color="auto"/>
      </w:divBdr>
    </w:div>
    <w:div w:id="139271450">
      <w:bodyDiv w:val="1"/>
      <w:marLeft w:val="0"/>
      <w:marRight w:val="0"/>
      <w:marTop w:val="0"/>
      <w:marBottom w:val="0"/>
      <w:divBdr>
        <w:top w:val="none" w:sz="0" w:space="0" w:color="auto"/>
        <w:left w:val="none" w:sz="0" w:space="0" w:color="auto"/>
        <w:bottom w:val="none" w:sz="0" w:space="0" w:color="auto"/>
        <w:right w:val="none" w:sz="0" w:space="0" w:color="auto"/>
      </w:divBdr>
    </w:div>
    <w:div w:id="145128266">
      <w:bodyDiv w:val="1"/>
      <w:marLeft w:val="0"/>
      <w:marRight w:val="0"/>
      <w:marTop w:val="0"/>
      <w:marBottom w:val="0"/>
      <w:divBdr>
        <w:top w:val="none" w:sz="0" w:space="0" w:color="auto"/>
        <w:left w:val="none" w:sz="0" w:space="0" w:color="auto"/>
        <w:bottom w:val="none" w:sz="0" w:space="0" w:color="auto"/>
        <w:right w:val="none" w:sz="0" w:space="0" w:color="auto"/>
      </w:divBdr>
    </w:div>
    <w:div w:id="145905020">
      <w:bodyDiv w:val="1"/>
      <w:marLeft w:val="0"/>
      <w:marRight w:val="0"/>
      <w:marTop w:val="0"/>
      <w:marBottom w:val="0"/>
      <w:divBdr>
        <w:top w:val="none" w:sz="0" w:space="0" w:color="auto"/>
        <w:left w:val="none" w:sz="0" w:space="0" w:color="auto"/>
        <w:bottom w:val="none" w:sz="0" w:space="0" w:color="auto"/>
        <w:right w:val="none" w:sz="0" w:space="0" w:color="auto"/>
      </w:divBdr>
    </w:div>
    <w:div w:id="158278499">
      <w:bodyDiv w:val="1"/>
      <w:marLeft w:val="0"/>
      <w:marRight w:val="0"/>
      <w:marTop w:val="0"/>
      <w:marBottom w:val="0"/>
      <w:divBdr>
        <w:top w:val="none" w:sz="0" w:space="0" w:color="auto"/>
        <w:left w:val="none" w:sz="0" w:space="0" w:color="auto"/>
        <w:bottom w:val="none" w:sz="0" w:space="0" w:color="auto"/>
        <w:right w:val="none" w:sz="0" w:space="0" w:color="auto"/>
      </w:divBdr>
    </w:div>
    <w:div w:id="173107242">
      <w:bodyDiv w:val="1"/>
      <w:marLeft w:val="0"/>
      <w:marRight w:val="0"/>
      <w:marTop w:val="0"/>
      <w:marBottom w:val="0"/>
      <w:divBdr>
        <w:top w:val="none" w:sz="0" w:space="0" w:color="auto"/>
        <w:left w:val="none" w:sz="0" w:space="0" w:color="auto"/>
        <w:bottom w:val="none" w:sz="0" w:space="0" w:color="auto"/>
        <w:right w:val="none" w:sz="0" w:space="0" w:color="auto"/>
      </w:divBdr>
    </w:div>
    <w:div w:id="180749361">
      <w:bodyDiv w:val="1"/>
      <w:marLeft w:val="0"/>
      <w:marRight w:val="0"/>
      <w:marTop w:val="0"/>
      <w:marBottom w:val="0"/>
      <w:divBdr>
        <w:top w:val="none" w:sz="0" w:space="0" w:color="auto"/>
        <w:left w:val="none" w:sz="0" w:space="0" w:color="auto"/>
        <w:bottom w:val="none" w:sz="0" w:space="0" w:color="auto"/>
        <w:right w:val="none" w:sz="0" w:space="0" w:color="auto"/>
      </w:divBdr>
    </w:div>
    <w:div w:id="184102223">
      <w:bodyDiv w:val="1"/>
      <w:marLeft w:val="0"/>
      <w:marRight w:val="0"/>
      <w:marTop w:val="0"/>
      <w:marBottom w:val="0"/>
      <w:divBdr>
        <w:top w:val="none" w:sz="0" w:space="0" w:color="auto"/>
        <w:left w:val="none" w:sz="0" w:space="0" w:color="auto"/>
        <w:bottom w:val="none" w:sz="0" w:space="0" w:color="auto"/>
        <w:right w:val="none" w:sz="0" w:space="0" w:color="auto"/>
      </w:divBdr>
    </w:div>
    <w:div w:id="187182559">
      <w:bodyDiv w:val="1"/>
      <w:marLeft w:val="0"/>
      <w:marRight w:val="0"/>
      <w:marTop w:val="0"/>
      <w:marBottom w:val="0"/>
      <w:divBdr>
        <w:top w:val="none" w:sz="0" w:space="0" w:color="auto"/>
        <w:left w:val="none" w:sz="0" w:space="0" w:color="auto"/>
        <w:bottom w:val="none" w:sz="0" w:space="0" w:color="auto"/>
        <w:right w:val="none" w:sz="0" w:space="0" w:color="auto"/>
      </w:divBdr>
    </w:div>
    <w:div w:id="189924356">
      <w:bodyDiv w:val="1"/>
      <w:marLeft w:val="0"/>
      <w:marRight w:val="0"/>
      <w:marTop w:val="0"/>
      <w:marBottom w:val="0"/>
      <w:divBdr>
        <w:top w:val="none" w:sz="0" w:space="0" w:color="auto"/>
        <w:left w:val="none" w:sz="0" w:space="0" w:color="auto"/>
        <w:bottom w:val="none" w:sz="0" w:space="0" w:color="auto"/>
        <w:right w:val="none" w:sz="0" w:space="0" w:color="auto"/>
      </w:divBdr>
    </w:div>
    <w:div w:id="196090483">
      <w:bodyDiv w:val="1"/>
      <w:marLeft w:val="0"/>
      <w:marRight w:val="0"/>
      <w:marTop w:val="0"/>
      <w:marBottom w:val="0"/>
      <w:divBdr>
        <w:top w:val="none" w:sz="0" w:space="0" w:color="auto"/>
        <w:left w:val="none" w:sz="0" w:space="0" w:color="auto"/>
        <w:bottom w:val="none" w:sz="0" w:space="0" w:color="auto"/>
        <w:right w:val="none" w:sz="0" w:space="0" w:color="auto"/>
      </w:divBdr>
    </w:div>
    <w:div w:id="205458602">
      <w:bodyDiv w:val="1"/>
      <w:marLeft w:val="0"/>
      <w:marRight w:val="0"/>
      <w:marTop w:val="0"/>
      <w:marBottom w:val="0"/>
      <w:divBdr>
        <w:top w:val="none" w:sz="0" w:space="0" w:color="auto"/>
        <w:left w:val="none" w:sz="0" w:space="0" w:color="auto"/>
        <w:bottom w:val="none" w:sz="0" w:space="0" w:color="auto"/>
        <w:right w:val="none" w:sz="0" w:space="0" w:color="auto"/>
      </w:divBdr>
    </w:div>
    <w:div w:id="206915294">
      <w:bodyDiv w:val="1"/>
      <w:marLeft w:val="0"/>
      <w:marRight w:val="0"/>
      <w:marTop w:val="0"/>
      <w:marBottom w:val="0"/>
      <w:divBdr>
        <w:top w:val="none" w:sz="0" w:space="0" w:color="auto"/>
        <w:left w:val="none" w:sz="0" w:space="0" w:color="auto"/>
        <w:bottom w:val="none" w:sz="0" w:space="0" w:color="auto"/>
        <w:right w:val="none" w:sz="0" w:space="0" w:color="auto"/>
      </w:divBdr>
    </w:div>
    <w:div w:id="224682890">
      <w:bodyDiv w:val="1"/>
      <w:marLeft w:val="0"/>
      <w:marRight w:val="0"/>
      <w:marTop w:val="0"/>
      <w:marBottom w:val="0"/>
      <w:divBdr>
        <w:top w:val="none" w:sz="0" w:space="0" w:color="auto"/>
        <w:left w:val="none" w:sz="0" w:space="0" w:color="auto"/>
        <w:bottom w:val="none" w:sz="0" w:space="0" w:color="auto"/>
        <w:right w:val="none" w:sz="0" w:space="0" w:color="auto"/>
      </w:divBdr>
    </w:div>
    <w:div w:id="226065305">
      <w:bodyDiv w:val="1"/>
      <w:marLeft w:val="0"/>
      <w:marRight w:val="0"/>
      <w:marTop w:val="0"/>
      <w:marBottom w:val="0"/>
      <w:divBdr>
        <w:top w:val="none" w:sz="0" w:space="0" w:color="auto"/>
        <w:left w:val="none" w:sz="0" w:space="0" w:color="auto"/>
        <w:bottom w:val="none" w:sz="0" w:space="0" w:color="auto"/>
        <w:right w:val="none" w:sz="0" w:space="0" w:color="auto"/>
      </w:divBdr>
    </w:div>
    <w:div w:id="228926791">
      <w:bodyDiv w:val="1"/>
      <w:marLeft w:val="0"/>
      <w:marRight w:val="0"/>
      <w:marTop w:val="0"/>
      <w:marBottom w:val="0"/>
      <w:divBdr>
        <w:top w:val="none" w:sz="0" w:space="0" w:color="auto"/>
        <w:left w:val="none" w:sz="0" w:space="0" w:color="auto"/>
        <w:bottom w:val="none" w:sz="0" w:space="0" w:color="auto"/>
        <w:right w:val="none" w:sz="0" w:space="0" w:color="auto"/>
      </w:divBdr>
    </w:div>
    <w:div w:id="238633013">
      <w:bodyDiv w:val="1"/>
      <w:marLeft w:val="0"/>
      <w:marRight w:val="0"/>
      <w:marTop w:val="0"/>
      <w:marBottom w:val="0"/>
      <w:divBdr>
        <w:top w:val="none" w:sz="0" w:space="0" w:color="auto"/>
        <w:left w:val="none" w:sz="0" w:space="0" w:color="auto"/>
        <w:bottom w:val="none" w:sz="0" w:space="0" w:color="auto"/>
        <w:right w:val="none" w:sz="0" w:space="0" w:color="auto"/>
      </w:divBdr>
    </w:div>
    <w:div w:id="239103894">
      <w:bodyDiv w:val="1"/>
      <w:marLeft w:val="0"/>
      <w:marRight w:val="0"/>
      <w:marTop w:val="0"/>
      <w:marBottom w:val="0"/>
      <w:divBdr>
        <w:top w:val="none" w:sz="0" w:space="0" w:color="auto"/>
        <w:left w:val="none" w:sz="0" w:space="0" w:color="auto"/>
        <w:bottom w:val="none" w:sz="0" w:space="0" w:color="auto"/>
        <w:right w:val="none" w:sz="0" w:space="0" w:color="auto"/>
      </w:divBdr>
    </w:div>
    <w:div w:id="243150415">
      <w:bodyDiv w:val="1"/>
      <w:marLeft w:val="0"/>
      <w:marRight w:val="0"/>
      <w:marTop w:val="0"/>
      <w:marBottom w:val="0"/>
      <w:divBdr>
        <w:top w:val="none" w:sz="0" w:space="0" w:color="auto"/>
        <w:left w:val="none" w:sz="0" w:space="0" w:color="auto"/>
        <w:bottom w:val="none" w:sz="0" w:space="0" w:color="auto"/>
        <w:right w:val="none" w:sz="0" w:space="0" w:color="auto"/>
      </w:divBdr>
    </w:div>
    <w:div w:id="244144703">
      <w:bodyDiv w:val="1"/>
      <w:marLeft w:val="0"/>
      <w:marRight w:val="0"/>
      <w:marTop w:val="0"/>
      <w:marBottom w:val="0"/>
      <w:divBdr>
        <w:top w:val="none" w:sz="0" w:space="0" w:color="auto"/>
        <w:left w:val="none" w:sz="0" w:space="0" w:color="auto"/>
        <w:bottom w:val="none" w:sz="0" w:space="0" w:color="auto"/>
        <w:right w:val="none" w:sz="0" w:space="0" w:color="auto"/>
      </w:divBdr>
    </w:div>
    <w:div w:id="244726757">
      <w:bodyDiv w:val="1"/>
      <w:marLeft w:val="0"/>
      <w:marRight w:val="0"/>
      <w:marTop w:val="0"/>
      <w:marBottom w:val="0"/>
      <w:divBdr>
        <w:top w:val="none" w:sz="0" w:space="0" w:color="auto"/>
        <w:left w:val="none" w:sz="0" w:space="0" w:color="auto"/>
        <w:bottom w:val="none" w:sz="0" w:space="0" w:color="auto"/>
        <w:right w:val="none" w:sz="0" w:space="0" w:color="auto"/>
      </w:divBdr>
    </w:div>
    <w:div w:id="252249910">
      <w:bodyDiv w:val="1"/>
      <w:marLeft w:val="0"/>
      <w:marRight w:val="0"/>
      <w:marTop w:val="0"/>
      <w:marBottom w:val="0"/>
      <w:divBdr>
        <w:top w:val="none" w:sz="0" w:space="0" w:color="auto"/>
        <w:left w:val="none" w:sz="0" w:space="0" w:color="auto"/>
        <w:bottom w:val="none" w:sz="0" w:space="0" w:color="auto"/>
        <w:right w:val="none" w:sz="0" w:space="0" w:color="auto"/>
      </w:divBdr>
    </w:div>
    <w:div w:id="260914649">
      <w:bodyDiv w:val="1"/>
      <w:marLeft w:val="0"/>
      <w:marRight w:val="0"/>
      <w:marTop w:val="0"/>
      <w:marBottom w:val="0"/>
      <w:divBdr>
        <w:top w:val="none" w:sz="0" w:space="0" w:color="auto"/>
        <w:left w:val="none" w:sz="0" w:space="0" w:color="auto"/>
        <w:bottom w:val="none" w:sz="0" w:space="0" w:color="auto"/>
        <w:right w:val="none" w:sz="0" w:space="0" w:color="auto"/>
      </w:divBdr>
    </w:div>
    <w:div w:id="263537750">
      <w:bodyDiv w:val="1"/>
      <w:marLeft w:val="0"/>
      <w:marRight w:val="0"/>
      <w:marTop w:val="0"/>
      <w:marBottom w:val="0"/>
      <w:divBdr>
        <w:top w:val="none" w:sz="0" w:space="0" w:color="auto"/>
        <w:left w:val="none" w:sz="0" w:space="0" w:color="auto"/>
        <w:bottom w:val="none" w:sz="0" w:space="0" w:color="auto"/>
        <w:right w:val="none" w:sz="0" w:space="0" w:color="auto"/>
      </w:divBdr>
    </w:div>
    <w:div w:id="263655697">
      <w:bodyDiv w:val="1"/>
      <w:marLeft w:val="0"/>
      <w:marRight w:val="0"/>
      <w:marTop w:val="0"/>
      <w:marBottom w:val="0"/>
      <w:divBdr>
        <w:top w:val="none" w:sz="0" w:space="0" w:color="auto"/>
        <w:left w:val="none" w:sz="0" w:space="0" w:color="auto"/>
        <w:bottom w:val="none" w:sz="0" w:space="0" w:color="auto"/>
        <w:right w:val="none" w:sz="0" w:space="0" w:color="auto"/>
      </w:divBdr>
    </w:div>
    <w:div w:id="265121310">
      <w:bodyDiv w:val="1"/>
      <w:marLeft w:val="0"/>
      <w:marRight w:val="0"/>
      <w:marTop w:val="0"/>
      <w:marBottom w:val="0"/>
      <w:divBdr>
        <w:top w:val="none" w:sz="0" w:space="0" w:color="auto"/>
        <w:left w:val="none" w:sz="0" w:space="0" w:color="auto"/>
        <w:bottom w:val="none" w:sz="0" w:space="0" w:color="auto"/>
        <w:right w:val="none" w:sz="0" w:space="0" w:color="auto"/>
      </w:divBdr>
    </w:div>
    <w:div w:id="279150407">
      <w:bodyDiv w:val="1"/>
      <w:marLeft w:val="0"/>
      <w:marRight w:val="0"/>
      <w:marTop w:val="0"/>
      <w:marBottom w:val="0"/>
      <w:divBdr>
        <w:top w:val="none" w:sz="0" w:space="0" w:color="auto"/>
        <w:left w:val="none" w:sz="0" w:space="0" w:color="auto"/>
        <w:bottom w:val="none" w:sz="0" w:space="0" w:color="auto"/>
        <w:right w:val="none" w:sz="0" w:space="0" w:color="auto"/>
      </w:divBdr>
    </w:div>
    <w:div w:id="279339639">
      <w:bodyDiv w:val="1"/>
      <w:marLeft w:val="0"/>
      <w:marRight w:val="0"/>
      <w:marTop w:val="0"/>
      <w:marBottom w:val="0"/>
      <w:divBdr>
        <w:top w:val="none" w:sz="0" w:space="0" w:color="auto"/>
        <w:left w:val="none" w:sz="0" w:space="0" w:color="auto"/>
        <w:bottom w:val="none" w:sz="0" w:space="0" w:color="auto"/>
        <w:right w:val="none" w:sz="0" w:space="0" w:color="auto"/>
      </w:divBdr>
    </w:div>
    <w:div w:id="280036804">
      <w:bodyDiv w:val="1"/>
      <w:marLeft w:val="0"/>
      <w:marRight w:val="0"/>
      <w:marTop w:val="0"/>
      <w:marBottom w:val="0"/>
      <w:divBdr>
        <w:top w:val="none" w:sz="0" w:space="0" w:color="auto"/>
        <w:left w:val="none" w:sz="0" w:space="0" w:color="auto"/>
        <w:bottom w:val="none" w:sz="0" w:space="0" w:color="auto"/>
        <w:right w:val="none" w:sz="0" w:space="0" w:color="auto"/>
      </w:divBdr>
    </w:div>
    <w:div w:id="282733870">
      <w:bodyDiv w:val="1"/>
      <w:marLeft w:val="0"/>
      <w:marRight w:val="0"/>
      <w:marTop w:val="0"/>
      <w:marBottom w:val="0"/>
      <w:divBdr>
        <w:top w:val="none" w:sz="0" w:space="0" w:color="auto"/>
        <w:left w:val="none" w:sz="0" w:space="0" w:color="auto"/>
        <w:bottom w:val="none" w:sz="0" w:space="0" w:color="auto"/>
        <w:right w:val="none" w:sz="0" w:space="0" w:color="auto"/>
      </w:divBdr>
    </w:div>
    <w:div w:id="289626846">
      <w:bodyDiv w:val="1"/>
      <w:marLeft w:val="0"/>
      <w:marRight w:val="0"/>
      <w:marTop w:val="0"/>
      <w:marBottom w:val="0"/>
      <w:divBdr>
        <w:top w:val="none" w:sz="0" w:space="0" w:color="auto"/>
        <w:left w:val="none" w:sz="0" w:space="0" w:color="auto"/>
        <w:bottom w:val="none" w:sz="0" w:space="0" w:color="auto"/>
        <w:right w:val="none" w:sz="0" w:space="0" w:color="auto"/>
      </w:divBdr>
    </w:div>
    <w:div w:id="295838826">
      <w:bodyDiv w:val="1"/>
      <w:marLeft w:val="0"/>
      <w:marRight w:val="0"/>
      <w:marTop w:val="0"/>
      <w:marBottom w:val="0"/>
      <w:divBdr>
        <w:top w:val="none" w:sz="0" w:space="0" w:color="auto"/>
        <w:left w:val="none" w:sz="0" w:space="0" w:color="auto"/>
        <w:bottom w:val="none" w:sz="0" w:space="0" w:color="auto"/>
        <w:right w:val="none" w:sz="0" w:space="0" w:color="auto"/>
      </w:divBdr>
    </w:div>
    <w:div w:id="300044690">
      <w:bodyDiv w:val="1"/>
      <w:marLeft w:val="0"/>
      <w:marRight w:val="0"/>
      <w:marTop w:val="0"/>
      <w:marBottom w:val="0"/>
      <w:divBdr>
        <w:top w:val="none" w:sz="0" w:space="0" w:color="auto"/>
        <w:left w:val="none" w:sz="0" w:space="0" w:color="auto"/>
        <w:bottom w:val="none" w:sz="0" w:space="0" w:color="auto"/>
        <w:right w:val="none" w:sz="0" w:space="0" w:color="auto"/>
      </w:divBdr>
    </w:div>
    <w:div w:id="300426073">
      <w:bodyDiv w:val="1"/>
      <w:marLeft w:val="0"/>
      <w:marRight w:val="0"/>
      <w:marTop w:val="0"/>
      <w:marBottom w:val="0"/>
      <w:divBdr>
        <w:top w:val="none" w:sz="0" w:space="0" w:color="auto"/>
        <w:left w:val="none" w:sz="0" w:space="0" w:color="auto"/>
        <w:bottom w:val="none" w:sz="0" w:space="0" w:color="auto"/>
        <w:right w:val="none" w:sz="0" w:space="0" w:color="auto"/>
      </w:divBdr>
    </w:div>
    <w:div w:id="300699011">
      <w:bodyDiv w:val="1"/>
      <w:marLeft w:val="0"/>
      <w:marRight w:val="0"/>
      <w:marTop w:val="0"/>
      <w:marBottom w:val="0"/>
      <w:divBdr>
        <w:top w:val="none" w:sz="0" w:space="0" w:color="auto"/>
        <w:left w:val="none" w:sz="0" w:space="0" w:color="auto"/>
        <w:bottom w:val="none" w:sz="0" w:space="0" w:color="auto"/>
        <w:right w:val="none" w:sz="0" w:space="0" w:color="auto"/>
      </w:divBdr>
    </w:div>
    <w:div w:id="301203638">
      <w:bodyDiv w:val="1"/>
      <w:marLeft w:val="0"/>
      <w:marRight w:val="0"/>
      <w:marTop w:val="0"/>
      <w:marBottom w:val="0"/>
      <w:divBdr>
        <w:top w:val="none" w:sz="0" w:space="0" w:color="auto"/>
        <w:left w:val="none" w:sz="0" w:space="0" w:color="auto"/>
        <w:bottom w:val="none" w:sz="0" w:space="0" w:color="auto"/>
        <w:right w:val="none" w:sz="0" w:space="0" w:color="auto"/>
      </w:divBdr>
    </w:div>
    <w:div w:id="304702992">
      <w:bodyDiv w:val="1"/>
      <w:marLeft w:val="0"/>
      <w:marRight w:val="0"/>
      <w:marTop w:val="0"/>
      <w:marBottom w:val="0"/>
      <w:divBdr>
        <w:top w:val="none" w:sz="0" w:space="0" w:color="auto"/>
        <w:left w:val="none" w:sz="0" w:space="0" w:color="auto"/>
        <w:bottom w:val="none" w:sz="0" w:space="0" w:color="auto"/>
        <w:right w:val="none" w:sz="0" w:space="0" w:color="auto"/>
      </w:divBdr>
      <w:divsChild>
        <w:div w:id="1851874327">
          <w:marLeft w:val="0"/>
          <w:marRight w:val="0"/>
          <w:marTop w:val="0"/>
          <w:marBottom w:val="0"/>
          <w:divBdr>
            <w:top w:val="none" w:sz="0" w:space="0" w:color="auto"/>
            <w:left w:val="none" w:sz="0" w:space="0" w:color="auto"/>
            <w:bottom w:val="none" w:sz="0" w:space="0" w:color="auto"/>
            <w:right w:val="none" w:sz="0" w:space="0" w:color="auto"/>
          </w:divBdr>
          <w:divsChild>
            <w:div w:id="30696044">
              <w:marLeft w:val="0"/>
              <w:marRight w:val="0"/>
              <w:marTop w:val="0"/>
              <w:marBottom w:val="0"/>
              <w:divBdr>
                <w:top w:val="none" w:sz="0" w:space="0" w:color="auto"/>
                <w:left w:val="none" w:sz="0" w:space="0" w:color="auto"/>
                <w:bottom w:val="none" w:sz="0" w:space="0" w:color="auto"/>
                <w:right w:val="none" w:sz="0" w:space="0" w:color="auto"/>
              </w:divBdr>
              <w:divsChild>
                <w:div w:id="991174034">
                  <w:marLeft w:val="0"/>
                  <w:marRight w:val="0"/>
                  <w:marTop w:val="0"/>
                  <w:marBottom w:val="0"/>
                  <w:divBdr>
                    <w:top w:val="none" w:sz="0" w:space="0" w:color="auto"/>
                    <w:left w:val="none" w:sz="0" w:space="0" w:color="auto"/>
                    <w:bottom w:val="none" w:sz="0" w:space="0" w:color="auto"/>
                    <w:right w:val="none" w:sz="0" w:space="0" w:color="auto"/>
                  </w:divBdr>
                  <w:divsChild>
                    <w:div w:id="32657355">
                      <w:marLeft w:val="0"/>
                      <w:marRight w:val="0"/>
                      <w:marTop w:val="0"/>
                      <w:marBottom w:val="0"/>
                      <w:divBdr>
                        <w:top w:val="none" w:sz="0" w:space="0" w:color="auto"/>
                        <w:left w:val="none" w:sz="0" w:space="0" w:color="auto"/>
                        <w:bottom w:val="none" w:sz="0" w:space="0" w:color="auto"/>
                        <w:right w:val="none" w:sz="0" w:space="0" w:color="auto"/>
                      </w:divBdr>
                      <w:divsChild>
                        <w:div w:id="14757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10799">
      <w:bodyDiv w:val="1"/>
      <w:marLeft w:val="0"/>
      <w:marRight w:val="0"/>
      <w:marTop w:val="0"/>
      <w:marBottom w:val="0"/>
      <w:divBdr>
        <w:top w:val="none" w:sz="0" w:space="0" w:color="auto"/>
        <w:left w:val="none" w:sz="0" w:space="0" w:color="auto"/>
        <w:bottom w:val="none" w:sz="0" w:space="0" w:color="auto"/>
        <w:right w:val="none" w:sz="0" w:space="0" w:color="auto"/>
      </w:divBdr>
    </w:div>
    <w:div w:id="315299743">
      <w:bodyDiv w:val="1"/>
      <w:marLeft w:val="0"/>
      <w:marRight w:val="0"/>
      <w:marTop w:val="0"/>
      <w:marBottom w:val="0"/>
      <w:divBdr>
        <w:top w:val="none" w:sz="0" w:space="0" w:color="auto"/>
        <w:left w:val="none" w:sz="0" w:space="0" w:color="auto"/>
        <w:bottom w:val="none" w:sz="0" w:space="0" w:color="auto"/>
        <w:right w:val="none" w:sz="0" w:space="0" w:color="auto"/>
      </w:divBdr>
    </w:div>
    <w:div w:id="322707388">
      <w:bodyDiv w:val="1"/>
      <w:marLeft w:val="0"/>
      <w:marRight w:val="0"/>
      <w:marTop w:val="0"/>
      <w:marBottom w:val="0"/>
      <w:divBdr>
        <w:top w:val="none" w:sz="0" w:space="0" w:color="auto"/>
        <w:left w:val="none" w:sz="0" w:space="0" w:color="auto"/>
        <w:bottom w:val="none" w:sz="0" w:space="0" w:color="auto"/>
        <w:right w:val="none" w:sz="0" w:space="0" w:color="auto"/>
      </w:divBdr>
    </w:div>
    <w:div w:id="329258275">
      <w:bodyDiv w:val="1"/>
      <w:marLeft w:val="0"/>
      <w:marRight w:val="0"/>
      <w:marTop w:val="0"/>
      <w:marBottom w:val="0"/>
      <w:divBdr>
        <w:top w:val="none" w:sz="0" w:space="0" w:color="auto"/>
        <w:left w:val="none" w:sz="0" w:space="0" w:color="auto"/>
        <w:bottom w:val="none" w:sz="0" w:space="0" w:color="auto"/>
        <w:right w:val="none" w:sz="0" w:space="0" w:color="auto"/>
      </w:divBdr>
    </w:div>
    <w:div w:id="331569898">
      <w:bodyDiv w:val="1"/>
      <w:marLeft w:val="0"/>
      <w:marRight w:val="0"/>
      <w:marTop w:val="0"/>
      <w:marBottom w:val="0"/>
      <w:divBdr>
        <w:top w:val="none" w:sz="0" w:space="0" w:color="auto"/>
        <w:left w:val="none" w:sz="0" w:space="0" w:color="auto"/>
        <w:bottom w:val="none" w:sz="0" w:space="0" w:color="auto"/>
        <w:right w:val="none" w:sz="0" w:space="0" w:color="auto"/>
      </w:divBdr>
    </w:div>
    <w:div w:id="332148763">
      <w:bodyDiv w:val="1"/>
      <w:marLeft w:val="0"/>
      <w:marRight w:val="0"/>
      <w:marTop w:val="0"/>
      <w:marBottom w:val="0"/>
      <w:divBdr>
        <w:top w:val="none" w:sz="0" w:space="0" w:color="auto"/>
        <w:left w:val="none" w:sz="0" w:space="0" w:color="auto"/>
        <w:bottom w:val="none" w:sz="0" w:space="0" w:color="auto"/>
        <w:right w:val="none" w:sz="0" w:space="0" w:color="auto"/>
      </w:divBdr>
    </w:div>
    <w:div w:id="334458970">
      <w:bodyDiv w:val="1"/>
      <w:marLeft w:val="0"/>
      <w:marRight w:val="0"/>
      <w:marTop w:val="0"/>
      <w:marBottom w:val="0"/>
      <w:divBdr>
        <w:top w:val="none" w:sz="0" w:space="0" w:color="auto"/>
        <w:left w:val="none" w:sz="0" w:space="0" w:color="auto"/>
        <w:bottom w:val="none" w:sz="0" w:space="0" w:color="auto"/>
        <w:right w:val="none" w:sz="0" w:space="0" w:color="auto"/>
      </w:divBdr>
    </w:div>
    <w:div w:id="340623303">
      <w:bodyDiv w:val="1"/>
      <w:marLeft w:val="0"/>
      <w:marRight w:val="0"/>
      <w:marTop w:val="0"/>
      <w:marBottom w:val="0"/>
      <w:divBdr>
        <w:top w:val="none" w:sz="0" w:space="0" w:color="auto"/>
        <w:left w:val="none" w:sz="0" w:space="0" w:color="auto"/>
        <w:bottom w:val="none" w:sz="0" w:space="0" w:color="auto"/>
        <w:right w:val="none" w:sz="0" w:space="0" w:color="auto"/>
      </w:divBdr>
    </w:div>
    <w:div w:id="342628183">
      <w:bodyDiv w:val="1"/>
      <w:marLeft w:val="0"/>
      <w:marRight w:val="0"/>
      <w:marTop w:val="0"/>
      <w:marBottom w:val="0"/>
      <w:divBdr>
        <w:top w:val="none" w:sz="0" w:space="0" w:color="auto"/>
        <w:left w:val="none" w:sz="0" w:space="0" w:color="auto"/>
        <w:bottom w:val="none" w:sz="0" w:space="0" w:color="auto"/>
        <w:right w:val="none" w:sz="0" w:space="0" w:color="auto"/>
      </w:divBdr>
    </w:div>
    <w:div w:id="347603943">
      <w:bodyDiv w:val="1"/>
      <w:marLeft w:val="0"/>
      <w:marRight w:val="0"/>
      <w:marTop w:val="0"/>
      <w:marBottom w:val="0"/>
      <w:divBdr>
        <w:top w:val="none" w:sz="0" w:space="0" w:color="auto"/>
        <w:left w:val="none" w:sz="0" w:space="0" w:color="auto"/>
        <w:bottom w:val="none" w:sz="0" w:space="0" w:color="auto"/>
        <w:right w:val="none" w:sz="0" w:space="0" w:color="auto"/>
      </w:divBdr>
    </w:div>
    <w:div w:id="356006585">
      <w:bodyDiv w:val="1"/>
      <w:marLeft w:val="0"/>
      <w:marRight w:val="0"/>
      <w:marTop w:val="0"/>
      <w:marBottom w:val="0"/>
      <w:divBdr>
        <w:top w:val="none" w:sz="0" w:space="0" w:color="auto"/>
        <w:left w:val="none" w:sz="0" w:space="0" w:color="auto"/>
        <w:bottom w:val="none" w:sz="0" w:space="0" w:color="auto"/>
        <w:right w:val="none" w:sz="0" w:space="0" w:color="auto"/>
      </w:divBdr>
    </w:div>
    <w:div w:id="358822959">
      <w:bodyDiv w:val="1"/>
      <w:marLeft w:val="0"/>
      <w:marRight w:val="0"/>
      <w:marTop w:val="0"/>
      <w:marBottom w:val="0"/>
      <w:divBdr>
        <w:top w:val="none" w:sz="0" w:space="0" w:color="auto"/>
        <w:left w:val="none" w:sz="0" w:space="0" w:color="auto"/>
        <w:bottom w:val="none" w:sz="0" w:space="0" w:color="auto"/>
        <w:right w:val="none" w:sz="0" w:space="0" w:color="auto"/>
      </w:divBdr>
    </w:div>
    <w:div w:id="361899838">
      <w:bodyDiv w:val="1"/>
      <w:marLeft w:val="0"/>
      <w:marRight w:val="0"/>
      <w:marTop w:val="0"/>
      <w:marBottom w:val="0"/>
      <w:divBdr>
        <w:top w:val="none" w:sz="0" w:space="0" w:color="auto"/>
        <w:left w:val="none" w:sz="0" w:space="0" w:color="auto"/>
        <w:bottom w:val="none" w:sz="0" w:space="0" w:color="auto"/>
        <w:right w:val="none" w:sz="0" w:space="0" w:color="auto"/>
      </w:divBdr>
    </w:div>
    <w:div w:id="363215012">
      <w:bodyDiv w:val="1"/>
      <w:marLeft w:val="0"/>
      <w:marRight w:val="0"/>
      <w:marTop w:val="0"/>
      <w:marBottom w:val="0"/>
      <w:divBdr>
        <w:top w:val="none" w:sz="0" w:space="0" w:color="auto"/>
        <w:left w:val="none" w:sz="0" w:space="0" w:color="auto"/>
        <w:bottom w:val="none" w:sz="0" w:space="0" w:color="auto"/>
        <w:right w:val="none" w:sz="0" w:space="0" w:color="auto"/>
      </w:divBdr>
    </w:div>
    <w:div w:id="365830555">
      <w:bodyDiv w:val="1"/>
      <w:marLeft w:val="0"/>
      <w:marRight w:val="0"/>
      <w:marTop w:val="0"/>
      <w:marBottom w:val="0"/>
      <w:divBdr>
        <w:top w:val="none" w:sz="0" w:space="0" w:color="auto"/>
        <w:left w:val="none" w:sz="0" w:space="0" w:color="auto"/>
        <w:bottom w:val="none" w:sz="0" w:space="0" w:color="auto"/>
        <w:right w:val="none" w:sz="0" w:space="0" w:color="auto"/>
      </w:divBdr>
    </w:div>
    <w:div w:id="371803308">
      <w:bodyDiv w:val="1"/>
      <w:marLeft w:val="0"/>
      <w:marRight w:val="0"/>
      <w:marTop w:val="0"/>
      <w:marBottom w:val="0"/>
      <w:divBdr>
        <w:top w:val="none" w:sz="0" w:space="0" w:color="auto"/>
        <w:left w:val="none" w:sz="0" w:space="0" w:color="auto"/>
        <w:bottom w:val="none" w:sz="0" w:space="0" w:color="auto"/>
        <w:right w:val="none" w:sz="0" w:space="0" w:color="auto"/>
      </w:divBdr>
    </w:div>
    <w:div w:id="374696205">
      <w:bodyDiv w:val="1"/>
      <w:marLeft w:val="0"/>
      <w:marRight w:val="0"/>
      <w:marTop w:val="0"/>
      <w:marBottom w:val="0"/>
      <w:divBdr>
        <w:top w:val="none" w:sz="0" w:space="0" w:color="auto"/>
        <w:left w:val="none" w:sz="0" w:space="0" w:color="auto"/>
        <w:bottom w:val="none" w:sz="0" w:space="0" w:color="auto"/>
        <w:right w:val="none" w:sz="0" w:space="0" w:color="auto"/>
      </w:divBdr>
    </w:div>
    <w:div w:id="377436958">
      <w:bodyDiv w:val="1"/>
      <w:marLeft w:val="0"/>
      <w:marRight w:val="0"/>
      <w:marTop w:val="0"/>
      <w:marBottom w:val="0"/>
      <w:divBdr>
        <w:top w:val="none" w:sz="0" w:space="0" w:color="auto"/>
        <w:left w:val="none" w:sz="0" w:space="0" w:color="auto"/>
        <w:bottom w:val="none" w:sz="0" w:space="0" w:color="auto"/>
        <w:right w:val="none" w:sz="0" w:space="0" w:color="auto"/>
      </w:divBdr>
    </w:div>
    <w:div w:id="378435588">
      <w:bodyDiv w:val="1"/>
      <w:marLeft w:val="0"/>
      <w:marRight w:val="0"/>
      <w:marTop w:val="0"/>
      <w:marBottom w:val="0"/>
      <w:divBdr>
        <w:top w:val="none" w:sz="0" w:space="0" w:color="auto"/>
        <w:left w:val="none" w:sz="0" w:space="0" w:color="auto"/>
        <w:bottom w:val="none" w:sz="0" w:space="0" w:color="auto"/>
        <w:right w:val="none" w:sz="0" w:space="0" w:color="auto"/>
      </w:divBdr>
    </w:div>
    <w:div w:id="379021002">
      <w:bodyDiv w:val="1"/>
      <w:marLeft w:val="0"/>
      <w:marRight w:val="0"/>
      <w:marTop w:val="0"/>
      <w:marBottom w:val="0"/>
      <w:divBdr>
        <w:top w:val="none" w:sz="0" w:space="0" w:color="auto"/>
        <w:left w:val="none" w:sz="0" w:space="0" w:color="auto"/>
        <w:bottom w:val="none" w:sz="0" w:space="0" w:color="auto"/>
        <w:right w:val="none" w:sz="0" w:space="0" w:color="auto"/>
      </w:divBdr>
    </w:div>
    <w:div w:id="379944817">
      <w:bodyDiv w:val="1"/>
      <w:marLeft w:val="0"/>
      <w:marRight w:val="0"/>
      <w:marTop w:val="0"/>
      <w:marBottom w:val="0"/>
      <w:divBdr>
        <w:top w:val="none" w:sz="0" w:space="0" w:color="auto"/>
        <w:left w:val="none" w:sz="0" w:space="0" w:color="auto"/>
        <w:bottom w:val="none" w:sz="0" w:space="0" w:color="auto"/>
        <w:right w:val="none" w:sz="0" w:space="0" w:color="auto"/>
      </w:divBdr>
    </w:div>
    <w:div w:id="381057093">
      <w:bodyDiv w:val="1"/>
      <w:marLeft w:val="0"/>
      <w:marRight w:val="0"/>
      <w:marTop w:val="0"/>
      <w:marBottom w:val="0"/>
      <w:divBdr>
        <w:top w:val="none" w:sz="0" w:space="0" w:color="auto"/>
        <w:left w:val="none" w:sz="0" w:space="0" w:color="auto"/>
        <w:bottom w:val="none" w:sz="0" w:space="0" w:color="auto"/>
        <w:right w:val="none" w:sz="0" w:space="0" w:color="auto"/>
      </w:divBdr>
    </w:div>
    <w:div w:id="382095310">
      <w:bodyDiv w:val="1"/>
      <w:marLeft w:val="0"/>
      <w:marRight w:val="0"/>
      <w:marTop w:val="0"/>
      <w:marBottom w:val="0"/>
      <w:divBdr>
        <w:top w:val="none" w:sz="0" w:space="0" w:color="auto"/>
        <w:left w:val="none" w:sz="0" w:space="0" w:color="auto"/>
        <w:bottom w:val="none" w:sz="0" w:space="0" w:color="auto"/>
        <w:right w:val="none" w:sz="0" w:space="0" w:color="auto"/>
      </w:divBdr>
    </w:div>
    <w:div w:id="385303234">
      <w:bodyDiv w:val="1"/>
      <w:marLeft w:val="0"/>
      <w:marRight w:val="0"/>
      <w:marTop w:val="0"/>
      <w:marBottom w:val="0"/>
      <w:divBdr>
        <w:top w:val="none" w:sz="0" w:space="0" w:color="auto"/>
        <w:left w:val="none" w:sz="0" w:space="0" w:color="auto"/>
        <w:bottom w:val="none" w:sz="0" w:space="0" w:color="auto"/>
        <w:right w:val="none" w:sz="0" w:space="0" w:color="auto"/>
      </w:divBdr>
    </w:div>
    <w:div w:id="391077416">
      <w:bodyDiv w:val="1"/>
      <w:marLeft w:val="0"/>
      <w:marRight w:val="0"/>
      <w:marTop w:val="0"/>
      <w:marBottom w:val="0"/>
      <w:divBdr>
        <w:top w:val="none" w:sz="0" w:space="0" w:color="auto"/>
        <w:left w:val="none" w:sz="0" w:space="0" w:color="auto"/>
        <w:bottom w:val="none" w:sz="0" w:space="0" w:color="auto"/>
        <w:right w:val="none" w:sz="0" w:space="0" w:color="auto"/>
      </w:divBdr>
    </w:div>
    <w:div w:id="392239509">
      <w:bodyDiv w:val="1"/>
      <w:marLeft w:val="0"/>
      <w:marRight w:val="0"/>
      <w:marTop w:val="0"/>
      <w:marBottom w:val="0"/>
      <w:divBdr>
        <w:top w:val="none" w:sz="0" w:space="0" w:color="auto"/>
        <w:left w:val="none" w:sz="0" w:space="0" w:color="auto"/>
        <w:bottom w:val="none" w:sz="0" w:space="0" w:color="auto"/>
        <w:right w:val="none" w:sz="0" w:space="0" w:color="auto"/>
      </w:divBdr>
    </w:div>
    <w:div w:id="393160462">
      <w:bodyDiv w:val="1"/>
      <w:marLeft w:val="0"/>
      <w:marRight w:val="0"/>
      <w:marTop w:val="0"/>
      <w:marBottom w:val="0"/>
      <w:divBdr>
        <w:top w:val="none" w:sz="0" w:space="0" w:color="auto"/>
        <w:left w:val="none" w:sz="0" w:space="0" w:color="auto"/>
        <w:bottom w:val="none" w:sz="0" w:space="0" w:color="auto"/>
        <w:right w:val="none" w:sz="0" w:space="0" w:color="auto"/>
      </w:divBdr>
    </w:div>
    <w:div w:id="394667192">
      <w:bodyDiv w:val="1"/>
      <w:marLeft w:val="0"/>
      <w:marRight w:val="0"/>
      <w:marTop w:val="0"/>
      <w:marBottom w:val="0"/>
      <w:divBdr>
        <w:top w:val="none" w:sz="0" w:space="0" w:color="auto"/>
        <w:left w:val="none" w:sz="0" w:space="0" w:color="auto"/>
        <w:bottom w:val="none" w:sz="0" w:space="0" w:color="auto"/>
        <w:right w:val="none" w:sz="0" w:space="0" w:color="auto"/>
      </w:divBdr>
    </w:div>
    <w:div w:id="400517414">
      <w:bodyDiv w:val="1"/>
      <w:marLeft w:val="0"/>
      <w:marRight w:val="0"/>
      <w:marTop w:val="0"/>
      <w:marBottom w:val="0"/>
      <w:divBdr>
        <w:top w:val="none" w:sz="0" w:space="0" w:color="auto"/>
        <w:left w:val="none" w:sz="0" w:space="0" w:color="auto"/>
        <w:bottom w:val="none" w:sz="0" w:space="0" w:color="auto"/>
        <w:right w:val="none" w:sz="0" w:space="0" w:color="auto"/>
      </w:divBdr>
    </w:div>
    <w:div w:id="403265461">
      <w:bodyDiv w:val="1"/>
      <w:marLeft w:val="0"/>
      <w:marRight w:val="0"/>
      <w:marTop w:val="0"/>
      <w:marBottom w:val="0"/>
      <w:divBdr>
        <w:top w:val="none" w:sz="0" w:space="0" w:color="auto"/>
        <w:left w:val="none" w:sz="0" w:space="0" w:color="auto"/>
        <w:bottom w:val="none" w:sz="0" w:space="0" w:color="auto"/>
        <w:right w:val="none" w:sz="0" w:space="0" w:color="auto"/>
      </w:divBdr>
    </w:div>
    <w:div w:id="412511857">
      <w:bodyDiv w:val="1"/>
      <w:marLeft w:val="0"/>
      <w:marRight w:val="0"/>
      <w:marTop w:val="0"/>
      <w:marBottom w:val="0"/>
      <w:divBdr>
        <w:top w:val="none" w:sz="0" w:space="0" w:color="auto"/>
        <w:left w:val="none" w:sz="0" w:space="0" w:color="auto"/>
        <w:bottom w:val="none" w:sz="0" w:space="0" w:color="auto"/>
        <w:right w:val="none" w:sz="0" w:space="0" w:color="auto"/>
      </w:divBdr>
    </w:div>
    <w:div w:id="416362788">
      <w:bodyDiv w:val="1"/>
      <w:marLeft w:val="0"/>
      <w:marRight w:val="0"/>
      <w:marTop w:val="0"/>
      <w:marBottom w:val="0"/>
      <w:divBdr>
        <w:top w:val="none" w:sz="0" w:space="0" w:color="auto"/>
        <w:left w:val="none" w:sz="0" w:space="0" w:color="auto"/>
        <w:bottom w:val="none" w:sz="0" w:space="0" w:color="auto"/>
        <w:right w:val="none" w:sz="0" w:space="0" w:color="auto"/>
      </w:divBdr>
    </w:div>
    <w:div w:id="417137555">
      <w:bodyDiv w:val="1"/>
      <w:marLeft w:val="0"/>
      <w:marRight w:val="0"/>
      <w:marTop w:val="0"/>
      <w:marBottom w:val="0"/>
      <w:divBdr>
        <w:top w:val="none" w:sz="0" w:space="0" w:color="auto"/>
        <w:left w:val="none" w:sz="0" w:space="0" w:color="auto"/>
        <w:bottom w:val="none" w:sz="0" w:space="0" w:color="auto"/>
        <w:right w:val="none" w:sz="0" w:space="0" w:color="auto"/>
      </w:divBdr>
    </w:div>
    <w:div w:id="427042960">
      <w:bodyDiv w:val="1"/>
      <w:marLeft w:val="0"/>
      <w:marRight w:val="0"/>
      <w:marTop w:val="0"/>
      <w:marBottom w:val="0"/>
      <w:divBdr>
        <w:top w:val="none" w:sz="0" w:space="0" w:color="auto"/>
        <w:left w:val="none" w:sz="0" w:space="0" w:color="auto"/>
        <w:bottom w:val="none" w:sz="0" w:space="0" w:color="auto"/>
        <w:right w:val="none" w:sz="0" w:space="0" w:color="auto"/>
      </w:divBdr>
    </w:div>
    <w:div w:id="429350690">
      <w:bodyDiv w:val="1"/>
      <w:marLeft w:val="0"/>
      <w:marRight w:val="0"/>
      <w:marTop w:val="0"/>
      <w:marBottom w:val="0"/>
      <w:divBdr>
        <w:top w:val="none" w:sz="0" w:space="0" w:color="auto"/>
        <w:left w:val="none" w:sz="0" w:space="0" w:color="auto"/>
        <w:bottom w:val="none" w:sz="0" w:space="0" w:color="auto"/>
        <w:right w:val="none" w:sz="0" w:space="0" w:color="auto"/>
      </w:divBdr>
    </w:div>
    <w:div w:id="435321990">
      <w:bodyDiv w:val="1"/>
      <w:marLeft w:val="0"/>
      <w:marRight w:val="0"/>
      <w:marTop w:val="0"/>
      <w:marBottom w:val="0"/>
      <w:divBdr>
        <w:top w:val="none" w:sz="0" w:space="0" w:color="auto"/>
        <w:left w:val="none" w:sz="0" w:space="0" w:color="auto"/>
        <w:bottom w:val="none" w:sz="0" w:space="0" w:color="auto"/>
        <w:right w:val="none" w:sz="0" w:space="0" w:color="auto"/>
      </w:divBdr>
    </w:div>
    <w:div w:id="439957932">
      <w:bodyDiv w:val="1"/>
      <w:marLeft w:val="0"/>
      <w:marRight w:val="0"/>
      <w:marTop w:val="0"/>
      <w:marBottom w:val="0"/>
      <w:divBdr>
        <w:top w:val="none" w:sz="0" w:space="0" w:color="auto"/>
        <w:left w:val="none" w:sz="0" w:space="0" w:color="auto"/>
        <w:bottom w:val="none" w:sz="0" w:space="0" w:color="auto"/>
        <w:right w:val="none" w:sz="0" w:space="0" w:color="auto"/>
      </w:divBdr>
    </w:div>
    <w:div w:id="443304405">
      <w:bodyDiv w:val="1"/>
      <w:marLeft w:val="0"/>
      <w:marRight w:val="0"/>
      <w:marTop w:val="0"/>
      <w:marBottom w:val="0"/>
      <w:divBdr>
        <w:top w:val="none" w:sz="0" w:space="0" w:color="auto"/>
        <w:left w:val="none" w:sz="0" w:space="0" w:color="auto"/>
        <w:bottom w:val="none" w:sz="0" w:space="0" w:color="auto"/>
        <w:right w:val="none" w:sz="0" w:space="0" w:color="auto"/>
      </w:divBdr>
    </w:div>
    <w:div w:id="448469905">
      <w:bodyDiv w:val="1"/>
      <w:marLeft w:val="0"/>
      <w:marRight w:val="0"/>
      <w:marTop w:val="0"/>
      <w:marBottom w:val="0"/>
      <w:divBdr>
        <w:top w:val="none" w:sz="0" w:space="0" w:color="auto"/>
        <w:left w:val="none" w:sz="0" w:space="0" w:color="auto"/>
        <w:bottom w:val="none" w:sz="0" w:space="0" w:color="auto"/>
        <w:right w:val="none" w:sz="0" w:space="0" w:color="auto"/>
      </w:divBdr>
    </w:div>
    <w:div w:id="448814517">
      <w:bodyDiv w:val="1"/>
      <w:marLeft w:val="0"/>
      <w:marRight w:val="0"/>
      <w:marTop w:val="0"/>
      <w:marBottom w:val="0"/>
      <w:divBdr>
        <w:top w:val="none" w:sz="0" w:space="0" w:color="auto"/>
        <w:left w:val="none" w:sz="0" w:space="0" w:color="auto"/>
        <w:bottom w:val="none" w:sz="0" w:space="0" w:color="auto"/>
        <w:right w:val="none" w:sz="0" w:space="0" w:color="auto"/>
      </w:divBdr>
    </w:div>
    <w:div w:id="449209997">
      <w:bodyDiv w:val="1"/>
      <w:marLeft w:val="0"/>
      <w:marRight w:val="0"/>
      <w:marTop w:val="0"/>
      <w:marBottom w:val="0"/>
      <w:divBdr>
        <w:top w:val="none" w:sz="0" w:space="0" w:color="auto"/>
        <w:left w:val="none" w:sz="0" w:space="0" w:color="auto"/>
        <w:bottom w:val="none" w:sz="0" w:space="0" w:color="auto"/>
        <w:right w:val="none" w:sz="0" w:space="0" w:color="auto"/>
      </w:divBdr>
    </w:div>
    <w:div w:id="459541790">
      <w:bodyDiv w:val="1"/>
      <w:marLeft w:val="0"/>
      <w:marRight w:val="0"/>
      <w:marTop w:val="0"/>
      <w:marBottom w:val="0"/>
      <w:divBdr>
        <w:top w:val="none" w:sz="0" w:space="0" w:color="auto"/>
        <w:left w:val="none" w:sz="0" w:space="0" w:color="auto"/>
        <w:bottom w:val="none" w:sz="0" w:space="0" w:color="auto"/>
        <w:right w:val="none" w:sz="0" w:space="0" w:color="auto"/>
      </w:divBdr>
    </w:div>
    <w:div w:id="459687620">
      <w:bodyDiv w:val="1"/>
      <w:marLeft w:val="0"/>
      <w:marRight w:val="0"/>
      <w:marTop w:val="0"/>
      <w:marBottom w:val="0"/>
      <w:divBdr>
        <w:top w:val="none" w:sz="0" w:space="0" w:color="auto"/>
        <w:left w:val="none" w:sz="0" w:space="0" w:color="auto"/>
        <w:bottom w:val="none" w:sz="0" w:space="0" w:color="auto"/>
        <w:right w:val="none" w:sz="0" w:space="0" w:color="auto"/>
      </w:divBdr>
    </w:div>
    <w:div w:id="461119562">
      <w:bodyDiv w:val="1"/>
      <w:marLeft w:val="0"/>
      <w:marRight w:val="0"/>
      <w:marTop w:val="0"/>
      <w:marBottom w:val="0"/>
      <w:divBdr>
        <w:top w:val="none" w:sz="0" w:space="0" w:color="auto"/>
        <w:left w:val="none" w:sz="0" w:space="0" w:color="auto"/>
        <w:bottom w:val="none" w:sz="0" w:space="0" w:color="auto"/>
        <w:right w:val="none" w:sz="0" w:space="0" w:color="auto"/>
      </w:divBdr>
    </w:div>
    <w:div w:id="465121717">
      <w:bodyDiv w:val="1"/>
      <w:marLeft w:val="0"/>
      <w:marRight w:val="0"/>
      <w:marTop w:val="0"/>
      <w:marBottom w:val="0"/>
      <w:divBdr>
        <w:top w:val="none" w:sz="0" w:space="0" w:color="auto"/>
        <w:left w:val="none" w:sz="0" w:space="0" w:color="auto"/>
        <w:bottom w:val="none" w:sz="0" w:space="0" w:color="auto"/>
        <w:right w:val="none" w:sz="0" w:space="0" w:color="auto"/>
      </w:divBdr>
    </w:div>
    <w:div w:id="468745849">
      <w:bodyDiv w:val="1"/>
      <w:marLeft w:val="0"/>
      <w:marRight w:val="0"/>
      <w:marTop w:val="0"/>
      <w:marBottom w:val="0"/>
      <w:divBdr>
        <w:top w:val="none" w:sz="0" w:space="0" w:color="auto"/>
        <w:left w:val="none" w:sz="0" w:space="0" w:color="auto"/>
        <w:bottom w:val="none" w:sz="0" w:space="0" w:color="auto"/>
        <w:right w:val="none" w:sz="0" w:space="0" w:color="auto"/>
      </w:divBdr>
    </w:div>
    <w:div w:id="470244785">
      <w:bodyDiv w:val="1"/>
      <w:marLeft w:val="0"/>
      <w:marRight w:val="0"/>
      <w:marTop w:val="0"/>
      <w:marBottom w:val="0"/>
      <w:divBdr>
        <w:top w:val="none" w:sz="0" w:space="0" w:color="auto"/>
        <w:left w:val="none" w:sz="0" w:space="0" w:color="auto"/>
        <w:bottom w:val="none" w:sz="0" w:space="0" w:color="auto"/>
        <w:right w:val="none" w:sz="0" w:space="0" w:color="auto"/>
      </w:divBdr>
    </w:div>
    <w:div w:id="470295382">
      <w:bodyDiv w:val="1"/>
      <w:marLeft w:val="0"/>
      <w:marRight w:val="0"/>
      <w:marTop w:val="0"/>
      <w:marBottom w:val="0"/>
      <w:divBdr>
        <w:top w:val="none" w:sz="0" w:space="0" w:color="auto"/>
        <w:left w:val="none" w:sz="0" w:space="0" w:color="auto"/>
        <w:bottom w:val="none" w:sz="0" w:space="0" w:color="auto"/>
        <w:right w:val="none" w:sz="0" w:space="0" w:color="auto"/>
      </w:divBdr>
      <w:divsChild>
        <w:div w:id="1593978137">
          <w:marLeft w:val="0"/>
          <w:marRight w:val="0"/>
          <w:marTop w:val="0"/>
          <w:marBottom w:val="0"/>
          <w:divBdr>
            <w:top w:val="none" w:sz="0" w:space="0" w:color="auto"/>
            <w:left w:val="none" w:sz="0" w:space="0" w:color="auto"/>
            <w:bottom w:val="none" w:sz="0" w:space="0" w:color="auto"/>
            <w:right w:val="none" w:sz="0" w:space="0" w:color="auto"/>
          </w:divBdr>
          <w:divsChild>
            <w:div w:id="36516419">
              <w:marLeft w:val="0"/>
              <w:marRight w:val="0"/>
              <w:marTop w:val="0"/>
              <w:marBottom w:val="0"/>
              <w:divBdr>
                <w:top w:val="none" w:sz="0" w:space="0" w:color="auto"/>
                <w:left w:val="none" w:sz="0" w:space="0" w:color="auto"/>
                <w:bottom w:val="none" w:sz="0" w:space="0" w:color="auto"/>
                <w:right w:val="none" w:sz="0" w:space="0" w:color="auto"/>
              </w:divBdr>
            </w:div>
            <w:div w:id="1692225380">
              <w:marLeft w:val="0"/>
              <w:marRight w:val="0"/>
              <w:marTop w:val="0"/>
              <w:marBottom w:val="0"/>
              <w:divBdr>
                <w:top w:val="none" w:sz="0" w:space="0" w:color="auto"/>
                <w:left w:val="none" w:sz="0" w:space="0" w:color="auto"/>
                <w:bottom w:val="none" w:sz="0" w:space="0" w:color="auto"/>
                <w:right w:val="none" w:sz="0" w:space="0" w:color="auto"/>
              </w:divBdr>
              <w:divsChild>
                <w:div w:id="15532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5908">
      <w:bodyDiv w:val="1"/>
      <w:marLeft w:val="0"/>
      <w:marRight w:val="0"/>
      <w:marTop w:val="0"/>
      <w:marBottom w:val="0"/>
      <w:divBdr>
        <w:top w:val="none" w:sz="0" w:space="0" w:color="auto"/>
        <w:left w:val="none" w:sz="0" w:space="0" w:color="auto"/>
        <w:bottom w:val="none" w:sz="0" w:space="0" w:color="auto"/>
        <w:right w:val="none" w:sz="0" w:space="0" w:color="auto"/>
      </w:divBdr>
    </w:div>
    <w:div w:id="472910711">
      <w:bodyDiv w:val="1"/>
      <w:marLeft w:val="0"/>
      <w:marRight w:val="0"/>
      <w:marTop w:val="0"/>
      <w:marBottom w:val="0"/>
      <w:divBdr>
        <w:top w:val="none" w:sz="0" w:space="0" w:color="auto"/>
        <w:left w:val="none" w:sz="0" w:space="0" w:color="auto"/>
        <w:bottom w:val="none" w:sz="0" w:space="0" w:color="auto"/>
        <w:right w:val="none" w:sz="0" w:space="0" w:color="auto"/>
      </w:divBdr>
    </w:div>
    <w:div w:id="476268580">
      <w:bodyDiv w:val="1"/>
      <w:marLeft w:val="0"/>
      <w:marRight w:val="0"/>
      <w:marTop w:val="0"/>
      <w:marBottom w:val="0"/>
      <w:divBdr>
        <w:top w:val="none" w:sz="0" w:space="0" w:color="auto"/>
        <w:left w:val="none" w:sz="0" w:space="0" w:color="auto"/>
        <w:bottom w:val="none" w:sz="0" w:space="0" w:color="auto"/>
        <w:right w:val="none" w:sz="0" w:space="0" w:color="auto"/>
      </w:divBdr>
    </w:div>
    <w:div w:id="481509012">
      <w:bodyDiv w:val="1"/>
      <w:marLeft w:val="0"/>
      <w:marRight w:val="0"/>
      <w:marTop w:val="0"/>
      <w:marBottom w:val="0"/>
      <w:divBdr>
        <w:top w:val="none" w:sz="0" w:space="0" w:color="auto"/>
        <w:left w:val="none" w:sz="0" w:space="0" w:color="auto"/>
        <w:bottom w:val="none" w:sz="0" w:space="0" w:color="auto"/>
        <w:right w:val="none" w:sz="0" w:space="0" w:color="auto"/>
      </w:divBdr>
    </w:div>
    <w:div w:id="484473475">
      <w:bodyDiv w:val="1"/>
      <w:marLeft w:val="0"/>
      <w:marRight w:val="0"/>
      <w:marTop w:val="0"/>
      <w:marBottom w:val="0"/>
      <w:divBdr>
        <w:top w:val="none" w:sz="0" w:space="0" w:color="auto"/>
        <w:left w:val="none" w:sz="0" w:space="0" w:color="auto"/>
        <w:bottom w:val="none" w:sz="0" w:space="0" w:color="auto"/>
        <w:right w:val="none" w:sz="0" w:space="0" w:color="auto"/>
      </w:divBdr>
    </w:div>
    <w:div w:id="496266973">
      <w:bodyDiv w:val="1"/>
      <w:marLeft w:val="0"/>
      <w:marRight w:val="0"/>
      <w:marTop w:val="0"/>
      <w:marBottom w:val="0"/>
      <w:divBdr>
        <w:top w:val="none" w:sz="0" w:space="0" w:color="auto"/>
        <w:left w:val="none" w:sz="0" w:space="0" w:color="auto"/>
        <w:bottom w:val="none" w:sz="0" w:space="0" w:color="auto"/>
        <w:right w:val="none" w:sz="0" w:space="0" w:color="auto"/>
      </w:divBdr>
    </w:div>
    <w:div w:id="496963504">
      <w:bodyDiv w:val="1"/>
      <w:marLeft w:val="0"/>
      <w:marRight w:val="0"/>
      <w:marTop w:val="0"/>
      <w:marBottom w:val="0"/>
      <w:divBdr>
        <w:top w:val="none" w:sz="0" w:space="0" w:color="auto"/>
        <w:left w:val="none" w:sz="0" w:space="0" w:color="auto"/>
        <w:bottom w:val="none" w:sz="0" w:space="0" w:color="auto"/>
        <w:right w:val="none" w:sz="0" w:space="0" w:color="auto"/>
      </w:divBdr>
    </w:div>
    <w:div w:id="502815068">
      <w:bodyDiv w:val="1"/>
      <w:marLeft w:val="0"/>
      <w:marRight w:val="0"/>
      <w:marTop w:val="0"/>
      <w:marBottom w:val="0"/>
      <w:divBdr>
        <w:top w:val="none" w:sz="0" w:space="0" w:color="auto"/>
        <w:left w:val="none" w:sz="0" w:space="0" w:color="auto"/>
        <w:bottom w:val="none" w:sz="0" w:space="0" w:color="auto"/>
        <w:right w:val="none" w:sz="0" w:space="0" w:color="auto"/>
      </w:divBdr>
    </w:div>
    <w:div w:id="504590949">
      <w:bodyDiv w:val="1"/>
      <w:marLeft w:val="0"/>
      <w:marRight w:val="0"/>
      <w:marTop w:val="0"/>
      <w:marBottom w:val="0"/>
      <w:divBdr>
        <w:top w:val="none" w:sz="0" w:space="0" w:color="auto"/>
        <w:left w:val="none" w:sz="0" w:space="0" w:color="auto"/>
        <w:bottom w:val="none" w:sz="0" w:space="0" w:color="auto"/>
        <w:right w:val="none" w:sz="0" w:space="0" w:color="auto"/>
      </w:divBdr>
    </w:div>
    <w:div w:id="504907263">
      <w:bodyDiv w:val="1"/>
      <w:marLeft w:val="0"/>
      <w:marRight w:val="0"/>
      <w:marTop w:val="0"/>
      <w:marBottom w:val="0"/>
      <w:divBdr>
        <w:top w:val="none" w:sz="0" w:space="0" w:color="auto"/>
        <w:left w:val="none" w:sz="0" w:space="0" w:color="auto"/>
        <w:bottom w:val="none" w:sz="0" w:space="0" w:color="auto"/>
        <w:right w:val="none" w:sz="0" w:space="0" w:color="auto"/>
      </w:divBdr>
    </w:div>
    <w:div w:id="520780679">
      <w:bodyDiv w:val="1"/>
      <w:marLeft w:val="0"/>
      <w:marRight w:val="0"/>
      <w:marTop w:val="0"/>
      <w:marBottom w:val="0"/>
      <w:divBdr>
        <w:top w:val="none" w:sz="0" w:space="0" w:color="auto"/>
        <w:left w:val="none" w:sz="0" w:space="0" w:color="auto"/>
        <w:bottom w:val="none" w:sz="0" w:space="0" w:color="auto"/>
        <w:right w:val="none" w:sz="0" w:space="0" w:color="auto"/>
      </w:divBdr>
    </w:div>
    <w:div w:id="521824863">
      <w:bodyDiv w:val="1"/>
      <w:marLeft w:val="0"/>
      <w:marRight w:val="0"/>
      <w:marTop w:val="0"/>
      <w:marBottom w:val="0"/>
      <w:divBdr>
        <w:top w:val="none" w:sz="0" w:space="0" w:color="auto"/>
        <w:left w:val="none" w:sz="0" w:space="0" w:color="auto"/>
        <w:bottom w:val="none" w:sz="0" w:space="0" w:color="auto"/>
        <w:right w:val="none" w:sz="0" w:space="0" w:color="auto"/>
      </w:divBdr>
    </w:div>
    <w:div w:id="522014669">
      <w:bodyDiv w:val="1"/>
      <w:marLeft w:val="0"/>
      <w:marRight w:val="0"/>
      <w:marTop w:val="0"/>
      <w:marBottom w:val="0"/>
      <w:divBdr>
        <w:top w:val="none" w:sz="0" w:space="0" w:color="auto"/>
        <w:left w:val="none" w:sz="0" w:space="0" w:color="auto"/>
        <w:bottom w:val="none" w:sz="0" w:space="0" w:color="auto"/>
        <w:right w:val="none" w:sz="0" w:space="0" w:color="auto"/>
      </w:divBdr>
    </w:div>
    <w:div w:id="529340571">
      <w:bodyDiv w:val="1"/>
      <w:marLeft w:val="0"/>
      <w:marRight w:val="0"/>
      <w:marTop w:val="0"/>
      <w:marBottom w:val="0"/>
      <w:divBdr>
        <w:top w:val="none" w:sz="0" w:space="0" w:color="auto"/>
        <w:left w:val="none" w:sz="0" w:space="0" w:color="auto"/>
        <w:bottom w:val="none" w:sz="0" w:space="0" w:color="auto"/>
        <w:right w:val="none" w:sz="0" w:space="0" w:color="auto"/>
      </w:divBdr>
    </w:div>
    <w:div w:id="531040109">
      <w:bodyDiv w:val="1"/>
      <w:marLeft w:val="0"/>
      <w:marRight w:val="0"/>
      <w:marTop w:val="0"/>
      <w:marBottom w:val="0"/>
      <w:divBdr>
        <w:top w:val="none" w:sz="0" w:space="0" w:color="auto"/>
        <w:left w:val="none" w:sz="0" w:space="0" w:color="auto"/>
        <w:bottom w:val="none" w:sz="0" w:space="0" w:color="auto"/>
        <w:right w:val="none" w:sz="0" w:space="0" w:color="auto"/>
      </w:divBdr>
    </w:div>
    <w:div w:id="532620913">
      <w:bodyDiv w:val="1"/>
      <w:marLeft w:val="0"/>
      <w:marRight w:val="0"/>
      <w:marTop w:val="0"/>
      <w:marBottom w:val="0"/>
      <w:divBdr>
        <w:top w:val="none" w:sz="0" w:space="0" w:color="auto"/>
        <w:left w:val="none" w:sz="0" w:space="0" w:color="auto"/>
        <w:bottom w:val="none" w:sz="0" w:space="0" w:color="auto"/>
        <w:right w:val="none" w:sz="0" w:space="0" w:color="auto"/>
      </w:divBdr>
    </w:div>
    <w:div w:id="533736954">
      <w:bodyDiv w:val="1"/>
      <w:marLeft w:val="0"/>
      <w:marRight w:val="0"/>
      <w:marTop w:val="0"/>
      <w:marBottom w:val="0"/>
      <w:divBdr>
        <w:top w:val="none" w:sz="0" w:space="0" w:color="auto"/>
        <w:left w:val="none" w:sz="0" w:space="0" w:color="auto"/>
        <w:bottom w:val="none" w:sz="0" w:space="0" w:color="auto"/>
        <w:right w:val="none" w:sz="0" w:space="0" w:color="auto"/>
      </w:divBdr>
      <w:divsChild>
        <w:div w:id="1913352130">
          <w:marLeft w:val="0"/>
          <w:marRight w:val="0"/>
          <w:marTop w:val="0"/>
          <w:marBottom w:val="0"/>
          <w:divBdr>
            <w:top w:val="none" w:sz="0" w:space="0" w:color="auto"/>
            <w:left w:val="none" w:sz="0" w:space="0" w:color="auto"/>
            <w:bottom w:val="none" w:sz="0" w:space="0" w:color="auto"/>
            <w:right w:val="none" w:sz="0" w:space="0" w:color="auto"/>
          </w:divBdr>
          <w:divsChild>
            <w:div w:id="1105885876">
              <w:marLeft w:val="0"/>
              <w:marRight w:val="0"/>
              <w:marTop w:val="0"/>
              <w:marBottom w:val="0"/>
              <w:divBdr>
                <w:top w:val="none" w:sz="0" w:space="0" w:color="auto"/>
                <w:left w:val="none" w:sz="0" w:space="0" w:color="auto"/>
                <w:bottom w:val="none" w:sz="0" w:space="0" w:color="auto"/>
                <w:right w:val="none" w:sz="0" w:space="0" w:color="auto"/>
              </w:divBdr>
              <w:divsChild>
                <w:div w:id="1639267020">
                  <w:marLeft w:val="0"/>
                  <w:marRight w:val="0"/>
                  <w:marTop w:val="0"/>
                  <w:marBottom w:val="0"/>
                  <w:divBdr>
                    <w:top w:val="none" w:sz="0" w:space="0" w:color="auto"/>
                    <w:left w:val="none" w:sz="0" w:space="0" w:color="auto"/>
                    <w:bottom w:val="none" w:sz="0" w:space="0" w:color="auto"/>
                    <w:right w:val="none" w:sz="0" w:space="0" w:color="auto"/>
                  </w:divBdr>
                </w:div>
              </w:divsChild>
            </w:div>
            <w:div w:id="18243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654">
      <w:bodyDiv w:val="1"/>
      <w:marLeft w:val="0"/>
      <w:marRight w:val="0"/>
      <w:marTop w:val="0"/>
      <w:marBottom w:val="0"/>
      <w:divBdr>
        <w:top w:val="none" w:sz="0" w:space="0" w:color="auto"/>
        <w:left w:val="none" w:sz="0" w:space="0" w:color="auto"/>
        <w:bottom w:val="none" w:sz="0" w:space="0" w:color="auto"/>
        <w:right w:val="none" w:sz="0" w:space="0" w:color="auto"/>
      </w:divBdr>
    </w:div>
    <w:div w:id="553352392">
      <w:bodyDiv w:val="1"/>
      <w:marLeft w:val="0"/>
      <w:marRight w:val="0"/>
      <w:marTop w:val="0"/>
      <w:marBottom w:val="0"/>
      <w:divBdr>
        <w:top w:val="none" w:sz="0" w:space="0" w:color="auto"/>
        <w:left w:val="none" w:sz="0" w:space="0" w:color="auto"/>
        <w:bottom w:val="none" w:sz="0" w:space="0" w:color="auto"/>
        <w:right w:val="none" w:sz="0" w:space="0" w:color="auto"/>
      </w:divBdr>
    </w:div>
    <w:div w:id="558706208">
      <w:bodyDiv w:val="1"/>
      <w:marLeft w:val="0"/>
      <w:marRight w:val="0"/>
      <w:marTop w:val="0"/>
      <w:marBottom w:val="0"/>
      <w:divBdr>
        <w:top w:val="none" w:sz="0" w:space="0" w:color="auto"/>
        <w:left w:val="none" w:sz="0" w:space="0" w:color="auto"/>
        <w:bottom w:val="none" w:sz="0" w:space="0" w:color="auto"/>
        <w:right w:val="none" w:sz="0" w:space="0" w:color="auto"/>
      </w:divBdr>
    </w:div>
    <w:div w:id="564687003">
      <w:bodyDiv w:val="1"/>
      <w:marLeft w:val="0"/>
      <w:marRight w:val="0"/>
      <w:marTop w:val="0"/>
      <w:marBottom w:val="0"/>
      <w:divBdr>
        <w:top w:val="none" w:sz="0" w:space="0" w:color="auto"/>
        <w:left w:val="none" w:sz="0" w:space="0" w:color="auto"/>
        <w:bottom w:val="none" w:sz="0" w:space="0" w:color="auto"/>
        <w:right w:val="none" w:sz="0" w:space="0" w:color="auto"/>
      </w:divBdr>
    </w:div>
    <w:div w:id="566379153">
      <w:bodyDiv w:val="1"/>
      <w:marLeft w:val="0"/>
      <w:marRight w:val="0"/>
      <w:marTop w:val="0"/>
      <w:marBottom w:val="0"/>
      <w:divBdr>
        <w:top w:val="none" w:sz="0" w:space="0" w:color="auto"/>
        <w:left w:val="none" w:sz="0" w:space="0" w:color="auto"/>
        <w:bottom w:val="none" w:sz="0" w:space="0" w:color="auto"/>
        <w:right w:val="none" w:sz="0" w:space="0" w:color="auto"/>
      </w:divBdr>
    </w:div>
    <w:div w:id="572276501">
      <w:bodyDiv w:val="1"/>
      <w:marLeft w:val="0"/>
      <w:marRight w:val="0"/>
      <w:marTop w:val="0"/>
      <w:marBottom w:val="0"/>
      <w:divBdr>
        <w:top w:val="none" w:sz="0" w:space="0" w:color="auto"/>
        <w:left w:val="none" w:sz="0" w:space="0" w:color="auto"/>
        <w:bottom w:val="none" w:sz="0" w:space="0" w:color="auto"/>
        <w:right w:val="none" w:sz="0" w:space="0" w:color="auto"/>
      </w:divBdr>
    </w:div>
    <w:div w:id="572735672">
      <w:bodyDiv w:val="1"/>
      <w:marLeft w:val="0"/>
      <w:marRight w:val="0"/>
      <w:marTop w:val="0"/>
      <w:marBottom w:val="0"/>
      <w:divBdr>
        <w:top w:val="none" w:sz="0" w:space="0" w:color="auto"/>
        <w:left w:val="none" w:sz="0" w:space="0" w:color="auto"/>
        <w:bottom w:val="none" w:sz="0" w:space="0" w:color="auto"/>
        <w:right w:val="none" w:sz="0" w:space="0" w:color="auto"/>
      </w:divBdr>
    </w:div>
    <w:div w:id="572930662">
      <w:bodyDiv w:val="1"/>
      <w:marLeft w:val="0"/>
      <w:marRight w:val="0"/>
      <w:marTop w:val="0"/>
      <w:marBottom w:val="0"/>
      <w:divBdr>
        <w:top w:val="none" w:sz="0" w:space="0" w:color="auto"/>
        <w:left w:val="none" w:sz="0" w:space="0" w:color="auto"/>
        <w:bottom w:val="none" w:sz="0" w:space="0" w:color="auto"/>
        <w:right w:val="none" w:sz="0" w:space="0" w:color="auto"/>
      </w:divBdr>
    </w:div>
    <w:div w:id="575895800">
      <w:bodyDiv w:val="1"/>
      <w:marLeft w:val="0"/>
      <w:marRight w:val="0"/>
      <w:marTop w:val="0"/>
      <w:marBottom w:val="0"/>
      <w:divBdr>
        <w:top w:val="none" w:sz="0" w:space="0" w:color="auto"/>
        <w:left w:val="none" w:sz="0" w:space="0" w:color="auto"/>
        <w:bottom w:val="none" w:sz="0" w:space="0" w:color="auto"/>
        <w:right w:val="none" w:sz="0" w:space="0" w:color="auto"/>
      </w:divBdr>
    </w:div>
    <w:div w:id="579173513">
      <w:bodyDiv w:val="1"/>
      <w:marLeft w:val="0"/>
      <w:marRight w:val="0"/>
      <w:marTop w:val="0"/>
      <w:marBottom w:val="0"/>
      <w:divBdr>
        <w:top w:val="none" w:sz="0" w:space="0" w:color="auto"/>
        <w:left w:val="none" w:sz="0" w:space="0" w:color="auto"/>
        <w:bottom w:val="none" w:sz="0" w:space="0" w:color="auto"/>
        <w:right w:val="none" w:sz="0" w:space="0" w:color="auto"/>
      </w:divBdr>
    </w:div>
    <w:div w:id="582689826">
      <w:bodyDiv w:val="1"/>
      <w:marLeft w:val="0"/>
      <w:marRight w:val="0"/>
      <w:marTop w:val="0"/>
      <w:marBottom w:val="0"/>
      <w:divBdr>
        <w:top w:val="none" w:sz="0" w:space="0" w:color="auto"/>
        <w:left w:val="none" w:sz="0" w:space="0" w:color="auto"/>
        <w:bottom w:val="none" w:sz="0" w:space="0" w:color="auto"/>
        <w:right w:val="none" w:sz="0" w:space="0" w:color="auto"/>
      </w:divBdr>
    </w:div>
    <w:div w:id="589778670">
      <w:bodyDiv w:val="1"/>
      <w:marLeft w:val="0"/>
      <w:marRight w:val="0"/>
      <w:marTop w:val="0"/>
      <w:marBottom w:val="0"/>
      <w:divBdr>
        <w:top w:val="none" w:sz="0" w:space="0" w:color="auto"/>
        <w:left w:val="none" w:sz="0" w:space="0" w:color="auto"/>
        <w:bottom w:val="none" w:sz="0" w:space="0" w:color="auto"/>
        <w:right w:val="none" w:sz="0" w:space="0" w:color="auto"/>
      </w:divBdr>
    </w:div>
    <w:div w:id="591399882">
      <w:bodyDiv w:val="1"/>
      <w:marLeft w:val="0"/>
      <w:marRight w:val="0"/>
      <w:marTop w:val="0"/>
      <w:marBottom w:val="0"/>
      <w:divBdr>
        <w:top w:val="none" w:sz="0" w:space="0" w:color="auto"/>
        <w:left w:val="none" w:sz="0" w:space="0" w:color="auto"/>
        <w:bottom w:val="none" w:sz="0" w:space="0" w:color="auto"/>
        <w:right w:val="none" w:sz="0" w:space="0" w:color="auto"/>
      </w:divBdr>
    </w:div>
    <w:div w:id="595288398">
      <w:bodyDiv w:val="1"/>
      <w:marLeft w:val="0"/>
      <w:marRight w:val="0"/>
      <w:marTop w:val="0"/>
      <w:marBottom w:val="0"/>
      <w:divBdr>
        <w:top w:val="none" w:sz="0" w:space="0" w:color="auto"/>
        <w:left w:val="none" w:sz="0" w:space="0" w:color="auto"/>
        <w:bottom w:val="none" w:sz="0" w:space="0" w:color="auto"/>
        <w:right w:val="none" w:sz="0" w:space="0" w:color="auto"/>
      </w:divBdr>
    </w:div>
    <w:div w:id="596527162">
      <w:bodyDiv w:val="1"/>
      <w:marLeft w:val="0"/>
      <w:marRight w:val="0"/>
      <w:marTop w:val="0"/>
      <w:marBottom w:val="0"/>
      <w:divBdr>
        <w:top w:val="none" w:sz="0" w:space="0" w:color="auto"/>
        <w:left w:val="none" w:sz="0" w:space="0" w:color="auto"/>
        <w:bottom w:val="none" w:sz="0" w:space="0" w:color="auto"/>
        <w:right w:val="none" w:sz="0" w:space="0" w:color="auto"/>
      </w:divBdr>
    </w:div>
    <w:div w:id="614144400">
      <w:bodyDiv w:val="1"/>
      <w:marLeft w:val="0"/>
      <w:marRight w:val="0"/>
      <w:marTop w:val="0"/>
      <w:marBottom w:val="0"/>
      <w:divBdr>
        <w:top w:val="none" w:sz="0" w:space="0" w:color="auto"/>
        <w:left w:val="none" w:sz="0" w:space="0" w:color="auto"/>
        <w:bottom w:val="none" w:sz="0" w:space="0" w:color="auto"/>
        <w:right w:val="none" w:sz="0" w:space="0" w:color="auto"/>
      </w:divBdr>
      <w:divsChild>
        <w:div w:id="1436903979">
          <w:marLeft w:val="0"/>
          <w:marRight w:val="0"/>
          <w:marTop w:val="0"/>
          <w:marBottom w:val="0"/>
          <w:divBdr>
            <w:top w:val="none" w:sz="0" w:space="0" w:color="auto"/>
            <w:left w:val="none" w:sz="0" w:space="0" w:color="auto"/>
            <w:bottom w:val="none" w:sz="0" w:space="0" w:color="auto"/>
            <w:right w:val="none" w:sz="0" w:space="0" w:color="auto"/>
          </w:divBdr>
          <w:divsChild>
            <w:div w:id="1416902612">
              <w:marLeft w:val="0"/>
              <w:marRight w:val="0"/>
              <w:marTop w:val="0"/>
              <w:marBottom w:val="0"/>
              <w:divBdr>
                <w:top w:val="none" w:sz="0" w:space="0" w:color="auto"/>
                <w:left w:val="none" w:sz="0" w:space="0" w:color="auto"/>
                <w:bottom w:val="none" w:sz="0" w:space="0" w:color="auto"/>
                <w:right w:val="none" w:sz="0" w:space="0" w:color="auto"/>
              </w:divBdr>
              <w:divsChild>
                <w:div w:id="654576803">
                  <w:marLeft w:val="0"/>
                  <w:marRight w:val="0"/>
                  <w:marTop w:val="0"/>
                  <w:marBottom w:val="0"/>
                  <w:divBdr>
                    <w:top w:val="none" w:sz="0" w:space="0" w:color="auto"/>
                    <w:left w:val="none" w:sz="0" w:space="0" w:color="auto"/>
                    <w:bottom w:val="none" w:sz="0" w:space="0" w:color="auto"/>
                    <w:right w:val="none" w:sz="0" w:space="0" w:color="auto"/>
                  </w:divBdr>
                  <w:divsChild>
                    <w:div w:id="14145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07036">
      <w:bodyDiv w:val="1"/>
      <w:marLeft w:val="0"/>
      <w:marRight w:val="0"/>
      <w:marTop w:val="0"/>
      <w:marBottom w:val="0"/>
      <w:divBdr>
        <w:top w:val="none" w:sz="0" w:space="0" w:color="auto"/>
        <w:left w:val="none" w:sz="0" w:space="0" w:color="auto"/>
        <w:bottom w:val="none" w:sz="0" w:space="0" w:color="auto"/>
        <w:right w:val="none" w:sz="0" w:space="0" w:color="auto"/>
      </w:divBdr>
    </w:div>
    <w:div w:id="617415856">
      <w:bodyDiv w:val="1"/>
      <w:marLeft w:val="0"/>
      <w:marRight w:val="0"/>
      <w:marTop w:val="0"/>
      <w:marBottom w:val="0"/>
      <w:divBdr>
        <w:top w:val="none" w:sz="0" w:space="0" w:color="auto"/>
        <w:left w:val="none" w:sz="0" w:space="0" w:color="auto"/>
        <w:bottom w:val="none" w:sz="0" w:space="0" w:color="auto"/>
        <w:right w:val="none" w:sz="0" w:space="0" w:color="auto"/>
      </w:divBdr>
    </w:div>
    <w:div w:id="621151939">
      <w:bodyDiv w:val="1"/>
      <w:marLeft w:val="0"/>
      <w:marRight w:val="0"/>
      <w:marTop w:val="0"/>
      <w:marBottom w:val="0"/>
      <w:divBdr>
        <w:top w:val="none" w:sz="0" w:space="0" w:color="auto"/>
        <w:left w:val="none" w:sz="0" w:space="0" w:color="auto"/>
        <w:bottom w:val="none" w:sz="0" w:space="0" w:color="auto"/>
        <w:right w:val="none" w:sz="0" w:space="0" w:color="auto"/>
      </w:divBdr>
    </w:div>
    <w:div w:id="626737358">
      <w:bodyDiv w:val="1"/>
      <w:marLeft w:val="0"/>
      <w:marRight w:val="0"/>
      <w:marTop w:val="0"/>
      <w:marBottom w:val="0"/>
      <w:divBdr>
        <w:top w:val="none" w:sz="0" w:space="0" w:color="auto"/>
        <w:left w:val="none" w:sz="0" w:space="0" w:color="auto"/>
        <w:bottom w:val="none" w:sz="0" w:space="0" w:color="auto"/>
        <w:right w:val="none" w:sz="0" w:space="0" w:color="auto"/>
      </w:divBdr>
    </w:div>
    <w:div w:id="627321377">
      <w:bodyDiv w:val="1"/>
      <w:marLeft w:val="0"/>
      <w:marRight w:val="0"/>
      <w:marTop w:val="0"/>
      <w:marBottom w:val="0"/>
      <w:divBdr>
        <w:top w:val="none" w:sz="0" w:space="0" w:color="auto"/>
        <w:left w:val="none" w:sz="0" w:space="0" w:color="auto"/>
        <w:bottom w:val="none" w:sz="0" w:space="0" w:color="auto"/>
        <w:right w:val="none" w:sz="0" w:space="0" w:color="auto"/>
      </w:divBdr>
    </w:div>
    <w:div w:id="634335150">
      <w:bodyDiv w:val="1"/>
      <w:marLeft w:val="0"/>
      <w:marRight w:val="0"/>
      <w:marTop w:val="0"/>
      <w:marBottom w:val="0"/>
      <w:divBdr>
        <w:top w:val="none" w:sz="0" w:space="0" w:color="auto"/>
        <w:left w:val="none" w:sz="0" w:space="0" w:color="auto"/>
        <w:bottom w:val="none" w:sz="0" w:space="0" w:color="auto"/>
        <w:right w:val="none" w:sz="0" w:space="0" w:color="auto"/>
      </w:divBdr>
    </w:div>
    <w:div w:id="646206703">
      <w:bodyDiv w:val="1"/>
      <w:marLeft w:val="0"/>
      <w:marRight w:val="0"/>
      <w:marTop w:val="0"/>
      <w:marBottom w:val="0"/>
      <w:divBdr>
        <w:top w:val="none" w:sz="0" w:space="0" w:color="auto"/>
        <w:left w:val="none" w:sz="0" w:space="0" w:color="auto"/>
        <w:bottom w:val="none" w:sz="0" w:space="0" w:color="auto"/>
        <w:right w:val="none" w:sz="0" w:space="0" w:color="auto"/>
      </w:divBdr>
    </w:div>
    <w:div w:id="648827415">
      <w:bodyDiv w:val="1"/>
      <w:marLeft w:val="0"/>
      <w:marRight w:val="0"/>
      <w:marTop w:val="0"/>
      <w:marBottom w:val="0"/>
      <w:divBdr>
        <w:top w:val="none" w:sz="0" w:space="0" w:color="auto"/>
        <w:left w:val="none" w:sz="0" w:space="0" w:color="auto"/>
        <w:bottom w:val="none" w:sz="0" w:space="0" w:color="auto"/>
        <w:right w:val="none" w:sz="0" w:space="0" w:color="auto"/>
      </w:divBdr>
    </w:div>
    <w:div w:id="653408934">
      <w:bodyDiv w:val="1"/>
      <w:marLeft w:val="0"/>
      <w:marRight w:val="0"/>
      <w:marTop w:val="0"/>
      <w:marBottom w:val="0"/>
      <w:divBdr>
        <w:top w:val="none" w:sz="0" w:space="0" w:color="auto"/>
        <w:left w:val="none" w:sz="0" w:space="0" w:color="auto"/>
        <w:bottom w:val="none" w:sz="0" w:space="0" w:color="auto"/>
        <w:right w:val="none" w:sz="0" w:space="0" w:color="auto"/>
      </w:divBdr>
    </w:div>
    <w:div w:id="655958173">
      <w:bodyDiv w:val="1"/>
      <w:marLeft w:val="0"/>
      <w:marRight w:val="0"/>
      <w:marTop w:val="0"/>
      <w:marBottom w:val="0"/>
      <w:divBdr>
        <w:top w:val="none" w:sz="0" w:space="0" w:color="auto"/>
        <w:left w:val="none" w:sz="0" w:space="0" w:color="auto"/>
        <w:bottom w:val="none" w:sz="0" w:space="0" w:color="auto"/>
        <w:right w:val="none" w:sz="0" w:space="0" w:color="auto"/>
      </w:divBdr>
    </w:div>
    <w:div w:id="659386887">
      <w:bodyDiv w:val="1"/>
      <w:marLeft w:val="0"/>
      <w:marRight w:val="0"/>
      <w:marTop w:val="0"/>
      <w:marBottom w:val="0"/>
      <w:divBdr>
        <w:top w:val="none" w:sz="0" w:space="0" w:color="auto"/>
        <w:left w:val="none" w:sz="0" w:space="0" w:color="auto"/>
        <w:bottom w:val="none" w:sz="0" w:space="0" w:color="auto"/>
        <w:right w:val="none" w:sz="0" w:space="0" w:color="auto"/>
      </w:divBdr>
    </w:div>
    <w:div w:id="662705866">
      <w:bodyDiv w:val="1"/>
      <w:marLeft w:val="0"/>
      <w:marRight w:val="0"/>
      <w:marTop w:val="0"/>
      <w:marBottom w:val="0"/>
      <w:divBdr>
        <w:top w:val="none" w:sz="0" w:space="0" w:color="auto"/>
        <w:left w:val="none" w:sz="0" w:space="0" w:color="auto"/>
        <w:bottom w:val="none" w:sz="0" w:space="0" w:color="auto"/>
        <w:right w:val="none" w:sz="0" w:space="0" w:color="auto"/>
      </w:divBdr>
    </w:div>
    <w:div w:id="670989046">
      <w:bodyDiv w:val="1"/>
      <w:marLeft w:val="0"/>
      <w:marRight w:val="0"/>
      <w:marTop w:val="0"/>
      <w:marBottom w:val="0"/>
      <w:divBdr>
        <w:top w:val="none" w:sz="0" w:space="0" w:color="auto"/>
        <w:left w:val="none" w:sz="0" w:space="0" w:color="auto"/>
        <w:bottom w:val="none" w:sz="0" w:space="0" w:color="auto"/>
        <w:right w:val="none" w:sz="0" w:space="0" w:color="auto"/>
      </w:divBdr>
    </w:div>
    <w:div w:id="671493962">
      <w:bodyDiv w:val="1"/>
      <w:marLeft w:val="0"/>
      <w:marRight w:val="0"/>
      <w:marTop w:val="0"/>
      <w:marBottom w:val="0"/>
      <w:divBdr>
        <w:top w:val="none" w:sz="0" w:space="0" w:color="auto"/>
        <w:left w:val="none" w:sz="0" w:space="0" w:color="auto"/>
        <w:bottom w:val="none" w:sz="0" w:space="0" w:color="auto"/>
        <w:right w:val="none" w:sz="0" w:space="0" w:color="auto"/>
      </w:divBdr>
    </w:div>
    <w:div w:id="681902490">
      <w:bodyDiv w:val="1"/>
      <w:marLeft w:val="0"/>
      <w:marRight w:val="0"/>
      <w:marTop w:val="0"/>
      <w:marBottom w:val="0"/>
      <w:divBdr>
        <w:top w:val="none" w:sz="0" w:space="0" w:color="auto"/>
        <w:left w:val="none" w:sz="0" w:space="0" w:color="auto"/>
        <w:bottom w:val="none" w:sz="0" w:space="0" w:color="auto"/>
        <w:right w:val="none" w:sz="0" w:space="0" w:color="auto"/>
      </w:divBdr>
    </w:div>
    <w:div w:id="695694758">
      <w:bodyDiv w:val="1"/>
      <w:marLeft w:val="0"/>
      <w:marRight w:val="0"/>
      <w:marTop w:val="0"/>
      <w:marBottom w:val="0"/>
      <w:divBdr>
        <w:top w:val="none" w:sz="0" w:space="0" w:color="auto"/>
        <w:left w:val="none" w:sz="0" w:space="0" w:color="auto"/>
        <w:bottom w:val="none" w:sz="0" w:space="0" w:color="auto"/>
        <w:right w:val="none" w:sz="0" w:space="0" w:color="auto"/>
      </w:divBdr>
    </w:div>
    <w:div w:id="696547651">
      <w:bodyDiv w:val="1"/>
      <w:marLeft w:val="0"/>
      <w:marRight w:val="0"/>
      <w:marTop w:val="0"/>
      <w:marBottom w:val="0"/>
      <w:divBdr>
        <w:top w:val="none" w:sz="0" w:space="0" w:color="auto"/>
        <w:left w:val="none" w:sz="0" w:space="0" w:color="auto"/>
        <w:bottom w:val="none" w:sz="0" w:space="0" w:color="auto"/>
        <w:right w:val="none" w:sz="0" w:space="0" w:color="auto"/>
      </w:divBdr>
    </w:div>
    <w:div w:id="698167049">
      <w:bodyDiv w:val="1"/>
      <w:marLeft w:val="0"/>
      <w:marRight w:val="0"/>
      <w:marTop w:val="0"/>
      <w:marBottom w:val="0"/>
      <w:divBdr>
        <w:top w:val="none" w:sz="0" w:space="0" w:color="auto"/>
        <w:left w:val="none" w:sz="0" w:space="0" w:color="auto"/>
        <w:bottom w:val="none" w:sz="0" w:space="0" w:color="auto"/>
        <w:right w:val="none" w:sz="0" w:space="0" w:color="auto"/>
      </w:divBdr>
    </w:div>
    <w:div w:id="705639867">
      <w:bodyDiv w:val="1"/>
      <w:marLeft w:val="0"/>
      <w:marRight w:val="0"/>
      <w:marTop w:val="0"/>
      <w:marBottom w:val="0"/>
      <w:divBdr>
        <w:top w:val="none" w:sz="0" w:space="0" w:color="auto"/>
        <w:left w:val="none" w:sz="0" w:space="0" w:color="auto"/>
        <w:bottom w:val="none" w:sz="0" w:space="0" w:color="auto"/>
        <w:right w:val="none" w:sz="0" w:space="0" w:color="auto"/>
      </w:divBdr>
    </w:div>
    <w:div w:id="708845723">
      <w:bodyDiv w:val="1"/>
      <w:marLeft w:val="0"/>
      <w:marRight w:val="0"/>
      <w:marTop w:val="0"/>
      <w:marBottom w:val="0"/>
      <w:divBdr>
        <w:top w:val="none" w:sz="0" w:space="0" w:color="auto"/>
        <w:left w:val="none" w:sz="0" w:space="0" w:color="auto"/>
        <w:bottom w:val="none" w:sz="0" w:space="0" w:color="auto"/>
        <w:right w:val="none" w:sz="0" w:space="0" w:color="auto"/>
      </w:divBdr>
    </w:div>
    <w:div w:id="709233201">
      <w:bodyDiv w:val="1"/>
      <w:marLeft w:val="0"/>
      <w:marRight w:val="0"/>
      <w:marTop w:val="0"/>
      <w:marBottom w:val="0"/>
      <w:divBdr>
        <w:top w:val="none" w:sz="0" w:space="0" w:color="auto"/>
        <w:left w:val="none" w:sz="0" w:space="0" w:color="auto"/>
        <w:bottom w:val="none" w:sz="0" w:space="0" w:color="auto"/>
        <w:right w:val="none" w:sz="0" w:space="0" w:color="auto"/>
      </w:divBdr>
    </w:div>
    <w:div w:id="722797721">
      <w:bodyDiv w:val="1"/>
      <w:marLeft w:val="0"/>
      <w:marRight w:val="0"/>
      <w:marTop w:val="0"/>
      <w:marBottom w:val="0"/>
      <w:divBdr>
        <w:top w:val="none" w:sz="0" w:space="0" w:color="auto"/>
        <w:left w:val="none" w:sz="0" w:space="0" w:color="auto"/>
        <w:bottom w:val="none" w:sz="0" w:space="0" w:color="auto"/>
        <w:right w:val="none" w:sz="0" w:space="0" w:color="auto"/>
      </w:divBdr>
    </w:div>
    <w:div w:id="728112110">
      <w:bodyDiv w:val="1"/>
      <w:marLeft w:val="0"/>
      <w:marRight w:val="0"/>
      <w:marTop w:val="0"/>
      <w:marBottom w:val="0"/>
      <w:divBdr>
        <w:top w:val="none" w:sz="0" w:space="0" w:color="auto"/>
        <w:left w:val="none" w:sz="0" w:space="0" w:color="auto"/>
        <w:bottom w:val="none" w:sz="0" w:space="0" w:color="auto"/>
        <w:right w:val="none" w:sz="0" w:space="0" w:color="auto"/>
      </w:divBdr>
    </w:div>
    <w:div w:id="735785014">
      <w:bodyDiv w:val="1"/>
      <w:marLeft w:val="0"/>
      <w:marRight w:val="0"/>
      <w:marTop w:val="0"/>
      <w:marBottom w:val="0"/>
      <w:divBdr>
        <w:top w:val="none" w:sz="0" w:space="0" w:color="auto"/>
        <w:left w:val="none" w:sz="0" w:space="0" w:color="auto"/>
        <w:bottom w:val="none" w:sz="0" w:space="0" w:color="auto"/>
        <w:right w:val="none" w:sz="0" w:space="0" w:color="auto"/>
      </w:divBdr>
    </w:div>
    <w:div w:id="739911891">
      <w:bodyDiv w:val="1"/>
      <w:marLeft w:val="0"/>
      <w:marRight w:val="0"/>
      <w:marTop w:val="0"/>
      <w:marBottom w:val="0"/>
      <w:divBdr>
        <w:top w:val="none" w:sz="0" w:space="0" w:color="auto"/>
        <w:left w:val="none" w:sz="0" w:space="0" w:color="auto"/>
        <w:bottom w:val="none" w:sz="0" w:space="0" w:color="auto"/>
        <w:right w:val="none" w:sz="0" w:space="0" w:color="auto"/>
      </w:divBdr>
    </w:div>
    <w:div w:id="745612474">
      <w:bodyDiv w:val="1"/>
      <w:marLeft w:val="0"/>
      <w:marRight w:val="0"/>
      <w:marTop w:val="0"/>
      <w:marBottom w:val="0"/>
      <w:divBdr>
        <w:top w:val="none" w:sz="0" w:space="0" w:color="auto"/>
        <w:left w:val="none" w:sz="0" w:space="0" w:color="auto"/>
        <w:bottom w:val="none" w:sz="0" w:space="0" w:color="auto"/>
        <w:right w:val="none" w:sz="0" w:space="0" w:color="auto"/>
      </w:divBdr>
    </w:div>
    <w:div w:id="746195652">
      <w:bodyDiv w:val="1"/>
      <w:marLeft w:val="0"/>
      <w:marRight w:val="0"/>
      <w:marTop w:val="0"/>
      <w:marBottom w:val="0"/>
      <w:divBdr>
        <w:top w:val="none" w:sz="0" w:space="0" w:color="auto"/>
        <w:left w:val="none" w:sz="0" w:space="0" w:color="auto"/>
        <w:bottom w:val="none" w:sz="0" w:space="0" w:color="auto"/>
        <w:right w:val="none" w:sz="0" w:space="0" w:color="auto"/>
      </w:divBdr>
    </w:div>
    <w:div w:id="749619153">
      <w:bodyDiv w:val="1"/>
      <w:marLeft w:val="0"/>
      <w:marRight w:val="0"/>
      <w:marTop w:val="0"/>
      <w:marBottom w:val="0"/>
      <w:divBdr>
        <w:top w:val="none" w:sz="0" w:space="0" w:color="auto"/>
        <w:left w:val="none" w:sz="0" w:space="0" w:color="auto"/>
        <w:bottom w:val="none" w:sz="0" w:space="0" w:color="auto"/>
        <w:right w:val="none" w:sz="0" w:space="0" w:color="auto"/>
      </w:divBdr>
    </w:div>
    <w:div w:id="754866510">
      <w:bodyDiv w:val="1"/>
      <w:marLeft w:val="0"/>
      <w:marRight w:val="0"/>
      <w:marTop w:val="0"/>
      <w:marBottom w:val="0"/>
      <w:divBdr>
        <w:top w:val="none" w:sz="0" w:space="0" w:color="auto"/>
        <w:left w:val="none" w:sz="0" w:space="0" w:color="auto"/>
        <w:bottom w:val="none" w:sz="0" w:space="0" w:color="auto"/>
        <w:right w:val="none" w:sz="0" w:space="0" w:color="auto"/>
      </w:divBdr>
    </w:div>
    <w:div w:id="760954979">
      <w:bodyDiv w:val="1"/>
      <w:marLeft w:val="0"/>
      <w:marRight w:val="0"/>
      <w:marTop w:val="0"/>
      <w:marBottom w:val="0"/>
      <w:divBdr>
        <w:top w:val="none" w:sz="0" w:space="0" w:color="auto"/>
        <w:left w:val="none" w:sz="0" w:space="0" w:color="auto"/>
        <w:bottom w:val="none" w:sz="0" w:space="0" w:color="auto"/>
        <w:right w:val="none" w:sz="0" w:space="0" w:color="auto"/>
      </w:divBdr>
    </w:div>
    <w:div w:id="762342190">
      <w:bodyDiv w:val="1"/>
      <w:marLeft w:val="0"/>
      <w:marRight w:val="0"/>
      <w:marTop w:val="0"/>
      <w:marBottom w:val="0"/>
      <w:divBdr>
        <w:top w:val="none" w:sz="0" w:space="0" w:color="auto"/>
        <w:left w:val="none" w:sz="0" w:space="0" w:color="auto"/>
        <w:bottom w:val="none" w:sz="0" w:space="0" w:color="auto"/>
        <w:right w:val="none" w:sz="0" w:space="0" w:color="auto"/>
      </w:divBdr>
    </w:div>
    <w:div w:id="762994482">
      <w:bodyDiv w:val="1"/>
      <w:marLeft w:val="0"/>
      <w:marRight w:val="0"/>
      <w:marTop w:val="0"/>
      <w:marBottom w:val="0"/>
      <w:divBdr>
        <w:top w:val="none" w:sz="0" w:space="0" w:color="auto"/>
        <w:left w:val="none" w:sz="0" w:space="0" w:color="auto"/>
        <w:bottom w:val="none" w:sz="0" w:space="0" w:color="auto"/>
        <w:right w:val="none" w:sz="0" w:space="0" w:color="auto"/>
      </w:divBdr>
    </w:div>
    <w:div w:id="768965072">
      <w:bodyDiv w:val="1"/>
      <w:marLeft w:val="0"/>
      <w:marRight w:val="0"/>
      <w:marTop w:val="0"/>
      <w:marBottom w:val="0"/>
      <w:divBdr>
        <w:top w:val="none" w:sz="0" w:space="0" w:color="auto"/>
        <w:left w:val="none" w:sz="0" w:space="0" w:color="auto"/>
        <w:bottom w:val="none" w:sz="0" w:space="0" w:color="auto"/>
        <w:right w:val="none" w:sz="0" w:space="0" w:color="auto"/>
      </w:divBdr>
    </w:div>
    <w:div w:id="771441164">
      <w:bodyDiv w:val="1"/>
      <w:marLeft w:val="0"/>
      <w:marRight w:val="0"/>
      <w:marTop w:val="0"/>
      <w:marBottom w:val="0"/>
      <w:divBdr>
        <w:top w:val="none" w:sz="0" w:space="0" w:color="auto"/>
        <w:left w:val="none" w:sz="0" w:space="0" w:color="auto"/>
        <w:bottom w:val="none" w:sz="0" w:space="0" w:color="auto"/>
        <w:right w:val="none" w:sz="0" w:space="0" w:color="auto"/>
      </w:divBdr>
    </w:div>
    <w:div w:id="771587884">
      <w:bodyDiv w:val="1"/>
      <w:marLeft w:val="0"/>
      <w:marRight w:val="0"/>
      <w:marTop w:val="0"/>
      <w:marBottom w:val="0"/>
      <w:divBdr>
        <w:top w:val="none" w:sz="0" w:space="0" w:color="auto"/>
        <w:left w:val="none" w:sz="0" w:space="0" w:color="auto"/>
        <w:bottom w:val="none" w:sz="0" w:space="0" w:color="auto"/>
        <w:right w:val="none" w:sz="0" w:space="0" w:color="auto"/>
      </w:divBdr>
    </w:div>
    <w:div w:id="772016829">
      <w:bodyDiv w:val="1"/>
      <w:marLeft w:val="0"/>
      <w:marRight w:val="0"/>
      <w:marTop w:val="0"/>
      <w:marBottom w:val="0"/>
      <w:divBdr>
        <w:top w:val="none" w:sz="0" w:space="0" w:color="auto"/>
        <w:left w:val="none" w:sz="0" w:space="0" w:color="auto"/>
        <w:bottom w:val="none" w:sz="0" w:space="0" w:color="auto"/>
        <w:right w:val="none" w:sz="0" w:space="0" w:color="auto"/>
      </w:divBdr>
    </w:div>
    <w:div w:id="772287683">
      <w:bodyDiv w:val="1"/>
      <w:marLeft w:val="0"/>
      <w:marRight w:val="0"/>
      <w:marTop w:val="0"/>
      <w:marBottom w:val="0"/>
      <w:divBdr>
        <w:top w:val="none" w:sz="0" w:space="0" w:color="auto"/>
        <w:left w:val="none" w:sz="0" w:space="0" w:color="auto"/>
        <w:bottom w:val="none" w:sz="0" w:space="0" w:color="auto"/>
        <w:right w:val="none" w:sz="0" w:space="0" w:color="auto"/>
      </w:divBdr>
    </w:div>
    <w:div w:id="773600723">
      <w:bodyDiv w:val="1"/>
      <w:marLeft w:val="0"/>
      <w:marRight w:val="0"/>
      <w:marTop w:val="0"/>
      <w:marBottom w:val="0"/>
      <w:divBdr>
        <w:top w:val="none" w:sz="0" w:space="0" w:color="auto"/>
        <w:left w:val="none" w:sz="0" w:space="0" w:color="auto"/>
        <w:bottom w:val="none" w:sz="0" w:space="0" w:color="auto"/>
        <w:right w:val="none" w:sz="0" w:space="0" w:color="auto"/>
      </w:divBdr>
    </w:div>
    <w:div w:id="779180878">
      <w:bodyDiv w:val="1"/>
      <w:marLeft w:val="0"/>
      <w:marRight w:val="0"/>
      <w:marTop w:val="0"/>
      <w:marBottom w:val="0"/>
      <w:divBdr>
        <w:top w:val="none" w:sz="0" w:space="0" w:color="auto"/>
        <w:left w:val="none" w:sz="0" w:space="0" w:color="auto"/>
        <w:bottom w:val="none" w:sz="0" w:space="0" w:color="auto"/>
        <w:right w:val="none" w:sz="0" w:space="0" w:color="auto"/>
      </w:divBdr>
    </w:div>
    <w:div w:id="779183892">
      <w:bodyDiv w:val="1"/>
      <w:marLeft w:val="0"/>
      <w:marRight w:val="0"/>
      <w:marTop w:val="0"/>
      <w:marBottom w:val="0"/>
      <w:divBdr>
        <w:top w:val="none" w:sz="0" w:space="0" w:color="auto"/>
        <w:left w:val="none" w:sz="0" w:space="0" w:color="auto"/>
        <w:bottom w:val="none" w:sz="0" w:space="0" w:color="auto"/>
        <w:right w:val="none" w:sz="0" w:space="0" w:color="auto"/>
      </w:divBdr>
    </w:div>
    <w:div w:id="791826568">
      <w:bodyDiv w:val="1"/>
      <w:marLeft w:val="0"/>
      <w:marRight w:val="0"/>
      <w:marTop w:val="0"/>
      <w:marBottom w:val="0"/>
      <w:divBdr>
        <w:top w:val="none" w:sz="0" w:space="0" w:color="auto"/>
        <w:left w:val="none" w:sz="0" w:space="0" w:color="auto"/>
        <w:bottom w:val="none" w:sz="0" w:space="0" w:color="auto"/>
        <w:right w:val="none" w:sz="0" w:space="0" w:color="auto"/>
      </w:divBdr>
    </w:div>
    <w:div w:id="794643633">
      <w:bodyDiv w:val="1"/>
      <w:marLeft w:val="0"/>
      <w:marRight w:val="0"/>
      <w:marTop w:val="0"/>
      <w:marBottom w:val="0"/>
      <w:divBdr>
        <w:top w:val="none" w:sz="0" w:space="0" w:color="auto"/>
        <w:left w:val="none" w:sz="0" w:space="0" w:color="auto"/>
        <w:bottom w:val="none" w:sz="0" w:space="0" w:color="auto"/>
        <w:right w:val="none" w:sz="0" w:space="0" w:color="auto"/>
      </w:divBdr>
    </w:div>
    <w:div w:id="798953989">
      <w:bodyDiv w:val="1"/>
      <w:marLeft w:val="0"/>
      <w:marRight w:val="0"/>
      <w:marTop w:val="0"/>
      <w:marBottom w:val="0"/>
      <w:divBdr>
        <w:top w:val="none" w:sz="0" w:space="0" w:color="auto"/>
        <w:left w:val="none" w:sz="0" w:space="0" w:color="auto"/>
        <w:bottom w:val="none" w:sz="0" w:space="0" w:color="auto"/>
        <w:right w:val="none" w:sz="0" w:space="0" w:color="auto"/>
      </w:divBdr>
    </w:div>
    <w:div w:id="798962398">
      <w:bodyDiv w:val="1"/>
      <w:marLeft w:val="0"/>
      <w:marRight w:val="0"/>
      <w:marTop w:val="0"/>
      <w:marBottom w:val="0"/>
      <w:divBdr>
        <w:top w:val="none" w:sz="0" w:space="0" w:color="auto"/>
        <w:left w:val="none" w:sz="0" w:space="0" w:color="auto"/>
        <w:bottom w:val="none" w:sz="0" w:space="0" w:color="auto"/>
        <w:right w:val="none" w:sz="0" w:space="0" w:color="auto"/>
      </w:divBdr>
    </w:div>
    <w:div w:id="802504964">
      <w:bodyDiv w:val="1"/>
      <w:marLeft w:val="0"/>
      <w:marRight w:val="0"/>
      <w:marTop w:val="0"/>
      <w:marBottom w:val="0"/>
      <w:divBdr>
        <w:top w:val="none" w:sz="0" w:space="0" w:color="auto"/>
        <w:left w:val="none" w:sz="0" w:space="0" w:color="auto"/>
        <w:bottom w:val="none" w:sz="0" w:space="0" w:color="auto"/>
        <w:right w:val="none" w:sz="0" w:space="0" w:color="auto"/>
      </w:divBdr>
    </w:div>
    <w:div w:id="811480016">
      <w:bodyDiv w:val="1"/>
      <w:marLeft w:val="0"/>
      <w:marRight w:val="0"/>
      <w:marTop w:val="0"/>
      <w:marBottom w:val="0"/>
      <w:divBdr>
        <w:top w:val="none" w:sz="0" w:space="0" w:color="auto"/>
        <w:left w:val="none" w:sz="0" w:space="0" w:color="auto"/>
        <w:bottom w:val="none" w:sz="0" w:space="0" w:color="auto"/>
        <w:right w:val="none" w:sz="0" w:space="0" w:color="auto"/>
      </w:divBdr>
    </w:div>
    <w:div w:id="815491295">
      <w:bodyDiv w:val="1"/>
      <w:marLeft w:val="0"/>
      <w:marRight w:val="0"/>
      <w:marTop w:val="0"/>
      <w:marBottom w:val="0"/>
      <w:divBdr>
        <w:top w:val="none" w:sz="0" w:space="0" w:color="auto"/>
        <w:left w:val="none" w:sz="0" w:space="0" w:color="auto"/>
        <w:bottom w:val="none" w:sz="0" w:space="0" w:color="auto"/>
        <w:right w:val="none" w:sz="0" w:space="0" w:color="auto"/>
      </w:divBdr>
    </w:div>
    <w:div w:id="818887213">
      <w:bodyDiv w:val="1"/>
      <w:marLeft w:val="0"/>
      <w:marRight w:val="0"/>
      <w:marTop w:val="0"/>
      <w:marBottom w:val="0"/>
      <w:divBdr>
        <w:top w:val="none" w:sz="0" w:space="0" w:color="auto"/>
        <w:left w:val="none" w:sz="0" w:space="0" w:color="auto"/>
        <w:bottom w:val="none" w:sz="0" w:space="0" w:color="auto"/>
        <w:right w:val="none" w:sz="0" w:space="0" w:color="auto"/>
      </w:divBdr>
    </w:div>
    <w:div w:id="819617396">
      <w:bodyDiv w:val="1"/>
      <w:marLeft w:val="0"/>
      <w:marRight w:val="0"/>
      <w:marTop w:val="0"/>
      <w:marBottom w:val="0"/>
      <w:divBdr>
        <w:top w:val="none" w:sz="0" w:space="0" w:color="auto"/>
        <w:left w:val="none" w:sz="0" w:space="0" w:color="auto"/>
        <w:bottom w:val="none" w:sz="0" w:space="0" w:color="auto"/>
        <w:right w:val="none" w:sz="0" w:space="0" w:color="auto"/>
      </w:divBdr>
    </w:div>
    <w:div w:id="832569642">
      <w:bodyDiv w:val="1"/>
      <w:marLeft w:val="0"/>
      <w:marRight w:val="0"/>
      <w:marTop w:val="0"/>
      <w:marBottom w:val="0"/>
      <w:divBdr>
        <w:top w:val="none" w:sz="0" w:space="0" w:color="auto"/>
        <w:left w:val="none" w:sz="0" w:space="0" w:color="auto"/>
        <w:bottom w:val="none" w:sz="0" w:space="0" w:color="auto"/>
        <w:right w:val="none" w:sz="0" w:space="0" w:color="auto"/>
      </w:divBdr>
    </w:div>
    <w:div w:id="841313255">
      <w:bodyDiv w:val="1"/>
      <w:marLeft w:val="0"/>
      <w:marRight w:val="0"/>
      <w:marTop w:val="0"/>
      <w:marBottom w:val="0"/>
      <w:divBdr>
        <w:top w:val="none" w:sz="0" w:space="0" w:color="auto"/>
        <w:left w:val="none" w:sz="0" w:space="0" w:color="auto"/>
        <w:bottom w:val="none" w:sz="0" w:space="0" w:color="auto"/>
        <w:right w:val="none" w:sz="0" w:space="0" w:color="auto"/>
      </w:divBdr>
    </w:div>
    <w:div w:id="842665565">
      <w:bodyDiv w:val="1"/>
      <w:marLeft w:val="0"/>
      <w:marRight w:val="0"/>
      <w:marTop w:val="0"/>
      <w:marBottom w:val="0"/>
      <w:divBdr>
        <w:top w:val="none" w:sz="0" w:space="0" w:color="auto"/>
        <w:left w:val="none" w:sz="0" w:space="0" w:color="auto"/>
        <w:bottom w:val="none" w:sz="0" w:space="0" w:color="auto"/>
        <w:right w:val="none" w:sz="0" w:space="0" w:color="auto"/>
      </w:divBdr>
    </w:div>
    <w:div w:id="854802537">
      <w:bodyDiv w:val="1"/>
      <w:marLeft w:val="0"/>
      <w:marRight w:val="0"/>
      <w:marTop w:val="0"/>
      <w:marBottom w:val="0"/>
      <w:divBdr>
        <w:top w:val="none" w:sz="0" w:space="0" w:color="auto"/>
        <w:left w:val="none" w:sz="0" w:space="0" w:color="auto"/>
        <w:bottom w:val="none" w:sz="0" w:space="0" w:color="auto"/>
        <w:right w:val="none" w:sz="0" w:space="0" w:color="auto"/>
      </w:divBdr>
    </w:div>
    <w:div w:id="859471016">
      <w:bodyDiv w:val="1"/>
      <w:marLeft w:val="0"/>
      <w:marRight w:val="0"/>
      <w:marTop w:val="0"/>
      <w:marBottom w:val="0"/>
      <w:divBdr>
        <w:top w:val="none" w:sz="0" w:space="0" w:color="auto"/>
        <w:left w:val="none" w:sz="0" w:space="0" w:color="auto"/>
        <w:bottom w:val="none" w:sz="0" w:space="0" w:color="auto"/>
        <w:right w:val="none" w:sz="0" w:space="0" w:color="auto"/>
      </w:divBdr>
    </w:div>
    <w:div w:id="862789325">
      <w:bodyDiv w:val="1"/>
      <w:marLeft w:val="0"/>
      <w:marRight w:val="0"/>
      <w:marTop w:val="0"/>
      <w:marBottom w:val="0"/>
      <w:divBdr>
        <w:top w:val="none" w:sz="0" w:space="0" w:color="auto"/>
        <w:left w:val="none" w:sz="0" w:space="0" w:color="auto"/>
        <w:bottom w:val="none" w:sz="0" w:space="0" w:color="auto"/>
        <w:right w:val="none" w:sz="0" w:space="0" w:color="auto"/>
      </w:divBdr>
      <w:divsChild>
        <w:div w:id="1249846743">
          <w:marLeft w:val="0"/>
          <w:marRight w:val="0"/>
          <w:marTop w:val="0"/>
          <w:marBottom w:val="0"/>
          <w:divBdr>
            <w:top w:val="none" w:sz="0" w:space="0" w:color="auto"/>
            <w:left w:val="none" w:sz="0" w:space="0" w:color="auto"/>
            <w:bottom w:val="none" w:sz="0" w:space="0" w:color="auto"/>
            <w:right w:val="none" w:sz="0" w:space="0" w:color="auto"/>
          </w:divBdr>
          <w:divsChild>
            <w:div w:id="374543657">
              <w:marLeft w:val="0"/>
              <w:marRight w:val="0"/>
              <w:marTop w:val="0"/>
              <w:marBottom w:val="0"/>
              <w:divBdr>
                <w:top w:val="none" w:sz="0" w:space="0" w:color="auto"/>
                <w:left w:val="none" w:sz="0" w:space="0" w:color="auto"/>
                <w:bottom w:val="none" w:sz="0" w:space="0" w:color="auto"/>
                <w:right w:val="none" w:sz="0" w:space="0" w:color="auto"/>
              </w:divBdr>
              <w:divsChild>
                <w:div w:id="299963210">
                  <w:marLeft w:val="0"/>
                  <w:marRight w:val="0"/>
                  <w:marTop w:val="0"/>
                  <w:marBottom w:val="0"/>
                  <w:divBdr>
                    <w:top w:val="none" w:sz="0" w:space="0" w:color="auto"/>
                    <w:left w:val="none" w:sz="0" w:space="0" w:color="auto"/>
                    <w:bottom w:val="none" w:sz="0" w:space="0" w:color="auto"/>
                    <w:right w:val="none" w:sz="0" w:space="0" w:color="auto"/>
                  </w:divBdr>
                  <w:divsChild>
                    <w:div w:id="1730574014">
                      <w:marLeft w:val="0"/>
                      <w:marRight w:val="0"/>
                      <w:marTop w:val="0"/>
                      <w:marBottom w:val="0"/>
                      <w:divBdr>
                        <w:top w:val="none" w:sz="0" w:space="0" w:color="auto"/>
                        <w:left w:val="none" w:sz="0" w:space="0" w:color="auto"/>
                        <w:bottom w:val="none" w:sz="0" w:space="0" w:color="auto"/>
                        <w:right w:val="none" w:sz="0" w:space="0" w:color="auto"/>
                      </w:divBdr>
                      <w:divsChild>
                        <w:div w:id="1734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72287">
      <w:bodyDiv w:val="1"/>
      <w:marLeft w:val="0"/>
      <w:marRight w:val="0"/>
      <w:marTop w:val="0"/>
      <w:marBottom w:val="0"/>
      <w:divBdr>
        <w:top w:val="none" w:sz="0" w:space="0" w:color="auto"/>
        <w:left w:val="none" w:sz="0" w:space="0" w:color="auto"/>
        <w:bottom w:val="none" w:sz="0" w:space="0" w:color="auto"/>
        <w:right w:val="none" w:sz="0" w:space="0" w:color="auto"/>
      </w:divBdr>
    </w:div>
    <w:div w:id="877208929">
      <w:bodyDiv w:val="1"/>
      <w:marLeft w:val="0"/>
      <w:marRight w:val="0"/>
      <w:marTop w:val="0"/>
      <w:marBottom w:val="0"/>
      <w:divBdr>
        <w:top w:val="none" w:sz="0" w:space="0" w:color="auto"/>
        <w:left w:val="none" w:sz="0" w:space="0" w:color="auto"/>
        <w:bottom w:val="none" w:sz="0" w:space="0" w:color="auto"/>
        <w:right w:val="none" w:sz="0" w:space="0" w:color="auto"/>
      </w:divBdr>
      <w:divsChild>
        <w:div w:id="1324701390">
          <w:marLeft w:val="0"/>
          <w:marRight w:val="0"/>
          <w:marTop w:val="0"/>
          <w:marBottom w:val="0"/>
          <w:divBdr>
            <w:top w:val="none" w:sz="0" w:space="0" w:color="auto"/>
            <w:left w:val="none" w:sz="0" w:space="0" w:color="auto"/>
            <w:bottom w:val="none" w:sz="0" w:space="0" w:color="auto"/>
            <w:right w:val="none" w:sz="0" w:space="0" w:color="auto"/>
          </w:divBdr>
          <w:divsChild>
            <w:div w:id="1589969749">
              <w:marLeft w:val="0"/>
              <w:marRight w:val="0"/>
              <w:marTop w:val="0"/>
              <w:marBottom w:val="0"/>
              <w:divBdr>
                <w:top w:val="none" w:sz="0" w:space="0" w:color="auto"/>
                <w:left w:val="none" w:sz="0" w:space="0" w:color="auto"/>
                <w:bottom w:val="none" w:sz="0" w:space="0" w:color="auto"/>
                <w:right w:val="none" w:sz="0" w:space="0" w:color="auto"/>
              </w:divBdr>
              <w:divsChild>
                <w:div w:id="20252782">
                  <w:marLeft w:val="0"/>
                  <w:marRight w:val="0"/>
                  <w:marTop w:val="0"/>
                  <w:marBottom w:val="0"/>
                  <w:divBdr>
                    <w:top w:val="none" w:sz="0" w:space="0" w:color="auto"/>
                    <w:left w:val="none" w:sz="0" w:space="0" w:color="auto"/>
                    <w:bottom w:val="none" w:sz="0" w:space="0" w:color="auto"/>
                    <w:right w:val="none" w:sz="0" w:space="0" w:color="auto"/>
                  </w:divBdr>
                  <w:divsChild>
                    <w:div w:id="2134864747">
                      <w:marLeft w:val="0"/>
                      <w:marRight w:val="0"/>
                      <w:marTop w:val="0"/>
                      <w:marBottom w:val="0"/>
                      <w:divBdr>
                        <w:top w:val="none" w:sz="0" w:space="0" w:color="auto"/>
                        <w:left w:val="none" w:sz="0" w:space="0" w:color="auto"/>
                        <w:bottom w:val="none" w:sz="0" w:space="0" w:color="auto"/>
                        <w:right w:val="none" w:sz="0" w:space="0" w:color="auto"/>
                      </w:divBdr>
                      <w:divsChild>
                        <w:div w:id="16527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07066">
      <w:bodyDiv w:val="1"/>
      <w:marLeft w:val="0"/>
      <w:marRight w:val="0"/>
      <w:marTop w:val="0"/>
      <w:marBottom w:val="0"/>
      <w:divBdr>
        <w:top w:val="none" w:sz="0" w:space="0" w:color="auto"/>
        <w:left w:val="none" w:sz="0" w:space="0" w:color="auto"/>
        <w:bottom w:val="none" w:sz="0" w:space="0" w:color="auto"/>
        <w:right w:val="none" w:sz="0" w:space="0" w:color="auto"/>
      </w:divBdr>
    </w:div>
    <w:div w:id="897403985">
      <w:bodyDiv w:val="1"/>
      <w:marLeft w:val="0"/>
      <w:marRight w:val="0"/>
      <w:marTop w:val="0"/>
      <w:marBottom w:val="0"/>
      <w:divBdr>
        <w:top w:val="none" w:sz="0" w:space="0" w:color="auto"/>
        <w:left w:val="none" w:sz="0" w:space="0" w:color="auto"/>
        <w:bottom w:val="none" w:sz="0" w:space="0" w:color="auto"/>
        <w:right w:val="none" w:sz="0" w:space="0" w:color="auto"/>
      </w:divBdr>
    </w:div>
    <w:div w:id="899364529">
      <w:bodyDiv w:val="1"/>
      <w:marLeft w:val="0"/>
      <w:marRight w:val="0"/>
      <w:marTop w:val="0"/>
      <w:marBottom w:val="0"/>
      <w:divBdr>
        <w:top w:val="none" w:sz="0" w:space="0" w:color="auto"/>
        <w:left w:val="none" w:sz="0" w:space="0" w:color="auto"/>
        <w:bottom w:val="none" w:sz="0" w:space="0" w:color="auto"/>
        <w:right w:val="none" w:sz="0" w:space="0" w:color="auto"/>
      </w:divBdr>
    </w:div>
    <w:div w:id="899904443">
      <w:bodyDiv w:val="1"/>
      <w:marLeft w:val="0"/>
      <w:marRight w:val="0"/>
      <w:marTop w:val="0"/>
      <w:marBottom w:val="0"/>
      <w:divBdr>
        <w:top w:val="none" w:sz="0" w:space="0" w:color="auto"/>
        <w:left w:val="none" w:sz="0" w:space="0" w:color="auto"/>
        <w:bottom w:val="none" w:sz="0" w:space="0" w:color="auto"/>
        <w:right w:val="none" w:sz="0" w:space="0" w:color="auto"/>
      </w:divBdr>
    </w:div>
    <w:div w:id="902177565">
      <w:bodyDiv w:val="1"/>
      <w:marLeft w:val="0"/>
      <w:marRight w:val="0"/>
      <w:marTop w:val="0"/>
      <w:marBottom w:val="0"/>
      <w:divBdr>
        <w:top w:val="none" w:sz="0" w:space="0" w:color="auto"/>
        <w:left w:val="none" w:sz="0" w:space="0" w:color="auto"/>
        <w:bottom w:val="none" w:sz="0" w:space="0" w:color="auto"/>
        <w:right w:val="none" w:sz="0" w:space="0" w:color="auto"/>
      </w:divBdr>
    </w:div>
    <w:div w:id="909772679">
      <w:bodyDiv w:val="1"/>
      <w:marLeft w:val="0"/>
      <w:marRight w:val="0"/>
      <w:marTop w:val="0"/>
      <w:marBottom w:val="0"/>
      <w:divBdr>
        <w:top w:val="none" w:sz="0" w:space="0" w:color="auto"/>
        <w:left w:val="none" w:sz="0" w:space="0" w:color="auto"/>
        <w:bottom w:val="none" w:sz="0" w:space="0" w:color="auto"/>
        <w:right w:val="none" w:sz="0" w:space="0" w:color="auto"/>
      </w:divBdr>
    </w:div>
    <w:div w:id="914169151">
      <w:bodyDiv w:val="1"/>
      <w:marLeft w:val="0"/>
      <w:marRight w:val="0"/>
      <w:marTop w:val="0"/>
      <w:marBottom w:val="0"/>
      <w:divBdr>
        <w:top w:val="none" w:sz="0" w:space="0" w:color="auto"/>
        <w:left w:val="none" w:sz="0" w:space="0" w:color="auto"/>
        <w:bottom w:val="none" w:sz="0" w:space="0" w:color="auto"/>
        <w:right w:val="none" w:sz="0" w:space="0" w:color="auto"/>
      </w:divBdr>
    </w:div>
    <w:div w:id="920866600">
      <w:bodyDiv w:val="1"/>
      <w:marLeft w:val="0"/>
      <w:marRight w:val="0"/>
      <w:marTop w:val="0"/>
      <w:marBottom w:val="0"/>
      <w:divBdr>
        <w:top w:val="none" w:sz="0" w:space="0" w:color="auto"/>
        <w:left w:val="none" w:sz="0" w:space="0" w:color="auto"/>
        <w:bottom w:val="none" w:sz="0" w:space="0" w:color="auto"/>
        <w:right w:val="none" w:sz="0" w:space="0" w:color="auto"/>
      </w:divBdr>
    </w:div>
    <w:div w:id="922565068">
      <w:bodyDiv w:val="1"/>
      <w:marLeft w:val="0"/>
      <w:marRight w:val="0"/>
      <w:marTop w:val="0"/>
      <w:marBottom w:val="0"/>
      <w:divBdr>
        <w:top w:val="none" w:sz="0" w:space="0" w:color="auto"/>
        <w:left w:val="none" w:sz="0" w:space="0" w:color="auto"/>
        <w:bottom w:val="none" w:sz="0" w:space="0" w:color="auto"/>
        <w:right w:val="none" w:sz="0" w:space="0" w:color="auto"/>
      </w:divBdr>
    </w:div>
    <w:div w:id="922951710">
      <w:bodyDiv w:val="1"/>
      <w:marLeft w:val="0"/>
      <w:marRight w:val="0"/>
      <w:marTop w:val="0"/>
      <w:marBottom w:val="0"/>
      <w:divBdr>
        <w:top w:val="none" w:sz="0" w:space="0" w:color="auto"/>
        <w:left w:val="none" w:sz="0" w:space="0" w:color="auto"/>
        <w:bottom w:val="none" w:sz="0" w:space="0" w:color="auto"/>
        <w:right w:val="none" w:sz="0" w:space="0" w:color="auto"/>
      </w:divBdr>
    </w:div>
    <w:div w:id="924221262">
      <w:bodyDiv w:val="1"/>
      <w:marLeft w:val="0"/>
      <w:marRight w:val="0"/>
      <w:marTop w:val="0"/>
      <w:marBottom w:val="0"/>
      <w:divBdr>
        <w:top w:val="none" w:sz="0" w:space="0" w:color="auto"/>
        <w:left w:val="none" w:sz="0" w:space="0" w:color="auto"/>
        <w:bottom w:val="none" w:sz="0" w:space="0" w:color="auto"/>
        <w:right w:val="none" w:sz="0" w:space="0" w:color="auto"/>
      </w:divBdr>
    </w:div>
    <w:div w:id="931204777">
      <w:bodyDiv w:val="1"/>
      <w:marLeft w:val="0"/>
      <w:marRight w:val="0"/>
      <w:marTop w:val="0"/>
      <w:marBottom w:val="0"/>
      <w:divBdr>
        <w:top w:val="none" w:sz="0" w:space="0" w:color="auto"/>
        <w:left w:val="none" w:sz="0" w:space="0" w:color="auto"/>
        <w:bottom w:val="none" w:sz="0" w:space="0" w:color="auto"/>
        <w:right w:val="none" w:sz="0" w:space="0" w:color="auto"/>
      </w:divBdr>
    </w:div>
    <w:div w:id="933632699">
      <w:bodyDiv w:val="1"/>
      <w:marLeft w:val="0"/>
      <w:marRight w:val="0"/>
      <w:marTop w:val="0"/>
      <w:marBottom w:val="0"/>
      <w:divBdr>
        <w:top w:val="none" w:sz="0" w:space="0" w:color="auto"/>
        <w:left w:val="none" w:sz="0" w:space="0" w:color="auto"/>
        <w:bottom w:val="none" w:sz="0" w:space="0" w:color="auto"/>
        <w:right w:val="none" w:sz="0" w:space="0" w:color="auto"/>
      </w:divBdr>
    </w:div>
    <w:div w:id="937834619">
      <w:bodyDiv w:val="1"/>
      <w:marLeft w:val="0"/>
      <w:marRight w:val="0"/>
      <w:marTop w:val="0"/>
      <w:marBottom w:val="0"/>
      <w:divBdr>
        <w:top w:val="none" w:sz="0" w:space="0" w:color="auto"/>
        <w:left w:val="none" w:sz="0" w:space="0" w:color="auto"/>
        <w:bottom w:val="none" w:sz="0" w:space="0" w:color="auto"/>
        <w:right w:val="none" w:sz="0" w:space="0" w:color="auto"/>
      </w:divBdr>
    </w:div>
    <w:div w:id="948243600">
      <w:bodyDiv w:val="1"/>
      <w:marLeft w:val="0"/>
      <w:marRight w:val="0"/>
      <w:marTop w:val="0"/>
      <w:marBottom w:val="0"/>
      <w:divBdr>
        <w:top w:val="none" w:sz="0" w:space="0" w:color="auto"/>
        <w:left w:val="none" w:sz="0" w:space="0" w:color="auto"/>
        <w:bottom w:val="none" w:sz="0" w:space="0" w:color="auto"/>
        <w:right w:val="none" w:sz="0" w:space="0" w:color="auto"/>
      </w:divBdr>
    </w:div>
    <w:div w:id="949629778">
      <w:bodyDiv w:val="1"/>
      <w:marLeft w:val="0"/>
      <w:marRight w:val="0"/>
      <w:marTop w:val="0"/>
      <w:marBottom w:val="0"/>
      <w:divBdr>
        <w:top w:val="none" w:sz="0" w:space="0" w:color="auto"/>
        <w:left w:val="none" w:sz="0" w:space="0" w:color="auto"/>
        <w:bottom w:val="none" w:sz="0" w:space="0" w:color="auto"/>
        <w:right w:val="none" w:sz="0" w:space="0" w:color="auto"/>
      </w:divBdr>
    </w:div>
    <w:div w:id="950014245">
      <w:bodyDiv w:val="1"/>
      <w:marLeft w:val="0"/>
      <w:marRight w:val="0"/>
      <w:marTop w:val="0"/>
      <w:marBottom w:val="0"/>
      <w:divBdr>
        <w:top w:val="none" w:sz="0" w:space="0" w:color="auto"/>
        <w:left w:val="none" w:sz="0" w:space="0" w:color="auto"/>
        <w:bottom w:val="none" w:sz="0" w:space="0" w:color="auto"/>
        <w:right w:val="none" w:sz="0" w:space="0" w:color="auto"/>
      </w:divBdr>
    </w:div>
    <w:div w:id="950549153">
      <w:bodyDiv w:val="1"/>
      <w:marLeft w:val="0"/>
      <w:marRight w:val="0"/>
      <w:marTop w:val="0"/>
      <w:marBottom w:val="0"/>
      <w:divBdr>
        <w:top w:val="none" w:sz="0" w:space="0" w:color="auto"/>
        <w:left w:val="none" w:sz="0" w:space="0" w:color="auto"/>
        <w:bottom w:val="none" w:sz="0" w:space="0" w:color="auto"/>
        <w:right w:val="none" w:sz="0" w:space="0" w:color="auto"/>
      </w:divBdr>
    </w:div>
    <w:div w:id="951743962">
      <w:bodyDiv w:val="1"/>
      <w:marLeft w:val="0"/>
      <w:marRight w:val="0"/>
      <w:marTop w:val="0"/>
      <w:marBottom w:val="0"/>
      <w:divBdr>
        <w:top w:val="none" w:sz="0" w:space="0" w:color="auto"/>
        <w:left w:val="none" w:sz="0" w:space="0" w:color="auto"/>
        <w:bottom w:val="none" w:sz="0" w:space="0" w:color="auto"/>
        <w:right w:val="none" w:sz="0" w:space="0" w:color="auto"/>
      </w:divBdr>
    </w:div>
    <w:div w:id="953094822">
      <w:bodyDiv w:val="1"/>
      <w:marLeft w:val="0"/>
      <w:marRight w:val="0"/>
      <w:marTop w:val="0"/>
      <w:marBottom w:val="0"/>
      <w:divBdr>
        <w:top w:val="none" w:sz="0" w:space="0" w:color="auto"/>
        <w:left w:val="none" w:sz="0" w:space="0" w:color="auto"/>
        <w:bottom w:val="none" w:sz="0" w:space="0" w:color="auto"/>
        <w:right w:val="none" w:sz="0" w:space="0" w:color="auto"/>
      </w:divBdr>
    </w:div>
    <w:div w:id="953094945">
      <w:bodyDiv w:val="1"/>
      <w:marLeft w:val="0"/>
      <w:marRight w:val="0"/>
      <w:marTop w:val="0"/>
      <w:marBottom w:val="0"/>
      <w:divBdr>
        <w:top w:val="none" w:sz="0" w:space="0" w:color="auto"/>
        <w:left w:val="none" w:sz="0" w:space="0" w:color="auto"/>
        <w:bottom w:val="none" w:sz="0" w:space="0" w:color="auto"/>
        <w:right w:val="none" w:sz="0" w:space="0" w:color="auto"/>
      </w:divBdr>
    </w:div>
    <w:div w:id="954096206">
      <w:bodyDiv w:val="1"/>
      <w:marLeft w:val="0"/>
      <w:marRight w:val="0"/>
      <w:marTop w:val="0"/>
      <w:marBottom w:val="0"/>
      <w:divBdr>
        <w:top w:val="none" w:sz="0" w:space="0" w:color="auto"/>
        <w:left w:val="none" w:sz="0" w:space="0" w:color="auto"/>
        <w:bottom w:val="none" w:sz="0" w:space="0" w:color="auto"/>
        <w:right w:val="none" w:sz="0" w:space="0" w:color="auto"/>
      </w:divBdr>
      <w:divsChild>
        <w:div w:id="1901405742">
          <w:marLeft w:val="0"/>
          <w:marRight w:val="0"/>
          <w:marTop w:val="0"/>
          <w:marBottom w:val="0"/>
          <w:divBdr>
            <w:top w:val="none" w:sz="0" w:space="0" w:color="auto"/>
            <w:left w:val="none" w:sz="0" w:space="0" w:color="auto"/>
            <w:bottom w:val="none" w:sz="0" w:space="0" w:color="auto"/>
            <w:right w:val="none" w:sz="0" w:space="0" w:color="auto"/>
          </w:divBdr>
          <w:divsChild>
            <w:div w:id="1335841887">
              <w:marLeft w:val="0"/>
              <w:marRight w:val="0"/>
              <w:marTop w:val="0"/>
              <w:marBottom w:val="0"/>
              <w:divBdr>
                <w:top w:val="none" w:sz="0" w:space="0" w:color="auto"/>
                <w:left w:val="none" w:sz="0" w:space="0" w:color="auto"/>
                <w:bottom w:val="none" w:sz="0" w:space="0" w:color="auto"/>
                <w:right w:val="none" w:sz="0" w:space="0" w:color="auto"/>
              </w:divBdr>
              <w:divsChild>
                <w:div w:id="499197440">
                  <w:marLeft w:val="0"/>
                  <w:marRight w:val="0"/>
                  <w:marTop w:val="0"/>
                  <w:marBottom w:val="0"/>
                  <w:divBdr>
                    <w:top w:val="none" w:sz="0" w:space="0" w:color="auto"/>
                    <w:left w:val="none" w:sz="0" w:space="0" w:color="auto"/>
                    <w:bottom w:val="none" w:sz="0" w:space="0" w:color="auto"/>
                    <w:right w:val="none" w:sz="0" w:space="0" w:color="auto"/>
                  </w:divBdr>
                  <w:divsChild>
                    <w:div w:id="1273367090">
                      <w:marLeft w:val="0"/>
                      <w:marRight w:val="0"/>
                      <w:marTop w:val="0"/>
                      <w:marBottom w:val="0"/>
                      <w:divBdr>
                        <w:top w:val="none" w:sz="0" w:space="0" w:color="auto"/>
                        <w:left w:val="none" w:sz="0" w:space="0" w:color="auto"/>
                        <w:bottom w:val="none" w:sz="0" w:space="0" w:color="auto"/>
                        <w:right w:val="none" w:sz="0" w:space="0" w:color="auto"/>
                      </w:divBdr>
                      <w:divsChild>
                        <w:div w:id="15163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6042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57638523">
          <w:marLeft w:val="0"/>
          <w:marRight w:val="0"/>
          <w:marTop w:val="0"/>
          <w:marBottom w:val="0"/>
          <w:divBdr>
            <w:top w:val="none" w:sz="0" w:space="0" w:color="auto"/>
            <w:left w:val="none" w:sz="0" w:space="0" w:color="auto"/>
            <w:bottom w:val="none" w:sz="0" w:space="0" w:color="auto"/>
            <w:right w:val="none" w:sz="0" w:space="0" w:color="auto"/>
          </w:divBdr>
        </w:div>
      </w:divsChild>
    </w:div>
    <w:div w:id="956301997">
      <w:bodyDiv w:val="1"/>
      <w:marLeft w:val="0"/>
      <w:marRight w:val="0"/>
      <w:marTop w:val="0"/>
      <w:marBottom w:val="0"/>
      <w:divBdr>
        <w:top w:val="none" w:sz="0" w:space="0" w:color="auto"/>
        <w:left w:val="none" w:sz="0" w:space="0" w:color="auto"/>
        <w:bottom w:val="none" w:sz="0" w:space="0" w:color="auto"/>
        <w:right w:val="none" w:sz="0" w:space="0" w:color="auto"/>
      </w:divBdr>
    </w:div>
    <w:div w:id="961807181">
      <w:bodyDiv w:val="1"/>
      <w:marLeft w:val="0"/>
      <w:marRight w:val="0"/>
      <w:marTop w:val="0"/>
      <w:marBottom w:val="0"/>
      <w:divBdr>
        <w:top w:val="none" w:sz="0" w:space="0" w:color="auto"/>
        <w:left w:val="none" w:sz="0" w:space="0" w:color="auto"/>
        <w:bottom w:val="none" w:sz="0" w:space="0" w:color="auto"/>
        <w:right w:val="none" w:sz="0" w:space="0" w:color="auto"/>
      </w:divBdr>
    </w:div>
    <w:div w:id="963341099">
      <w:bodyDiv w:val="1"/>
      <w:marLeft w:val="0"/>
      <w:marRight w:val="0"/>
      <w:marTop w:val="0"/>
      <w:marBottom w:val="0"/>
      <w:divBdr>
        <w:top w:val="none" w:sz="0" w:space="0" w:color="auto"/>
        <w:left w:val="none" w:sz="0" w:space="0" w:color="auto"/>
        <w:bottom w:val="none" w:sz="0" w:space="0" w:color="auto"/>
        <w:right w:val="none" w:sz="0" w:space="0" w:color="auto"/>
      </w:divBdr>
    </w:div>
    <w:div w:id="963540825">
      <w:bodyDiv w:val="1"/>
      <w:marLeft w:val="0"/>
      <w:marRight w:val="0"/>
      <w:marTop w:val="0"/>
      <w:marBottom w:val="0"/>
      <w:divBdr>
        <w:top w:val="none" w:sz="0" w:space="0" w:color="auto"/>
        <w:left w:val="none" w:sz="0" w:space="0" w:color="auto"/>
        <w:bottom w:val="none" w:sz="0" w:space="0" w:color="auto"/>
        <w:right w:val="none" w:sz="0" w:space="0" w:color="auto"/>
      </w:divBdr>
    </w:div>
    <w:div w:id="965622648">
      <w:bodyDiv w:val="1"/>
      <w:marLeft w:val="0"/>
      <w:marRight w:val="0"/>
      <w:marTop w:val="0"/>
      <w:marBottom w:val="0"/>
      <w:divBdr>
        <w:top w:val="none" w:sz="0" w:space="0" w:color="auto"/>
        <w:left w:val="none" w:sz="0" w:space="0" w:color="auto"/>
        <w:bottom w:val="none" w:sz="0" w:space="0" w:color="auto"/>
        <w:right w:val="none" w:sz="0" w:space="0" w:color="auto"/>
      </w:divBdr>
    </w:div>
    <w:div w:id="967974820">
      <w:bodyDiv w:val="1"/>
      <w:marLeft w:val="0"/>
      <w:marRight w:val="0"/>
      <w:marTop w:val="0"/>
      <w:marBottom w:val="0"/>
      <w:divBdr>
        <w:top w:val="none" w:sz="0" w:space="0" w:color="auto"/>
        <w:left w:val="none" w:sz="0" w:space="0" w:color="auto"/>
        <w:bottom w:val="none" w:sz="0" w:space="0" w:color="auto"/>
        <w:right w:val="none" w:sz="0" w:space="0" w:color="auto"/>
      </w:divBdr>
    </w:div>
    <w:div w:id="975261376">
      <w:bodyDiv w:val="1"/>
      <w:marLeft w:val="0"/>
      <w:marRight w:val="0"/>
      <w:marTop w:val="0"/>
      <w:marBottom w:val="0"/>
      <w:divBdr>
        <w:top w:val="none" w:sz="0" w:space="0" w:color="auto"/>
        <w:left w:val="none" w:sz="0" w:space="0" w:color="auto"/>
        <w:bottom w:val="none" w:sz="0" w:space="0" w:color="auto"/>
        <w:right w:val="none" w:sz="0" w:space="0" w:color="auto"/>
      </w:divBdr>
    </w:div>
    <w:div w:id="980112029">
      <w:bodyDiv w:val="1"/>
      <w:marLeft w:val="0"/>
      <w:marRight w:val="0"/>
      <w:marTop w:val="0"/>
      <w:marBottom w:val="0"/>
      <w:divBdr>
        <w:top w:val="none" w:sz="0" w:space="0" w:color="auto"/>
        <w:left w:val="none" w:sz="0" w:space="0" w:color="auto"/>
        <w:bottom w:val="none" w:sz="0" w:space="0" w:color="auto"/>
        <w:right w:val="none" w:sz="0" w:space="0" w:color="auto"/>
      </w:divBdr>
    </w:div>
    <w:div w:id="980116824">
      <w:bodyDiv w:val="1"/>
      <w:marLeft w:val="0"/>
      <w:marRight w:val="0"/>
      <w:marTop w:val="0"/>
      <w:marBottom w:val="0"/>
      <w:divBdr>
        <w:top w:val="none" w:sz="0" w:space="0" w:color="auto"/>
        <w:left w:val="none" w:sz="0" w:space="0" w:color="auto"/>
        <w:bottom w:val="none" w:sz="0" w:space="0" w:color="auto"/>
        <w:right w:val="none" w:sz="0" w:space="0" w:color="auto"/>
      </w:divBdr>
    </w:div>
    <w:div w:id="980571856">
      <w:bodyDiv w:val="1"/>
      <w:marLeft w:val="0"/>
      <w:marRight w:val="0"/>
      <w:marTop w:val="0"/>
      <w:marBottom w:val="0"/>
      <w:divBdr>
        <w:top w:val="none" w:sz="0" w:space="0" w:color="auto"/>
        <w:left w:val="none" w:sz="0" w:space="0" w:color="auto"/>
        <w:bottom w:val="none" w:sz="0" w:space="0" w:color="auto"/>
        <w:right w:val="none" w:sz="0" w:space="0" w:color="auto"/>
      </w:divBdr>
    </w:div>
    <w:div w:id="990988269">
      <w:bodyDiv w:val="1"/>
      <w:marLeft w:val="0"/>
      <w:marRight w:val="0"/>
      <w:marTop w:val="0"/>
      <w:marBottom w:val="0"/>
      <w:divBdr>
        <w:top w:val="none" w:sz="0" w:space="0" w:color="auto"/>
        <w:left w:val="none" w:sz="0" w:space="0" w:color="auto"/>
        <w:bottom w:val="none" w:sz="0" w:space="0" w:color="auto"/>
        <w:right w:val="none" w:sz="0" w:space="0" w:color="auto"/>
      </w:divBdr>
    </w:div>
    <w:div w:id="991644438">
      <w:bodyDiv w:val="1"/>
      <w:marLeft w:val="0"/>
      <w:marRight w:val="0"/>
      <w:marTop w:val="0"/>
      <w:marBottom w:val="0"/>
      <w:divBdr>
        <w:top w:val="none" w:sz="0" w:space="0" w:color="auto"/>
        <w:left w:val="none" w:sz="0" w:space="0" w:color="auto"/>
        <w:bottom w:val="none" w:sz="0" w:space="0" w:color="auto"/>
        <w:right w:val="none" w:sz="0" w:space="0" w:color="auto"/>
      </w:divBdr>
    </w:div>
    <w:div w:id="999692537">
      <w:bodyDiv w:val="1"/>
      <w:marLeft w:val="0"/>
      <w:marRight w:val="0"/>
      <w:marTop w:val="0"/>
      <w:marBottom w:val="0"/>
      <w:divBdr>
        <w:top w:val="none" w:sz="0" w:space="0" w:color="auto"/>
        <w:left w:val="none" w:sz="0" w:space="0" w:color="auto"/>
        <w:bottom w:val="none" w:sz="0" w:space="0" w:color="auto"/>
        <w:right w:val="none" w:sz="0" w:space="0" w:color="auto"/>
      </w:divBdr>
    </w:div>
    <w:div w:id="1001856105">
      <w:bodyDiv w:val="1"/>
      <w:marLeft w:val="0"/>
      <w:marRight w:val="0"/>
      <w:marTop w:val="0"/>
      <w:marBottom w:val="0"/>
      <w:divBdr>
        <w:top w:val="none" w:sz="0" w:space="0" w:color="auto"/>
        <w:left w:val="none" w:sz="0" w:space="0" w:color="auto"/>
        <w:bottom w:val="none" w:sz="0" w:space="0" w:color="auto"/>
        <w:right w:val="none" w:sz="0" w:space="0" w:color="auto"/>
      </w:divBdr>
    </w:div>
    <w:div w:id="1012992578">
      <w:bodyDiv w:val="1"/>
      <w:marLeft w:val="0"/>
      <w:marRight w:val="0"/>
      <w:marTop w:val="0"/>
      <w:marBottom w:val="0"/>
      <w:divBdr>
        <w:top w:val="none" w:sz="0" w:space="0" w:color="auto"/>
        <w:left w:val="none" w:sz="0" w:space="0" w:color="auto"/>
        <w:bottom w:val="none" w:sz="0" w:space="0" w:color="auto"/>
        <w:right w:val="none" w:sz="0" w:space="0" w:color="auto"/>
      </w:divBdr>
      <w:divsChild>
        <w:div w:id="873660808">
          <w:marLeft w:val="0"/>
          <w:marRight w:val="0"/>
          <w:marTop w:val="0"/>
          <w:marBottom w:val="0"/>
          <w:divBdr>
            <w:top w:val="none" w:sz="0" w:space="0" w:color="auto"/>
            <w:left w:val="none" w:sz="0" w:space="0" w:color="auto"/>
            <w:bottom w:val="none" w:sz="0" w:space="0" w:color="auto"/>
            <w:right w:val="none" w:sz="0" w:space="0" w:color="auto"/>
          </w:divBdr>
          <w:divsChild>
            <w:div w:id="604732820">
              <w:marLeft w:val="0"/>
              <w:marRight w:val="0"/>
              <w:marTop w:val="0"/>
              <w:marBottom w:val="0"/>
              <w:divBdr>
                <w:top w:val="none" w:sz="0" w:space="0" w:color="auto"/>
                <w:left w:val="none" w:sz="0" w:space="0" w:color="auto"/>
                <w:bottom w:val="none" w:sz="0" w:space="0" w:color="auto"/>
                <w:right w:val="none" w:sz="0" w:space="0" w:color="auto"/>
              </w:divBdr>
              <w:divsChild>
                <w:div w:id="310721541">
                  <w:marLeft w:val="0"/>
                  <w:marRight w:val="0"/>
                  <w:marTop w:val="0"/>
                  <w:marBottom w:val="0"/>
                  <w:divBdr>
                    <w:top w:val="none" w:sz="0" w:space="0" w:color="auto"/>
                    <w:left w:val="none" w:sz="0" w:space="0" w:color="auto"/>
                    <w:bottom w:val="none" w:sz="0" w:space="0" w:color="auto"/>
                    <w:right w:val="none" w:sz="0" w:space="0" w:color="auto"/>
                  </w:divBdr>
                  <w:divsChild>
                    <w:div w:id="100034788">
                      <w:marLeft w:val="0"/>
                      <w:marRight w:val="0"/>
                      <w:marTop w:val="0"/>
                      <w:marBottom w:val="0"/>
                      <w:divBdr>
                        <w:top w:val="none" w:sz="0" w:space="0" w:color="auto"/>
                        <w:left w:val="none" w:sz="0" w:space="0" w:color="auto"/>
                        <w:bottom w:val="none" w:sz="0" w:space="0" w:color="auto"/>
                        <w:right w:val="none" w:sz="0" w:space="0" w:color="auto"/>
                      </w:divBdr>
                      <w:divsChild>
                        <w:div w:id="14925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913486">
      <w:bodyDiv w:val="1"/>
      <w:marLeft w:val="0"/>
      <w:marRight w:val="0"/>
      <w:marTop w:val="0"/>
      <w:marBottom w:val="0"/>
      <w:divBdr>
        <w:top w:val="none" w:sz="0" w:space="0" w:color="auto"/>
        <w:left w:val="none" w:sz="0" w:space="0" w:color="auto"/>
        <w:bottom w:val="none" w:sz="0" w:space="0" w:color="auto"/>
        <w:right w:val="none" w:sz="0" w:space="0" w:color="auto"/>
      </w:divBdr>
    </w:div>
    <w:div w:id="1033380205">
      <w:bodyDiv w:val="1"/>
      <w:marLeft w:val="0"/>
      <w:marRight w:val="0"/>
      <w:marTop w:val="0"/>
      <w:marBottom w:val="0"/>
      <w:divBdr>
        <w:top w:val="none" w:sz="0" w:space="0" w:color="auto"/>
        <w:left w:val="none" w:sz="0" w:space="0" w:color="auto"/>
        <w:bottom w:val="none" w:sz="0" w:space="0" w:color="auto"/>
        <w:right w:val="none" w:sz="0" w:space="0" w:color="auto"/>
      </w:divBdr>
    </w:div>
    <w:div w:id="1033654786">
      <w:bodyDiv w:val="1"/>
      <w:marLeft w:val="0"/>
      <w:marRight w:val="0"/>
      <w:marTop w:val="0"/>
      <w:marBottom w:val="0"/>
      <w:divBdr>
        <w:top w:val="none" w:sz="0" w:space="0" w:color="auto"/>
        <w:left w:val="none" w:sz="0" w:space="0" w:color="auto"/>
        <w:bottom w:val="none" w:sz="0" w:space="0" w:color="auto"/>
        <w:right w:val="none" w:sz="0" w:space="0" w:color="auto"/>
      </w:divBdr>
    </w:div>
    <w:div w:id="1038550369">
      <w:bodyDiv w:val="1"/>
      <w:marLeft w:val="0"/>
      <w:marRight w:val="0"/>
      <w:marTop w:val="0"/>
      <w:marBottom w:val="0"/>
      <w:divBdr>
        <w:top w:val="none" w:sz="0" w:space="0" w:color="auto"/>
        <w:left w:val="none" w:sz="0" w:space="0" w:color="auto"/>
        <w:bottom w:val="none" w:sz="0" w:space="0" w:color="auto"/>
        <w:right w:val="none" w:sz="0" w:space="0" w:color="auto"/>
      </w:divBdr>
    </w:div>
    <w:div w:id="1038747392">
      <w:bodyDiv w:val="1"/>
      <w:marLeft w:val="0"/>
      <w:marRight w:val="0"/>
      <w:marTop w:val="0"/>
      <w:marBottom w:val="0"/>
      <w:divBdr>
        <w:top w:val="none" w:sz="0" w:space="0" w:color="auto"/>
        <w:left w:val="none" w:sz="0" w:space="0" w:color="auto"/>
        <w:bottom w:val="none" w:sz="0" w:space="0" w:color="auto"/>
        <w:right w:val="none" w:sz="0" w:space="0" w:color="auto"/>
      </w:divBdr>
    </w:div>
    <w:div w:id="1046103639">
      <w:bodyDiv w:val="1"/>
      <w:marLeft w:val="0"/>
      <w:marRight w:val="0"/>
      <w:marTop w:val="0"/>
      <w:marBottom w:val="0"/>
      <w:divBdr>
        <w:top w:val="none" w:sz="0" w:space="0" w:color="auto"/>
        <w:left w:val="none" w:sz="0" w:space="0" w:color="auto"/>
        <w:bottom w:val="none" w:sz="0" w:space="0" w:color="auto"/>
        <w:right w:val="none" w:sz="0" w:space="0" w:color="auto"/>
      </w:divBdr>
    </w:div>
    <w:div w:id="105227268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55096161">
          <w:marLeft w:val="0"/>
          <w:marRight w:val="0"/>
          <w:marTop w:val="0"/>
          <w:marBottom w:val="0"/>
          <w:divBdr>
            <w:top w:val="none" w:sz="0" w:space="0" w:color="auto"/>
            <w:left w:val="none" w:sz="0" w:space="0" w:color="auto"/>
            <w:bottom w:val="none" w:sz="0" w:space="0" w:color="auto"/>
            <w:right w:val="none" w:sz="0" w:space="0" w:color="auto"/>
          </w:divBdr>
        </w:div>
      </w:divsChild>
    </w:div>
    <w:div w:id="1053164839">
      <w:bodyDiv w:val="1"/>
      <w:marLeft w:val="0"/>
      <w:marRight w:val="0"/>
      <w:marTop w:val="0"/>
      <w:marBottom w:val="0"/>
      <w:divBdr>
        <w:top w:val="none" w:sz="0" w:space="0" w:color="auto"/>
        <w:left w:val="none" w:sz="0" w:space="0" w:color="auto"/>
        <w:bottom w:val="none" w:sz="0" w:space="0" w:color="auto"/>
        <w:right w:val="none" w:sz="0" w:space="0" w:color="auto"/>
      </w:divBdr>
    </w:div>
    <w:div w:id="1053650226">
      <w:bodyDiv w:val="1"/>
      <w:marLeft w:val="0"/>
      <w:marRight w:val="0"/>
      <w:marTop w:val="0"/>
      <w:marBottom w:val="0"/>
      <w:divBdr>
        <w:top w:val="none" w:sz="0" w:space="0" w:color="auto"/>
        <w:left w:val="none" w:sz="0" w:space="0" w:color="auto"/>
        <w:bottom w:val="none" w:sz="0" w:space="0" w:color="auto"/>
        <w:right w:val="none" w:sz="0" w:space="0" w:color="auto"/>
      </w:divBdr>
    </w:div>
    <w:div w:id="1067999823">
      <w:bodyDiv w:val="1"/>
      <w:marLeft w:val="0"/>
      <w:marRight w:val="0"/>
      <w:marTop w:val="0"/>
      <w:marBottom w:val="0"/>
      <w:divBdr>
        <w:top w:val="none" w:sz="0" w:space="0" w:color="auto"/>
        <w:left w:val="none" w:sz="0" w:space="0" w:color="auto"/>
        <w:bottom w:val="none" w:sz="0" w:space="0" w:color="auto"/>
        <w:right w:val="none" w:sz="0" w:space="0" w:color="auto"/>
      </w:divBdr>
    </w:div>
    <w:div w:id="1070347018">
      <w:bodyDiv w:val="1"/>
      <w:marLeft w:val="0"/>
      <w:marRight w:val="0"/>
      <w:marTop w:val="0"/>
      <w:marBottom w:val="0"/>
      <w:divBdr>
        <w:top w:val="none" w:sz="0" w:space="0" w:color="auto"/>
        <w:left w:val="none" w:sz="0" w:space="0" w:color="auto"/>
        <w:bottom w:val="none" w:sz="0" w:space="0" w:color="auto"/>
        <w:right w:val="none" w:sz="0" w:space="0" w:color="auto"/>
      </w:divBdr>
    </w:div>
    <w:div w:id="1077172438">
      <w:bodyDiv w:val="1"/>
      <w:marLeft w:val="0"/>
      <w:marRight w:val="0"/>
      <w:marTop w:val="0"/>
      <w:marBottom w:val="0"/>
      <w:divBdr>
        <w:top w:val="none" w:sz="0" w:space="0" w:color="auto"/>
        <w:left w:val="none" w:sz="0" w:space="0" w:color="auto"/>
        <w:bottom w:val="none" w:sz="0" w:space="0" w:color="auto"/>
        <w:right w:val="none" w:sz="0" w:space="0" w:color="auto"/>
      </w:divBdr>
    </w:div>
    <w:div w:id="1085342858">
      <w:bodyDiv w:val="1"/>
      <w:marLeft w:val="0"/>
      <w:marRight w:val="0"/>
      <w:marTop w:val="0"/>
      <w:marBottom w:val="0"/>
      <w:divBdr>
        <w:top w:val="none" w:sz="0" w:space="0" w:color="auto"/>
        <w:left w:val="none" w:sz="0" w:space="0" w:color="auto"/>
        <w:bottom w:val="none" w:sz="0" w:space="0" w:color="auto"/>
        <w:right w:val="none" w:sz="0" w:space="0" w:color="auto"/>
      </w:divBdr>
    </w:div>
    <w:div w:id="1097562571">
      <w:bodyDiv w:val="1"/>
      <w:marLeft w:val="0"/>
      <w:marRight w:val="0"/>
      <w:marTop w:val="0"/>
      <w:marBottom w:val="0"/>
      <w:divBdr>
        <w:top w:val="none" w:sz="0" w:space="0" w:color="auto"/>
        <w:left w:val="none" w:sz="0" w:space="0" w:color="auto"/>
        <w:bottom w:val="none" w:sz="0" w:space="0" w:color="auto"/>
        <w:right w:val="none" w:sz="0" w:space="0" w:color="auto"/>
      </w:divBdr>
    </w:div>
    <w:div w:id="1099064922">
      <w:bodyDiv w:val="1"/>
      <w:marLeft w:val="0"/>
      <w:marRight w:val="0"/>
      <w:marTop w:val="0"/>
      <w:marBottom w:val="0"/>
      <w:divBdr>
        <w:top w:val="none" w:sz="0" w:space="0" w:color="auto"/>
        <w:left w:val="none" w:sz="0" w:space="0" w:color="auto"/>
        <w:bottom w:val="none" w:sz="0" w:space="0" w:color="auto"/>
        <w:right w:val="none" w:sz="0" w:space="0" w:color="auto"/>
      </w:divBdr>
    </w:div>
    <w:div w:id="1099718764">
      <w:bodyDiv w:val="1"/>
      <w:marLeft w:val="0"/>
      <w:marRight w:val="0"/>
      <w:marTop w:val="0"/>
      <w:marBottom w:val="0"/>
      <w:divBdr>
        <w:top w:val="none" w:sz="0" w:space="0" w:color="auto"/>
        <w:left w:val="none" w:sz="0" w:space="0" w:color="auto"/>
        <w:bottom w:val="none" w:sz="0" w:space="0" w:color="auto"/>
        <w:right w:val="none" w:sz="0" w:space="0" w:color="auto"/>
      </w:divBdr>
    </w:div>
    <w:div w:id="1101606163">
      <w:bodyDiv w:val="1"/>
      <w:marLeft w:val="0"/>
      <w:marRight w:val="0"/>
      <w:marTop w:val="0"/>
      <w:marBottom w:val="0"/>
      <w:divBdr>
        <w:top w:val="none" w:sz="0" w:space="0" w:color="auto"/>
        <w:left w:val="none" w:sz="0" w:space="0" w:color="auto"/>
        <w:bottom w:val="none" w:sz="0" w:space="0" w:color="auto"/>
        <w:right w:val="none" w:sz="0" w:space="0" w:color="auto"/>
      </w:divBdr>
    </w:div>
    <w:div w:id="1102995218">
      <w:bodyDiv w:val="1"/>
      <w:marLeft w:val="0"/>
      <w:marRight w:val="0"/>
      <w:marTop w:val="0"/>
      <w:marBottom w:val="0"/>
      <w:divBdr>
        <w:top w:val="none" w:sz="0" w:space="0" w:color="auto"/>
        <w:left w:val="none" w:sz="0" w:space="0" w:color="auto"/>
        <w:bottom w:val="none" w:sz="0" w:space="0" w:color="auto"/>
        <w:right w:val="none" w:sz="0" w:space="0" w:color="auto"/>
      </w:divBdr>
    </w:div>
    <w:div w:id="1105034990">
      <w:bodyDiv w:val="1"/>
      <w:marLeft w:val="0"/>
      <w:marRight w:val="0"/>
      <w:marTop w:val="0"/>
      <w:marBottom w:val="0"/>
      <w:divBdr>
        <w:top w:val="none" w:sz="0" w:space="0" w:color="auto"/>
        <w:left w:val="none" w:sz="0" w:space="0" w:color="auto"/>
        <w:bottom w:val="none" w:sz="0" w:space="0" w:color="auto"/>
        <w:right w:val="none" w:sz="0" w:space="0" w:color="auto"/>
      </w:divBdr>
    </w:div>
    <w:div w:id="1105345133">
      <w:bodyDiv w:val="1"/>
      <w:marLeft w:val="0"/>
      <w:marRight w:val="0"/>
      <w:marTop w:val="0"/>
      <w:marBottom w:val="0"/>
      <w:divBdr>
        <w:top w:val="none" w:sz="0" w:space="0" w:color="auto"/>
        <w:left w:val="none" w:sz="0" w:space="0" w:color="auto"/>
        <w:bottom w:val="none" w:sz="0" w:space="0" w:color="auto"/>
        <w:right w:val="none" w:sz="0" w:space="0" w:color="auto"/>
      </w:divBdr>
    </w:div>
    <w:div w:id="1112436408">
      <w:bodyDiv w:val="1"/>
      <w:marLeft w:val="0"/>
      <w:marRight w:val="0"/>
      <w:marTop w:val="0"/>
      <w:marBottom w:val="0"/>
      <w:divBdr>
        <w:top w:val="none" w:sz="0" w:space="0" w:color="auto"/>
        <w:left w:val="none" w:sz="0" w:space="0" w:color="auto"/>
        <w:bottom w:val="none" w:sz="0" w:space="0" w:color="auto"/>
        <w:right w:val="none" w:sz="0" w:space="0" w:color="auto"/>
      </w:divBdr>
    </w:div>
    <w:div w:id="1113596336">
      <w:bodyDiv w:val="1"/>
      <w:marLeft w:val="0"/>
      <w:marRight w:val="0"/>
      <w:marTop w:val="0"/>
      <w:marBottom w:val="0"/>
      <w:divBdr>
        <w:top w:val="none" w:sz="0" w:space="0" w:color="auto"/>
        <w:left w:val="none" w:sz="0" w:space="0" w:color="auto"/>
        <w:bottom w:val="none" w:sz="0" w:space="0" w:color="auto"/>
        <w:right w:val="none" w:sz="0" w:space="0" w:color="auto"/>
      </w:divBdr>
    </w:div>
    <w:div w:id="1118722275">
      <w:bodyDiv w:val="1"/>
      <w:marLeft w:val="0"/>
      <w:marRight w:val="0"/>
      <w:marTop w:val="0"/>
      <w:marBottom w:val="0"/>
      <w:divBdr>
        <w:top w:val="none" w:sz="0" w:space="0" w:color="auto"/>
        <w:left w:val="none" w:sz="0" w:space="0" w:color="auto"/>
        <w:bottom w:val="none" w:sz="0" w:space="0" w:color="auto"/>
        <w:right w:val="none" w:sz="0" w:space="0" w:color="auto"/>
      </w:divBdr>
    </w:div>
    <w:div w:id="1123042803">
      <w:bodyDiv w:val="1"/>
      <w:marLeft w:val="0"/>
      <w:marRight w:val="0"/>
      <w:marTop w:val="0"/>
      <w:marBottom w:val="0"/>
      <w:divBdr>
        <w:top w:val="none" w:sz="0" w:space="0" w:color="auto"/>
        <w:left w:val="none" w:sz="0" w:space="0" w:color="auto"/>
        <w:bottom w:val="none" w:sz="0" w:space="0" w:color="auto"/>
        <w:right w:val="none" w:sz="0" w:space="0" w:color="auto"/>
      </w:divBdr>
    </w:div>
    <w:div w:id="1126777045">
      <w:bodyDiv w:val="1"/>
      <w:marLeft w:val="0"/>
      <w:marRight w:val="0"/>
      <w:marTop w:val="0"/>
      <w:marBottom w:val="0"/>
      <w:divBdr>
        <w:top w:val="none" w:sz="0" w:space="0" w:color="auto"/>
        <w:left w:val="none" w:sz="0" w:space="0" w:color="auto"/>
        <w:bottom w:val="none" w:sz="0" w:space="0" w:color="auto"/>
        <w:right w:val="none" w:sz="0" w:space="0" w:color="auto"/>
      </w:divBdr>
    </w:div>
    <w:div w:id="1133331655">
      <w:bodyDiv w:val="1"/>
      <w:marLeft w:val="0"/>
      <w:marRight w:val="0"/>
      <w:marTop w:val="0"/>
      <w:marBottom w:val="0"/>
      <w:divBdr>
        <w:top w:val="none" w:sz="0" w:space="0" w:color="auto"/>
        <w:left w:val="none" w:sz="0" w:space="0" w:color="auto"/>
        <w:bottom w:val="none" w:sz="0" w:space="0" w:color="auto"/>
        <w:right w:val="none" w:sz="0" w:space="0" w:color="auto"/>
      </w:divBdr>
    </w:div>
    <w:div w:id="1133599505">
      <w:bodyDiv w:val="1"/>
      <w:marLeft w:val="0"/>
      <w:marRight w:val="0"/>
      <w:marTop w:val="0"/>
      <w:marBottom w:val="0"/>
      <w:divBdr>
        <w:top w:val="none" w:sz="0" w:space="0" w:color="auto"/>
        <w:left w:val="none" w:sz="0" w:space="0" w:color="auto"/>
        <w:bottom w:val="none" w:sz="0" w:space="0" w:color="auto"/>
        <w:right w:val="none" w:sz="0" w:space="0" w:color="auto"/>
      </w:divBdr>
    </w:div>
    <w:div w:id="1139306413">
      <w:bodyDiv w:val="1"/>
      <w:marLeft w:val="0"/>
      <w:marRight w:val="0"/>
      <w:marTop w:val="0"/>
      <w:marBottom w:val="0"/>
      <w:divBdr>
        <w:top w:val="none" w:sz="0" w:space="0" w:color="auto"/>
        <w:left w:val="none" w:sz="0" w:space="0" w:color="auto"/>
        <w:bottom w:val="none" w:sz="0" w:space="0" w:color="auto"/>
        <w:right w:val="none" w:sz="0" w:space="0" w:color="auto"/>
      </w:divBdr>
    </w:div>
    <w:div w:id="1140223621">
      <w:bodyDiv w:val="1"/>
      <w:marLeft w:val="0"/>
      <w:marRight w:val="0"/>
      <w:marTop w:val="0"/>
      <w:marBottom w:val="0"/>
      <w:divBdr>
        <w:top w:val="none" w:sz="0" w:space="0" w:color="auto"/>
        <w:left w:val="none" w:sz="0" w:space="0" w:color="auto"/>
        <w:bottom w:val="none" w:sz="0" w:space="0" w:color="auto"/>
        <w:right w:val="none" w:sz="0" w:space="0" w:color="auto"/>
      </w:divBdr>
    </w:div>
    <w:div w:id="1152260551">
      <w:bodyDiv w:val="1"/>
      <w:marLeft w:val="0"/>
      <w:marRight w:val="0"/>
      <w:marTop w:val="0"/>
      <w:marBottom w:val="0"/>
      <w:divBdr>
        <w:top w:val="none" w:sz="0" w:space="0" w:color="auto"/>
        <w:left w:val="none" w:sz="0" w:space="0" w:color="auto"/>
        <w:bottom w:val="none" w:sz="0" w:space="0" w:color="auto"/>
        <w:right w:val="none" w:sz="0" w:space="0" w:color="auto"/>
      </w:divBdr>
    </w:div>
    <w:div w:id="1152791348">
      <w:bodyDiv w:val="1"/>
      <w:marLeft w:val="0"/>
      <w:marRight w:val="0"/>
      <w:marTop w:val="0"/>
      <w:marBottom w:val="0"/>
      <w:divBdr>
        <w:top w:val="none" w:sz="0" w:space="0" w:color="auto"/>
        <w:left w:val="none" w:sz="0" w:space="0" w:color="auto"/>
        <w:bottom w:val="none" w:sz="0" w:space="0" w:color="auto"/>
        <w:right w:val="none" w:sz="0" w:space="0" w:color="auto"/>
      </w:divBdr>
    </w:div>
    <w:div w:id="1155220645">
      <w:bodyDiv w:val="1"/>
      <w:marLeft w:val="0"/>
      <w:marRight w:val="0"/>
      <w:marTop w:val="0"/>
      <w:marBottom w:val="0"/>
      <w:divBdr>
        <w:top w:val="none" w:sz="0" w:space="0" w:color="auto"/>
        <w:left w:val="none" w:sz="0" w:space="0" w:color="auto"/>
        <w:bottom w:val="none" w:sz="0" w:space="0" w:color="auto"/>
        <w:right w:val="none" w:sz="0" w:space="0" w:color="auto"/>
      </w:divBdr>
    </w:div>
    <w:div w:id="1163158245">
      <w:bodyDiv w:val="1"/>
      <w:marLeft w:val="0"/>
      <w:marRight w:val="0"/>
      <w:marTop w:val="0"/>
      <w:marBottom w:val="0"/>
      <w:divBdr>
        <w:top w:val="none" w:sz="0" w:space="0" w:color="auto"/>
        <w:left w:val="none" w:sz="0" w:space="0" w:color="auto"/>
        <w:bottom w:val="none" w:sz="0" w:space="0" w:color="auto"/>
        <w:right w:val="none" w:sz="0" w:space="0" w:color="auto"/>
      </w:divBdr>
    </w:div>
    <w:div w:id="1167283222">
      <w:bodyDiv w:val="1"/>
      <w:marLeft w:val="0"/>
      <w:marRight w:val="0"/>
      <w:marTop w:val="0"/>
      <w:marBottom w:val="0"/>
      <w:divBdr>
        <w:top w:val="none" w:sz="0" w:space="0" w:color="auto"/>
        <w:left w:val="none" w:sz="0" w:space="0" w:color="auto"/>
        <w:bottom w:val="none" w:sz="0" w:space="0" w:color="auto"/>
        <w:right w:val="none" w:sz="0" w:space="0" w:color="auto"/>
      </w:divBdr>
    </w:div>
    <w:div w:id="1168322387">
      <w:bodyDiv w:val="1"/>
      <w:marLeft w:val="0"/>
      <w:marRight w:val="0"/>
      <w:marTop w:val="0"/>
      <w:marBottom w:val="0"/>
      <w:divBdr>
        <w:top w:val="none" w:sz="0" w:space="0" w:color="auto"/>
        <w:left w:val="none" w:sz="0" w:space="0" w:color="auto"/>
        <w:bottom w:val="none" w:sz="0" w:space="0" w:color="auto"/>
        <w:right w:val="none" w:sz="0" w:space="0" w:color="auto"/>
      </w:divBdr>
    </w:div>
    <w:div w:id="1171022110">
      <w:bodyDiv w:val="1"/>
      <w:marLeft w:val="0"/>
      <w:marRight w:val="0"/>
      <w:marTop w:val="0"/>
      <w:marBottom w:val="0"/>
      <w:divBdr>
        <w:top w:val="none" w:sz="0" w:space="0" w:color="auto"/>
        <w:left w:val="none" w:sz="0" w:space="0" w:color="auto"/>
        <w:bottom w:val="none" w:sz="0" w:space="0" w:color="auto"/>
        <w:right w:val="none" w:sz="0" w:space="0" w:color="auto"/>
      </w:divBdr>
    </w:div>
    <w:div w:id="1173567378">
      <w:bodyDiv w:val="1"/>
      <w:marLeft w:val="0"/>
      <w:marRight w:val="0"/>
      <w:marTop w:val="0"/>
      <w:marBottom w:val="0"/>
      <w:divBdr>
        <w:top w:val="none" w:sz="0" w:space="0" w:color="auto"/>
        <w:left w:val="none" w:sz="0" w:space="0" w:color="auto"/>
        <w:bottom w:val="none" w:sz="0" w:space="0" w:color="auto"/>
        <w:right w:val="none" w:sz="0" w:space="0" w:color="auto"/>
      </w:divBdr>
    </w:div>
    <w:div w:id="1179083892">
      <w:bodyDiv w:val="1"/>
      <w:marLeft w:val="0"/>
      <w:marRight w:val="0"/>
      <w:marTop w:val="0"/>
      <w:marBottom w:val="0"/>
      <w:divBdr>
        <w:top w:val="none" w:sz="0" w:space="0" w:color="auto"/>
        <w:left w:val="none" w:sz="0" w:space="0" w:color="auto"/>
        <w:bottom w:val="none" w:sz="0" w:space="0" w:color="auto"/>
        <w:right w:val="none" w:sz="0" w:space="0" w:color="auto"/>
      </w:divBdr>
    </w:div>
    <w:div w:id="1192494609">
      <w:bodyDiv w:val="1"/>
      <w:marLeft w:val="0"/>
      <w:marRight w:val="0"/>
      <w:marTop w:val="0"/>
      <w:marBottom w:val="0"/>
      <w:divBdr>
        <w:top w:val="none" w:sz="0" w:space="0" w:color="auto"/>
        <w:left w:val="none" w:sz="0" w:space="0" w:color="auto"/>
        <w:bottom w:val="none" w:sz="0" w:space="0" w:color="auto"/>
        <w:right w:val="none" w:sz="0" w:space="0" w:color="auto"/>
      </w:divBdr>
    </w:div>
    <w:div w:id="1193228130">
      <w:bodyDiv w:val="1"/>
      <w:marLeft w:val="0"/>
      <w:marRight w:val="0"/>
      <w:marTop w:val="0"/>
      <w:marBottom w:val="0"/>
      <w:divBdr>
        <w:top w:val="none" w:sz="0" w:space="0" w:color="auto"/>
        <w:left w:val="none" w:sz="0" w:space="0" w:color="auto"/>
        <w:bottom w:val="none" w:sz="0" w:space="0" w:color="auto"/>
        <w:right w:val="none" w:sz="0" w:space="0" w:color="auto"/>
      </w:divBdr>
    </w:div>
    <w:div w:id="1194155182">
      <w:bodyDiv w:val="1"/>
      <w:marLeft w:val="0"/>
      <w:marRight w:val="0"/>
      <w:marTop w:val="0"/>
      <w:marBottom w:val="0"/>
      <w:divBdr>
        <w:top w:val="none" w:sz="0" w:space="0" w:color="auto"/>
        <w:left w:val="none" w:sz="0" w:space="0" w:color="auto"/>
        <w:bottom w:val="none" w:sz="0" w:space="0" w:color="auto"/>
        <w:right w:val="none" w:sz="0" w:space="0" w:color="auto"/>
      </w:divBdr>
    </w:div>
    <w:div w:id="1199199895">
      <w:bodyDiv w:val="1"/>
      <w:marLeft w:val="0"/>
      <w:marRight w:val="0"/>
      <w:marTop w:val="0"/>
      <w:marBottom w:val="0"/>
      <w:divBdr>
        <w:top w:val="none" w:sz="0" w:space="0" w:color="auto"/>
        <w:left w:val="none" w:sz="0" w:space="0" w:color="auto"/>
        <w:bottom w:val="none" w:sz="0" w:space="0" w:color="auto"/>
        <w:right w:val="none" w:sz="0" w:space="0" w:color="auto"/>
      </w:divBdr>
    </w:div>
    <w:div w:id="1202132168">
      <w:bodyDiv w:val="1"/>
      <w:marLeft w:val="0"/>
      <w:marRight w:val="0"/>
      <w:marTop w:val="0"/>
      <w:marBottom w:val="0"/>
      <w:divBdr>
        <w:top w:val="none" w:sz="0" w:space="0" w:color="auto"/>
        <w:left w:val="none" w:sz="0" w:space="0" w:color="auto"/>
        <w:bottom w:val="none" w:sz="0" w:space="0" w:color="auto"/>
        <w:right w:val="none" w:sz="0" w:space="0" w:color="auto"/>
      </w:divBdr>
    </w:div>
    <w:div w:id="1204950894">
      <w:bodyDiv w:val="1"/>
      <w:marLeft w:val="0"/>
      <w:marRight w:val="0"/>
      <w:marTop w:val="0"/>
      <w:marBottom w:val="0"/>
      <w:divBdr>
        <w:top w:val="none" w:sz="0" w:space="0" w:color="auto"/>
        <w:left w:val="none" w:sz="0" w:space="0" w:color="auto"/>
        <w:bottom w:val="none" w:sz="0" w:space="0" w:color="auto"/>
        <w:right w:val="none" w:sz="0" w:space="0" w:color="auto"/>
      </w:divBdr>
    </w:div>
    <w:div w:id="1205094333">
      <w:bodyDiv w:val="1"/>
      <w:marLeft w:val="0"/>
      <w:marRight w:val="0"/>
      <w:marTop w:val="0"/>
      <w:marBottom w:val="0"/>
      <w:divBdr>
        <w:top w:val="none" w:sz="0" w:space="0" w:color="auto"/>
        <w:left w:val="none" w:sz="0" w:space="0" w:color="auto"/>
        <w:bottom w:val="none" w:sz="0" w:space="0" w:color="auto"/>
        <w:right w:val="none" w:sz="0" w:space="0" w:color="auto"/>
      </w:divBdr>
    </w:div>
    <w:div w:id="1205872012">
      <w:bodyDiv w:val="1"/>
      <w:marLeft w:val="480"/>
      <w:marRight w:val="480"/>
      <w:marTop w:val="0"/>
      <w:marBottom w:val="0"/>
      <w:divBdr>
        <w:top w:val="none" w:sz="0" w:space="0" w:color="auto"/>
        <w:left w:val="none" w:sz="0" w:space="0" w:color="auto"/>
        <w:bottom w:val="none" w:sz="0" w:space="0" w:color="auto"/>
        <w:right w:val="none" w:sz="0" w:space="0" w:color="auto"/>
      </w:divBdr>
    </w:div>
    <w:div w:id="1209729756">
      <w:bodyDiv w:val="1"/>
      <w:marLeft w:val="0"/>
      <w:marRight w:val="0"/>
      <w:marTop w:val="0"/>
      <w:marBottom w:val="0"/>
      <w:divBdr>
        <w:top w:val="none" w:sz="0" w:space="0" w:color="auto"/>
        <w:left w:val="none" w:sz="0" w:space="0" w:color="auto"/>
        <w:bottom w:val="none" w:sz="0" w:space="0" w:color="auto"/>
        <w:right w:val="none" w:sz="0" w:space="0" w:color="auto"/>
      </w:divBdr>
    </w:div>
    <w:div w:id="1210606346">
      <w:bodyDiv w:val="1"/>
      <w:marLeft w:val="0"/>
      <w:marRight w:val="0"/>
      <w:marTop w:val="0"/>
      <w:marBottom w:val="0"/>
      <w:divBdr>
        <w:top w:val="none" w:sz="0" w:space="0" w:color="auto"/>
        <w:left w:val="none" w:sz="0" w:space="0" w:color="auto"/>
        <w:bottom w:val="none" w:sz="0" w:space="0" w:color="auto"/>
        <w:right w:val="none" w:sz="0" w:space="0" w:color="auto"/>
      </w:divBdr>
    </w:div>
    <w:div w:id="1211502463">
      <w:bodyDiv w:val="1"/>
      <w:marLeft w:val="0"/>
      <w:marRight w:val="0"/>
      <w:marTop w:val="0"/>
      <w:marBottom w:val="0"/>
      <w:divBdr>
        <w:top w:val="none" w:sz="0" w:space="0" w:color="auto"/>
        <w:left w:val="none" w:sz="0" w:space="0" w:color="auto"/>
        <w:bottom w:val="none" w:sz="0" w:space="0" w:color="auto"/>
        <w:right w:val="none" w:sz="0" w:space="0" w:color="auto"/>
      </w:divBdr>
    </w:div>
    <w:div w:id="1223638594">
      <w:bodyDiv w:val="1"/>
      <w:marLeft w:val="0"/>
      <w:marRight w:val="0"/>
      <w:marTop w:val="0"/>
      <w:marBottom w:val="0"/>
      <w:divBdr>
        <w:top w:val="none" w:sz="0" w:space="0" w:color="auto"/>
        <w:left w:val="none" w:sz="0" w:space="0" w:color="auto"/>
        <w:bottom w:val="none" w:sz="0" w:space="0" w:color="auto"/>
        <w:right w:val="none" w:sz="0" w:space="0" w:color="auto"/>
      </w:divBdr>
    </w:div>
    <w:div w:id="1225410983">
      <w:bodyDiv w:val="1"/>
      <w:marLeft w:val="0"/>
      <w:marRight w:val="0"/>
      <w:marTop w:val="0"/>
      <w:marBottom w:val="0"/>
      <w:divBdr>
        <w:top w:val="none" w:sz="0" w:space="0" w:color="auto"/>
        <w:left w:val="none" w:sz="0" w:space="0" w:color="auto"/>
        <w:bottom w:val="none" w:sz="0" w:space="0" w:color="auto"/>
        <w:right w:val="none" w:sz="0" w:space="0" w:color="auto"/>
      </w:divBdr>
    </w:div>
    <w:div w:id="1225679137">
      <w:bodyDiv w:val="1"/>
      <w:marLeft w:val="0"/>
      <w:marRight w:val="0"/>
      <w:marTop w:val="0"/>
      <w:marBottom w:val="0"/>
      <w:divBdr>
        <w:top w:val="none" w:sz="0" w:space="0" w:color="auto"/>
        <w:left w:val="none" w:sz="0" w:space="0" w:color="auto"/>
        <w:bottom w:val="none" w:sz="0" w:space="0" w:color="auto"/>
        <w:right w:val="none" w:sz="0" w:space="0" w:color="auto"/>
      </w:divBdr>
    </w:div>
    <w:div w:id="1227256082">
      <w:bodyDiv w:val="1"/>
      <w:marLeft w:val="0"/>
      <w:marRight w:val="0"/>
      <w:marTop w:val="0"/>
      <w:marBottom w:val="0"/>
      <w:divBdr>
        <w:top w:val="none" w:sz="0" w:space="0" w:color="auto"/>
        <w:left w:val="none" w:sz="0" w:space="0" w:color="auto"/>
        <w:bottom w:val="none" w:sz="0" w:space="0" w:color="auto"/>
        <w:right w:val="none" w:sz="0" w:space="0" w:color="auto"/>
      </w:divBdr>
    </w:div>
    <w:div w:id="1228299356">
      <w:bodyDiv w:val="1"/>
      <w:marLeft w:val="0"/>
      <w:marRight w:val="0"/>
      <w:marTop w:val="0"/>
      <w:marBottom w:val="0"/>
      <w:divBdr>
        <w:top w:val="none" w:sz="0" w:space="0" w:color="auto"/>
        <w:left w:val="none" w:sz="0" w:space="0" w:color="auto"/>
        <w:bottom w:val="none" w:sz="0" w:space="0" w:color="auto"/>
        <w:right w:val="none" w:sz="0" w:space="0" w:color="auto"/>
      </w:divBdr>
    </w:div>
    <w:div w:id="1232496443">
      <w:bodyDiv w:val="1"/>
      <w:marLeft w:val="0"/>
      <w:marRight w:val="0"/>
      <w:marTop w:val="0"/>
      <w:marBottom w:val="0"/>
      <w:divBdr>
        <w:top w:val="none" w:sz="0" w:space="0" w:color="auto"/>
        <w:left w:val="none" w:sz="0" w:space="0" w:color="auto"/>
        <w:bottom w:val="none" w:sz="0" w:space="0" w:color="auto"/>
        <w:right w:val="none" w:sz="0" w:space="0" w:color="auto"/>
      </w:divBdr>
    </w:div>
    <w:div w:id="1237521152">
      <w:bodyDiv w:val="1"/>
      <w:marLeft w:val="0"/>
      <w:marRight w:val="0"/>
      <w:marTop w:val="0"/>
      <w:marBottom w:val="0"/>
      <w:divBdr>
        <w:top w:val="none" w:sz="0" w:space="0" w:color="auto"/>
        <w:left w:val="none" w:sz="0" w:space="0" w:color="auto"/>
        <w:bottom w:val="none" w:sz="0" w:space="0" w:color="auto"/>
        <w:right w:val="none" w:sz="0" w:space="0" w:color="auto"/>
      </w:divBdr>
    </w:div>
    <w:div w:id="1244560326">
      <w:bodyDiv w:val="1"/>
      <w:marLeft w:val="0"/>
      <w:marRight w:val="0"/>
      <w:marTop w:val="0"/>
      <w:marBottom w:val="0"/>
      <w:divBdr>
        <w:top w:val="none" w:sz="0" w:space="0" w:color="auto"/>
        <w:left w:val="none" w:sz="0" w:space="0" w:color="auto"/>
        <w:bottom w:val="none" w:sz="0" w:space="0" w:color="auto"/>
        <w:right w:val="none" w:sz="0" w:space="0" w:color="auto"/>
      </w:divBdr>
    </w:div>
    <w:div w:id="1249925700">
      <w:bodyDiv w:val="1"/>
      <w:marLeft w:val="0"/>
      <w:marRight w:val="0"/>
      <w:marTop w:val="0"/>
      <w:marBottom w:val="0"/>
      <w:divBdr>
        <w:top w:val="none" w:sz="0" w:space="0" w:color="auto"/>
        <w:left w:val="none" w:sz="0" w:space="0" w:color="auto"/>
        <w:bottom w:val="none" w:sz="0" w:space="0" w:color="auto"/>
        <w:right w:val="none" w:sz="0" w:space="0" w:color="auto"/>
      </w:divBdr>
    </w:div>
    <w:div w:id="1261377244">
      <w:bodyDiv w:val="1"/>
      <w:marLeft w:val="0"/>
      <w:marRight w:val="0"/>
      <w:marTop w:val="0"/>
      <w:marBottom w:val="0"/>
      <w:divBdr>
        <w:top w:val="none" w:sz="0" w:space="0" w:color="auto"/>
        <w:left w:val="none" w:sz="0" w:space="0" w:color="auto"/>
        <w:bottom w:val="none" w:sz="0" w:space="0" w:color="auto"/>
        <w:right w:val="none" w:sz="0" w:space="0" w:color="auto"/>
      </w:divBdr>
    </w:div>
    <w:div w:id="1261525448">
      <w:bodyDiv w:val="1"/>
      <w:marLeft w:val="0"/>
      <w:marRight w:val="0"/>
      <w:marTop w:val="0"/>
      <w:marBottom w:val="0"/>
      <w:divBdr>
        <w:top w:val="none" w:sz="0" w:space="0" w:color="auto"/>
        <w:left w:val="none" w:sz="0" w:space="0" w:color="auto"/>
        <w:bottom w:val="none" w:sz="0" w:space="0" w:color="auto"/>
        <w:right w:val="none" w:sz="0" w:space="0" w:color="auto"/>
      </w:divBdr>
    </w:div>
    <w:div w:id="1262762367">
      <w:bodyDiv w:val="1"/>
      <w:marLeft w:val="0"/>
      <w:marRight w:val="0"/>
      <w:marTop w:val="0"/>
      <w:marBottom w:val="0"/>
      <w:divBdr>
        <w:top w:val="none" w:sz="0" w:space="0" w:color="auto"/>
        <w:left w:val="none" w:sz="0" w:space="0" w:color="auto"/>
        <w:bottom w:val="none" w:sz="0" w:space="0" w:color="auto"/>
        <w:right w:val="none" w:sz="0" w:space="0" w:color="auto"/>
      </w:divBdr>
    </w:div>
    <w:div w:id="1266577225">
      <w:bodyDiv w:val="1"/>
      <w:marLeft w:val="0"/>
      <w:marRight w:val="0"/>
      <w:marTop w:val="0"/>
      <w:marBottom w:val="0"/>
      <w:divBdr>
        <w:top w:val="none" w:sz="0" w:space="0" w:color="auto"/>
        <w:left w:val="none" w:sz="0" w:space="0" w:color="auto"/>
        <w:bottom w:val="none" w:sz="0" w:space="0" w:color="auto"/>
        <w:right w:val="none" w:sz="0" w:space="0" w:color="auto"/>
      </w:divBdr>
    </w:div>
    <w:div w:id="1274246721">
      <w:bodyDiv w:val="1"/>
      <w:marLeft w:val="0"/>
      <w:marRight w:val="0"/>
      <w:marTop w:val="0"/>
      <w:marBottom w:val="0"/>
      <w:divBdr>
        <w:top w:val="none" w:sz="0" w:space="0" w:color="auto"/>
        <w:left w:val="none" w:sz="0" w:space="0" w:color="auto"/>
        <w:bottom w:val="none" w:sz="0" w:space="0" w:color="auto"/>
        <w:right w:val="none" w:sz="0" w:space="0" w:color="auto"/>
      </w:divBdr>
    </w:div>
    <w:div w:id="1275404634">
      <w:bodyDiv w:val="1"/>
      <w:marLeft w:val="0"/>
      <w:marRight w:val="0"/>
      <w:marTop w:val="0"/>
      <w:marBottom w:val="0"/>
      <w:divBdr>
        <w:top w:val="none" w:sz="0" w:space="0" w:color="auto"/>
        <w:left w:val="none" w:sz="0" w:space="0" w:color="auto"/>
        <w:bottom w:val="none" w:sz="0" w:space="0" w:color="auto"/>
        <w:right w:val="none" w:sz="0" w:space="0" w:color="auto"/>
      </w:divBdr>
      <w:divsChild>
        <w:div w:id="196696522">
          <w:marLeft w:val="0"/>
          <w:marRight w:val="0"/>
          <w:marTop w:val="0"/>
          <w:marBottom w:val="0"/>
          <w:divBdr>
            <w:top w:val="none" w:sz="0" w:space="0" w:color="auto"/>
            <w:left w:val="none" w:sz="0" w:space="0" w:color="auto"/>
            <w:bottom w:val="none" w:sz="0" w:space="0" w:color="auto"/>
            <w:right w:val="none" w:sz="0" w:space="0" w:color="auto"/>
          </w:divBdr>
          <w:divsChild>
            <w:div w:id="1615096456">
              <w:marLeft w:val="0"/>
              <w:marRight w:val="0"/>
              <w:marTop w:val="0"/>
              <w:marBottom w:val="0"/>
              <w:divBdr>
                <w:top w:val="none" w:sz="0" w:space="0" w:color="auto"/>
                <w:left w:val="none" w:sz="0" w:space="0" w:color="auto"/>
                <w:bottom w:val="none" w:sz="0" w:space="0" w:color="auto"/>
                <w:right w:val="none" w:sz="0" w:space="0" w:color="auto"/>
              </w:divBdr>
              <w:divsChild>
                <w:div w:id="1032346726">
                  <w:marLeft w:val="0"/>
                  <w:marRight w:val="0"/>
                  <w:marTop w:val="0"/>
                  <w:marBottom w:val="0"/>
                  <w:divBdr>
                    <w:top w:val="none" w:sz="0" w:space="0" w:color="auto"/>
                    <w:left w:val="none" w:sz="0" w:space="0" w:color="auto"/>
                    <w:bottom w:val="none" w:sz="0" w:space="0" w:color="auto"/>
                    <w:right w:val="none" w:sz="0" w:space="0" w:color="auto"/>
                  </w:divBdr>
                  <w:divsChild>
                    <w:div w:id="1939098427">
                      <w:marLeft w:val="0"/>
                      <w:marRight w:val="0"/>
                      <w:marTop w:val="0"/>
                      <w:marBottom w:val="0"/>
                      <w:divBdr>
                        <w:top w:val="none" w:sz="0" w:space="0" w:color="auto"/>
                        <w:left w:val="none" w:sz="0" w:space="0" w:color="auto"/>
                        <w:bottom w:val="none" w:sz="0" w:space="0" w:color="auto"/>
                        <w:right w:val="none" w:sz="0" w:space="0" w:color="auto"/>
                      </w:divBdr>
                      <w:divsChild>
                        <w:div w:id="1134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19238">
      <w:bodyDiv w:val="1"/>
      <w:marLeft w:val="0"/>
      <w:marRight w:val="0"/>
      <w:marTop w:val="0"/>
      <w:marBottom w:val="0"/>
      <w:divBdr>
        <w:top w:val="none" w:sz="0" w:space="0" w:color="auto"/>
        <w:left w:val="none" w:sz="0" w:space="0" w:color="auto"/>
        <w:bottom w:val="none" w:sz="0" w:space="0" w:color="auto"/>
        <w:right w:val="none" w:sz="0" w:space="0" w:color="auto"/>
      </w:divBdr>
    </w:div>
    <w:div w:id="1279026598">
      <w:bodyDiv w:val="1"/>
      <w:marLeft w:val="0"/>
      <w:marRight w:val="0"/>
      <w:marTop w:val="0"/>
      <w:marBottom w:val="0"/>
      <w:divBdr>
        <w:top w:val="none" w:sz="0" w:space="0" w:color="auto"/>
        <w:left w:val="none" w:sz="0" w:space="0" w:color="auto"/>
        <w:bottom w:val="none" w:sz="0" w:space="0" w:color="auto"/>
        <w:right w:val="none" w:sz="0" w:space="0" w:color="auto"/>
      </w:divBdr>
    </w:div>
    <w:div w:id="1279682375">
      <w:bodyDiv w:val="1"/>
      <w:marLeft w:val="0"/>
      <w:marRight w:val="0"/>
      <w:marTop w:val="0"/>
      <w:marBottom w:val="0"/>
      <w:divBdr>
        <w:top w:val="none" w:sz="0" w:space="0" w:color="auto"/>
        <w:left w:val="none" w:sz="0" w:space="0" w:color="auto"/>
        <w:bottom w:val="none" w:sz="0" w:space="0" w:color="auto"/>
        <w:right w:val="none" w:sz="0" w:space="0" w:color="auto"/>
      </w:divBdr>
    </w:div>
    <w:div w:id="129590975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33238254">
          <w:marLeft w:val="0"/>
          <w:marRight w:val="0"/>
          <w:marTop w:val="0"/>
          <w:marBottom w:val="0"/>
          <w:divBdr>
            <w:top w:val="none" w:sz="0" w:space="0" w:color="auto"/>
            <w:left w:val="none" w:sz="0" w:space="0" w:color="auto"/>
            <w:bottom w:val="none" w:sz="0" w:space="0" w:color="auto"/>
            <w:right w:val="none" w:sz="0" w:space="0" w:color="auto"/>
          </w:divBdr>
        </w:div>
      </w:divsChild>
    </w:div>
    <w:div w:id="1296520477">
      <w:bodyDiv w:val="1"/>
      <w:marLeft w:val="0"/>
      <w:marRight w:val="0"/>
      <w:marTop w:val="0"/>
      <w:marBottom w:val="0"/>
      <w:divBdr>
        <w:top w:val="none" w:sz="0" w:space="0" w:color="auto"/>
        <w:left w:val="none" w:sz="0" w:space="0" w:color="auto"/>
        <w:bottom w:val="none" w:sz="0" w:space="0" w:color="auto"/>
        <w:right w:val="none" w:sz="0" w:space="0" w:color="auto"/>
      </w:divBdr>
    </w:div>
    <w:div w:id="1298989434">
      <w:bodyDiv w:val="1"/>
      <w:marLeft w:val="0"/>
      <w:marRight w:val="0"/>
      <w:marTop w:val="0"/>
      <w:marBottom w:val="0"/>
      <w:divBdr>
        <w:top w:val="none" w:sz="0" w:space="0" w:color="auto"/>
        <w:left w:val="none" w:sz="0" w:space="0" w:color="auto"/>
        <w:bottom w:val="none" w:sz="0" w:space="0" w:color="auto"/>
        <w:right w:val="none" w:sz="0" w:space="0" w:color="auto"/>
      </w:divBdr>
    </w:div>
    <w:div w:id="1301111544">
      <w:bodyDiv w:val="1"/>
      <w:marLeft w:val="0"/>
      <w:marRight w:val="0"/>
      <w:marTop w:val="0"/>
      <w:marBottom w:val="0"/>
      <w:divBdr>
        <w:top w:val="none" w:sz="0" w:space="0" w:color="auto"/>
        <w:left w:val="none" w:sz="0" w:space="0" w:color="auto"/>
        <w:bottom w:val="none" w:sz="0" w:space="0" w:color="auto"/>
        <w:right w:val="none" w:sz="0" w:space="0" w:color="auto"/>
      </w:divBdr>
    </w:div>
    <w:div w:id="1303774366">
      <w:bodyDiv w:val="1"/>
      <w:marLeft w:val="0"/>
      <w:marRight w:val="0"/>
      <w:marTop w:val="0"/>
      <w:marBottom w:val="0"/>
      <w:divBdr>
        <w:top w:val="none" w:sz="0" w:space="0" w:color="auto"/>
        <w:left w:val="none" w:sz="0" w:space="0" w:color="auto"/>
        <w:bottom w:val="none" w:sz="0" w:space="0" w:color="auto"/>
        <w:right w:val="none" w:sz="0" w:space="0" w:color="auto"/>
      </w:divBdr>
    </w:div>
    <w:div w:id="1307004471">
      <w:bodyDiv w:val="1"/>
      <w:marLeft w:val="0"/>
      <w:marRight w:val="0"/>
      <w:marTop w:val="0"/>
      <w:marBottom w:val="0"/>
      <w:divBdr>
        <w:top w:val="none" w:sz="0" w:space="0" w:color="auto"/>
        <w:left w:val="none" w:sz="0" w:space="0" w:color="auto"/>
        <w:bottom w:val="none" w:sz="0" w:space="0" w:color="auto"/>
        <w:right w:val="none" w:sz="0" w:space="0" w:color="auto"/>
      </w:divBdr>
    </w:div>
    <w:div w:id="1310015600">
      <w:bodyDiv w:val="1"/>
      <w:marLeft w:val="0"/>
      <w:marRight w:val="0"/>
      <w:marTop w:val="0"/>
      <w:marBottom w:val="0"/>
      <w:divBdr>
        <w:top w:val="none" w:sz="0" w:space="0" w:color="auto"/>
        <w:left w:val="none" w:sz="0" w:space="0" w:color="auto"/>
        <w:bottom w:val="none" w:sz="0" w:space="0" w:color="auto"/>
        <w:right w:val="none" w:sz="0" w:space="0" w:color="auto"/>
      </w:divBdr>
    </w:div>
    <w:div w:id="1311784767">
      <w:bodyDiv w:val="1"/>
      <w:marLeft w:val="0"/>
      <w:marRight w:val="0"/>
      <w:marTop w:val="0"/>
      <w:marBottom w:val="0"/>
      <w:divBdr>
        <w:top w:val="none" w:sz="0" w:space="0" w:color="auto"/>
        <w:left w:val="none" w:sz="0" w:space="0" w:color="auto"/>
        <w:bottom w:val="none" w:sz="0" w:space="0" w:color="auto"/>
        <w:right w:val="none" w:sz="0" w:space="0" w:color="auto"/>
      </w:divBdr>
    </w:div>
    <w:div w:id="1314094651">
      <w:bodyDiv w:val="1"/>
      <w:marLeft w:val="0"/>
      <w:marRight w:val="0"/>
      <w:marTop w:val="0"/>
      <w:marBottom w:val="0"/>
      <w:divBdr>
        <w:top w:val="none" w:sz="0" w:space="0" w:color="auto"/>
        <w:left w:val="none" w:sz="0" w:space="0" w:color="auto"/>
        <w:bottom w:val="none" w:sz="0" w:space="0" w:color="auto"/>
        <w:right w:val="none" w:sz="0" w:space="0" w:color="auto"/>
      </w:divBdr>
    </w:div>
    <w:div w:id="1323267958">
      <w:bodyDiv w:val="1"/>
      <w:marLeft w:val="0"/>
      <w:marRight w:val="0"/>
      <w:marTop w:val="0"/>
      <w:marBottom w:val="0"/>
      <w:divBdr>
        <w:top w:val="none" w:sz="0" w:space="0" w:color="auto"/>
        <w:left w:val="none" w:sz="0" w:space="0" w:color="auto"/>
        <w:bottom w:val="none" w:sz="0" w:space="0" w:color="auto"/>
        <w:right w:val="none" w:sz="0" w:space="0" w:color="auto"/>
      </w:divBdr>
    </w:div>
    <w:div w:id="1323779837">
      <w:bodyDiv w:val="1"/>
      <w:marLeft w:val="0"/>
      <w:marRight w:val="0"/>
      <w:marTop w:val="0"/>
      <w:marBottom w:val="0"/>
      <w:divBdr>
        <w:top w:val="none" w:sz="0" w:space="0" w:color="auto"/>
        <w:left w:val="none" w:sz="0" w:space="0" w:color="auto"/>
        <w:bottom w:val="none" w:sz="0" w:space="0" w:color="auto"/>
        <w:right w:val="none" w:sz="0" w:space="0" w:color="auto"/>
      </w:divBdr>
    </w:div>
    <w:div w:id="1330333269">
      <w:bodyDiv w:val="1"/>
      <w:marLeft w:val="0"/>
      <w:marRight w:val="0"/>
      <w:marTop w:val="0"/>
      <w:marBottom w:val="0"/>
      <w:divBdr>
        <w:top w:val="none" w:sz="0" w:space="0" w:color="auto"/>
        <w:left w:val="none" w:sz="0" w:space="0" w:color="auto"/>
        <w:bottom w:val="none" w:sz="0" w:space="0" w:color="auto"/>
        <w:right w:val="none" w:sz="0" w:space="0" w:color="auto"/>
      </w:divBdr>
    </w:div>
    <w:div w:id="1333072082">
      <w:bodyDiv w:val="1"/>
      <w:marLeft w:val="0"/>
      <w:marRight w:val="0"/>
      <w:marTop w:val="0"/>
      <w:marBottom w:val="0"/>
      <w:divBdr>
        <w:top w:val="none" w:sz="0" w:space="0" w:color="auto"/>
        <w:left w:val="none" w:sz="0" w:space="0" w:color="auto"/>
        <w:bottom w:val="none" w:sz="0" w:space="0" w:color="auto"/>
        <w:right w:val="none" w:sz="0" w:space="0" w:color="auto"/>
      </w:divBdr>
    </w:div>
    <w:div w:id="1349523759">
      <w:bodyDiv w:val="1"/>
      <w:marLeft w:val="0"/>
      <w:marRight w:val="0"/>
      <w:marTop w:val="0"/>
      <w:marBottom w:val="0"/>
      <w:divBdr>
        <w:top w:val="none" w:sz="0" w:space="0" w:color="auto"/>
        <w:left w:val="none" w:sz="0" w:space="0" w:color="auto"/>
        <w:bottom w:val="none" w:sz="0" w:space="0" w:color="auto"/>
        <w:right w:val="none" w:sz="0" w:space="0" w:color="auto"/>
      </w:divBdr>
      <w:divsChild>
        <w:div w:id="795370048">
          <w:marLeft w:val="0"/>
          <w:marRight w:val="0"/>
          <w:marTop w:val="0"/>
          <w:marBottom w:val="0"/>
          <w:divBdr>
            <w:top w:val="none" w:sz="0" w:space="0" w:color="auto"/>
            <w:left w:val="none" w:sz="0" w:space="0" w:color="auto"/>
            <w:bottom w:val="none" w:sz="0" w:space="0" w:color="auto"/>
            <w:right w:val="none" w:sz="0" w:space="0" w:color="auto"/>
          </w:divBdr>
          <w:divsChild>
            <w:div w:id="44720643">
              <w:marLeft w:val="0"/>
              <w:marRight w:val="0"/>
              <w:marTop w:val="0"/>
              <w:marBottom w:val="0"/>
              <w:divBdr>
                <w:top w:val="none" w:sz="0" w:space="0" w:color="auto"/>
                <w:left w:val="none" w:sz="0" w:space="0" w:color="auto"/>
                <w:bottom w:val="none" w:sz="0" w:space="0" w:color="auto"/>
                <w:right w:val="none" w:sz="0" w:space="0" w:color="auto"/>
              </w:divBdr>
              <w:divsChild>
                <w:div w:id="807016536">
                  <w:marLeft w:val="0"/>
                  <w:marRight w:val="0"/>
                  <w:marTop w:val="0"/>
                  <w:marBottom w:val="0"/>
                  <w:divBdr>
                    <w:top w:val="none" w:sz="0" w:space="0" w:color="auto"/>
                    <w:left w:val="none" w:sz="0" w:space="0" w:color="auto"/>
                    <w:bottom w:val="none" w:sz="0" w:space="0" w:color="auto"/>
                    <w:right w:val="none" w:sz="0" w:space="0" w:color="auto"/>
                  </w:divBdr>
                  <w:divsChild>
                    <w:div w:id="257179870">
                      <w:marLeft w:val="0"/>
                      <w:marRight w:val="0"/>
                      <w:marTop w:val="0"/>
                      <w:marBottom w:val="0"/>
                      <w:divBdr>
                        <w:top w:val="none" w:sz="0" w:space="0" w:color="auto"/>
                        <w:left w:val="none" w:sz="0" w:space="0" w:color="auto"/>
                        <w:bottom w:val="none" w:sz="0" w:space="0" w:color="auto"/>
                        <w:right w:val="none" w:sz="0" w:space="0" w:color="auto"/>
                      </w:divBdr>
                      <w:divsChild>
                        <w:div w:id="10646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338312">
      <w:bodyDiv w:val="1"/>
      <w:marLeft w:val="0"/>
      <w:marRight w:val="0"/>
      <w:marTop w:val="0"/>
      <w:marBottom w:val="0"/>
      <w:divBdr>
        <w:top w:val="none" w:sz="0" w:space="0" w:color="auto"/>
        <w:left w:val="none" w:sz="0" w:space="0" w:color="auto"/>
        <w:bottom w:val="none" w:sz="0" w:space="0" w:color="auto"/>
        <w:right w:val="none" w:sz="0" w:space="0" w:color="auto"/>
      </w:divBdr>
    </w:div>
    <w:div w:id="1358696102">
      <w:bodyDiv w:val="1"/>
      <w:marLeft w:val="0"/>
      <w:marRight w:val="0"/>
      <w:marTop w:val="0"/>
      <w:marBottom w:val="0"/>
      <w:divBdr>
        <w:top w:val="none" w:sz="0" w:space="0" w:color="auto"/>
        <w:left w:val="none" w:sz="0" w:space="0" w:color="auto"/>
        <w:bottom w:val="none" w:sz="0" w:space="0" w:color="auto"/>
        <w:right w:val="none" w:sz="0" w:space="0" w:color="auto"/>
      </w:divBdr>
    </w:div>
    <w:div w:id="136683248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53979084">
          <w:marLeft w:val="0"/>
          <w:marRight w:val="0"/>
          <w:marTop w:val="0"/>
          <w:marBottom w:val="0"/>
          <w:divBdr>
            <w:top w:val="none" w:sz="0" w:space="0" w:color="auto"/>
            <w:left w:val="none" w:sz="0" w:space="0" w:color="auto"/>
            <w:bottom w:val="none" w:sz="0" w:space="0" w:color="auto"/>
            <w:right w:val="none" w:sz="0" w:space="0" w:color="auto"/>
          </w:divBdr>
        </w:div>
      </w:divsChild>
    </w:div>
    <w:div w:id="1371801769">
      <w:bodyDiv w:val="1"/>
      <w:marLeft w:val="0"/>
      <w:marRight w:val="0"/>
      <w:marTop w:val="0"/>
      <w:marBottom w:val="0"/>
      <w:divBdr>
        <w:top w:val="none" w:sz="0" w:space="0" w:color="auto"/>
        <w:left w:val="none" w:sz="0" w:space="0" w:color="auto"/>
        <w:bottom w:val="none" w:sz="0" w:space="0" w:color="auto"/>
        <w:right w:val="none" w:sz="0" w:space="0" w:color="auto"/>
      </w:divBdr>
    </w:div>
    <w:div w:id="1372261986">
      <w:bodyDiv w:val="1"/>
      <w:marLeft w:val="0"/>
      <w:marRight w:val="0"/>
      <w:marTop w:val="0"/>
      <w:marBottom w:val="0"/>
      <w:divBdr>
        <w:top w:val="none" w:sz="0" w:space="0" w:color="auto"/>
        <w:left w:val="none" w:sz="0" w:space="0" w:color="auto"/>
        <w:bottom w:val="none" w:sz="0" w:space="0" w:color="auto"/>
        <w:right w:val="none" w:sz="0" w:space="0" w:color="auto"/>
      </w:divBdr>
    </w:div>
    <w:div w:id="1379428050">
      <w:bodyDiv w:val="1"/>
      <w:marLeft w:val="0"/>
      <w:marRight w:val="0"/>
      <w:marTop w:val="0"/>
      <w:marBottom w:val="0"/>
      <w:divBdr>
        <w:top w:val="none" w:sz="0" w:space="0" w:color="auto"/>
        <w:left w:val="none" w:sz="0" w:space="0" w:color="auto"/>
        <w:bottom w:val="none" w:sz="0" w:space="0" w:color="auto"/>
        <w:right w:val="none" w:sz="0" w:space="0" w:color="auto"/>
      </w:divBdr>
    </w:div>
    <w:div w:id="1381902790">
      <w:bodyDiv w:val="1"/>
      <w:marLeft w:val="0"/>
      <w:marRight w:val="0"/>
      <w:marTop w:val="0"/>
      <w:marBottom w:val="0"/>
      <w:divBdr>
        <w:top w:val="none" w:sz="0" w:space="0" w:color="auto"/>
        <w:left w:val="none" w:sz="0" w:space="0" w:color="auto"/>
        <w:bottom w:val="none" w:sz="0" w:space="0" w:color="auto"/>
        <w:right w:val="none" w:sz="0" w:space="0" w:color="auto"/>
      </w:divBdr>
    </w:div>
    <w:div w:id="1384519862">
      <w:bodyDiv w:val="1"/>
      <w:marLeft w:val="0"/>
      <w:marRight w:val="0"/>
      <w:marTop w:val="0"/>
      <w:marBottom w:val="0"/>
      <w:divBdr>
        <w:top w:val="none" w:sz="0" w:space="0" w:color="auto"/>
        <w:left w:val="none" w:sz="0" w:space="0" w:color="auto"/>
        <w:bottom w:val="none" w:sz="0" w:space="0" w:color="auto"/>
        <w:right w:val="none" w:sz="0" w:space="0" w:color="auto"/>
      </w:divBdr>
    </w:div>
    <w:div w:id="1384713149">
      <w:bodyDiv w:val="1"/>
      <w:marLeft w:val="0"/>
      <w:marRight w:val="0"/>
      <w:marTop w:val="0"/>
      <w:marBottom w:val="0"/>
      <w:divBdr>
        <w:top w:val="none" w:sz="0" w:space="0" w:color="auto"/>
        <w:left w:val="none" w:sz="0" w:space="0" w:color="auto"/>
        <w:bottom w:val="none" w:sz="0" w:space="0" w:color="auto"/>
        <w:right w:val="none" w:sz="0" w:space="0" w:color="auto"/>
      </w:divBdr>
    </w:div>
    <w:div w:id="1402676342">
      <w:bodyDiv w:val="1"/>
      <w:marLeft w:val="0"/>
      <w:marRight w:val="0"/>
      <w:marTop w:val="0"/>
      <w:marBottom w:val="0"/>
      <w:divBdr>
        <w:top w:val="none" w:sz="0" w:space="0" w:color="auto"/>
        <w:left w:val="none" w:sz="0" w:space="0" w:color="auto"/>
        <w:bottom w:val="none" w:sz="0" w:space="0" w:color="auto"/>
        <w:right w:val="none" w:sz="0" w:space="0" w:color="auto"/>
      </w:divBdr>
    </w:div>
    <w:div w:id="1403143341">
      <w:bodyDiv w:val="1"/>
      <w:marLeft w:val="0"/>
      <w:marRight w:val="0"/>
      <w:marTop w:val="0"/>
      <w:marBottom w:val="0"/>
      <w:divBdr>
        <w:top w:val="none" w:sz="0" w:space="0" w:color="auto"/>
        <w:left w:val="none" w:sz="0" w:space="0" w:color="auto"/>
        <w:bottom w:val="none" w:sz="0" w:space="0" w:color="auto"/>
        <w:right w:val="none" w:sz="0" w:space="0" w:color="auto"/>
      </w:divBdr>
    </w:div>
    <w:div w:id="1403332938">
      <w:bodyDiv w:val="1"/>
      <w:marLeft w:val="0"/>
      <w:marRight w:val="0"/>
      <w:marTop w:val="0"/>
      <w:marBottom w:val="0"/>
      <w:divBdr>
        <w:top w:val="none" w:sz="0" w:space="0" w:color="auto"/>
        <w:left w:val="none" w:sz="0" w:space="0" w:color="auto"/>
        <w:bottom w:val="none" w:sz="0" w:space="0" w:color="auto"/>
        <w:right w:val="none" w:sz="0" w:space="0" w:color="auto"/>
      </w:divBdr>
    </w:div>
    <w:div w:id="1406564811">
      <w:bodyDiv w:val="1"/>
      <w:marLeft w:val="0"/>
      <w:marRight w:val="0"/>
      <w:marTop w:val="0"/>
      <w:marBottom w:val="0"/>
      <w:divBdr>
        <w:top w:val="none" w:sz="0" w:space="0" w:color="auto"/>
        <w:left w:val="none" w:sz="0" w:space="0" w:color="auto"/>
        <w:bottom w:val="none" w:sz="0" w:space="0" w:color="auto"/>
        <w:right w:val="none" w:sz="0" w:space="0" w:color="auto"/>
      </w:divBdr>
    </w:div>
    <w:div w:id="1411612493">
      <w:bodyDiv w:val="1"/>
      <w:marLeft w:val="0"/>
      <w:marRight w:val="0"/>
      <w:marTop w:val="0"/>
      <w:marBottom w:val="0"/>
      <w:divBdr>
        <w:top w:val="none" w:sz="0" w:space="0" w:color="auto"/>
        <w:left w:val="none" w:sz="0" w:space="0" w:color="auto"/>
        <w:bottom w:val="none" w:sz="0" w:space="0" w:color="auto"/>
        <w:right w:val="none" w:sz="0" w:space="0" w:color="auto"/>
      </w:divBdr>
    </w:div>
    <w:div w:id="1416197333">
      <w:bodyDiv w:val="1"/>
      <w:marLeft w:val="0"/>
      <w:marRight w:val="0"/>
      <w:marTop w:val="0"/>
      <w:marBottom w:val="0"/>
      <w:divBdr>
        <w:top w:val="none" w:sz="0" w:space="0" w:color="auto"/>
        <w:left w:val="none" w:sz="0" w:space="0" w:color="auto"/>
        <w:bottom w:val="none" w:sz="0" w:space="0" w:color="auto"/>
        <w:right w:val="none" w:sz="0" w:space="0" w:color="auto"/>
      </w:divBdr>
    </w:div>
    <w:div w:id="1419712364">
      <w:bodyDiv w:val="1"/>
      <w:marLeft w:val="0"/>
      <w:marRight w:val="0"/>
      <w:marTop w:val="0"/>
      <w:marBottom w:val="0"/>
      <w:divBdr>
        <w:top w:val="none" w:sz="0" w:space="0" w:color="auto"/>
        <w:left w:val="none" w:sz="0" w:space="0" w:color="auto"/>
        <w:bottom w:val="none" w:sz="0" w:space="0" w:color="auto"/>
        <w:right w:val="none" w:sz="0" w:space="0" w:color="auto"/>
      </w:divBdr>
    </w:div>
    <w:div w:id="1422871416">
      <w:bodyDiv w:val="1"/>
      <w:marLeft w:val="0"/>
      <w:marRight w:val="0"/>
      <w:marTop w:val="0"/>
      <w:marBottom w:val="0"/>
      <w:divBdr>
        <w:top w:val="none" w:sz="0" w:space="0" w:color="auto"/>
        <w:left w:val="none" w:sz="0" w:space="0" w:color="auto"/>
        <w:bottom w:val="none" w:sz="0" w:space="0" w:color="auto"/>
        <w:right w:val="none" w:sz="0" w:space="0" w:color="auto"/>
      </w:divBdr>
    </w:div>
    <w:div w:id="1423605715">
      <w:bodyDiv w:val="1"/>
      <w:marLeft w:val="0"/>
      <w:marRight w:val="0"/>
      <w:marTop w:val="0"/>
      <w:marBottom w:val="0"/>
      <w:divBdr>
        <w:top w:val="none" w:sz="0" w:space="0" w:color="auto"/>
        <w:left w:val="none" w:sz="0" w:space="0" w:color="auto"/>
        <w:bottom w:val="none" w:sz="0" w:space="0" w:color="auto"/>
        <w:right w:val="none" w:sz="0" w:space="0" w:color="auto"/>
      </w:divBdr>
    </w:div>
    <w:div w:id="1429544546">
      <w:bodyDiv w:val="1"/>
      <w:marLeft w:val="0"/>
      <w:marRight w:val="0"/>
      <w:marTop w:val="0"/>
      <w:marBottom w:val="0"/>
      <w:divBdr>
        <w:top w:val="none" w:sz="0" w:space="0" w:color="auto"/>
        <w:left w:val="none" w:sz="0" w:space="0" w:color="auto"/>
        <w:bottom w:val="none" w:sz="0" w:space="0" w:color="auto"/>
        <w:right w:val="none" w:sz="0" w:space="0" w:color="auto"/>
      </w:divBdr>
    </w:div>
    <w:div w:id="1429696836">
      <w:bodyDiv w:val="1"/>
      <w:marLeft w:val="0"/>
      <w:marRight w:val="0"/>
      <w:marTop w:val="0"/>
      <w:marBottom w:val="0"/>
      <w:divBdr>
        <w:top w:val="none" w:sz="0" w:space="0" w:color="auto"/>
        <w:left w:val="none" w:sz="0" w:space="0" w:color="auto"/>
        <w:bottom w:val="none" w:sz="0" w:space="0" w:color="auto"/>
        <w:right w:val="none" w:sz="0" w:space="0" w:color="auto"/>
      </w:divBdr>
    </w:div>
    <w:div w:id="1430389381">
      <w:bodyDiv w:val="1"/>
      <w:marLeft w:val="0"/>
      <w:marRight w:val="0"/>
      <w:marTop w:val="0"/>
      <w:marBottom w:val="0"/>
      <w:divBdr>
        <w:top w:val="none" w:sz="0" w:space="0" w:color="auto"/>
        <w:left w:val="none" w:sz="0" w:space="0" w:color="auto"/>
        <w:bottom w:val="none" w:sz="0" w:space="0" w:color="auto"/>
        <w:right w:val="none" w:sz="0" w:space="0" w:color="auto"/>
      </w:divBdr>
    </w:div>
    <w:div w:id="1433472214">
      <w:bodyDiv w:val="1"/>
      <w:marLeft w:val="0"/>
      <w:marRight w:val="0"/>
      <w:marTop w:val="0"/>
      <w:marBottom w:val="0"/>
      <w:divBdr>
        <w:top w:val="none" w:sz="0" w:space="0" w:color="auto"/>
        <w:left w:val="none" w:sz="0" w:space="0" w:color="auto"/>
        <w:bottom w:val="none" w:sz="0" w:space="0" w:color="auto"/>
        <w:right w:val="none" w:sz="0" w:space="0" w:color="auto"/>
      </w:divBdr>
    </w:div>
    <w:div w:id="1441102004">
      <w:bodyDiv w:val="1"/>
      <w:marLeft w:val="0"/>
      <w:marRight w:val="0"/>
      <w:marTop w:val="0"/>
      <w:marBottom w:val="0"/>
      <w:divBdr>
        <w:top w:val="none" w:sz="0" w:space="0" w:color="auto"/>
        <w:left w:val="none" w:sz="0" w:space="0" w:color="auto"/>
        <w:bottom w:val="none" w:sz="0" w:space="0" w:color="auto"/>
        <w:right w:val="none" w:sz="0" w:space="0" w:color="auto"/>
      </w:divBdr>
    </w:div>
    <w:div w:id="1441215637">
      <w:bodyDiv w:val="1"/>
      <w:marLeft w:val="0"/>
      <w:marRight w:val="0"/>
      <w:marTop w:val="0"/>
      <w:marBottom w:val="0"/>
      <w:divBdr>
        <w:top w:val="none" w:sz="0" w:space="0" w:color="auto"/>
        <w:left w:val="none" w:sz="0" w:space="0" w:color="auto"/>
        <w:bottom w:val="none" w:sz="0" w:space="0" w:color="auto"/>
        <w:right w:val="none" w:sz="0" w:space="0" w:color="auto"/>
      </w:divBdr>
    </w:div>
    <w:div w:id="1448819792">
      <w:bodyDiv w:val="1"/>
      <w:marLeft w:val="0"/>
      <w:marRight w:val="0"/>
      <w:marTop w:val="0"/>
      <w:marBottom w:val="0"/>
      <w:divBdr>
        <w:top w:val="none" w:sz="0" w:space="0" w:color="auto"/>
        <w:left w:val="none" w:sz="0" w:space="0" w:color="auto"/>
        <w:bottom w:val="none" w:sz="0" w:space="0" w:color="auto"/>
        <w:right w:val="none" w:sz="0" w:space="0" w:color="auto"/>
      </w:divBdr>
    </w:div>
    <w:div w:id="1452017793">
      <w:bodyDiv w:val="1"/>
      <w:marLeft w:val="0"/>
      <w:marRight w:val="0"/>
      <w:marTop w:val="0"/>
      <w:marBottom w:val="0"/>
      <w:divBdr>
        <w:top w:val="none" w:sz="0" w:space="0" w:color="auto"/>
        <w:left w:val="none" w:sz="0" w:space="0" w:color="auto"/>
        <w:bottom w:val="none" w:sz="0" w:space="0" w:color="auto"/>
        <w:right w:val="none" w:sz="0" w:space="0" w:color="auto"/>
      </w:divBdr>
    </w:div>
    <w:div w:id="1454330391">
      <w:bodyDiv w:val="1"/>
      <w:marLeft w:val="0"/>
      <w:marRight w:val="0"/>
      <w:marTop w:val="0"/>
      <w:marBottom w:val="0"/>
      <w:divBdr>
        <w:top w:val="none" w:sz="0" w:space="0" w:color="auto"/>
        <w:left w:val="none" w:sz="0" w:space="0" w:color="auto"/>
        <w:bottom w:val="none" w:sz="0" w:space="0" w:color="auto"/>
        <w:right w:val="none" w:sz="0" w:space="0" w:color="auto"/>
      </w:divBdr>
    </w:div>
    <w:div w:id="1454515837">
      <w:bodyDiv w:val="1"/>
      <w:marLeft w:val="0"/>
      <w:marRight w:val="0"/>
      <w:marTop w:val="0"/>
      <w:marBottom w:val="0"/>
      <w:divBdr>
        <w:top w:val="none" w:sz="0" w:space="0" w:color="auto"/>
        <w:left w:val="none" w:sz="0" w:space="0" w:color="auto"/>
        <w:bottom w:val="none" w:sz="0" w:space="0" w:color="auto"/>
        <w:right w:val="none" w:sz="0" w:space="0" w:color="auto"/>
      </w:divBdr>
    </w:div>
    <w:div w:id="1462379605">
      <w:bodyDiv w:val="1"/>
      <w:marLeft w:val="0"/>
      <w:marRight w:val="0"/>
      <w:marTop w:val="0"/>
      <w:marBottom w:val="0"/>
      <w:divBdr>
        <w:top w:val="none" w:sz="0" w:space="0" w:color="auto"/>
        <w:left w:val="none" w:sz="0" w:space="0" w:color="auto"/>
        <w:bottom w:val="none" w:sz="0" w:space="0" w:color="auto"/>
        <w:right w:val="none" w:sz="0" w:space="0" w:color="auto"/>
      </w:divBdr>
    </w:div>
    <w:div w:id="1472864290">
      <w:bodyDiv w:val="1"/>
      <w:marLeft w:val="0"/>
      <w:marRight w:val="0"/>
      <w:marTop w:val="0"/>
      <w:marBottom w:val="0"/>
      <w:divBdr>
        <w:top w:val="none" w:sz="0" w:space="0" w:color="auto"/>
        <w:left w:val="none" w:sz="0" w:space="0" w:color="auto"/>
        <w:bottom w:val="none" w:sz="0" w:space="0" w:color="auto"/>
        <w:right w:val="none" w:sz="0" w:space="0" w:color="auto"/>
      </w:divBdr>
    </w:div>
    <w:div w:id="1476219610">
      <w:bodyDiv w:val="1"/>
      <w:marLeft w:val="0"/>
      <w:marRight w:val="0"/>
      <w:marTop w:val="0"/>
      <w:marBottom w:val="0"/>
      <w:divBdr>
        <w:top w:val="none" w:sz="0" w:space="0" w:color="auto"/>
        <w:left w:val="none" w:sz="0" w:space="0" w:color="auto"/>
        <w:bottom w:val="none" w:sz="0" w:space="0" w:color="auto"/>
        <w:right w:val="none" w:sz="0" w:space="0" w:color="auto"/>
      </w:divBdr>
    </w:div>
    <w:div w:id="1485469044">
      <w:bodyDiv w:val="1"/>
      <w:marLeft w:val="0"/>
      <w:marRight w:val="0"/>
      <w:marTop w:val="0"/>
      <w:marBottom w:val="0"/>
      <w:divBdr>
        <w:top w:val="none" w:sz="0" w:space="0" w:color="auto"/>
        <w:left w:val="none" w:sz="0" w:space="0" w:color="auto"/>
        <w:bottom w:val="none" w:sz="0" w:space="0" w:color="auto"/>
        <w:right w:val="none" w:sz="0" w:space="0" w:color="auto"/>
      </w:divBdr>
    </w:div>
    <w:div w:id="1486122270">
      <w:bodyDiv w:val="1"/>
      <w:marLeft w:val="0"/>
      <w:marRight w:val="0"/>
      <w:marTop w:val="0"/>
      <w:marBottom w:val="0"/>
      <w:divBdr>
        <w:top w:val="none" w:sz="0" w:space="0" w:color="auto"/>
        <w:left w:val="none" w:sz="0" w:space="0" w:color="auto"/>
        <w:bottom w:val="none" w:sz="0" w:space="0" w:color="auto"/>
        <w:right w:val="none" w:sz="0" w:space="0" w:color="auto"/>
      </w:divBdr>
    </w:div>
    <w:div w:id="1494641508">
      <w:bodyDiv w:val="1"/>
      <w:marLeft w:val="0"/>
      <w:marRight w:val="0"/>
      <w:marTop w:val="0"/>
      <w:marBottom w:val="0"/>
      <w:divBdr>
        <w:top w:val="none" w:sz="0" w:space="0" w:color="auto"/>
        <w:left w:val="none" w:sz="0" w:space="0" w:color="auto"/>
        <w:bottom w:val="none" w:sz="0" w:space="0" w:color="auto"/>
        <w:right w:val="none" w:sz="0" w:space="0" w:color="auto"/>
      </w:divBdr>
    </w:div>
    <w:div w:id="1502961661">
      <w:bodyDiv w:val="1"/>
      <w:marLeft w:val="0"/>
      <w:marRight w:val="0"/>
      <w:marTop w:val="0"/>
      <w:marBottom w:val="0"/>
      <w:divBdr>
        <w:top w:val="none" w:sz="0" w:space="0" w:color="auto"/>
        <w:left w:val="none" w:sz="0" w:space="0" w:color="auto"/>
        <w:bottom w:val="none" w:sz="0" w:space="0" w:color="auto"/>
        <w:right w:val="none" w:sz="0" w:space="0" w:color="auto"/>
      </w:divBdr>
    </w:div>
    <w:div w:id="1503399597">
      <w:bodyDiv w:val="1"/>
      <w:marLeft w:val="0"/>
      <w:marRight w:val="0"/>
      <w:marTop w:val="0"/>
      <w:marBottom w:val="0"/>
      <w:divBdr>
        <w:top w:val="none" w:sz="0" w:space="0" w:color="auto"/>
        <w:left w:val="none" w:sz="0" w:space="0" w:color="auto"/>
        <w:bottom w:val="none" w:sz="0" w:space="0" w:color="auto"/>
        <w:right w:val="none" w:sz="0" w:space="0" w:color="auto"/>
      </w:divBdr>
    </w:div>
    <w:div w:id="1505709946">
      <w:bodyDiv w:val="1"/>
      <w:marLeft w:val="0"/>
      <w:marRight w:val="0"/>
      <w:marTop w:val="0"/>
      <w:marBottom w:val="0"/>
      <w:divBdr>
        <w:top w:val="none" w:sz="0" w:space="0" w:color="auto"/>
        <w:left w:val="none" w:sz="0" w:space="0" w:color="auto"/>
        <w:bottom w:val="none" w:sz="0" w:space="0" w:color="auto"/>
        <w:right w:val="none" w:sz="0" w:space="0" w:color="auto"/>
      </w:divBdr>
    </w:div>
    <w:div w:id="1505782165">
      <w:bodyDiv w:val="1"/>
      <w:marLeft w:val="0"/>
      <w:marRight w:val="0"/>
      <w:marTop w:val="0"/>
      <w:marBottom w:val="0"/>
      <w:divBdr>
        <w:top w:val="none" w:sz="0" w:space="0" w:color="auto"/>
        <w:left w:val="none" w:sz="0" w:space="0" w:color="auto"/>
        <w:bottom w:val="none" w:sz="0" w:space="0" w:color="auto"/>
        <w:right w:val="none" w:sz="0" w:space="0" w:color="auto"/>
      </w:divBdr>
    </w:div>
    <w:div w:id="1529022209">
      <w:bodyDiv w:val="1"/>
      <w:marLeft w:val="0"/>
      <w:marRight w:val="0"/>
      <w:marTop w:val="0"/>
      <w:marBottom w:val="0"/>
      <w:divBdr>
        <w:top w:val="none" w:sz="0" w:space="0" w:color="auto"/>
        <w:left w:val="none" w:sz="0" w:space="0" w:color="auto"/>
        <w:bottom w:val="none" w:sz="0" w:space="0" w:color="auto"/>
        <w:right w:val="none" w:sz="0" w:space="0" w:color="auto"/>
      </w:divBdr>
    </w:div>
    <w:div w:id="1530950166">
      <w:bodyDiv w:val="1"/>
      <w:marLeft w:val="0"/>
      <w:marRight w:val="0"/>
      <w:marTop w:val="0"/>
      <w:marBottom w:val="0"/>
      <w:divBdr>
        <w:top w:val="none" w:sz="0" w:space="0" w:color="auto"/>
        <w:left w:val="none" w:sz="0" w:space="0" w:color="auto"/>
        <w:bottom w:val="none" w:sz="0" w:space="0" w:color="auto"/>
        <w:right w:val="none" w:sz="0" w:space="0" w:color="auto"/>
      </w:divBdr>
    </w:div>
    <w:div w:id="1531454473">
      <w:bodyDiv w:val="1"/>
      <w:marLeft w:val="0"/>
      <w:marRight w:val="0"/>
      <w:marTop w:val="0"/>
      <w:marBottom w:val="0"/>
      <w:divBdr>
        <w:top w:val="none" w:sz="0" w:space="0" w:color="auto"/>
        <w:left w:val="none" w:sz="0" w:space="0" w:color="auto"/>
        <w:bottom w:val="none" w:sz="0" w:space="0" w:color="auto"/>
        <w:right w:val="none" w:sz="0" w:space="0" w:color="auto"/>
      </w:divBdr>
    </w:div>
    <w:div w:id="1534269322">
      <w:bodyDiv w:val="1"/>
      <w:marLeft w:val="0"/>
      <w:marRight w:val="0"/>
      <w:marTop w:val="0"/>
      <w:marBottom w:val="0"/>
      <w:divBdr>
        <w:top w:val="none" w:sz="0" w:space="0" w:color="auto"/>
        <w:left w:val="none" w:sz="0" w:space="0" w:color="auto"/>
        <w:bottom w:val="none" w:sz="0" w:space="0" w:color="auto"/>
        <w:right w:val="none" w:sz="0" w:space="0" w:color="auto"/>
      </w:divBdr>
    </w:div>
    <w:div w:id="1537085195">
      <w:bodyDiv w:val="1"/>
      <w:marLeft w:val="0"/>
      <w:marRight w:val="0"/>
      <w:marTop w:val="0"/>
      <w:marBottom w:val="0"/>
      <w:divBdr>
        <w:top w:val="none" w:sz="0" w:space="0" w:color="auto"/>
        <w:left w:val="none" w:sz="0" w:space="0" w:color="auto"/>
        <w:bottom w:val="none" w:sz="0" w:space="0" w:color="auto"/>
        <w:right w:val="none" w:sz="0" w:space="0" w:color="auto"/>
      </w:divBdr>
    </w:div>
    <w:div w:id="1537695789">
      <w:bodyDiv w:val="1"/>
      <w:marLeft w:val="0"/>
      <w:marRight w:val="0"/>
      <w:marTop w:val="0"/>
      <w:marBottom w:val="0"/>
      <w:divBdr>
        <w:top w:val="none" w:sz="0" w:space="0" w:color="auto"/>
        <w:left w:val="none" w:sz="0" w:space="0" w:color="auto"/>
        <w:bottom w:val="none" w:sz="0" w:space="0" w:color="auto"/>
        <w:right w:val="none" w:sz="0" w:space="0" w:color="auto"/>
      </w:divBdr>
    </w:div>
    <w:div w:id="1543900388">
      <w:bodyDiv w:val="1"/>
      <w:marLeft w:val="0"/>
      <w:marRight w:val="0"/>
      <w:marTop w:val="0"/>
      <w:marBottom w:val="0"/>
      <w:divBdr>
        <w:top w:val="none" w:sz="0" w:space="0" w:color="auto"/>
        <w:left w:val="none" w:sz="0" w:space="0" w:color="auto"/>
        <w:bottom w:val="none" w:sz="0" w:space="0" w:color="auto"/>
        <w:right w:val="none" w:sz="0" w:space="0" w:color="auto"/>
      </w:divBdr>
    </w:div>
    <w:div w:id="1549995875">
      <w:bodyDiv w:val="1"/>
      <w:marLeft w:val="0"/>
      <w:marRight w:val="0"/>
      <w:marTop w:val="0"/>
      <w:marBottom w:val="0"/>
      <w:divBdr>
        <w:top w:val="none" w:sz="0" w:space="0" w:color="auto"/>
        <w:left w:val="none" w:sz="0" w:space="0" w:color="auto"/>
        <w:bottom w:val="none" w:sz="0" w:space="0" w:color="auto"/>
        <w:right w:val="none" w:sz="0" w:space="0" w:color="auto"/>
      </w:divBdr>
    </w:div>
    <w:div w:id="1551183320">
      <w:bodyDiv w:val="1"/>
      <w:marLeft w:val="0"/>
      <w:marRight w:val="0"/>
      <w:marTop w:val="0"/>
      <w:marBottom w:val="0"/>
      <w:divBdr>
        <w:top w:val="none" w:sz="0" w:space="0" w:color="auto"/>
        <w:left w:val="none" w:sz="0" w:space="0" w:color="auto"/>
        <w:bottom w:val="none" w:sz="0" w:space="0" w:color="auto"/>
        <w:right w:val="none" w:sz="0" w:space="0" w:color="auto"/>
      </w:divBdr>
    </w:div>
    <w:div w:id="1554075666">
      <w:bodyDiv w:val="1"/>
      <w:marLeft w:val="0"/>
      <w:marRight w:val="0"/>
      <w:marTop w:val="0"/>
      <w:marBottom w:val="0"/>
      <w:divBdr>
        <w:top w:val="none" w:sz="0" w:space="0" w:color="auto"/>
        <w:left w:val="none" w:sz="0" w:space="0" w:color="auto"/>
        <w:bottom w:val="none" w:sz="0" w:space="0" w:color="auto"/>
        <w:right w:val="none" w:sz="0" w:space="0" w:color="auto"/>
      </w:divBdr>
    </w:div>
    <w:div w:id="1554997583">
      <w:bodyDiv w:val="1"/>
      <w:marLeft w:val="0"/>
      <w:marRight w:val="0"/>
      <w:marTop w:val="0"/>
      <w:marBottom w:val="0"/>
      <w:divBdr>
        <w:top w:val="none" w:sz="0" w:space="0" w:color="auto"/>
        <w:left w:val="none" w:sz="0" w:space="0" w:color="auto"/>
        <w:bottom w:val="none" w:sz="0" w:space="0" w:color="auto"/>
        <w:right w:val="none" w:sz="0" w:space="0" w:color="auto"/>
      </w:divBdr>
    </w:div>
    <w:div w:id="1567913829">
      <w:bodyDiv w:val="1"/>
      <w:marLeft w:val="0"/>
      <w:marRight w:val="0"/>
      <w:marTop w:val="0"/>
      <w:marBottom w:val="0"/>
      <w:divBdr>
        <w:top w:val="none" w:sz="0" w:space="0" w:color="auto"/>
        <w:left w:val="none" w:sz="0" w:space="0" w:color="auto"/>
        <w:bottom w:val="none" w:sz="0" w:space="0" w:color="auto"/>
        <w:right w:val="none" w:sz="0" w:space="0" w:color="auto"/>
      </w:divBdr>
    </w:div>
    <w:div w:id="1573851754">
      <w:bodyDiv w:val="1"/>
      <w:marLeft w:val="0"/>
      <w:marRight w:val="0"/>
      <w:marTop w:val="0"/>
      <w:marBottom w:val="0"/>
      <w:divBdr>
        <w:top w:val="none" w:sz="0" w:space="0" w:color="auto"/>
        <w:left w:val="none" w:sz="0" w:space="0" w:color="auto"/>
        <w:bottom w:val="none" w:sz="0" w:space="0" w:color="auto"/>
        <w:right w:val="none" w:sz="0" w:space="0" w:color="auto"/>
      </w:divBdr>
    </w:div>
    <w:div w:id="1575823337">
      <w:bodyDiv w:val="1"/>
      <w:marLeft w:val="0"/>
      <w:marRight w:val="0"/>
      <w:marTop w:val="0"/>
      <w:marBottom w:val="0"/>
      <w:divBdr>
        <w:top w:val="none" w:sz="0" w:space="0" w:color="auto"/>
        <w:left w:val="none" w:sz="0" w:space="0" w:color="auto"/>
        <w:bottom w:val="none" w:sz="0" w:space="0" w:color="auto"/>
        <w:right w:val="none" w:sz="0" w:space="0" w:color="auto"/>
      </w:divBdr>
    </w:div>
    <w:div w:id="158560664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5106055">
          <w:marLeft w:val="0"/>
          <w:marRight w:val="0"/>
          <w:marTop w:val="0"/>
          <w:marBottom w:val="0"/>
          <w:divBdr>
            <w:top w:val="none" w:sz="0" w:space="0" w:color="auto"/>
            <w:left w:val="none" w:sz="0" w:space="0" w:color="auto"/>
            <w:bottom w:val="none" w:sz="0" w:space="0" w:color="auto"/>
            <w:right w:val="none" w:sz="0" w:space="0" w:color="auto"/>
          </w:divBdr>
        </w:div>
      </w:divsChild>
    </w:div>
    <w:div w:id="1599408889">
      <w:bodyDiv w:val="1"/>
      <w:marLeft w:val="0"/>
      <w:marRight w:val="0"/>
      <w:marTop w:val="0"/>
      <w:marBottom w:val="0"/>
      <w:divBdr>
        <w:top w:val="none" w:sz="0" w:space="0" w:color="auto"/>
        <w:left w:val="none" w:sz="0" w:space="0" w:color="auto"/>
        <w:bottom w:val="none" w:sz="0" w:space="0" w:color="auto"/>
        <w:right w:val="none" w:sz="0" w:space="0" w:color="auto"/>
      </w:divBdr>
    </w:div>
    <w:div w:id="1599824257">
      <w:bodyDiv w:val="1"/>
      <w:marLeft w:val="0"/>
      <w:marRight w:val="0"/>
      <w:marTop w:val="0"/>
      <w:marBottom w:val="0"/>
      <w:divBdr>
        <w:top w:val="none" w:sz="0" w:space="0" w:color="auto"/>
        <w:left w:val="none" w:sz="0" w:space="0" w:color="auto"/>
        <w:bottom w:val="none" w:sz="0" w:space="0" w:color="auto"/>
        <w:right w:val="none" w:sz="0" w:space="0" w:color="auto"/>
      </w:divBdr>
    </w:div>
    <w:div w:id="1604998298">
      <w:bodyDiv w:val="1"/>
      <w:marLeft w:val="0"/>
      <w:marRight w:val="0"/>
      <w:marTop w:val="0"/>
      <w:marBottom w:val="0"/>
      <w:divBdr>
        <w:top w:val="none" w:sz="0" w:space="0" w:color="auto"/>
        <w:left w:val="none" w:sz="0" w:space="0" w:color="auto"/>
        <w:bottom w:val="none" w:sz="0" w:space="0" w:color="auto"/>
        <w:right w:val="none" w:sz="0" w:space="0" w:color="auto"/>
      </w:divBdr>
    </w:div>
    <w:div w:id="1608929116">
      <w:bodyDiv w:val="1"/>
      <w:marLeft w:val="0"/>
      <w:marRight w:val="0"/>
      <w:marTop w:val="0"/>
      <w:marBottom w:val="0"/>
      <w:divBdr>
        <w:top w:val="none" w:sz="0" w:space="0" w:color="auto"/>
        <w:left w:val="none" w:sz="0" w:space="0" w:color="auto"/>
        <w:bottom w:val="none" w:sz="0" w:space="0" w:color="auto"/>
        <w:right w:val="none" w:sz="0" w:space="0" w:color="auto"/>
      </w:divBdr>
    </w:div>
    <w:div w:id="1615401898">
      <w:bodyDiv w:val="1"/>
      <w:marLeft w:val="0"/>
      <w:marRight w:val="0"/>
      <w:marTop w:val="0"/>
      <w:marBottom w:val="0"/>
      <w:divBdr>
        <w:top w:val="none" w:sz="0" w:space="0" w:color="auto"/>
        <w:left w:val="none" w:sz="0" w:space="0" w:color="auto"/>
        <w:bottom w:val="none" w:sz="0" w:space="0" w:color="auto"/>
        <w:right w:val="none" w:sz="0" w:space="0" w:color="auto"/>
      </w:divBdr>
    </w:div>
    <w:div w:id="1615483571">
      <w:bodyDiv w:val="1"/>
      <w:marLeft w:val="0"/>
      <w:marRight w:val="0"/>
      <w:marTop w:val="0"/>
      <w:marBottom w:val="0"/>
      <w:divBdr>
        <w:top w:val="none" w:sz="0" w:space="0" w:color="auto"/>
        <w:left w:val="none" w:sz="0" w:space="0" w:color="auto"/>
        <w:bottom w:val="none" w:sz="0" w:space="0" w:color="auto"/>
        <w:right w:val="none" w:sz="0" w:space="0" w:color="auto"/>
      </w:divBdr>
    </w:div>
    <w:div w:id="1630941917">
      <w:bodyDiv w:val="1"/>
      <w:marLeft w:val="0"/>
      <w:marRight w:val="0"/>
      <w:marTop w:val="0"/>
      <w:marBottom w:val="0"/>
      <w:divBdr>
        <w:top w:val="none" w:sz="0" w:space="0" w:color="auto"/>
        <w:left w:val="none" w:sz="0" w:space="0" w:color="auto"/>
        <w:bottom w:val="none" w:sz="0" w:space="0" w:color="auto"/>
        <w:right w:val="none" w:sz="0" w:space="0" w:color="auto"/>
      </w:divBdr>
    </w:div>
    <w:div w:id="1632710396">
      <w:bodyDiv w:val="1"/>
      <w:marLeft w:val="0"/>
      <w:marRight w:val="0"/>
      <w:marTop w:val="0"/>
      <w:marBottom w:val="0"/>
      <w:divBdr>
        <w:top w:val="none" w:sz="0" w:space="0" w:color="auto"/>
        <w:left w:val="none" w:sz="0" w:space="0" w:color="auto"/>
        <w:bottom w:val="none" w:sz="0" w:space="0" w:color="auto"/>
        <w:right w:val="none" w:sz="0" w:space="0" w:color="auto"/>
      </w:divBdr>
    </w:div>
    <w:div w:id="1633099122">
      <w:bodyDiv w:val="1"/>
      <w:marLeft w:val="0"/>
      <w:marRight w:val="0"/>
      <w:marTop w:val="0"/>
      <w:marBottom w:val="0"/>
      <w:divBdr>
        <w:top w:val="none" w:sz="0" w:space="0" w:color="auto"/>
        <w:left w:val="none" w:sz="0" w:space="0" w:color="auto"/>
        <w:bottom w:val="none" w:sz="0" w:space="0" w:color="auto"/>
        <w:right w:val="none" w:sz="0" w:space="0" w:color="auto"/>
      </w:divBdr>
    </w:div>
    <w:div w:id="1637757025">
      <w:bodyDiv w:val="1"/>
      <w:marLeft w:val="0"/>
      <w:marRight w:val="0"/>
      <w:marTop w:val="0"/>
      <w:marBottom w:val="0"/>
      <w:divBdr>
        <w:top w:val="none" w:sz="0" w:space="0" w:color="auto"/>
        <w:left w:val="none" w:sz="0" w:space="0" w:color="auto"/>
        <w:bottom w:val="none" w:sz="0" w:space="0" w:color="auto"/>
        <w:right w:val="none" w:sz="0" w:space="0" w:color="auto"/>
      </w:divBdr>
    </w:div>
    <w:div w:id="1640846098">
      <w:bodyDiv w:val="1"/>
      <w:marLeft w:val="0"/>
      <w:marRight w:val="0"/>
      <w:marTop w:val="0"/>
      <w:marBottom w:val="0"/>
      <w:divBdr>
        <w:top w:val="none" w:sz="0" w:space="0" w:color="auto"/>
        <w:left w:val="none" w:sz="0" w:space="0" w:color="auto"/>
        <w:bottom w:val="none" w:sz="0" w:space="0" w:color="auto"/>
        <w:right w:val="none" w:sz="0" w:space="0" w:color="auto"/>
      </w:divBdr>
    </w:div>
    <w:div w:id="1644387354">
      <w:bodyDiv w:val="1"/>
      <w:marLeft w:val="0"/>
      <w:marRight w:val="0"/>
      <w:marTop w:val="0"/>
      <w:marBottom w:val="0"/>
      <w:divBdr>
        <w:top w:val="none" w:sz="0" w:space="0" w:color="auto"/>
        <w:left w:val="none" w:sz="0" w:space="0" w:color="auto"/>
        <w:bottom w:val="none" w:sz="0" w:space="0" w:color="auto"/>
        <w:right w:val="none" w:sz="0" w:space="0" w:color="auto"/>
      </w:divBdr>
    </w:div>
    <w:div w:id="1649475924">
      <w:bodyDiv w:val="1"/>
      <w:marLeft w:val="0"/>
      <w:marRight w:val="0"/>
      <w:marTop w:val="0"/>
      <w:marBottom w:val="0"/>
      <w:divBdr>
        <w:top w:val="none" w:sz="0" w:space="0" w:color="auto"/>
        <w:left w:val="none" w:sz="0" w:space="0" w:color="auto"/>
        <w:bottom w:val="none" w:sz="0" w:space="0" w:color="auto"/>
        <w:right w:val="none" w:sz="0" w:space="0" w:color="auto"/>
      </w:divBdr>
    </w:div>
    <w:div w:id="1656715388">
      <w:bodyDiv w:val="1"/>
      <w:marLeft w:val="0"/>
      <w:marRight w:val="0"/>
      <w:marTop w:val="0"/>
      <w:marBottom w:val="0"/>
      <w:divBdr>
        <w:top w:val="none" w:sz="0" w:space="0" w:color="auto"/>
        <w:left w:val="none" w:sz="0" w:space="0" w:color="auto"/>
        <w:bottom w:val="none" w:sz="0" w:space="0" w:color="auto"/>
        <w:right w:val="none" w:sz="0" w:space="0" w:color="auto"/>
      </w:divBdr>
    </w:div>
    <w:div w:id="1659379062">
      <w:bodyDiv w:val="1"/>
      <w:marLeft w:val="0"/>
      <w:marRight w:val="0"/>
      <w:marTop w:val="0"/>
      <w:marBottom w:val="0"/>
      <w:divBdr>
        <w:top w:val="none" w:sz="0" w:space="0" w:color="auto"/>
        <w:left w:val="none" w:sz="0" w:space="0" w:color="auto"/>
        <w:bottom w:val="none" w:sz="0" w:space="0" w:color="auto"/>
        <w:right w:val="none" w:sz="0" w:space="0" w:color="auto"/>
      </w:divBdr>
    </w:div>
    <w:div w:id="1672373323">
      <w:bodyDiv w:val="1"/>
      <w:marLeft w:val="0"/>
      <w:marRight w:val="0"/>
      <w:marTop w:val="0"/>
      <w:marBottom w:val="0"/>
      <w:divBdr>
        <w:top w:val="none" w:sz="0" w:space="0" w:color="auto"/>
        <w:left w:val="none" w:sz="0" w:space="0" w:color="auto"/>
        <w:bottom w:val="none" w:sz="0" w:space="0" w:color="auto"/>
        <w:right w:val="none" w:sz="0" w:space="0" w:color="auto"/>
      </w:divBdr>
    </w:div>
    <w:div w:id="1672946096">
      <w:bodyDiv w:val="1"/>
      <w:marLeft w:val="0"/>
      <w:marRight w:val="0"/>
      <w:marTop w:val="0"/>
      <w:marBottom w:val="0"/>
      <w:divBdr>
        <w:top w:val="none" w:sz="0" w:space="0" w:color="auto"/>
        <w:left w:val="none" w:sz="0" w:space="0" w:color="auto"/>
        <w:bottom w:val="none" w:sz="0" w:space="0" w:color="auto"/>
        <w:right w:val="none" w:sz="0" w:space="0" w:color="auto"/>
      </w:divBdr>
    </w:div>
    <w:div w:id="1678381571">
      <w:bodyDiv w:val="1"/>
      <w:marLeft w:val="0"/>
      <w:marRight w:val="0"/>
      <w:marTop w:val="0"/>
      <w:marBottom w:val="0"/>
      <w:divBdr>
        <w:top w:val="none" w:sz="0" w:space="0" w:color="auto"/>
        <w:left w:val="none" w:sz="0" w:space="0" w:color="auto"/>
        <w:bottom w:val="none" w:sz="0" w:space="0" w:color="auto"/>
        <w:right w:val="none" w:sz="0" w:space="0" w:color="auto"/>
      </w:divBdr>
    </w:div>
    <w:div w:id="1682851264">
      <w:bodyDiv w:val="1"/>
      <w:marLeft w:val="0"/>
      <w:marRight w:val="0"/>
      <w:marTop w:val="0"/>
      <w:marBottom w:val="0"/>
      <w:divBdr>
        <w:top w:val="none" w:sz="0" w:space="0" w:color="auto"/>
        <w:left w:val="none" w:sz="0" w:space="0" w:color="auto"/>
        <w:bottom w:val="none" w:sz="0" w:space="0" w:color="auto"/>
        <w:right w:val="none" w:sz="0" w:space="0" w:color="auto"/>
      </w:divBdr>
    </w:div>
    <w:div w:id="1686442393">
      <w:bodyDiv w:val="1"/>
      <w:marLeft w:val="0"/>
      <w:marRight w:val="0"/>
      <w:marTop w:val="0"/>
      <w:marBottom w:val="0"/>
      <w:divBdr>
        <w:top w:val="none" w:sz="0" w:space="0" w:color="auto"/>
        <w:left w:val="none" w:sz="0" w:space="0" w:color="auto"/>
        <w:bottom w:val="none" w:sz="0" w:space="0" w:color="auto"/>
        <w:right w:val="none" w:sz="0" w:space="0" w:color="auto"/>
      </w:divBdr>
    </w:div>
    <w:div w:id="1689939451">
      <w:bodyDiv w:val="1"/>
      <w:marLeft w:val="0"/>
      <w:marRight w:val="0"/>
      <w:marTop w:val="0"/>
      <w:marBottom w:val="0"/>
      <w:divBdr>
        <w:top w:val="none" w:sz="0" w:space="0" w:color="auto"/>
        <w:left w:val="none" w:sz="0" w:space="0" w:color="auto"/>
        <w:bottom w:val="none" w:sz="0" w:space="0" w:color="auto"/>
        <w:right w:val="none" w:sz="0" w:space="0" w:color="auto"/>
      </w:divBdr>
    </w:div>
    <w:div w:id="1695308052">
      <w:bodyDiv w:val="1"/>
      <w:marLeft w:val="0"/>
      <w:marRight w:val="0"/>
      <w:marTop w:val="0"/>
      <w:marBottom w:val="0"/>
      <w:divBdr>
        <w:top w:val="none" w:sz="0" w:space="0" w:color="auto"/>
        <w:left w:val="none" w:sz="0" w:space="0" w:color="auto"/>
        <w:bottom w:val="none" w:sz="0" w:space="0" w:color="auto"/>
        <w:right w:val="none" w:sz="0" w:space="0" w:color="auto"/>
      </w:divBdr>
    </w:div>
    <w:div w:id="1695643467">
      <w:bodyDiv w:val="1"/>
      <w:marLeft w:val="0"/>
      <w:marRight w:val="0"/>
      <w:marTop w:val="0"/>
      <w:marBottom w:val="0"/>
      <w:divBdr>
        <w:top w:val="none" w:sz="0" w:space="0" w:color="auto"/>
        <w:left w:val="none" w:sz="0" w:space="0" w:color="auto"/>
        <w:bottom w:val="none" w:sz="0" w:space="0" w:color="auto"/>
        <w:right w:val="none" w:sz="0" w:space="0" w:color="auto"/>
      </w:divBdr>
    </w:div>
    <w:div w:id="1697541587">
      <w:bodyDiv w:val="1"/>
      <w:marLeft w:val="0"/>
      <w:marRight w:val="0"/>
      <w:marTop w:val="0"/>
      <w:marBottom w:val="0"/>
      <w:divBdr>
        <w:top w:val="none" w:sz="0" w:space="0" w:color="auto"/>
        <w:left w:val="none" w:sz="0" w:space="0" w:color="auto"/>
        <w:bottom w:val="none" w:sz="0" w:space="0" w:color="auto"/>
        <w:right w:val="none" w:sz="0" w:space="0" w:color="auto"/>
      </w:divBdr>
    </w:div>
    <w:div w:id="1703824928">
      <w:bodyDiv w:val="1"/>
      <w:marLeft w:val="0"/>
      <w:marRight w:val="0"/>
      <w:marTop w:val="0"/>
      <w:marBottom w:val="0"/>
      <w:divBdr>
        <w:top w:val="none" w:sz="0" w:space="0" w:color="auto"/>
        <w:left w:val="none" w:sz="0" w:space="0" w:color="auto"/>
        <w:bottom w:val="none" w:sz="0" w:space="0" w:color="auto"/>
        <w:right w:val="none" w:sz="0" w:space="0" w:color="auto"/>
      </w:divBdr>
    </w:div>
    <w:div w:id="1712265507">
      <w:bodyDiv w:val="1"/>
      <w:marLeft w:val="0"/>
      <w:marRight w:val="0"/>
      <w:marTop w:val="0"/>
      <w:marBottom w:val="0"/>
      <w:divBdr>
        <w:top w:val="none" w:sz="0" w:space="0" w:color="auto"/>
        <w:left w:val="none" w:sz="0" w:space="0" w:color="auto"/>
        <w:bottom w:val="none" w:sz="0" w:space="0" w:color="auto"/>
        <w:right w:val="none" w:sz="0" w:space="0" w:color="auto"/>
      </w:divBdr>
    </w:div>
    <w:div w:id="1713924288">
      <w:bodyDiv w:val="1"/>
      <w:marLeft w:val="0"/>
      <w:marRight w:val="0"/>
      <w:marTop w:val="0"/>
      <w:marBottom w:val="0"/>
      <w:divBdr>
        <w:top w:val="none" w:sz="0" w:space="0" w:color="auto"/>
        <w:left w:val="none" w:sz="0" w:space="0" w:color="auto"/>
        <w:bottom w:val="none" w:sz="0" w:space="0" w:color="auto"/>
        <w:right w:val="none" w:sz="0" w:space="0" w:color="auto"/>
      </w:divBdr>
    </w:div>
    <w:div w:id="1718430484">
      <w:bodyDiv w:val="1"/>
      <w:marLeft w:val="0"/>
      <w:marRight w:val="0"/>
      <w:marTop w:val="0"/>
      <w:marBottom w:val="0"/>
      <w:divBdr>
        <w:top w:val="none" w:sz="0" w:space="0" w:color="auto"/>
        <w:left w:val="none" w:sz="0" w:space="0" w:color="auto"/>
        <w:bottom w:val="none" w:sz="0" w:space="0" w:color="auto"/>
        <w:right w:val="none" w:sz="0" w:space="0" w:color="auto"/>
      </w:divBdr>
    </w:div>
    <w:div w:id="1720476418">
      <w:bodyDiv w:val="1"/>
      <w:marLeft w:val="0"/>
      <w:marRight w:val="0"/>
      <w:marTop w:val="0"/>
      <w:marBottom w:val="0"/>
      <w:divBdr>
        <w:top w:val="none" w:sz="0" w:space="0" w:color="auto"/>
        <w:left w:val="none" w:sz="0" w:space="0" w:color="auto"/>
        <w:bottom w:val="none" w:sz="0" w:space="0" w:color="auto"/>
        <w:right w:val="none" w:sz="0" w:space="0" w:color="auto"/>
      </w:divBdr>
    </w:div>
    <w:div w:id="1720935207">
      <w:bodyDiv w:val="1"/>
      <w:marLeft w:val="0"/>
      <w:marRight w:val="0"/>
      <w:marTop w:val="0"/>
      <w:marBottom w:val="0"/>
      <w:divBdr>
        <w:top w:val="none" w:sz="0" w:space="0" w:color="auto"/>
        <w:left w:val="none" w:sz="0" w:space="0" w:color="auto"/>
        <w:bottom w:val="none" w:sz="0" w:space="0" w:color="auto"/>
        <w:right w:val="none" w:sz="0" w:space="0" w:color="auto"/>
      </w:divBdr>
    </w:div>
    <w:div w:id="1727145162">
      <w:bodyDiv w:val="1"/>
      <w:marLeft w:val="0"/>
      <w:marRight w:val="0"/>
      <w:marTop w:val="0"/>
      <w:marBottom w:val="0"/>
      <w:divBdr>
        <w:top w:val="none" w:sz="0" w:space="0" w:color="auto"/>
        <w:left w:val="none" w:sz="0" w:space="0" w:color="auto"/>
        <w:bottom w:val="none" w:sz="0" w:space="0" w:color="auto"/>
        <w:right w:val="none" w:sz="0" w:space="0" w:color="auto"/>
      </w:divBdr>
    </w:div>
    <w:div w:id="1728675639">
      <w:bodyDiv w:val="1"/>
      <w:marLeft w:val="0"/>
      <w:marRight w:val="0"/>
      <w:marTop w:val="0"/>
      <w:marBottom w:val="0"/>
      <w:divBdr>
        <w:top w:val="none" w:sz="0" w:space="0" w:color="auto"/>
        <w:left w:val="none" w:sz="0" w:space="0" w:color="auto"/>
        <w:bottom w:val="none" w:sz="0" w:space="0" w:color="auto"/>
        <w:right w:val="none" w:sz="0" w:space="0" w:color="auto"/>
      </w:divBdr>
    </w:div>
    <w:div w:id="1731148136">
      <w:bodyDiv w:val="1"/>
      <w:marLeft w:val="0"/>
      <w:marRight w:val="0"/>
      <w:marTop w:val="0"/>
      <w:marBottom w:val="0"/>
      <w:divBdr>
        <w:top w:val="none" w:sz="0" w:space="0" w:color="auto"/>
        <w:left w:val="none" w:sz="0" w:space="0" w:color="auto"/>
        <w:bottom w:val="none" w:sz="0" w:space="0" w:color="auto"/>
        <w:right w:val="none" w:sz="0" w:space="0" w:color="auto"/>
      </w:divBdr>
    </w:div>
    <w:div w:id="1731659719">
      <w:bodyDiv w:val="1"/>
      <w:marLeft w:val="0"/>
      <w:marRight w:val="0"/>
      <w:marTop w:val="0"/>
      <w:marBottom w:val="0"/>
      <w:divBdr>
        <w:top w:val="none" w:sz="0" w:space="0" w:color="auto"/>
        <w:left w:val="none" w:sz="0" w:space="0" w:color="auto"/>
        <w:bottom w:val="none" w:sz="0" w:space="0" w:color="auto"/>
        <w:right w:val="none" w:sz="0" w:space="0" w:color="auto"/>
      </w:divBdr>
    </w:div>
    <w:div w:id="1735203562">
      <w:bodyDiv w:val="1"/>
      <w:marLeft w:val="0"/>
      <w:marRight w:val="0"/>
      <w:marTop w:val="0"/>
      <w:marBottom w:val="0"/>
      <w:divBdr>
        <w:top w:val="none" w:sz="0" w:space="0" w:color="auto"/>
        <w:left w:val="none" w:sz="0" w:space="0" w:color="auto"/>
        <w:bottom w:val="none" w:sz="0" w:space="0" w:color="auto"/>
        <w:right w:val="none" w:sz="0" w:space="0" w:color="auto"/>
      </w:divBdr>
    </w:div>
    <w:div w:id="1743065081">
      <w:bodyDiv w:val="1"/>
      <w:marLeft w:val="0"/>
      <w:marRight w:val="0"/>
      <w:marTop w:val="0"/>
      <w:marBottom w:val="0"/>
      <w:divBdr>
        <w:top w:val="none" w:sz="0" w:space="0" w:color="auto"/>
        <w:left w:val="none" w:sz="0" w:space="0" w:color="auto"/>
        <w:bottom w:val="none" w:sz="0" w:space="0" w:color="auto"/>
        <w:right w:val="none" w:sz="0" w:space="0" w:color="auto"/>
      </w:divBdr>
    </w:div>
    <w:div w:id="1749573598">
      <w:bodyDiv w:val="1"/>
      <w:marLeft w:val="0"/>
      <w:marRight w:val="0"/>
      <w:marTop w:val="0"/>
      <w:marBottom w:val="0"/>
      <w:divBdr>
        <w:top w:val="none" w:sz="0" w:space="0" w:color="auto"/>
        <w:left w:val="none" w:sz="0" w:space="0" w:color="auto"/>
        <w:bottom w:val="none" w:sz="0" w:space="0" w:color="auto"/>
        <w:right w:val="none" w:sz="0" w:space="0" w:color="auto"/>
      </w:divBdr>
    </w:div>
    <w:div w:id="1752198795">
      <w:bodyDiv w:val="1"/>
      <w:marLeft w:val="0"/>
      <w:marRight w:val="0"/>
      <w:marTop w:val="0"/>
      <w:marBottom w:val="0"/>
      <w:divBdr>
        <w:top w:val="none" w:sz="0" w:space="0" w:color="auto"/>
        <w:left w:val="none" w:sz="0" w:space="0" w:color="auto"/>
        <w:bottom w:val="none" w:sz="0" w:space="0" w:color="auto"/>
        <w:right w:val="none" w:sz="0" w:space="0" w:color="auto"/>
      </w:divBdr>
    </w:div>
    <w:div w:id="1752892564">
      <w:bodyDiv w:val="1"/>
      <w:marLeft w:val="0"/>
      <w:marRight w:val="0"/>
      <w:marTop w:val="0"/>
      <w:marBottom w:val="0"/>
      <w:divBdr>
        <w:top w:val="none" w:sz="0" w:space="0" w:color="auto"/>
        <w:left w:val="none" w:sz="0" w:space="0" w:color="auto"/>
        <w:bottom w:val="none" w:sz="0" w:space="0" w:color="auto"/>
        <w:right w:val="none" w:sz="0" w:space="0" w:color="auto"/>
      </w:divBdr>
    </w:div>
    <w:div w:id="1756970732">
      <w:bodyDiv w:val="1"/>
      <w:marLeft w:val="0"/>
      <w:marRight w:val="0"/>
      <w:marTop w:val="0"/>
      <w:marBottom w:val="0"/>
      <w:divBdr>
        <w:top w:val="none" w:sz="0" w:space="0" w:color="auto"/>
        <w:left w:val="none" w:sz="0" w:space="0" w:color="auto"/>
        <w:bottom w:val="none" w:sz="0" w:space="0" w:color="auto"/>
        <w:right w:val="none" w:sz="0" w:space="0" w:color="auto"/>
      </w:divBdr>
    </w:div>
    <w:div w:id="1758205287">
      <w:bodyDiv w:val="1"/>
      <w:marLeft w:val="0"/>
      <w:marRight w:val="0"/>
      <w:marTop w:val="0"/>
      <w:marBottom w:val="0"/>
      <w:divBdr>
        <w:top w:val="none" w:sz="0" w:space="0" w:color="auto"/>
        <w:left w:val="none" w:sz="0" w:space="0" w:color="auto"/>
        <w:bottom w:val="none" w:sz="0" w:space="0" w:color="auto"/>
        <w:right w:val="none" w:sz="0" w:space="0" w:color="auto"/>
      </w:divBdr>
    </w:div>
    <w:div w:id="1759326425">
      <w:bodyDiv w:val="1"/>
      <w:marLeft w:val="0"/>
      <w:marRight w:val="0"/>
      <w:marTop w:val="0"/>
      <w:marBottom w:val="0"/>
      <w:divBdr>
        <w:top w:val="none" w:sz="0" w:space="0" w:color="auto"/>
        <w:left w:val="none" w:sz="0" w:space="0" w:color="auto"/>
        <w:bottom w:val="none" w:sz="0" w:space="0" w:color="auto"/>
        <w:right w:val="none" w:sz="0" w:space="0" w:color="auto"/>
      </w:divBdr>
    </w:div>
    <w:div w:id="1765298676">
      <w:bodyDiv w:val="1"/>
      <w:marLeft w:val="0"/>
      <w:marRight w:val="0"/>
      <w:marTop w:val="0"/>
      <w:marBottom w:val="0"/>
      <w:divBdr>
        <w:top w:val="none" w:sz="0" w:space="0" w:color="auto"/>
        <w:left w:val="none" w:sz="0" w:space="0" w:color="auto"/>
        <w:bottom w:val="none" w:sz="0" w:space="0" w:color="auto"/>
        <w:right w:val="none" w:sz="0" w:space="0" w:color="auto"/>
      </w:divBdr>
    </w:div>
    <w:div w:id="1766806966">
      <w:bodyDiv w:val="1"/>
      <w:marLeft w:val="0"/>
      <w:marRight w:val="0"/>
      <w:marTop w:val="0"/>
      <w:marBottom w:val="0"/>
      <w:divBdr>
        <w:top w:val="none" w:sz="0" w:space="0" w:color="auto"/>
        <w:left w:val="none" w:sz="0" w:space="0" w:color="auto"/>
        <w:bottom w:val="none" w:sz="0" w:space="0" w:color="auto"/>
        <w:right w:val="none" w:sz="0" w:space="0" w:color="auto"/>
      </w:divBdr>
    </w:div>
    <w:div w:id="1774208880">
      <w:bodyDiv w:val="1"/>
      <w:marLeft w:val="0"/>
      <w:marRight w:val="0"/>
      <w:marTop w:val="0"/>
      <w:marBottom w:val="0"/>
      <w:divBdr>
        <w:top w:val="none" w:sz="0" w:space="0" w:color="auto"/>
        <w:left w:val="none" w:sz="0" w:space="0" w:color="auto"/>
        <w:bottom w:val="none" w:sz="0" w:space="0" w:color="auto"/>
        <w:right w:val="none" w:sz="0" w:space="0" w:color="auto"/>
      </w:divBdr>
    </w:div>
    <w:div w:id="1779136528">
      <w:bodyDiv w:val="1"/>
      <w:marLeft w:val="0"/>
      <w:marRight w:val="0"/>
      <w:marTop w:val="0"/>
      <w:marBottom w:val="0"/>
      <w:divBdr>
        <w:top w:val="none" w:sz="0" w:space="0" w:color="auto"/>
        <w:left w:val="none" w:sz="0" w:space="0" w:color="auto"/>
        <w:bottom w:val="none" w:sz="0" w:space="0" w:color="auto"/>
        <w:right w:val="none" w:sz="0" w:space="0" w:color="auto"/>
      </w:divBdr>
    </w:div>
    <w:div w:id="1782797818">
      <w:bodyDiv w:val="1"/>
      <w:marLeft w:val="0"/>
      <w:marRight w:val="0"/>
      <w:marTop w:val="0"/>
      <w:marBottom w:val="0"/>
      <w:divBdr>
        <w:top w:val="none" w:sz="0" w:space="0" w:color="auto"/>
        <w:left w:val="none" w:sz="0" w:space="0" w:color="auto"/>
        <w:bottom w:val="none" w:sz="0" w:space="0" w:color="auto"/>
        <w:right w:val="none" w:sz="0" w:space="0" w:color="auto"/>
      </w:divBdr>
    </w:div>
    <w:div w:id="1798064858">
      <w:bodyDiv w:val="1"/>
      <w:marLeft w:val="0"/>
      <w:marRight w:val="0"/>
      <w:marTop w:val="0"/>
      <w:marBottom w:val="0"/>
      <w:divBdr>
        <w:top w:val="none" w:sz="0" w:space="0" w:color="auto"/>
        <w:left w:val="none" w:sz="0" w:space="0" w:color="auto"/>
        <w:bottom w:val="none" w:sz="0" w:space="0" w:color="auto"/>
        <w:right w:val="none" w:sz="0" w:space="0" w:color="auto"/>
      </w:divBdr>
    </w:div>
    <w:div w:id="1802726810">
      <w:bodyDiv w:val="1"/>
      <w:marLeft w:val="0"/>
      <w:marRight w:val="0"/>
      <w:marTop w:val="0"/>
      <w:marBottom w:val="0"/>
      <w:divBdr>
        <w:top w:val="none" w:sz="0" w:space="0" w:color="auto"/>
        <w:left w:val="none" w:sz="0" w:space="0" w:color="auto"/>
        <w:bottom w:val="none" w:sz="0" w:space="0" w:color="auto"/>
        <w:right w:val="none" w:sz="0" w:space="0" w:color="auto"/>
      </w:divBdr>
    </w:div>
    <w:div w:id="1804036118">
      <w:bodyDiv w:val="1"/>
      <w:marLeft w:val="0"/>
      <w:marRight w:val="0"/>
      <w:marTop w:val="0"/>
      <w:marBottom w:val="0"/>
      <w:divBdr>
        <w:top w:val="none" w:sz="0" w:space="0" w:color="auto"/>
        <w:left w:val="none" w:sz="0" w:space="0" w:color="auto"/>
        <w:bottom w:val="none" w:sz="0" w:space="0" w:color="auto"/>
        <w:right w:val="none" w:sz="0" w:space="0" w:color="auto"/>
      </w:divBdr>
    </w:div>
    <w:div w:id="1807039767">
      <w:bodyDiv w:val="1"/>
      <w:marLeft w:val="0"/>
      <w:marRight w:val="0"/>
      <w:marTop w:val="0"/>
      <w:marBottom w:val="0"/>
      <w:divBdr>
        <w:top w:val="none" w:sz="0" w:space="0" w:color="auto"/>
        <w:left w:val="none" w:sz="0" w:space="0" w:color="auto"/>
        <w:bottom w:val="none" w:sz="0" w:space="0" w:color="auto"/>
        <w:right w:val="none" w:sz="0" w:space="0" w:color="auto"/>
      </w:divBdr>
    </w:div>
    <w:div w:id="1813599148">
      <w:bodyDiv w:val="1"/>
      <w:marLeft w:val="0"/>
      <w:marRight w:val="0"/>
      <w:marTop w:val="0"/>
      <w:marBottom w:val="0"/>
      <w:divBdr>
        <w:top w:val="none" w:sz="0" w:space="0" w:color="auto"/>
        <w:left w:val="none" w:sz="0" w:space="0" w:color="auto"/>
        <w:bottom w:val="none" w:sz="0" w:space="0" w:color="auto"/>
        <w:right w:val="none" w:sz="0" w:space="0" w:color="auto"/>
      </w:divBdr>
    </w:div>
    <w:div w:id="1816948040">
      <w:bodyDiv w:val="1"/>
      <w:marLeft w:val="0"/>
      <w:marRight w:val="0"/>
      <w:marTop w:val="0"/>
      <w:marBottom w:val="0"/>
      <w:divBdr>
        <w:top w:val="none" w:sz="0" w:space="0" w:color="auto"/>
        <w:left w:val="none" w:sz="0" w:space="0" w:color="auto"/>
        <w:bottom w:val="none" w:sz="0" w:space="0" w:color="auto"/>
        <w:right w:val="none" w:sz="0" w:space="0" w:color="auto"/>
      </w:divBdr>
    </w:div>
    <w:div w:id="1820537369">
      <w:bodyDiv w:val="1"/>
      <w:marLeft w:val="0"/>
      <w:marRight w:val="0"/>
      <w:marTop w:val="0"/>
      <w:marBottom w:val="0"/>
      <w:divBdr>
        <w:top w:val="none" w:sz="0" w:space="0" w:color="auto"/>
        <w:left w:val="none" w:sz="0" w:space="0" w:color="auto"/>
        <w:bottom w:val="none" w:sz="0" w:space="0" w:color="auto"/>
        <w:right w:val="none" w:sz="0" w:space="0" w:color="auto"/>
      </w:divBdr>
    </w:div>
    <w:div w:id="1829053934">
      <w:bodyDiv w:val="1"/>
      <w:marLeft w:val="0"/>
      <w:marRight w:val="0"/>
      <w:marTop w:val="0"/>
      <w:marBottom w:val="0"/>
      <w:divBdr>
        <w:top w:val="none" w:sz="0" w:space="0" w:color="auto"/>
        <w:left w:val="none" w:sz="0" w:space="0" w:color="auto"/>
        <w:bottom w:val="none" w:sz="0" w:space="0" w:color="auto"/>
        <w:right w:val="none" w:sz="0" w:space="0" w:color="auto"/>
      </w:divBdr>
    </w:div>
    <w:div w:id="1831826308">
      <w:bodyDiv w:val="1"/>
      <w:marLeft w:val="0"/>
      <w:marRight w:val="0"/>
      <w:marTop w:val="0"/>
      <w:marBottom w:val="0"/>
      <w:divBdr>
        <w:top w:val="none" w:sz="0" w:space="0" w:color="auto"/>
        <w:left w:val="none" w:sz="0" w:space="0" w:color="auto"/>
        <w:bottom w:val="none" w:sz="0" w:space="0" w:color="auto"/>
        <w:right w:val="none" w:sz="0" w:space="0" w:color="auto"/>
      </w:divBdr>
    </w:div>
    <w:div w:id="1836844650">
      <w:bodyDiv w:val="1"/>
      <w:marLeft w:val="0"/>
      <w:marRight w:val="0"/>
      <w:marTop w:val="0"/>
      <w:marBottom w:val="0"/>
      <w:divBdr>
        <w:top w:val="none" w:sz="0" w:space="0" w:color="auto"/>
        <w:left w:val="none" w:sz="0" w:space="0" w:color="auto"/>
        <w:bottom w:val="none" w:sz="0" w:space="0" w:color="auto"/>
        <w:right w:val="none" w:sz="0" w:space="0" w:color="auto"/>
      </w:divBdr>
    </w:div>
    <w:div w:id="1840539308">
      <w:bodyDiv w:val="1"/>
      <w:marLeft w:val="0"/>
      <w:marRight w:val="0"/>
      <w:marTop w:val="0"/>
      <w:marBottom w:val="0"/>
      <w:divBdr>
        <w:top w:val="none" w:sz="0" w:space="0" w:color="auto"/>
        <w:left w:val="none" w:sz="0" w:space="0" w:color="auto"/>
        <w:bottom w:val="none" w:sz="0" w:space="0" w:color="auto"/>
        <w:right w:val="none" w:sz="0" w:space="0" w:color="auto"/>
      </w:divBdr>
    </w:div>
    <w:div w:id="1847481090">
      <w:bodyDiv w:val="1"/>
      <w:marLeft w:val="0"/>
      <w:marRight w:val="0"/>
      <w:marTop w:val="0"/>
      <w:marBottom w:val="0"/>
      <w:divBdr>
        <w:top w:val="none" w:sz="0" w:space="0" w:color="auto"/>
        <w:left w:val="none" w:sz="0" w:space="0" w:color="auto"/>
        <w:bottom w:val="none" w:sz="0" w:space="0" w:color="auto"/>
        <w:right w:val="none" w:sz="0" w:space="0" w:color="auto"/>
      </w:divBdr>
    </w:div>
    <w:div w:id="1847596382">
      <w:bodyDiv w:val="1"/>
      <w:marLeft w:val="0"/>
      <w:marRight w:val="0"/>
      <w:marTop w:val="0"/>
      <w:marBottom w:val="0"/>
      <w:divBdr>
        <w:top w:val="none" w:sz="0" w:space="0" w:color="auto"/>
        <w:left w:val="none" w:sz="0" w:space="0" w:color="auto"/>
        <w:bottom w:val="none" w:sz="0" w:space="0" w:color="auto"/>
        <w:right w:val="none" w:sz="0" w:space="0" w:color="auto"/>
      </w:divBdr>
    </w:div>
    <w:div w:id="1850868969">
      <w:bodyDiv w:val="1"/>
      <w:marLeft w:val="0"/>
      <w:marRight w:val="0"/>
      <w:marTop w:val="0"/>
      <w:marBottom w:val="0"/>
      <w:divBdr>
        <w:top w:val="none" w:sz="0" w:space="0" w:color="auto"/>
        <w:left w:val="none" w:sz="0" w:space="0" w:color="auto"/>
        <w:bottom w:val="none" w:sz="0" w:space="0" w:color="auto"/>
        <w:right w:val="none" w:sz="0" w:space="0" w:color="auto"/>
      </w:divBdr>
    </w:div>
    <w:div w:id="1864391955">
      <w:bodyDiv w:val="1"/>
      <w:marLeft w:val="0"/>
      <w:marRight w:val="0"/>
      <w:marTop w:val="0"/>
      <w:marBottom w:val="0"/>
      <w:divBdr>
        <w:top w:val="none" w:sz="0" w:space="0" w:color="auto"/>
        <w:left w:val="none" w:sz="0" w:space="0" w:color="auto"/>
        <w:bottom w:val="none" w:sz="0" w:space="0" w:color="auto"/>
        <w:right w:val="none" w:sz="0" w:space="0" w:color="auto"/>
      </w:divBdr>
    </w:div>
    <w:div w:id="1865050975">
      <w:bodyDiv w:val="1"/>
      <w:marLeft w:val="0"/>
      <w:marRight w:val="0"/>
      <w:marTop w:val="0"/>
      <w:marBottom w:val="0"/>
      <w:divBdr>
        <w:top w:val="none" w:sz="0" w:space="0" w:color="auto"/>
        <w:left w:val="none" w:sz="0" w:space="0" w:color="auto"/>
        <w:bottom w:val="none" w:sz="0" w:space="0" w:color="auto"/>
        <w:right w:val="none" w:sz="0" w:space="0" w:color="auto"/>
      </w:divBdr>
    </w:div>
    <w:div w:id="1871646649">
      <w:bodyDiv w:val="1"/>
      <w:marLeft w:val="0"/>
      <w:marRight w:val="0"/>
      <w:marTop w:val="0"/>
      <w:marBottom w:val="0"/>
      <w:divBdr>
        <w:top w:val="none" w:sz="0" w:space="0" w:color="auto"/>
        <w:left w:val="none" w:sz="0" w:space="0" w:color="auto"/>
        <w:bottom w:val="none" w:sz="0" w:space="0" w:color="auto"/>
        <w:right w:val="none" w:sz="0" w:space="0" w:color="auto"/>
      </w:divBdr>
    </w:div>
    <w:div w:id="1875383588">
      <w:bodyDiv w:val="1"/>
      <w:marLeft w:val="0"/>
      <w:marRight w:val="0"/>
      <w:marTop w:val="0"/>
      <w:marBottom w:val="0"/>
      <w:divBdr>
        <w:top w:val="none" w:sz="0" w:space="0" w:color="auto"/>
        <w:left w:val="none" w:sz="0" w:space="0" w:color="auto"/>
        <w:bottom w:val="none" w:sz="0" w:space="0" w:color="auto"/>
        <w:right w:val="none" w:sz="0" w:space="0" w:color="auto"/>
      </w:divBdr>
    </w:div>
    <w:div w:id="1876917668">
      <w:bodyDiv w:val="1"/>
      <w:marLeft w:val="0"/>
      <w:marRight w:val="0"/>
      <w:marTop w:val="0"/>
      <w:marBottom w:val="0"/>
      <w:divBdr>
        <w:top w:val="none" w:sz="0" w:space="0" w:color="auto"/>
        <w:left w:val="none" w:sz="0" w:space="0" w:color="auto"/>
        <w:bottom w:val="none" w:sz="0" w:space="0" w:color="auto"/>
        <w:right w:val="none" w:sz="0" w:space="0" w:color="auto"/>
      </w:divBdr>
    </w:div>
    <w:div w:id="1878858939">
      <w:bodyDiv w:val="1"/>
      <w:marLeft w:val="0"/>
      <w:marRight w:val="0"/>
      <w:marTop w:val="0"/>
      <w:marBottom w:val="0"/>
      <w:divBdr>
        <w:top w:val="none" w:sz="0" w:space="0" w:color="auto"/>
        <w:left w:val="none" w:sz="0" w:space="0" w:color="auto"/>
        <w:bottom w:val="none" w:sz="0" w:space="0" w:color="auto"/>
        <w:right w:val="none" w:sz="0" w:space="0" w:color="auto"/>
      </w:divBdr>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
    <w:div w:id="1887528539">
      <w:bodyDiv w:val="1"/>
      <w:marLeft w:val="0"/>
      <w:marRight w:val="0"/>
      <w:marTop w:val="0"/>
      <w:marBottom w:val="0"/>
      <w:divBdr>
        <w:top w:val="none" w:sz="0" w:space="0" w:color="auto"/>
        <w:left w:val="none" w:sz="0" w:space="0" w:color="auto"/>
        <w:bottom w:val="none" w:sz="0" w:space="0" w:color="auto"/>
        <w:right w:val="none" w:sz="0" w:space="0" w:color="auto"/>
      </w:divBdr>
    </w:div>
    <w:div w:id="1892692508">
      <w:bodyDiv w:val="1"/>
      <w:marLeft w:val="0"/>
      <w:marRight w:val="0"/>
      <w:marTop w:val="0"/>
      <w:marBottom w:val="0"/>
      <w:divBdr>
        <w:top w:val="none" w:sz="0" w:space="0" w:color="auto"/>
        <w:left w:val="none" w:sz="0" w:space="0" w:color="auto"/>
        <w:bottom w:val="none" w:sz="0" w:space="0" w:color="auto"/>
        <w:right w:val="none" w:sz="0" w:space="0" w:color="auto"/>
      </w:divBdr>
    </w:div>
    <w:div w:id="1895727036">
      <w:bodyDiv w:val="1"/>
      <w:marLeft w:val="0"/>
      <w:marRight w:val="0"/>
      <w:marTop w:val="0"/>
      <w:marBottom w:val="0"/>
      <w:divBdr>
        <w:top w:val="none" w:sz="0" w:space="0" w:color="auto"/>
        <w:left w:val="none" w:sz="0" w:space="0" w:color="auto"/>
        <w:bottom w:val="none" w:sz="0" w:space="0" w:color="auto"/>
        <w:right w:val="none" w:sz="0" w:space="0" w:color="auto"/>
      </w:divBdr>
    </w:div>
    <w:div w:id="1921714688">
      <w:bodyDiv w:val="1"/>
      <w:marLeft w:val="0"/>
      <w:marRight w:val="0"/>
      <w:marTop w:val="0"/>
      <w:marBottom w:val="0"/>
      <w:divBdr>
        <w:top w:val="none" w:sz="0" w:space="0" w:color="auto"/>
        <w:left w:val="none" w:sz="0" w:space="0" w:color="auto"/>
        <w:bottom w:val="none" w:sz="0" w:space="0" w:color="auto"/>
        <w:right w:val="none" w:sz="0" w:space="0" w:color="auto"/>
      </w:divBdr>
    </w:div>
    <w:div w:id="1932808533">
      <w:bodyDiv w:val="1"/>
      <w:marLeft w:val="0"/>
      <w:marRight w:val="0"/>
      <w:marTop w:val="0"/>
      <w:marBottom w:val="0"/>
      <w:divBdr>
        <w:top w:val="none" w:sz="0" w:space="0" w:color="auto"/>
        <w:left w:val="none" w:sz="0" w:space="0" w:color="auto"/>
        <w:bottom w:val="none" w:sz="0" w:space="0" w:color="auto"/>
        <w:right w:val="none" w:sz="0" w:space="0" w:color="auto"/>
      </w:divBdr>
    </w:div>
    <w:div w:id="1939752335">
      <w:bodyDiv w:val="1"/>
      <w:marLeft w:val="0"/>
      <w:marRight w:val="0"/>
      <w:marTop w:val="0"/>
      <w:marBottom w:val="0"/>
      <w:divBdr>
        <w:top w:val="none" w:sz="0" w:space="0" w:color="auto"/>
        <w:left w:val="none" w:sz="0" w:space="0" w:color="auto"/>
        <w:bottom w:val="none" w:sz="0" w:space="0" w:color="auto"/>
        <w:right w:val="none" w:sz="0" w:space="0" w:color="auto"/>
      </w:divBdr>
    </w:div>
    <w:div w:id="1948614403">
      <w:bodyDiv w:val="1"/>
      <w:marLeft w:val="0"/>
      <w:marRight w:val="0"/>
      <w:marTop w:val="0"/>
      <w:marBottom w:val="0"/>
      <w:divBdr>
        <w:top w:val="none" w:sz="0" w:space="0" w:color="auto"/>
        <w:left w:val="none" w:sz="0" w:space="0" w:color="auto"/>
        <w:bottom w:val="none" w:sz="0" w:space="0" w:color="auto"/>
        <w:right w:val="none" w:sz="0" w:space="0" w:color="auto"/>
      </w:divBdr>
    </w:div>
    <w:div w:id="1951357788">
      <w:bodyDiv w:val="1"/>
      <w:marLeft w:val="0"/>
      <w:marRight w:val="0"/>
      <w:marTop w:val="0"/>
      <w:marBottom w:val="0"/>
      <w:divBdr>
        <w:top w:val="none" w:sz="0" w:space="0" w:color="auto"/>
        <w:left w:val="none" w:sz="0" w:space="0" w:color="auto"/>
        <w:bottom w:val="none" w:sz="0" w:space="0" w:color="auto"/>
        <w:right w:val="none" w:sz="0" w:space="0" w:color="auto"/>
      </w:divBdr>
    </w:div>
    <w:div w:id="1956786496">
      <w:bodyDiv w:val="1"/>
      <w:marLeft w:val="0"/>
      <w:marRight w:val="0"/>
      <w:marTop w:val="0"/>
      <w:marBottom w:val="0"/>
      <w:divBdr>
        <w:top w:val="none" w:sz="0" w:space="0" w:color="auto"/>
        <w:left w:val="none" w:sz="0" w:space="0" w:color="auto"/>
        <w:bottom w:val="none" w:sz="0" w:space="0" w:color="auto"/>
        <w:right w:val="none" w:sz="0" w:space="0" w:color="auto"/>
      </w:divBdr>
    </w:div>
    <w:div w:id="1970553499">
      <w:bodyDiv w:val="1"/>
      <w:marLeft w:val="0"/>
      <w:marRight w:val="0"/>
      <w:marTop w:val="0"/>
      <w:marBottom w:val="0"/>
      <w:divBdr>
        <w:top w:val="none" w:sz="0" w:space="0" w:color="auto"/>
        <w:left w:val="none" w:sz="0" w:space="0" w:color="auto"/>
        <w:bottom w:val="none" w:sz="0" w:space="0" w:color="auto"/>
        <w:right w:val="none" w:sz="0" w:space="0" w:color="auto"/>
      </w:divBdr>
    </w:div>
    <w:div w:id="1971280218">
      <w:bodyDiv w:val="1"/>
      <w:marLeft w:val="0"/>
      <w:marRight w:val="0"/>
      <w:marTop w:val="0"/>
      <w:marBottom w:val="0"/>
      <w:divBdr>
        <w:top w:val="none" w:sz="0" w:space="0" w:color="auto"/>
        <w:left w:val="none" w:sz="0" w:space="0" w:color="auto"/>
        <w:bottom w:val="none" w:sz="0" w:space="0" w:color="auto"/>
        <w:right w:val="none" w:sz="0" w:space="0" w:color="auto"/>
      </w:divBdr>
    </w:div>
    <w:div w:id="1973748741">
      <w:bodyDiv w:val="1"/>
      <w:marLeft w:val="0"/>
      <w:marRight w:val="0"/>
      <w:marTop w:val="0"/>
      <w:marBottom w:val="0"/>
      <w:divBdr>
        <w:top w:val="none" w:sz="0" w:space="0" w:color="auto"/>
        <w:left w:val="none" w:sz="0" w:space="0" w:color="auto"/>
        <w:bottom w:val="none" w:sz="0" w:space="0" w:color="auto"/>
        <w:right w:val="none" w:sz="0" w:space="0" w:color="auto"/>
      </w:divBdr>
    </w:div>
    <w:div w:id="1979531476">
      <w:bodyDiv w:val="1"/>
      <w:marLeft w:val="0"/>
      <w:marRight w:val="0"/>
      <w:marTop w:val="0"/>
      <w:marBottom w:val="0"/>
      <w:divBdr>
        <w:top w:val="none" w:sz="0" w:space="0" w:color="auto"/>
        <w:left w:val="none" w:sz="0" w:space="0" w:color="auto"/>
        <w:bottom w:val="none" w:sz="0" w:space="0" w:color="auto"/>
        <w:right w:val="none" w:sz="0" w:space="0" w:color="auto"/>
      </w:divBdr>
    </w:div>
    <w:div w:id="1990094930">
      <w:bodyDiv w:val="1"/>
      <w:marLeft w:val="0"/>
      <w:marRight w:val="0"/>
      <w:marTop w:val="0"/>
      <w:marBottom w:val="0"/>
      <w:divBdr>
        <w:top w:val="none" w:sz="0" w:space="0" w:color="auto"/>
        <w:left w:val="none" w:sz="0" w:space="0" w:color="auto"/>
        <w:bottom w:val="none" w:sz="0" w:space="0" w:color="auto"/>
        <w:right w:val="none" w:sz="0" w:space="0" w:color="auto"/>
      </w:divBdr>
    </w:div>
    <w:div w:id="1997369352">
      <w:bodyDiv w:val="1"/>
      <w:marLeft w:val="0"/>
      <w:marRight w:val="0"/>
      <w:marTop w:val="0"/>
      <w:marBottom w:val="0"/>
      <w:divBdr>
        <w:top w:val="none" w:sz="0" w:space="0" w:color="auto"/>
        <w:left w:val="none" w:sz="0" w:space="0" w:color="auto"/>
        <w:bottom w:val="none" w:sz="0" w:space="0" w:color="auto"/>
        <w:right w:val="none" w:sz="0" w:space="0" w:color="auto"/>
      </w:divBdr>
    </w:div>
    <w:div w:id="2001150705">
      <w:bodyDiv w:val="1"/>
      <w:marLeft w:val="0"/>
      <w:marRight w:val="0"/>
      <w:marTop w:val="0"/>
      <w:marBottom w:val="0"/>
      <w:divBdr>
        <w:top w:val="none" w:sz="0" w:space="0" w:color="auto"/>
        <w:left w:val="none" w:sz="0" w:space="0" w:color="auto"/>
        <w:bottom w:val="none" w:sz="0" w:space="0" w:color="auto"/>
        <w:right w:val="none" w:sz="0" w:space="0" w:color="auto"/>
      </w:divBdr>
    </w:div>
    <w:div w:id="2003049208">
      <w:bodyDiv w:val="1"/>
      <w:marLeft w:val="0"/>
      <w:marRight w:val="0"/>
      <w:marTop w:val="0"/>
      <w:marBottom w:val="0"/>
      <w:divBdr>
        <w:top w:val="none" w:sz="0" w:space="0" w:color="auto"/>
        <w:left w:val="none" w:sz="0" w:space="0" w:color="auto"/>
        <w:bottom w:val="none" w:sz="0" w:space="0" w:color="auto"/>
        <w:right w:val="none" w:sz="0" w:space="0" w:color="auto"/>
      </w:divBdr>
    </w:div>
    <w:div w:id="2006200541">
      <w:bodyDiv w:val="1"/>
      <w:marLeft w:val="0"/>
      <w:marRight w:val="0"/>
      <w:marTop w:val="0"/>
      <w:marBottom w:val="0"/>
      <w:divBdr>
        <w:top w:val="none" w:sz="0" w:space="0" w:color="auto"/>
        <w:left w:val="none" w:sz="0" w:space="0" w:color="auto"/>
        <w:bottom w:val="none" w:sz="0" w:space="0" w:color="auto"/>
        <w:right w:val="none" w:sz="0" w:space="0" w:color="auto"/>
      </w:divBdr>
    </w:div>
    <w:div w:id="2010017849">
      <w:bodyDiv w:val="1"/>
      <w:marLeft w:val="0"/>
      <w:marRight w:val="0"/>
      <w:marTop w:val="0"/>
      <w:marBottom w:val="0"/>
      <w:divBdr>
        <w:top w:val="none" w:sz="0" w:space="0" w:color="auto"/>
        <w:left w:val="none" w:sz="0" w:space="0" w:color="auto"/>
        <w:bottom w:val="none" w:sz="0" w:space="0" w:color="auto"/>
        <w:right w:val="none" w:sz="0" w:space="0" w:color="auto"/>
      </w:divBdr>
      <w:divsChild>
        <w:div w:id="1910310001">
          <w:marLeft w:val="0"/>
          <w:marRight w:val="0"/>
          <w:marTop w:val="0"/>
          <w:marBottom w:val="0"/>
          <w:divBdr>
            <w:top w:val="none" w:sz="0" w:space="0" w:color="auto"/>
            <w:left w:val="none" w:sz="0" w:space="0" w:color="auto"/>
            <w:bottom w:val="none" w:sz="0" w:space="0" w:color="auto"/>
            <w:right w:val="none" w:sz="0" w:space="0" w:color="auto"/>
          </w:divBdr>
          <w:divsChild>
            <w:div w:id="1337882465">
              <w:marLeft w:val="0"/>
              <w:marRight w:val="0"/>
              <w:marTop w:val="0"/>
              <w:marBottom w:val="0"/>
              <w:divBdr>
                <w:top w:val="none" w:sz="0" w:space="0" w:color="auto"/>
                <w:left w:val="none" w:sz="0" w:space="0" w:color="auto"/>
                <w:bottom w:val="none" w:sz="0" w:space="0" w:color="auto"/>
                <w:right w:val="none" w:sz="0" w:space="0" w:color="auto"/>
              </w:divBdr>
              <w:divsChild>
                <w:div w:id="1232235259">
                  <w:marLeft w:val="0"/>
                  <w:marRight w:val="0"/>
                  <w:marTop w:val="0"/>
                  <w:marBottom w:val="0"/>
                  <w:divBdr>
                    <w:top w:val="none" w:sz="0" w:space="0" w:color="auto"/>
                    <w:left w:val="none" w:sz="0" w:space="0" w:color="auto"/>
                    <w:bottom w:val="none" w:sz="0" w:space="0" w:color="auto"/>
                    <w:right w:val="none" w:sz="0" w:space="0" w:color="auto"/>
                  </w:divBdr>
                  <w:divsChild>
                    <w:div w:id="680011837">
                      <w:marLeft w:val="0"/>
                      <w:marRight w:val="0"/>
                      <w:marTop w:val="0"/>
                      <w:marBottom w:val="0"/>
                      <w:divBdr>
                        <w:top w:val="none" w:sz="0" w:space="0" w:color="auto"/>
                        <w:left w:val="none" w:sz="0" w:space="0" w:color="auto"/>
                        <w:bottom w:val="none" w:sz="0" w:space="0" w:color="auto"/>
                        <w:right w:val="none" w:sz="0" w:space="0" w:color="auto"/>
                      </w:divBdr>
                      <w:divsChild>
                        <w:div w:id="11524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89632">
      <w:bodyDiv w:val="1"/>
      <w:marLeft w:val="0"/>
      <w:marRight w:val="0"/>
      <w:marTop w:val="0"/>
      <w:marBottom w:val="0"/>
      <w:divBdr>
        <w:top w:val="none" w:sz="0" w:space="0" w:color="auto"/>
        <w:left w:val="none" w:sz="0" w:space="0" w:color="auto"/>
        <w:bottom w:val="none" w:sz="0" w:space="0" w:color="auto"/>
        <w:right w:val="none" w:sz="0" w:space="0" w:color="auto"/>
      </w:divBdr>
    </w:div>
    <w:div w:id="2019381483">
      <w:bodyDiv w:val="1"/>
      <w:marLeft w:val="0"/>
      <w:marRight w:val="0"/>
      <w:marTop w:val="0"/>
      <w:marBottom w:val="0"/>
      <w:divBdr>
        <w:top w:val="none" w:sz="0" w:space="0" w:color="auto"/>
        <w:left w:val="none" w:sz="0" w:space="0" w:color="auto"/>
        <w:bottom w:val="none" w:sz="0" w:space="0" w:color="auto"/>
        <w:right w:val="none" w:sz="0" w:space="0" w:color="auto"/>
      </w:divBdr>
    </w:div>
    <w:div w:id="2025008185">
      <w:bodyDiv w:val="1"/>
      <w:marLeft w:val="0"/>
      <w:marRight w:val="0"/>
      <w:marTop w:val="0"/>
      <w:marBottom w:val="0"/>
      <w:divBdr>
        <w:top w:val="none" w:sz="0" w:space="0" w:color="auto"/>
        <w:left w:val="none" w:sz="0" w:space="0" w:color="auto"/>
        <w:bottom w:val="none" w:sz="0" w:space="0" w:color="auto"/>
        <w:right w:val="none" w:sz="0" w:space="0" w:color="auto"/>
      </w:divBdr>
    </w:div>
    <w:div w:id="2031830224">
      <w:bodyDiv w:val="1"/>
      <w:marLeft w:val="0"/>
      <w:marRight w:val="0"/>
      <w:marTop w:val="0"/>
      <w:marBottom w:val="0"/>
      <w:divBdr>
        <w:top w:val="none" w:sz="0" w:space="0" w:color="auto"/>
        <w:left w:val="none" w:sz="0" w:space="0" w:color="auto"/>
        <w:bottom w:val="none" w:sz="0" w:space="0" w:color="auto"/>
        <w:right w:val="none" w:sz="0" w:space="0" w:color="auto"/>
      </w:divBdr>
    </w:div>
    <w:div w:id="2035955942">
      <w:bodyDiv w:val="1"/>
      <w:marLeft w:val="0"/>
      <w:marRight w:val="0"/>
      <w:marTop w:val="0"/>
      <w:marBottom w:val="0"/>
      <w:divBdr>
        <w:top w:val="none" w:sz="0" w:space="0" w:color="auto"/>
        <w:left w:val="none" w:sz="0" w:space="0" w:color="auto"/>
        <w:bottom w:val="none" w:sz="0" w:space="0" w:color="auto"/>
        <w:right w:val="none" w:sz="0" w:space="0" w:color="auto"/>
      </w:divBdr>
    </w:div>
    <w:div w:id="2051418703">
      <w:bodyDiv w:val="1"/>
      <w:marLeft w:val="0"/>
      <w:marRight w:val="0"/>
      <w:marTop w:val="0"/>
      <w:marBottom w:val="0"/>
      <w:divBdr>
        <w:top w:val="none" w:sz="0" w:space="0" w:color="auto"/>
        <w:left w:val="none" w:sz="0" w:space="0" w:color="auto"/>
        <w:bottom w:val="none" w:sz="0" w:space="0" w:color="auto"/>
        <w:right w:val="none" w:sz="0" w:space="0" w:color="auto"/>
      </w:divBdr>
    </w:div>
    <w:div w:id="2052457200">
      <w:bodyDiv w:val="1"/>
      <w:marLeft w:val="0"/>
      <w:marRight w:val="0"/>
      <w:marTop w:val="0"/>
      <w:marBottom w:val="0"/>
      <w:divBdr>
        <w:top w:val="none" w:sz="0" w:space="0" w:color="auto"/>
        <w:left w:val="none" w:sz="0" w:space="0" w:color="auto"/>
        <w:bottom w:val="none" w:sz="0" w:space="0" w:color="auto"/>
        <w:right w:val="none" w:sz="0" w:space="0" w:color="auto"/>
      </w:divBdr>
    </w:div>
    <w:div w:id="2055420816">
      <w:bodyDiv w:val="1"/>
      <w:marLeft w:val="0"/>
      <w:marRight w:val="0"/>
      <w:marTop w:val="0"/>
      <w:marBottom w:val="0"/>
      <w:divBdr>
        <w:top w:val="none" w:sz="0" w:space="0" w:color="auto"/>
        <w:left w:val="none" w:sz="0" w:space="0" w:color="auto"/>
        <w:bottom w:val="none" w:sz="0" w:space="0" w:color="auto"/>
        <w:right w:val="none" w:sz="0" w:space="0" w:color="auto"/>
      </w:divBdr>
    </w:div>
    <w:div w:id="2064786838">
      <w:bodyDiv w:val="1"/>
      <w:marLeft w:val="0"/>
      <w:marRight w:val="0"/>
      <w:marTop w:val="0"/>
      <w:marBottom w:val="0"/>
      <w:divBdr>
        <w:top w:val="none" w:sz="0" w:space="0" w:color="auto"/>
        <w:left w:val="none" w:sz="0" w:space="0" w:color="auto"/>
        <w:bottom w:val="none" w:sz="0" w:space="0" w:color="auto"/>
        <w:right w:val="none" w:sz="0" w:space="0" w:color="auto"/>
      </w:divBdr>
    </w:div>
    <w:div w:id="2065450227">
      <w:bodyDiv w:val="1"/>
      <w:marLeft w:val="0"/>
      <w:marRight w:val="0"/>
      <w:marTop w:val="0"/>
      <w:marBottom w:val="0"/>
      <w:divBdr>
        <w:top w:val="none" w:sz="0" w:space="0" w:color="auto"/>
        <w:left w:val="none" w:sz="0" w:space="0" w:color="auto"/>
        <w:bottom w:val="none" w:sz="0" w:space="0" w:color="auto"/>
        <w:right w:val="none" w:sz="0" w:space="0" w:color="auto"/>
      </w:divBdr>
    </w:div>
    <w:div w:id="2066826999">
      <w:bodyDiv w:val="1"/>
      <w:marLeft w:val="0"/>
      <w:marRight w:val="0"/>
      <w:marTop w:val="0"/>
      <w:marBottom w:val="0"/>
      <w:divBdr>
        <w:top w:val="none" w:sz="0" w:space="0" w:color="auto"/>
        <w:left w:val="none" w:sz="0" w:space="0" w:color="auto"/>
        <w:bottom w:val="none" w:sz="0" w:space="0" w:color="auto"/>
        <w:right w:val="none" w:sz="0" w:space="0" w:color="auto"/>
      </w:divBdr>
    </w:div>
    <w:div w:id="2070691877">
      <w:bodyDiv w:val="1"/>
      <w:marLeft w:val="0"/>
      <w:marRight w:val="0"/>
      <w:marTop w:val="0"/>
      <w:marBottom w:val="0"/>
      <w:divBdr>
        <w:top w:val="none" w:sz="0" w:space="0" w:color="auto"/>
        <w:left w:val="none" w:sz="0" w:space="0" w:color="auto"/>
        <w:bottom w:val="none" w:sz="0" w:space="0" w:color="auto"/>
        <w:right w:val="none" w:sz="0" w:space="0" w:color="auto"/>
      </w:divBdr>
    </w:div>
    <w:div w:id="207075890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76659286">
      <w:bodyDiv w:val="1"/>
      <w:marLeft w:val="0"/>
      <w:marRight w:val="0"/>
      <w:marTop w:val="0"/>
      <w:marBottom w:val="0"/>
      <w:divBdr>
        <w:top w:val="none" w:sz="0" w:space="0" w:color="auto"/>
        <w:left w:val="none" w:sz="0" w:space="0" w:color="auto"/>
        <w:bottom w:val="none" w:sz="0" w:space="0" w:color="auto"/>
        <w:right w:val="none" w:sz="0" w:space="0" w:color="auto"/>
      </w:divBdr>
    </w:div>
    <w:div w:id="2083790984">
      <w:bodyDiv w:val="1"/>
      <w:marLeft w:val="0"/>
      <w:marRight w:val="0"/>
      <w:marTop w:val="0"/>
      <w:marBottom w:val="0"/>
      <w:divBdr>
        <w:top w:val="none" w:sz="0" w:space="0" w:color="auto"/>
        <w:left w:val="none" w:sz="0" w:space="0" w:color="auto"/>
        <w:bottom w:val="none" w:sz="0" w:space="0" w:color="auto"/>
        <w:right w:val="none" w:sz="0" w:space="0" w:color="auto"/>
      </w:divBdr>
    </w:div>
    <w:div w:id="2085099770">
      <w:bodyDiv w:val="1"/>
      <w:marLeft w:val="0"/>
      <w:marRight w:val="0"/>
      <w:marTop w:val="0"/>
      <w:marBottom w:val="0"/>
      <w:divBdr>
        <w:top w:val="none" w:sz="0" w:space="0" w:color="auto"/>
        <w:left w:val="none" w:sz="0" w:space="0" w:color="auto"/>
        <w:bottom w:val="none" w:sz="0" w:space="0" w:color="auto"/>
        <w:right w:val="none" w:sz="0" w:space="0" w:color="auto"/>
      </w:divBdr>
    </w:div>
    <w:div w:id="2086146295">
      <w:bodyDiv w:val="1"/>
      <w:marLeft w:val="0"/>
      <w:marRight w:val="0"/>
      <w:marTop w:val="0"/>
      <w:marBottom w:val="0"/>
      <w:divBdr>
        <w:top w:val="none" w:sz="0" w:space="0" w:color="auto"/>
        <w:left w:val="none" w:sz="0" w:space="0" w:color="auto"/>
        <w:bottom w:val="none" w:sz="0" w:space="0" w:color="auto"/>
        <w:right w:val="none" w:sz="0" w:space="0" w:color="auto"/>
      </w:divBdr>
    </w:div>
    <w:div w:id="2092116370">
      <w:bodyDiv w:val="1"/>
      <w:marLeft w:val="0"/>
      <w:marRight w:val="0"/>
      <w:marTop w:val="0"/>
      <w:marBottom w:val="0"/>
      <w:divBdr>
        <w:top w:val="none" w:sz="0" w:space="0" w:color="auto"/>
        <w:left w:val="none" w:sz="0" w:space="0" w:color="auto"/>
        <w:bottom w:val="none" w:sz="0" w:space="0" w:color="auto"/>
        <w:right w:val="none" w:sz="0" w:space="0" w:color="auto"/>
      </w:divBdr>
    </w:div>
    <w:div w:id="2094234752">
      <w:bodyDiv w:val="1"/>
      <w:marLeft w:val="0"/>
      <w:marRight w:val="0"/>
      <w:marTop w:val="0"/>
      <w:marBottom w:val="0"/>
      <w:divBdr>
        <w:top w:val="none" w:sz="0" w:space="0" w:color="auto"/>
        <w:left w:val="none" w:sz="0" w:space="0" w:color="auto"/>
        <w:bottom w:val="none" w:sz="0" w:space="0" w:color="auto"/>
        <w:right w:val="none" w:sz="0" w:space="0" w:color="auto"/>
      </w:divBdr>
    </w:div>
    <w:div w:id="2096438614">
      <w:bodyDiv w:val="1"/>
      <w:marLeft w:val="0"/>
      <w:marRight w:val="0"/>
      <w:marTop w:val="0"/>
      <w:marBottom w:val="0"/>
      <w:divBdr>
        <w:top w:val="none" w:sz="0" w:space="0" w:color="auto"/>
        <w:left w:val="none" w:sz="0" w:space="0" w:color="auto"/>
        <w:bottom w:val="none" w:sz="0" w:space="0" w:color="auto"/>
        <w:right w:val="none" w:sz="0" w:space="0" w:color="auto"/>
      </w:divBdr>
    </w:div>
    <w:div w:id="2105103758">
      <w:bodyDiv w:val="1"/>
      <w:marLeft w:val="0"/>
      <w:marRight w:val="0"/>
      <w:marTop w:val="0"/>
      <w:marBottom w:val="0"/>
      <w:divBdr>
        <w:top w:val="none" w:sz="0" w:space="0" w:color="auto"/>
        <w:left w:val="none" w:sz="0" w:space="0" w:color="auto"/>
        <w:bottom w:val="none" w:sz="0" w:space="0" w:color="auto"/>
        <w:right w:val="none" w:sz="0" w:space="0" w:color="auto"/>
      </w:divBdr>
    </w:div>
    <w:div w:id="2113358800">
      <w:bodyDiv w:val="1"/>
      <w:marLeft w:val="0"/>
      <w:marRight w:val="0"/>
      <w:marTop w:val="0"/>
      <w:marBottom w:val="0"/>
      <w:divBdr>
        <w:top w:val="none" w:sz="0" w:space="0" w:color="auto"/>
        <w:left w:val="none" w:sz="0" w:space="0" w:color="auto"/>
        <w:bottom w:val="none" w:sz="0" w:space="0" w:color="auto"/>
        <w:right w:val="none" w:sz="0" w:space="0" w:color="auto"/>
      </w:divBdr>
    </w:div>
    <w:div w:id="2116169553">
      <w:bodyDiv w:val="1"/>
      <w:marLeft w:val="0"/>
      <w:marRight w:val="0"/>
      <w:marTop w:val="0"/>
      <w:marBottom w:val="0"/>
      <w:divBdr>
        <w:top w:val="none" w:sz="0" w:space="0" w:color="auto"/>
        <w:left w:val="none" w:sz="0" w:space="0" w:color="auto"/>
        <w:bottom w:val="none" w:sz="0" w:space="0" w:color="auto"/>
        <w:right w:val="none" w:sz="0" w:space="0" w:color="auto"/>
      </w:divBdr>
    </w:div>
    <w:div w:id="2121104333">
      <w:bodyDiv w:val="1"/>
      <w:marLeft w:val="0"/>
      <w:marRight w:val="0"/>
      <w:marTop w:val="0"/>
      <w:marBottom w:val="0"/>
      <w:divBdr>
        <w:top w:val="none" w:sz="0" w:space="0" w:color="auto"/>
        <w:left w:val="none" w:sz="0" w:space="0" w:color="auto"/>
        <w:bottom w:val="none" w:sz="0" w:space="0" w:color="auto"/>
        <w:right w:val="none" w:sz="0" w:space="0" w:color="auto"/>
      </w:divBdr>
    </w:div>
    <w:div w:id="2126726023">
      <w:bodyDiv w:val="1"/>
      <w:marLeft w:val="0"/>
      <w:marRight w:val="0"/>
      <w:marTop w:val="0"/>
      <w:marBottom w:val="0"/>
      <w:divBdr>
        <w:top w:val="none" w:sz="0" w:space="0" w:color="auto"/>
        <w:left w:val="none" w:sz="0" w:space="0" w:color="auto"/>
        <w:bottom w:val="none" w:sz="0" w:space="0" w:color="auto"/>
        <w:right w:val="none" w:sz="0" w:space="0" w:color="auto"/>
      </w:divBdr>
    </w:div>
    <w:div w:id="2127235129">
      <w:bodyDiv w:val="1"/>
      <w:marLeft w:val="0"/>
      <w:marRight w:val="0"/>
      <w:marTop w:val="0"/>
      <w:marBottom w:val="0"/>
      <w:divBdr>
        <w:top w:val="none" w:sz="0" w:space="0" w:color="auto"/>
        <w:left w:val="none" w:sz="0" w:space="0" w:color="auto"/>
        <w:bottom w:val="none" w:sz="0" w:space="0" w:color="auto"/>
        <w:right w:val="none" w:sz="0" w:space="0" w:color="auto"/>
      </w:divBdr>
    </w:div>
    <w:div w:id="2138258864">
      <w:bodyDiv w:val="1"/>
      <w:marLeft w:val="0"/>
      <w:marRight w:val="0"/>
      <w:marTop w:val="0"/>
      <w:marBottom w:val="0"/>
      <w:divBdr>
        <w:top w:val="none" w:sz="0" w:space="0" w:color="auto"/>
        <w:left w:val="none" w:sz="0" w:space="0" w:color="auto"/>
        <w:bottom w:val="none" w:sz="0" w:space="0" w:color="auto"/>
        <w:right w:val="none" w:sz="0" w:space="0" w:color="auto"/>
      </w:divBdr>
    </w:div>
    <w:div w:id="2140493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open.canada.ca/static/od-do-canada.jl.gz" TargetMode="External"/><Relationship Id="rId299" Type="http://schemas.openxmlformats.org/officeDocument/2006/relationships/hyperlink" Target="http://www23.statcan.gc.ca/imdb/p3VD_f.pl?Function=getVDDetail&amp;db=imdb&amp;dis=2&amp;adm=8&amp;TVD=116940&amp;CVD=116943&amp;CPV=6103&amp;CST=01012011&amp;MLV=4&amp;CLV=3&amp;CHVD=116949" TargetMode="External"/><Relationship Id="rId21" Type="http://schemas.openxmlformats.org/officeDocument/2006/relationships/hyperlink" Target="http://nap.geogratis.gc.ca/metadata/register" TargetMode="External"/><Relationship Id="rId42" Type="http://schemas.openxmlformats.org/officeDocument/2006/relationships/hyperlink" Target="http://purl.org/dc/terms/created" TargetMode="External"/><Relationship Id="rId63" Type="http://schemas.openxmlformats.org/officeDocument/2006/relationships/hyperlink" Target="http://www.loc.gov/standards/mods/" TargetMode="External"/><Relationship Id="rId84" Type="http://schemas.openxmlformats.org/officeDocument/2006/relationships/hyperlink" Target="http://www.fileformat.info/info/unicode/category/Cc/index.htm" TargetMode="External"/><Relationship Id="rId138" Type="http://schemas.openxmlformats.org/officeDocument/2006/relationships/hyperlink" Target="http://www23.statcan.gc.ca/imdb/p3VD.pl?Function=getVDDetail&amp;db=imdb&amp;dis=2&amp;adm=8&amp;TVD=116940&amp;CVD=116943&amp;CPV=1004&amp;CST=01012011&amp;MLV=4&amp;CLV=3&amp;CHVD=116949" TargetMode="External"/><Relationship Id="rId159" Type="http://schemas.openxmlformats.org/officeDocument/2006/relationships/hyperlink" Target="http://www23.statcan.gc.ca/imdb/p3VD.pl?Function=getVDDetail&amp;db=imdb&amp;dis=2&amp;adm=8&amp;TVD=116940&amp;CVD=116982&amp;CPV=24&amp;CST=01012011&amp;MLV=4&amp;CLV=2&amp;CHVD=116943" TargetMode="External"/><Relationship Id="rId324" Type="http://schemas.openxmlformats.org/officeDocument/2006/relationships/hyperlink" Target="http://nap.geogratis.gc.ca/metadata/register/registerItems-eng.html" TargetMode="External"/><Relationship Id="rId345" Type="http://schemas.openxmlformats.org/officeDocument/2006/relationships/hyperlink" Target="http://nap.geogratis.gc.ca/metadata/register/registerItems-eng.html" TargetMode="External"/><Relationship Id="rId366" Type="http://schemas.openxmlformats.org/officeDocument/2006/relationships/hyperlink" Target="http://nap.geogratis.gc.ca/metadata/register/registerItems-eng.html" TargetMode="External"/><Relationship Id="rId387" Type="http://schemas.openxmlformats.org/officeDocument/2006/relationships/footer" Target="footer4.xml"/><Relationship Id="rId170" Type="http://schemas.openxmlformats.org/officeDocument/2006/relationships/hyperlink" Target="http://www23.statcan.gc.ca/imdb/p3VD.pl?Function=getVDDetail&amp;db=imdb&amp;dis=2&amp;adm=8&amp;TVD=116940&amp;CVD=116943&amp;CPV=4604&amp;CST=01012011&amp;MLV=4&amp;CLV=3&amp;CHVD=116949" TargetMode="External"/><Relationship Id="rId191" Type="http://schemas.openxmlformats.org/officeDocument/2006/relationships/hyperlink" Target="http://www23.statcan.gc.ca/imdb/p3VD.pl?Function=getVDDetail&amp;db=imdb&amp;dis=2&amp;adm=8&amp;TVD=116940&amp;CVD=116943&amp;CPV=4614&amp;CST=01012011&amp;MLV=4&amp;CLV=3&amp;CHVD=116949" TargetMode="External"/><Relationship Id="rId205" Type="http://schemas.openxmlformats.org/officeDocument/2006/relationships/hyperlink" Target="http://www23.statcan.gc.ca/imdb/p3VD.pl?Function=getVDDetail&amp;db=imdb&amp;dis=2&amp;adm=8&amp;TVD=116940&amp;CVD=116943&amp;CPV=4621&amp;CST=01012011&amp;MLV=4&amp;CLV=3&amp;CHVD=116949" TargetMode="External"/><Relationship Id="rId226" Type="http://schemas.openxmlformats.org/officeDocument/2006/relationships/hyperlink" Target="http://www23.statcan.gc.ca/imdb/p3VD_f.pl?Function=getVDDetail&amp;db=imdb&amp;dis=2&amp;adm=8&amp;TVD=116940&amp;CVD=116943&amp;CPV=4708&amp;CST=01012011&amp;MLV=4&amp;CLV=3&amp;CHVD=116949" TargetMode="External"/><Relationship Id="rId247" Type="http://schemas.openxmlformats.org/officeDocument/2006/relationships/hyperlink" Target="http://www23.statcan.gc.ca/imdb/p3VD_f.pl?Function=getVDDetail&amp;db=imdb&amp;dis=2&amp;adm=8&amp;TVD=116940&amp;CVD=116943&amp;CPV=4718&amp;CST=01012011&amp;MLV=4&amp;CLV=3&amp;CHVD=116949" TargetMode="External"/><Relationship Id="rId107" Type="http://schemas.openxmlformats.org/officeDocument/2006/relationships/hyperlink" Target="http://purl.org/dc/terms/title" TargetMode="External"/><Relationship Id="rId268" Type="http://schemas.openxmlformats.org/officeDocument/2006/relationships/hyperlink" Target="http://www23.statcan.gc.ca/imdb/p3VD_f.pl?Function=getVDDetail&amp;db=imdb&amp;dis=2&amp;adm=8&amp;TVD=116940&amp;CVD=116943&amp;CPV=4810&amp;CST=01012011&amp;MLV=4&amp;CLV=3&amp;CHVD=116949" TargetMode="External"/><Relationship Id="rId289" Type="http://schemas.openxmlformats.org/officeDocument/2006/relationships/hyperlink" Target="http://www23.statcan.gc.ca/imdb/p3VD_f.pl?Function=getVDDetail&amp;db=imdb&amp;dis=2&amp;adm=8&amp;TVD=116940&amp;CVD=116982&amp;CPV=59&amp;CST=01012011&amp;MLV=4&amp;CLV=2&amp;CHVD=116943" TargetMode="External"/><Relationship Id="rId11" Type="http://schemas.openxmlformats.org/officeDocument/2006/relationships/footer" Target="footer1.xml"/><Relationship Id="rId32" Type="http://schemas.openxmlformats.org/officeDocument/2006/relationships/hyperlink" Target="http://nap.geogratis.gc.ca/metadata/register/registerItemClasses-eng.html" TargetMode="External"/><Relationship Id="rId53" Type="http://schemas.openxmlformats.org/officeDocument/2006/relationships/hyperlink" Target="http://www.doi.org/doi_handbook/2_Numbering.html" TargetMode="External"/><Relationship Id="rId74" Type="http://schemas.openxmlformats.org/officeDocument/2006/relationships/hyperlink" Target="http://www.fileformat.info/info/unicode/category/Cc/index.htm" TargetMode="External"/><Relationship Id="rId128" Type="http://schemas.openxmlformats.org/officeDocument/2006/relationships/hyperlink" Target="http://www.tbs-sct.gc.ca/fip-pcim/reg-eng.asp" TargetMode="External"/><Relationship Id="rId149" Type="http://schemas.openxmlformats.org/officeDocument/2006/relationships/hyperlink" Target="http://www23.statcan.gc.ca/imdb/p3VD.pl?Function=getVDDetail&amp;db=imdb&amp;dis=2&amp;adm=8&amp;TVD=116940&amp;CVD=116943&amp;CPV=1010&amp;CST=01012011&amp;MLV=4&amp;CLV=3&amp;CHVD=116949" TargetMode="External"/><Relationship Id="rId314" Type="http://schemas.openxmlformats.org/officeDocument/2006/relationships/hyperlink" Target="http://nap.geogratis.gc.ca/metadata/register/codelists-eng.html" TargetMode="External"/><Relationship Id="rId335" Type="http://schemas.openxmlformats.org/officeDocument/2006/relationships/hyperlink" Target="http://nap.geogratis.gc.ca/metadata/register/registerItems-eng.html" TargetMode="External"/><Relationship Id="rId356" Type="http://schemas.openxmlformats.org/officeDocument/2006/relationships/hyperlink" Target="http://nap.geogratis.gc.ca/metadata/register/registerItems-eng.html" TargetMode="External"/><Relationship Id="rId377" Type="http://schemas.openxmlformats.org/officeDocument/2006/relationships/hyperlink" Target="http://nap.geogratis.gc.ca/metadata/register/registerItems-eng.html" TargetMode="External"/><Relationship Id="rId5" Type="http://schemas.openxmlformats.org/officeDocument/2006/relationships/settings" Target="settings.xml"/><Relationship Id="rId95" Type="http://schemas.openxmlformats.org/officeDocument/2006/relationships/hyperlink" Target="http://www.w3.org/TR/NOTE-datetime" TargetMode="External"/><Relationship Id="rId160" Type="http://schemas.openxmlformats.org/officeDocument/2006/relationships/hyperlink" Target="http://www23.statcan.gc.ca/imdb/p3VD.pl?Function=getVDDetail&amp;db=imdb&amp;dis=2&amp;adm=8&amp;TVD=116940&amp;CVD=116982&amp;CPV=35&amp;CST=01012011&amp;MLV=4&amp;CLV=2&amp;CHVD=116943" TargetMode="External"/><Relationship Id="rId181" Type="http://schemas.openxmlformats.org/officeDocument/2006/relationships/hyperlink" Target="http://www23.statcan.gc.ca/imdb/p3VD.pl?Function=getVDDetail&amp;db=imdb&amp;dis=2&amp;adm=8&amp;TVD=116940&amp;CVD=116943&amp;CPV=4609&amp;CST=01012011&amp;MLV=4&amp;CLV=3&amp;CHVD=116949" TargetMode="External"/><Relationship Id="rId216" Type="http://schemas.openxmlformats.org/officeDocument/2006/relationships/hyperlink" Target="http://www23.statcan.gc.ca/imdb/p3VD_f.pl?Function=getVDDetail&amp;db=imdb&amp;dis=2&amp;adm=8&amp;TVD=116940&amp;CVD=116943&amp;CPV=4703&amp;CST=01012011&amp;MLV=4&amp;CLV=3&amp;CHVD=116949" TargetMode="External"/><Relationship Id="rId237" Type="http://schemas.openxmlformats.org/officeDocument/2006/relationships/hyperlink" Target="http://www23.statcan.gc.ca/imdb/p3VD_f.pl?Function=getVDDetail&amp;db=imdb&amp;dis=2&amp;adm=8&amp;TVD=116940&amp;CVD=116943&amp;CPV=4713&amp;CST=01012011&amp;MLV=4&amp;CLV=3&amp;CHVD=116949" TargetMode="External"/><Relationship Id="rId258" Type="http://schemas.openxmlformats.org/officeDocument/2006/relationships/hyperlink" Target="http://www23.statcan.gc.ca/imdb/p3VD_f.pl?Function=getVDDetail&amp;db=imdb&amp;dis=2&amp;adm=8&amp;TVD=116940&amp;CVD=116943&amp;CPV=4805&amp;CST=01012011&amp;MLV=4&amp;CLV=3&amp;CHVD=116949" TargetMode="External"/><Relationship Id="rId279" Type="http://schemas.openxmlformats.org/officeDocument/2006/relationships/hyperlink" Target="http://www23.statcan.gc.ca/imdb/p3VD_f.pl?Function=getVDDetail&amp;db=imdb&amp;dis=2&amp;adm=8&amp;TVD=116940&amp;CVD=116943&amp;CPV=4815&amp;CST=01012011&amp;MLV=4&amp;CLV=3&amp;CHVD=116949" TargetMode="External"/><Relationship Id="rId22" Type="http://schemas.openxmlformats.org/officeDocument/2006/relationships/hyperlink" Target="http://www.gcpedia.gc.ca/gcwiki/images/8/8b/HNAP_Conditions%2C_Guidance_and_Examples_v2.3_.docx" TargetMode="External"/><Relationship Id="rId43" Type="http://schemas.openxmlformats.org/officeDocument/2006/relationships/hyperlink" Target="http://www.w3.org/TR/NOTE-datetime" TargetMode="External"/><Relationship Id="rId64" Type="http://schemas.openxmlformats.org/officeDocument/2006/relationships/hyperlink" Target="http://www.loc.gov/standards/mods/" TargetMode="External"/><Relationship Id="rId118" Type="http://schemas.openxmlformats.org/officeDocument/2006/relationships/hyperlink" Target="http://www.dept.en.gc.ca" TargetMode="External"/><Relationship Id="rId139" Type="http://schemas.openxmlformats.org/officeDocument/2006/relationships/hyperlink" Target="http://www23.statcan.gc.ca/imdb/p3VD.pl?Function=getVDDetail&amp;db=imdb&amp;dis=2&amp;adm=8&amp;TVD=116940&amp;CVD=116943&amp;CPV=1005&amp;CST=01012011&amp;MLV=4&amp;CLV=3&amp;CHVD=116949" TargetMode="External"/><Relationship Id="rId290" Type="http://schemas.openxmlformats.org/officeDocument/2006/relationships/hyperlink" Target="http://www23.statcan.gc.ca/imdb/p3VD.pl?Function=getVDDetail&amp;db=imdb&amp;dis=2&amp;adm=8&amp;TVD=116940&amp;CHVD=116982&amp;CVD=31554&amp;CPV=6&amp;CST=01010001&amp;MLV=4&amp;CLV=1" TargetMode="External"/><Relationship Id="rId304" Type="http://schemas.openxmlformats.org/officeDocument/2006/relationships/hyperlink" Target="http://www23.statcan.gc.ca/imdb/p3VD_f.pl?Function=getVDDetail&amp;db=imdb&amp;dis=2&amp;adm=8&amp;TVD=116940&amp;CVD=116943&amp;CPV=6106&amp;CST=01012011&amp;MLV=4&amp;CLV=3&amp;CHVD=116949" TargetMode="External"/><Relationship Id="rId325" Type="http://schemas.openxmlformats.org/officeDocument/2006/relationships/hyperlink" Target="http://nap.geogratis.gc.ca/metadata/register/registerItems-eng.html" TargetMode="External"/><Relationship Id="rId346" Type="http://schemas.openxmlformats.org/officeDocument/2006/relationships/hyperlink" Target="http://nap.geogratis.gc.ca/metadata/register/registerItems-eng.html" TargetMode="External"/><Relationship Id="rId367" Type="http://schemas.openxmlformats.org/officeDocument/2006/relationships/hyperlink" Target="http://nap.geogratis.gc.ca/metadata/register/registerItems-eng.html" TargetMode="External"/><Relationship Id="rId388" Type="http://schemas.openxmlformats.org/officeDocument/2006/relationships/fontTable" Target="fontTable.xml"/><Relationship Id="rId85" Type="http://schemas.openxmlformats.org/officeDocument/2006/relationships/hyperlink" Target="http://www.fileformat.info/info/unicode/category/Cf/index.htm" TargetMode="External"/><Relationship Id="rId150" Type="http://schemas.openxmlformats.org/officeDocument/2006/relationships/hyperlink" Target="http://www23.statcan.gc.ca/imdb/p3VD.pl?Function=getVDDetail&amp;db=imdb&amp;dis=2&amp;adm=8&amp;TVD=116940&amp;CVD=116943&amp;CPV=1010&amp;CST=01012011&amp;MLV=4&amp;CLV=3&amp;CHVD=116949" TargetMode="External"/><Relationship Id="rId171" Type="http://schemas.openxmlformats.org/officeDocument/2006/relationships/hyperlink" Target="http://www23.statcan.gc.ca/imdb/p3VD.pl?Function=getVDDetail&amp;db=imdb&amp;dis=2&amp;adm=8&amp;TVD=116940&amp;CVD=116943&amp;CPV=4604&amp;CST=01012011&amp;MLV=4&amp;CLV=3&amp;CHVD=116949" TargetMode="External"/><Relationship Id="rId192" Type="http://schemas.openxmlformats.org/officeDocument/2006/relationships/hyperlink" Target="http://www23.statcan.gc.ca/imdb/p3VD.pl?Function=getVDDetail&amp;db=imdb&amp;dis=2&amp;adm=8&amp;TVD=116940&amp;CVD=116943&amp;CPV=4615&amp;CST=01012011&amp;MLV=4&amp;CLV=3&amp;CHVD=116949" TargetMode="External"/><Relationship Id="rId206" Type="http://schemas.openxmlformats.org/officeDocument/2006/relationships/hyperlink" Target="http://www23.statcan.gc.ca/imdb/p3VD.pl?Function=getVDDetail&amp;db=imdb&amp;dis=2&amp;adm=8&amp;TVD=116940&amp;CVD=116943&amp;CPV=4622&amp;CST=01012011&amp;MLV=4&amp;CLV=3&amp;CHVD=116949" TargetMode="External"/><Relationship Id="rId227" Type="http://schemas.openxmlformats.org/officeDocument/2006/relationships/hyperlink" Target="http://www23.statcan.gc.ca/imdb/p3VD_f.pl?Function=getVDDetail&amp;db=imdb&amp;dis=2&amp;adm=8&amp;TVD=116940&amp;CVD=116943&amp;CPV=4708&amp;CST=01012011&amp;MLV=4&amp;CLV=3&amp;CHVD=116949" TargetMode="External"/><Relationship Id="rId248" Type="http://schemas.openxmlformats.org/officeDocument/2006/relationships/hyperlink" Target="http://www23.statcan.gc.ca/imdb/p3VD.pl?Function=getVDDetail&amp;db=imdb&amp;dis=2&amp;adm=8&amp;TVD=116940&amp;CVD=116982&amp;CPV=48&amp;CST=01012011&amp;MLV=4&amp;CLV=2&amp;CHVD=116943" TargetMode="External"/><Relationship Id="rId269" Type="http://schemas.openxmlformats.org/officeDocument/2006/relationships/hyperlink" Target="http://www23.statcan.gc.ca/imdb/p3VD_f.pl?Function=getVDDetail&amp;db=imdb&amp;dis=2&amp;adm=8&amp;TVD=116940&amp;CVD=116943&amp;CPV=4810&amp;CST=01012011&amp;MLV=4&amp;CLV=3&amp;CHVD=116949" TargetMode="External"/><Relationship Id="rId12" Type="http://schemas.openxmlformats.org/officeDocument/2006/relationships/footer" Target="footer2.xml"/><Relationship Id="rId33" Type="http://schemas.openxmlformats.org/officeDocument/2006/relationships/hyperlink" Target="mailto:geoginfo@RNCan.gc.ca" TargetMode="External"/><Relationship Id="rId108" Type="http://schemas.openxmlformats.org/officeDocument/2006/relationships/hyperlink" Target="http://purl.org/dc/terms/title" TargetMode="External"/><Relationship Id="rId129" Type="http://schemas.openxmlformats.org/officeDocument/2006/relationships/hyperlink" Target="http://www23.statcan.gc.ca/imdb/p3VD.pl?Function=getVDDetail&amp;db=imdb&amp;dis=2&amp;adm=8&amp;TVD=116940&amp;CVD=116982&amp;CPV=10&amp;CST=01012011&amp;MLV=4&amp;CLV=2&amp;CHVD=116943" TargetMode="External"/><Relationship Id="rId280" Type="http://schemas.openxmlformats.org/officeDocument/2006/relationships/hyperlink" Target="http://www23.statcan.gc.ca/imdb/p3VD_f.pl?Function=getVDDetail&amp;db=imdb&amp;dis=2&amp;adm=8&amp;TVD=116940&amp;CVD=116943&amp;CPV=4816&amp;CST=01012011&amp;MLV=4&amp;CLV=3&amp;CHVD=116949" TargetMode="External"/><Relationship Id="rId315" Type="http://schemas.openxmlformats.org/officeDocument/2006/relationships/hyperlink" Target="http://nap.geogratis.gc.ca/metadata/register/codelists-eng.html" TargetMode="External"/><Relationship Id="rId336" Type="http://schemas.openxmlformats.org/officeDocument/2006/relationships/hyperlink" Target="http://nap.geogratis.gc.ca/metadata/register/registerItems-eng.html" TargetMode="External"/><Relationship Id="rId357" Type="http://schemas.openxmlformats.org/officeDocument/2006/relationships/hyperlink" Target="http://nap.geogratis.gc.ca/metadata/register/registerItems-eng.html" TargetMode="External"/><Relationship Id="rId54" Type="http://schemas.openxmlformats.org/officeDocument/2006/relationships/hyperlink" Target="http://nap.geogratis.gc.ca/metadata/register/registerItems-eng.html" TargetMode="External"/><Relationship Id="rId75" Type="http://schemas.openxmlformats.org/officeDocument/2006/relationships/hyperlink" Target="http://www.fileformat.info/info/unicode/category/Cf/index.htm" TargetMode="External"/><Relationship Id="rId96" Type="http://schemas.openxmlformats.org/officeDocument/2006/relationships/hyperlink" Target="http://nap.geogratis.gc.ca/metadata/register/registerItems-eng.html" TargetMode="External"/><Relationship Id="rId140" Type="http://schemas.openxmlformats.org/officeDocument/2006/relationships/hyperlink" Target="http://www23.statcan.gc.ca/imdb/p3VD.pl?Function=getVDDetail&amp;db=imdb&amp;dis=2&amp;adm=8&amp;TVD=116940&amp;CVD=116943&amp;CPV=1005&amp;CST=01012011&amp;MLV=4&amp;CLV=3&amp;CHVD=116949" TargetMode="External"/><Relationship Id="rId161" Type="http://schemas.openxmlformats.org/officeDocument/2006/relationships/hyperlink" Target="http://www23.statcan.gc.ca/imdb/p3VD_f.pl?Function=getVDDetail&amp;db=imdb&amp;dis=2&amp;adm=8&amp;TVD=116940&amp;CVD=116982&amp;CPV=35&amp;CST=01012011&amp;MLV=4&amp;CLV=2&amp;CHVD=116943" TargetMode="External"/><Relationship Id="rId182" Type="http://schemas.openxmlformats.org/officeDocument/2006/relationships/hyperlink" Target="http://www23.statcan.gc.ca/imdb/p3VD.pl?Function=getVDDetail&amp;db=imdb&amp;dis=2&amp;adm=8&amp;TVD=116940&amp;CVD=116943&amp;CPV=4610&amp;CST=01012011&amp;MLV=4&amp;CLV=3&amp;CHVD=116949" TargetMode="External"/><Relationship Id="rId217" Type="http://schemas.openxmlformats.org/officeDocument/2006/relationships/hyperlink" Target="http://www23.statcan.gc.ca/imdb/p3VD_f.pl?Function=getVDDetail&amp;db=imdb&amp;dis=2&amp;adm=8&amp;TVD=116940&amp;CVD=116943&amp;CPV=4703&amp;CST=01012011&amp;MLV=4&amp;CLV=3&amp;CHVD=116949" TargetMode="External"/><Relationship Id="rId378" Type="http://schemas.openxmlformats.org/officeDocument/2006/relationships/hyperlink" Target="http://nap.geogratis.gc.ca/metadata/register/registerItems-eng.html" TargetMode="External"/><Relationship Id="rId6" Type="http://schemas.openxmlformats.org/officeDocument/2006/relationships/webSettings" Target="webSettings.xml"/><Relationship Id="rId238" Type="http://schemas.openxmlformats.org/officeDocument/2006/relationships/hyperlink" Target="http://www23.statcan.gc.ca/imdb/p3VD_f.pl?Function=getVDDetail&amp;db=imdb&amp;dis=2&amp;adm=8&amp;TVD=116940&amp;CVD=116943&amp;CPV=4714&amp;CST=01012011&amp;MLV=4&amp;CLV=3&amp;CHVD=116949" TargetMode="External"/><Relationship Id="rId259" Type="http://schemas.openxmlformats.org/officeDocument/2006/relationships/hyperlink" Target="http://www23.statcan.gc.ca/imdb/p3VD_f.pl?Function=getVDDetail&amp;db=imdb&amp;dis=2&amp;adm=8&amp;TVD=116940&amp;CVD=116943&amp;CPV=4805&amp;CST=01012011&amp;MLV=4&amp;CLV=3&amp;CHVD=116949" TargetMode="External"/><Relationship Id="rId23" Type="http://schemas.openxmlformats.org/officeDocument/2006/relationships/hyperlink" Target="http://www.gcpedia.gc.ca/gcwiki/images/2/25/HNAP_v2_3_Metadata_Examples.zip" TargetMode="External"/><Relationship Id="rId119" Type="http://schemas.openxmlformats.org/officeDocument/2006/relationships/hyperlink" Target="http://geojson.io/" TargetMode="External"/><Relationship Id="rId270" Type="http://schemas.openxmlformats.org/officeDocument/2006/relationships/hyperlink" Target="http://www23.statcan.gc.ca/imdb/p3VD_f.pl?Function=getVDDetail&amp;db=imdb&amp;dis=2&amp;adm=8&amp;TVD=116940&amp;CVD=116943&amp;CPV=4811&amp;CST=01012011&amp;MLV=4&amp;CLV=3&amp;CHVD=116949" TargetMode="External"/><Relationship Id="rId291" Type="http://schemas.openxmlformats.org/officeDocument/2006/relationships/hyperlink" Target="http://www23.statcan.gc.ca/imdb/p3VD.pl?Function=getVDDetail&amp;db=imdb&amp;dis=2&amp;adm=8&amp;TVD=116940&amp;CVD=116982&amp;CPV=60&amp;CST=01012011&amp;MLV=4&amp;CLV=2&amp;CHVD=116943" TargetMode="External"/><Relationship Id="rId305" Type="http://schemas.openxmlformats.org/officeDocument/2006/relationships/hyperlink" Target="http://www23.statcan.gc.ca/imdb/p3VD_f.pl?Function=getVDDetail&amp;db=imdb&amp;dis=2&amp;adm=8&amp;TVD=116940&amp;CVD=116943&amp;CPV=6106&amp;CST=01012011&amp;MLV=4&amp;CLV=3&amp;CHVD=116949" TargetMode="External"/><Relationship Id="rId326" Type="http://schemas.openxmlformats.org/officeDocument/2006/relationships/hyperlink" Target="http://nap.geogratis.gc.ca/metadata/register/registerItems-eng.html" TargetMode="External"/><Relationship Id="rId347" Type="http://schemas.openxmlformats.org/officeDocument/2006/relationships/hyperlink" Target="http://nap.geogratis.gc.ca/metadata/register/registerItems-eng.html" TargetMode="External"/><Relationship Id="rId44" Type="http://schemas.openxmlformats.org/officeDocument/2006/relationships/hyperlink" Target="http://purl.org/dc/terms/modified" TargetMode="External"/><Relationship Id="rId65" Type="http://schemas.openxmlformats.org/officeDocument/2006/relationships/hyperlink" Target="http://nap.geogratis.gc.ca/metadata/register/registerItems-eng.html" TargetMode="External"/><Relationship Id="rId86" Type="http://schemas.openxmlformats.org/officeDocument/2006/relationships/hyperlink" Target="http://www.fileformat.info/info/unicode/category/Cn/index.htm" TargetMode="External"/><Relationship Id="rId130" Type="http://schemas.openxmlformats.org/officeDocument/2006/relationships/hyperlink" Target="http://www23.statcan.gc.ca/imdb/p3VD_f.pl?Function=getVDDetail&amp;db=imdb&amp;dis=2&amp;adm=8&amp;TVD=116940&amp;CVD=116982&amp;CPV=10&amp;CST=01012011&amp;MLV=4&amp;CLV=2&amp;CHVD=116943" TargetMode="External"/><Relationship Id="rId151" Type="http://schemas.openxmlformats.org/officeDocument/2006/relationships/hyperlink" Target="http://www23.statcan.gc.ca/imdb/p3VD.pl?Function=getVDDetail&amp;db=imdb&amp;dis=2&amp;adm=8&amp;TVD=116940&amp;CVD=116943&amp;CPV=1011&amp;CST=01012011&amp;MLV=4&amp;CLV=3&amp;CHVD=116949" TargetMode="External"/><Relationship Id="rId368" Type="http://schemas.openxmlformats.org/officeDocument/2006/relationships/hyperlink" Target="http://nap.geogratis.gc.ca/metadata/register/registerItems-eng.html" TargetMode="External"/><Relationship Id="rId389" Type="http://schemas.openxmlformats.org/officeDocument/2006/relationships/theme" Target="theme/theme1.xml"/><Relationship Id="rId172" Type="http://schemas.openxmlformats.org/officeDocument/2006/relationships/hyperlink" Target="http://www23.statcan.gc.ca/imdb/p3VD.pl?Function=getVDDetail&amp;db=imdb&amp;dis=2&amp;adm=8&amp;TVD=116940&amp;CVD=116943&amp;CPV=4605&amp;CST=01012011&amp;MLV=4&amp;CLV=3&amp;CHVD=116949" TargetMode="External"/><Relationship Id="rId193" Type="http://schemas.openxmlformats.org/officeDocument/2006/relationships/hyperlink" Target="http://www23.statcan.gc.ca/imdb/p3VD.pl?Function=getVDDetail&amp;db=imdb&amp;dis=2&amp;adm=8&amp;TVD=116940&amp;CVD=116943&amp;CPV=4615&amp;CST=01012011&amp;MLV=4&amp;CLV=3&amp;CHVD=116949" TargetMode="External"/><Relationship Id="rId207" Type="http://schemas.openxmlformats.org/officeDocument/2006/relationships/hyperlink" Target="http://www23.statcan.gc.ca/imdb/p3VD.pl?Function=getVDDetail&amp;db=imdb&amp;dis=2&amp;adm=8&amp;TVD=116940&amp;CVD=116943&amp;CPV=4622&amp;CST=01012011&amp;MLV=4&amp;CLV=3&amp;CHVD=116949" TargetMode="External"/><Relationship Id="rId228" Type="http://schemas.openxmlformats.org/officeDocument/2006/relationships/hyperlink" Target="http://www23.statcan.gc.ca/imdb/p3VD_f.pl?Function=getVDDetail&amp;db=imdb&amp;dis=2&amp;adm=8&amp;TVD=116940&amp;CVD=116943&amp;CPV=4709&amp;CST=01012011&amp;MLV=4&amp;CLV=3&amp;CHVD=116949" TargetMode="External"/><Relationship Id="rId249" Type="http://schemas.openxmlformats.org/officeDocument/2006/relationships/hyperlink" Target="http://www23.statcan.gc.ca/imdb/p3VD_f.pl?Function=getVDDetail&amp;db=imdb&amp;dis=2&amp;adm=8&amp;TVD=116940&amp;CVD=116982&amp;CPV=48&amp;CST=01012011&amp;MLV=4&amp;CLV=2&amp;CHVD=116943" TargetMode="External"/><Relationship Id="rId13" Type="http://schemas.openxmlformats.org/officeDocument/2006/relationships/header" Target="header3.xml"/><Relationship Id="rId109" Type="http://schemas.openxmlformats.org/officeDocument/2006/relationships/hyperlink" Target="http://open.canada.ca/data/en/dataset/2fbb56bd-eae7-4582-af7d-a197d185fc93" TargetMode="External"/><Relationship Id="rId260" Type="http://schemas.openxmlformats.org/officeDocument/2006/relationships/hyperlink" Target="http://www23.statcan.gc.ca/imdb/p3VD_f.pl?Function=getVDDetail&amp;db=imdb&amp;dis=2&amp;adm=8&amp;TVD=116940&amp;CVD=116943&amp;CPV=4806&amp;CST=01012011&amp;MLV=4&amp;CLV=3&amp;CHVD=116949" TargetMode="External"/><Relationship Id="rId281" Type="http://schemas.openxmlformats.org/officeDocument/2006/relationships/hyperlink" Target="http://www23.statcan.gc.ca/imdb/p3VD_f.pl?Function=getVDDetail&amp;db=imdb&amp;dis=2&amp;adm=8&amp;TVD=116940&amp;CVD=116943&amp;CPV=4816&amp;CST=01012011&amp;MLV=4&amp;CLV=3&amp;CHVD=116949" TargetMode="External"/><Relationship Id="rId316" Type="http://schemas.openxmlformats.org/officeDocument/2006/relationships/hyperlink" Target="http://nap.geogratis.gc.ca/metadata/register/codelists-eng.html" TargetMode="External"/><Relationship Id="rId337" Type="http://schemas.openxmlformats.org/officeDocument/2006/relationships/hyperlink" Target="http://nap.geogratis.gc.ca/metadata/register/registerItems-eng.html" TargetMode="External"/><Relationship Id="rId34" Type="http://schemas.openxmlformats.org/officeDocument/2006/relationships/hyperlink" Target="http://nap.geogratis.gc.ca/metadata/register/registerItemClasses-eng.html" TargetMode="External"/><Relationship Id="rId55" Type="http://schemas.openxmlformats.org/officeDocument/2006/relationships/hyperlink" Target="http://nap.geogratis.gc.ca/metadata/register/registerItemClasses-eng.html" TargetMode="External"/><Relationship Id="rId76" Type="http://schemas.openxmlformats.org/officeDocument/2006/relationships/hyperlink" Target="http://www.fileformat.info/info/unicode/category/Cn/index.htm" TargetMode="External"/><Relationship Id="rId97" Type="http://schemas.openxmlformats.org/officeDocument/2006/relationships/hyperlink" Target="http://www.w3.org/TR/NOTE-datetime" TargetMode="External"/><Relationship Id="rId120" Type="http://schemas.openxmlformats.org/officeDocument/2006/relationships/hyperlink" Target="http://www.geojson.org/geojson-spec.html" TargetMode="External"/><Relationship Id="rId141" Type="http://schemas.openxmlformats.org/officeDocument/2006/relationships/hyperlink" Target="http://www23.statcan.gc.ca/imdb/p3VD.pl?Function=getVDDetail&amp;db=imdb&amp;dis=2&amp;adm=8&amp;TVD=116940&amp;CVD=116943&amp;CPV=1006&amp;CST=01012011&amp;MLV=4&amp;CLV=3&amp;CHVD=116949" TargetMode="External"/><Relationship Id="rId358" Type="http://schemas.openxmlformats.org/officeDocument/2006/relationships/hyperlink" Target="http://nap.geogratis.gc.ca/metadata/register/registerItems-eng.html" TargetMode="External"/><Relationship Id="rId379" Type="http://schemas.openxmlformats.org/officeDocument/2006/relationships/hyperlink" Target="http://nap.geogratis.gc.ca/metadata/register/registerItems-eng.html" TargetMode="External"/><Relationship Id="rId7" Type="http://schemas.openxmlformats.org/officeDocument/2006/relationships/footnotes" Target="footnotes.xml"/><Relationship Id="rId162" Type="http://schemas.openxmlformats.org/officeDocument/2006/relationships/hyperlink" Target="http://www23.statcan.gc.ca/imdb/p3VD.pl?Function=getVDDetail&amp;db=imdb&amp;dis=2&amp;adm=8&amp;TVD=116940&amp;CVD=116982&amp;CPV=46&amp;CST=01012011&amp;MLV=4&amp;CLV=2&amp;CHVD=116943" TargetMode="External"/><Relationship Id="rId183" Type="http://schemas.openxmlformats.org/officeDocument/2006/relationships/hyperlink" Target="http://www23.statcan.gc.ca/imdb/p3VD.pl?Function=getVDDetail&amp;db=imdb&amp;dis=2&amp;adm=8&amp;TVD=116940&amp;CVD=116943&amp;CPV=4610&amp;CST=01012011&amp;MLV=4&amp;CLV=3&amp;CHVD=116949" TargetMode="External"/><Relationship Id="rId218" Type="http://schemas.openxmlformats.org/officeDocument/2006/relationships/hyperlink" Target="http://www23.statcan.gc.ca/imdb/p3VD_f.pl?Function=getVDDetail&amp;db=imdb&amp;dis=2&amp;adm=8&amp;TVD=116940&amp;CVD=116943&amp;CPV=4704&amp;CST=01012011&amp;MLV=4&amp;CLV=3&amp;CHVD=116949" TargetMode="External"/><Relationship Id="rId239" Type="http://schemas.openxmlformats.org/officeDocument/2006/relationships/hyperlink" Target="http://www23.statcan.gc.ca/imdb/p3VD_f.pl?Function=getVDDetail&amp;db=imdb&amp;dis=2&amp;adm=8&amp;TVD=116940&amp;CVD=116943&amp;CPV=4714&amp;CST=01012011&amp;MLV=4&amp;CLV=3&amp;CHVD=116949" TargetMode="External"/><Relationship Id="rId250" Type="http://schemas.openxmlformats.org/officeDocument/2006/relationships/hyperlink" Target="http://www23.statcan.gc.ca/imdb/p3VD_f.pl?Function=getVDDetail&amp;db=imdb&amp;dis=2&amp;adm=8&amp;TVD=116940&amp;CVD=116943&amp;CPV=4801&amp;CST=01012011&amp;MLV=4&amp;CLV=3&amp;CHVD=116949" TargetMode="External"/><Relationship Id="rId271" Type="http://schemas.openxmlformats.org/officeDocument/2006/relationships/hyperlink" Target="http://www23.statcan.gc.ca/imdb/p3VD_f.pl?Function=getVDDetail&amp;db=imdb&amp;dis=2&amp;adm=8&amp;TVD=116940&amp;CVD=116943&amp;CPV=4811&amp;CST=01012011&amp;MLV=4&amp;CLV=3&amp;CHVD=116949" TargetMode="External"/><Relationship Id="rId292" Type="http://schemas.openxmlformats.org/officeDocument/2006/relationships/hyperlink" Target="http://www23.statcan.gc.ca/imdb/p3VD_f.pl?Function=getVDDetail&amp;db=imdb&amp;dis=2&amp;adm=8&amp;TVD=116940&amp;CVD=116982&amp;CPV=60&amp;CST=01012011&amp;MLV=4&amp;CLV=2&amp;CHVD=116943" TargetMode="External"/><Relationship Id="rId306" Type="http://schemas.openxmlformats.org/officeDocument/2006/relationships/hyperlink" Target="http://www23.statcan.gc.ca/imdb/p3VD.pl?Function=getVDDetail&amp;db=imdb&amp;dis=2&amp;adm=8&amp;TVD=116940&amp;CVD=116982&amp;CPV=62&amp;CST=01012011&amp;MLV=4&amp;CLV=2&amp;CHVD=116943" TargetMode="External"/><Relationship Id="rId24" Type="http://schemas.openxmlformats.org/officeDocument/2006/relationships/hyperlink" Target="http://purl.org/dc/terms/audience" TargetMode="External"/><Relationship Id="rId45" Type="http://schemas.openxmlformats.org/officeDocument/2006/relationships/hyperlink" Target="http://www.w3.org/TR/NOTE-datetime" TargetMode="External"/><Relationship Id="rId66" Type="http://schemas.openxmlformats.org/officeDocument/2006/relationships/hyperlink" Target="http:///webprod3.hc-sc.gc.ca/arquery-rechercheei/index-eng.jsp" TargetMode="External"/><Relationship Id="rId87" Type="http://schemas.openxmlformats.org/officeDocument/2006/relationships/hyperlink" Target="http://www.fileformat.info/info/unicode/category/Co/index.htm" TargetMode="External"/><Relationship Id="rId110" Type="http://schemas.openxmlformats.org/officeDocument/2006/relationships/hyperlink" Target="http://www.dept.en.gc.ca" TargetMode="External"/><Relationship Id="rId131" Type="http://schemas.openxmlformats.org/officeDocument/2006/relationships/hyperlink" Target="http://www23.statcan.gc.ca/imdb/p3VD.pl?Function=getVDDetail&amp;db=imdb&amp;dis=2&amp;adm=8&amp;TVD=116940&amp;CVD=116943&amp;CPV=1001&amp;CST=01012011&amp;MLV=4&amp;CLV=3&amp;CHVD=116949" TargetMode="External"/><Relationship Id="rId327" Type="http://schemas.openxmlformats.org/officeDocument/2006/relationships/hyperlink" Target="http://nap.geogratis.gc.ca/metadata/register/registerItems-eng.html" TargetMode="External"/><Relationship Id="rId348" Type="http://schemas.openxmlformats.org/officeDocument/2006/relationships/hyperlink" Target="http://nap.geogratis.gc.ca/metadata/register/registerItems-eng.html" TargetMode="External"/><Relationship Id="rId369" Type="http://schemas.openxmlformats.org/officeDocument/2006/relationships/hyperlink" Target="http://nap.geogratis.gc.ca/metadata/register/registerItems-eng.html" TargetMode="External"/><Relationship Id="rId152" Type="http://schemas.openxmlformats.org/officeDocument/2006/relationships/hyperlink" Target="http://www23.statcan.gc.ca/imdb/p3VD.pl?Function=getVDDetail&amp;db=imdb&amp;dis=2&amp;adm=8&amp;TVD=116940&amp;CVD=116943&amp;CPV=1011&amp;CST=01012011&amp;MLV=4&amp;CLV=3&amp;CHVD=116949" TargetMode="External"/><Relationship Id="rId173" Type="http://schemas.openxmlformats.org/officeDocument/2006/relationships/hyperlink" Target="http://www23.statcan.gc.ca/imdb/p3VD.pl?Function=getVDDetail&amp;db=imdb&amp;dis=2&amp;adm=8&amp;TVD=116940&amp;CVD=116943&amp;CPV=4605&amp;CST=01012011&amp;MLV=4&amp;CLV=3&amp;CHVD=116949" TargetMode="External"/><Relationship Id="rId194" Type="http://schemas.openxmlformats.org/officeDocument/2006/relationships/hyperlink" Target="http://www23.statcan.gc.ca/imdb/p3VD.pl?Function=getVDDetail&amp;db=imdb&amp;dis=2&amp;adm=8&amp;TVD=116940&amp;CVD=116943&amp;CPV=4616&amp;CST=01012011&amp;MLV=4&amp;CLV=3&amp;CHVD=116949" TargetMode="External"/><Relationship Id="rId208" Type="http://schemas.openxmlformats.org/officeDocument/2006/relationships/hyperlink" Target="http://www23.statcan.gc.ca/imdb/p3VD.pl?Function=getVDDetail&amp;db=imdb&amp;dis=2&amp;adm=8&amp;TVD=116940&amp;CVD=116943&amp;CPV=4623&amp;CST=01012011&amp;MLV=4&amp;CLV=3&amp;CHVD=116949" TargetMode="External"/><Relationship Id="rId229" Type="http://schemas.openxmlformats.org/officeDocument/2006/relationships/hyperlink" Target="http://www23.statcan.gc.ca/imdb/p3VD_f.pl?Function=getVDDetail&amp;db=imdb&amp;dis=2&amp;adm=8&amp;TVD=116940&amp;CVD=116943&amp;CPV=4709&amp;CST=01012011&amp;MLV=4&amp;CLV=3&amp;CHVD=116949" TargetMode="External"/><Relationship Id="rId380" Type="http://schemas.openxmlformats.org/officeDocument/2006/relationships/hyperlink" Target="http://nap.geogratis.gc.ca/metadata/register/registerItems-eng.html" TargetMode="External"/><Relationship Id="rId240" Type="http://schemas.openxmlformats.org/officeDocument/2006/relationships/hyperlink" Target="http://www23.statcan.gc.ca/imdb/p3VD_f.pl?Function=getVDDetail&amp;db=imdb&amp;dis=2&amp;adm=8&amp;TVD=116940&amp;CVD=116943&amp;CPV=4715&amp;CST=01012011&amp;MLV=4&amp;CLV=3&amp;CHVD=116949" TargetMode="External"/><Relationship Id="rId261" Type="http://schemas.openxmlformats.org/officeDocument/2006/relationships/hyperlink" Target="http://www23.statcan.gc.ca/imdb/p3VD_f.pl?Function=getVDDetail&amp;db=imdb&amp;dis=2&amp;adm=8&amp;TVD=116940&amp;CVD=116943&amp;CPV=4806&amp;CST=01012011&amp;MLV=4&amp;CLV=3&amp;CHVD=116949" TargetMode="External"/><Relationship Id="rId14" Type="http://schemas.openxmlformats.org/officeDocument/2006/relationships/footer" Target="footer3.xml"/><Relationship Id="rId35" Type="http://schemas.openxmlformats.org/officeDocument/2006/relationships/hyperlink" Target="http://purl.org/dc/elements/1.1/contributor" TargetMode="External"/><Relationship Id="rId56" Type="http://schemas.openxmlformats.org/officeDocument/2006/relationships/hyperlink" Target="mailto:geoginfo@NRCan.gc.ca" TargetMode="External"/><Relationship Id="rId77" Type="http://schemas.openxmlformats.org/officeDocument/2006/relationships/hyperlink" Target="http://www.fileformat.info/info/unicode/category/Co/index.htm" TargetMode="External"/><Relationship Id="rId100" Type="http://schemas.openxmlformats.org/officeDocument/2006/relationships/hyperlink" Target="http://www.loc.gov/standards/mods/" TargetMode="External"/><Relationship Id="rId282" Type="http://schemas.openxmlformats.org/officeDocument/2006/relationships/hyperlink" Target="http://www23.statcan.gc.ca/imdb/p3VD_f.pl?Function=getVDDetail&amp;db=imdb&amp;dis=2&amp;adm=8&amp;TVD=116940&amp;CVD=116943&amp;CPV=4817&amp;CST=01012011&amp;MLV=4&amp;CLV=3&amp;CHVD=116949" TargetMode="External"/><Relationship Id="rId317" Type="http://schemas.openxmlformats.org/officeDocument/2006/relationships/hyperlink" Target="http://www.collectionscanada.gc.ca/webarchives/20071207091037/www.tbs-sct.gc.ca/im-gi/mwg-gtm/aud-aud/docs/2003/schemfinal/schemfinal_e.asp" TargetMode="External"/><Relationship Id="rId338" Type="http://schemas.openxmlformats.org/officeDocument/2006/relationships/hyperlink" Target="http://nap.geogratis.gc.ca/metadata/register/registerItems-eng.html" TargetMode="External"/><Relationship Id="rId359" Type="http://schemas.openxmlformats.org/officeDocument/2006/relationships/hyperlink" Target="http://nap.geogratis.gc.ca/metadata/register/registerItems-eng.html" TargetMode="External"/><Relationship Id="rId8" Type="http://schemas.openxmlformats.org/officeDocument/2006/relationships/endnotes" Target="endnotes.xml"/><Relationship Id="rId98" Type="http://schemas.openxmlformats.org/officeDocument/2006/relationships/hyperlink" Target="http://www.w3.org/TR/NOTE-datetime" TargetMode="External"/><Relationship Id="rId121" Type="http://schemas.openxmlformats.org/officeDocument/2006/relationships/hyperlink" Target="http://purl.org/dc/elements/1.1/subject" TargetMode="External"/><Relationship Id="rId142" Type="http://schemas.openxmlformats.org/officeDocument/2006/relationships/hyperlink" Target="http://www23.statcan.gc.ca/imdb/p3VD.pl?Function=getVDDetail&amp;db=imdb&amp;dis=2&amp;adm=8&amp;TVD=116940&amp;CVD=116943&amp;CPV=1006&amp;CST=01012011&amp;MLV=4&amp;CLV=3&amp;CHVD=116949" TargetMode="External"/><Relationship Id="rId163" Type="http://schemas.openxmlformats.org/officeDocument/2006/relationships/hyperlink" Target="http://www23.statcan.gc.ca/imdb/p3VD_f.pl?Function=getVDDetail&amp;db=imdb&amp;dis=2&amp;adm=8&amp;TVD=116940&amp;CVD=116982&amp;CPV=46&amp;CST=01012011&amp;MLV=4&amp;CLV=2&amp;CHVD=116943" TargetMode="External"/><Relationship Id="rId184" Type="http://schemas.openxmlformats.org/officeDocument/2006/relationships/hyperlink" Target="http://www23.statcan.gc.ca/imdb/p3VD.pl?Function=getVDDetail&amp;db=imdb&amp;dis=2&amp;adm=8&amp;TVD=116940&amp;CVD=116943&amp;CPV=4611&amp;CST=01012011&amp;MLV=4&amp;CLV=3&amp;CHVD=116949" TargetMode="External"/><Relationship Id="rId219" Type="http://schemas.openxmlformats.org/officeDocument/2006/relationships/hyperlink" Target="http://www23.statcan.gc.ca/imdb/p3VD_f.pl?Function=getVDDetail&amp;db=imdb&amp;dis=2&amp;adm=8&amp;TVD=116940&amp;CVD=116943&amp;CPV=4704&amp;CST=01012011&amp;MLV=4&amp;CLV=3&amp;CHVD=116949" TargetMode="External"/><Relationship Id="rId370" Type="http://schemas.openxmlformats.org/officeDocument/2006/relationships/hyperlink" Target="http://nap.geogratis.gc.ca/metadata/register/registerItems-eng.html" TargetMode="External"/><Relationship Id="rId230" Type="http://schemas.openxmlformats.org/officeDocument/2006/relationships/hyperlink" Target="http://www23.statcan.gc.ca/imdb/p3VD_f.pl?Function=getVDDetail&amp;db=imdb&amp;dis=2&amp;adm=8&amp;TVD=116940&amp;CVD=116943&amp;CPV=4710&amp;CST=01012011&amp;MLV=4&amp;CLV=3&amp;CHVD=116949" TargetMode="External"/><Relationship Id="rId251" Type="http://schemas.openxmlformats.org/officeDocument/2006/relationships/hyperlink" Target="http://www23.statcan.gc.ca/imdb/p3VD_f.pl?Function=getVDDetail&amp;db=imdb&amp;dis=2&amp;adm=8&amp;TVD=116940&amp;CVD=116943&amp;CPV=4801&amp;CST=01012011&amp;MLV=4&amp;CLV=3&amp;CHVD=116949" TargetMode="External"/><Relationship Id="rId25" Type="http://schemas.openxmlformats.org/officeDocument/2006/relationships/hyperlink" Target="http://www.collectionscanada.gc.ca/government/controlled-vocabularies/007004-110.01-e.php?q1=audience" TargetMode="External"/><Relationship Id="rId46" Type="http://schemas.openxmlformats.org/officeDocument/2006/relationships/hyperlink" Target="http://purl.org/dc/terms/issued" TargetMode="External"/><Relationship Id="rId67" Type="http://schemas.openxmlformats.org/officeDocument/2006/relationships/hyperlink" Target="http://www.dept.en.gc.ca" TargetMode="External"/><Relationship Id="rId272" Type="http://schemas.openxmlformats.org/officeDocument/2006/relationships/hyperlink" Target="http://www23.statcan.gc.ca/imdb/p3VD_f.pl?Function=getVDDetail&amp;db=imdb&amp;dis=2&amp;adm=8&amp;TVD=116940&amp;CVD=116943&amp;CPV=4812&amp;CST=01012011&amp;MLV=4&amp;CLV=3&amp;CHVD=116949" TargetMode="External"/><Relationship Id="rId293" Type="http://schemas.openxmlformats.org/officeDocument/2006/relationships/hyperlink" Target="http://www23.statcan.gc.ca/imdb/p3VD.pl?Function=getVDDetail&amp;db=imdb&amp;dis=2&amp;adm=8&amp;TVD=116940&amp;CVD=116982&amp;CPV=61&amp;CST=01012011&amp;MLV=4&amp;CLV=2&amp;CHVD=116943" TargetMode="External"/><Relationship Id="rId307" Type="http://schemas.openxmlformats.org/officeDocument/2006/relationships/hyperlink" Target="http://www23.statcan.gc.ca/imdb/p3VD_f.pl?Function=getVDDetail&amp;db=imdb&amp;dis=2&amp;adm=8&amp;TVD=116940&amp;CVD=116982&amp;CPV=62&amp;CST=01012011&amp;MLV=4&amp;CLV=2&amp;CHVD=116943" TargetMode="External"/><Relationship Id="rId328" Type="http://schemas.openxmlformats.org/officeDocument/2006/relationships/hyperlink" Target="http://nap.geogratis.gc.ca/metadata/register/registerItems-eng.html" TargetMode="External"/><Relationship Id="rId349" Type="http://schemas.openxmlformats.org/officeDocument/2006/relationships/hyperlink" Target="http://nap.geogratis.gc.ca/metadata/register/registerItems-eng.html" TargetMode="External"/><Relationship Id="rId88" Type="http://schemas.openxmlformats.org/officeDocument/2006/relationships/hyperlink" Target="http://www.fileformat.info/info/unicode/category/Cs/index.htm" TargetMode="External"/><Relationship Id="rId111" Type="http://schemas.openxmlformats.org/officeDocument/2006/relationships/hyperlink" Target="http://nap.geogratis.gc.ca/metadata/register/registerItems-eng.html" TargetMode="External"/><Relationship Id="rId132" Type="http://schemas.openxmlformats.org/officeDocument/2006/relationships/hyperlink" Target="http://www23.statcan.gc.ca/imdb/p3VD.pl?Function=getVDDetail&amp;db=imdb&amp;dis=2&amp;adm=8&amp;TVD=116940&amp;CVD=116943&amp;CPV=1001&amp;CST=01012011&amp;MLV=4&amp;CLV=3&amp;CHVD=116949" TargetMode="External"/><Relationship Id="rId153" Type="http://schemas.openxmlformats.org/officeDocument/2006/relationships/hyperlink" Target="http://www23.statcan.gc.ca/imdb/p3VD.pl?Function=getVDDetail&amp;db=imdb&amp;dis=2&amp;adm=8&amp;TVD=116940&amp;CVD=116982&amp;CPV=11&amp;CST=01012011&amp;MLV=4&amp;CLV=2&amp;CHVD=116943" TargetMode="External"/><Relationship Id="rId174" Type="http://schemas.openxmlformats.org/officeDocument/2006/relationships/hyperlink" Target="http://www23.statcan.gc.ca/imdb/p3VD.pl?Function=getVDDetail&amp;db=imdb&amp;dis=2&amp;adm=8&amp;TVD=116940&amp;CVD=116943&amp;CPV=4606&amp;CST=01012011&amp;MLV=4&amp;CLV=3&amp;CHVD=116949" TargetMode="External"/><Relationship Id="rId195" Type="http://schemas.openxmlformats.org/officeDocument/2006/relationships/hyperlink" Target="http://www23.statcan.gc.ca/imdb/p3VD.pl?Function=getVDDetail&amp;db=imdb&amp;dis=2&amp;adm=8&amp;TVD=116940&amp;CVD=116943&amp;CPV=4616&amp;CST=01012011&amp;MLV=4&amp;CLV=3&amp;CHVD=116949" TargetMode="External"/><Relationship Id="rId209" Type="http://schemas.openxmlformats.org/officeDocument/2006/relationships/hyperlink" Target="http://www23.statcan.gc.ca/imdb/p3VD.pl?Function=getVDDetail&amp;db=imdb&amp;dis=2&amp;adm=8&amp;TVD=116940&amp;CVD=116943&amp;CPV=4623&amp;CST=01012011&amp;MLV=4&amp;CLV=3&amp;CHVD=116949" TargetMode="External"/><Relationship Id="rId360" Type="http://schemas.openxmlformats.org/officeDocument/2006/relationships/hyperlink" Target="http://nap.geogratis.gc.ca/metadata/register/registerItems-eng.html" TargetMode="External"/><Relationship Id="rId381" Type="http://schemas.openxmlformats.org/officeDocument/2006/relationships/hyperlink" Target="http://nap.geogratis.gc.ca/metadata/register/registerItems-eng.html" TargetMode="External"/><Relationship Id="rId220" Type="http://schemas.openxmlformats.org/officeDocument/2006/relationships/hyperlink" Target="http://www23.statcan.gc.ca/imdb/p3VD_f.pl?Function=getVDDetail&amp;db=imdb&amp;dis=2&amp;adm=8&amp;TVD=116940&amp;CVD=116943&amp;CPV=4705&amp;CST=01012011&amp;MLV=4&amp;CLV=3&amp;CHVD=116949" TargetMode="External"/><Relationship Id="rId241" Type="http://schemas.openxmlformats.org/officeDocument/2006/relationships/hyperlink" Target="http://www23.statcan.gc.ca/imdb/p3VD_f.pl?Function=getVDDetail&amp;db=imdb&amp;dis=2&amp;adm=8&amp;TVD=116940&amp;CVD=116943&amp;CPV=4715&amp;CST=01012011&amp;MLV=4&amp;CLV=3&amp;CHVD=116949" TargetMode="External"/><Relationship Id="rId15" Type="http://schemas.openxmlformats.org/officeDocument/2006/relationships/hyperlink" Target="http://open.canada.ca/en" TargetMode="External"/><Relationship Id="rId36" Type="http://schemas.openxmlformats.org/officeDocument/2006/relationships/hyperlink" Target="http://www.loc.gov/standards/mods/mods-outline.html" TargetMode="External"/><Relationship Id="rId57" Type="http://schemas.openxmlformats.org/officeDocument/2006/relationships/hyperlink" Target="http://nap.geogratis.gc.ca/metadata/register/registerItemClasses-eng.html" TargetMode="External"/><Relationship Id="rId262" Type="http://schemas.openxmlformats.org/officeDocument/2006/relationships/hyperlink" Target="http://www23.statcan.gc.ca/imdb/p3VD_f.pl?Function=getVDDetail&amp;db=imdb&amp;dis=2&amp;adm=8&amp;TVD=116940&amp;CVD=116943&amp;CPV=4807&amp;CST=01012011&amp;MLV=4&amp;CLV=3&amp;CHVD=116949" TargetMode="External"/><Relationship Id="rId283" Type="http://schemas.openxmlformats.org/officeDocument/2006/relationships/hyperlink" Target="http://www23.statcan.gc.ca/imdb/p3VD_f.pl?Function=getVDDetail&amp;db=imdb&amp;dis=2&amp;adm=8&amp;TVD=116940&amp;CVD=116943&amp;CPV=4817&amp;CST=01012011&amp;MLV=4&amp;CLV=3&amp;CHVD=116949" TargetMode="External"/><Relationship Id="rId318" Type="http://schemas.openxmlformats.org/officeDocument/2006/relationships/hyperlink" Target="http://www.loc.gov/marc/bibliographic/bd76x78x.html" TargetMode="External"/><Relationship Id="rId339" Type="http://schemas.openxmlformats.org/officeDocument/2006/relationships/hyperlink" Target="http://nap.geogratis.gc.ca/metadata/register/registerItems-eng.html" TargetMode="External"/><Relationship Id="rId78" Type="http://schemas.openxmlformats.org/officeDocument/2006/relationships/hyperlink" Target="http://www.fileformat.info/info/unicode/category/Cs/index.htm" TargetMode="External"/><Relationship Id="rId99" Type="http://schemas.openxmlformats.org/officeDocument/2006/relationships/hyperlink" Target="http://www.loc.gov/standards/mods/" TargetMode="External"/><Relationship Id="rId101" Type="http://schemas.openxmlformats.org/officeDocument/2006/relationships/comments" Target="comments.xml"/><Relationship Id="rId122" Type="http://schemas.openxmlformats.org/officeDocument/2006/relationships/hyperlink" Target="http://purl.org/dc/terms/temporal" TargetMode="External"/><Relationship Id="rId143" Type="http://schemas.openxmlformats.org/officeDocument/2006/relationships/hyperlink" Target="http://www23.statcan.gc.ca/imdb/p3VD.pl?Function=getVDDetail&amp;db=imdb&amp;dis=2&amp;adm=8&amp;TVD=116940&amp;CVD=116943&amp;CPV=1007&amp;CST=01012011&amp;MLV=4&amp;CLV=3&amp;CHVD=116949" TargetMode="External"/><Relationship Id="rId164" Type="http://schemas.openxmlformats.org/officeDocument/2006/relationships/hyperlink" Target="http://www23.statcan.gc.ca/imdb/p3VD.pl?Function=getVDDetail&amp;db=imdb&amp;dis=2&amp;adm=8&amp;TVD=116940&amp;CVD=116943&amp;CPV=4601&amp;CST=01012011&amp;MLV=4&amp;CLV=3&amp;CHVD=116949" TargetMode="External"/><Relationship Id="rId185" Type="http://schemas.openxmlformats.org/officeDocument/2006/relationships/hyperlink" Target="http://www23.statcan.gc.ca/imdb/p3VD.pl?Function=getVDDetail&amp;db=imdb&amp;dis=2&amp;adm=8&amp;TVD=116940&amp;CVD=116943&amp;CPV=4611&amp;CST=01012011&amp;MLV=4&amp;CLV=3&amp;CHVD=116949" TargetMode="External"/><Relationship Id="rId350" Type="http://schemas.openxmlformats.org/officeDocument/2006/relationships/hyperlink" Target="http://nap.geogratis.gc.ca/metadata/register/registerItems-eng.html" TargetMode="External"/><Relationship Id="rId371" Type="http://schemas.openxmlformats.org/officeDocument/2006/relationships/hyperlink" Target="http://nap.geogratis.gc.ca/metadata/register/registerItems-eng.html" TargetMode="External"/><Relationship Id="rId9" Type="http://schemas.openxmlformats.org/officeDocument/2006/relationships/header" Target="header1.xml"/><Relationship Id="rId210" Type="http://schemas.openxmlformats.org/officeDocument/2006/relationships/hyperlink" Target="http://www23.statcan.gc.ca/imdb/p3VD.pl?Function=getVDDetail&amp;db=imdb&amp;dis=2&amp;adm=8&amp;TVD=116940&amp;CVD=116982&amp;CPV=47&amp;CST=01012011&amp;MLV=4&amp;CLV=2&amp;CHVD=116943" TargetMode="External"/><Relationship Id="rId26" Type="http://schemas.openxmlformats.org/officeDocument/2006/relationships/hyperlink" Target="http://nap.geogratis.gc.ca/metadata/register/registerItems-eng.html" TargetMode="External"/><Relationship Id="rId231" Type="http://schemas.openxmlformats.org/officeDocument/2006/relationships/hyperlink" Target="http://www23.statcan.gc.ca/imdb/p3VD_f.pl?Function=getVDDetail&amp;db=imdb&amp;dis=2&amp;adm=8&amp;TVD=116940&amp;CVD=116943&amp;CPV=4710&amp;CST=01012011&amp;MLV=4&amp;CLV=3&amp;CHVD=116949" TargetMode="External"/><Relationship Id="rId252" Type="http://schemas.openxmlformats.org/officeDocument/2006/relationships/hyperlink" Target="http://www23.statcan.gc.ca/imdb/p3VD_f.pl?Function=getVDDetail&amp;db=imdb&amp;dis=2&amp;adm=8&amp;TVD=116940&amp;CVD=116943&amp;CPV=4802&amp;CST=01012011&amp;MLV=4&amp;CLV=3&amp;CHVD=116949" TargetMode="External"/><Relationship Id="rId273" Type="http://schemas.openxmlformats.org/officeDocument/2006/relationships/hyperlink" Target="http://www23.statcan.gc.ca/imdb/p3VD_f.pl?Function=getVDDetail&amp;db=imdb&amp;dis=2&amp;adm=8&amp;TVD=116940&amp;CVD=116943&amp;CPV=4812&amp;CST=01012011&amp;MLV=4&amp;CLV=3&amp;CHVD=116949" TargetMode="External"/><Relationship Id="rId294" Type="http://schemas.openxmlformats.org/officeDocument/2006/relationships/hyperlink" Target="http://www23.statcan.gc.ca/imdb/p3VD_f.pl?Function=getVDDetail&amp;db=imdb&amp;dis=2&amp;adm=8&amp;TVD=116940&amp;CVD=116943&amp;CPV=6101&amp;CST=01012011&amp;MLV=4&amp;CLV=3&amp;CHVD=116949" TargetMode="External"/><Relationship Id="rId308" Type="http://schemas.openxmlformats.org/officeDocument/2006/relationships/hyperlink" Target="http://www.collectionscanada.gc.ca/webarchives/20071127031434/http://www.tbs-sct.gc.ca/im-gi/mwg-gtm/typ-typ/docs/2003/schem/schem_e.asp" TargetMode="External"/><Relationship Id="rId329" Type="http://schemas.openxmlformats.org/officeDocument/2006/relationships/hyperlink" Target="http://nap.geogratis.gc.ca/metadata/register/registerItems-eng.html" TargetMode="External"/><Relationship Id="rId47" Type="http://schemas.openxmlformats.org/officeDocument/2006/relationships/hyperlink" Target="http://www.w3.org/TR/NOTE-datetime" TargetMode="External"/><Relationship Id="rId68" Type="http://schemas.openxmlformats.org/officeDocument/2006/relationships/hyperlink" Target="http:///webprod3.hc-sc.gc.ca/arquery-rechercheei/index-eng.jsp" TargetMode="External"/><Relationship Id="rId89" Type="http://schemas.openxmlformats.org/officeDocument/2006/relationships/hyperlink" Target="http://www.fileformat.info/info/unicode/category/Zl/index.htm" TargetMode="External"/><Relationship Id="rId112" Type="http://schemas.openxmlformats.org/officeDocument/2006/relationships/hyperlink" Target="http://www.w3.org/TR/NOTE-datetime" TargetMode="External"/><Relationship Id="rId133" Type="http://schemas.openxmlformats.org/officeDocument/2006/relationships/hyperlink" Target="http://www23.statcan.gc.ca/imdb/p3VD.pl?Function=getVDDetail&amp;db=imdb&amp;dis=2&amp;adm=8&amp;TVD=116940&amp;CVD=116943&amp;CPV=1002&amp;CST=01012011&amp;MLV=4&amp;CLV=3&amp;CHVD=116949" TargetMode="External"/><Relationship Id="rId154" Type="http://schemas.openxmlformats.org/officeDocument/2006/relationships/hyperlink" Target="http://www23.statcan.gc.ca/imdb/p3VD_f.pl?Function=getVDDetail&amp;db=imdb&amp;dis=2&amp;adm=8&amp;TVD=116940&amp;CVD=116982&amp;CPV=11&amp;CST=01012011&amp;MLV=4&amp;CLV=2&amp;CHVD=116943" TargetMode="External"/><Relationship Id="rId175" Type="http://schemas.openxmlformats.org/officeDocument/2006/relationships/hyperlink" Target="http://www23.statcan.gc.ca/imdb/p3VD.pl?Function=getVDDetail&amp;db=imdb&amp;dis=2&amp;adm=8&amp;TVD=116940&amp;CVD=116943&amp;CPV=4606&amp;CST=01012011&amp;MLV=4&amp;CLV=3&amp;CHVD=116949" TargetMode="External"/><Relationship Id="rId340" Type="http://schemas.openxmlformats.org/officeDocument/2006/relationships/hyperlink" Target="http://nap.geogratis.gc.ca/metadata/register/registerItems-eng.html" TargetMode="External"/><Relationship Id="rId361" Type="http://schemas.openxmlformats.org/officeDocument/2006/relationships/hyperlink" Target="http://nap.geogratis.gc.ca/metadata/register/registerItems-eng.html" TargetMode="External"/><Relationship Id="rId196" Type="http://schemas.openxmlformats.org/officeDocument/2006/relationships/hyperlink" Target="http://www23.statcan.gc.ca/imdb/p3VD.pl?Function=getVDDetail&amp;db=imdb&amp;dis=2&amp;adm=8&amp;TVD=116940&amp;CVD=116943&amp;CPV=4617&amp;CST=01012011&amp;MLV=4&amp;CLV=3&amp;CHVD=116949" TargetMode="External"/><Relationship Id="rId200" Type="http://schemas.openxmlformats.org/officeDocument/2006/relationships/hyperlink" Target="http://www23.statcan.gc.ca/imdb/p3VD.pl?Function=getVDDetail&amp;db=imdb&amp;dis=2&amp;adm=8&amp;TVD=116940&amp;CVD=116943&amp;CPV=4619&amp;CST=01012011&amp;MLV=4&amp;CLV=3&amp;CHVD=116949" TargetMode="External"/><Relationship Id="rId382" Type="http://schemas.openxmlformats.org/officeDocument/2006/relationships/hyperlink" Target="http://nap.geogratis.gc.ca/metadata/register/registerItems-eng.html" TargetMode="External"/><Relationship Id="rId16" Type="http://schemas.openxmlformats.org/officeDocument/2006/relationships/hyperlink" Target="http://open.canada.ca/en/open-government-licence-canada" TargetMode="External"/><Relationship Id="rId221" Type="http://schemas.openxmlformats.org/officeDocument/2006/relationships/hyperlink" Target="http://www23.statcan.gc.ca/imdb/p3VD_f.pl?Function=getVDDetail&amp;db=imdb&amp;dis=2&amp;adm=8&amp;TVD=116940&amp;CVD=116943&amp;CPV=4705&amp;CST=01012011&amp;MLV=4&amp;CLV=3&amp;CHVD=116949" TargetMode="External"/><Relationship Id="rId242" Type="http://schemas.openxmlformats.org/officeDocument/2006/relationships/hyperlink" Target="http://www23.statcan.gc.ca/imdb/p3VD_f.pl?Function=getVDDetail&amp;db=imdb&amp;dis=2&amp;adm=8&amp;TVD=116940&amp;CVD=116943&amp;CPV=4716&amp;CST=01012011&amp;MLV=4&amp;CLV=3&amp;CHVD=116949" TargetMode="External"/><Relationship Id="rId263" Type="http://schemas.openxmlformats.org/officeDocument/2006/relationships/hyperlink" Target="http://www23.statcan.gc.ca/imdb/p3VD_f.pl?Function=getVDDetail&amp;db=imdb&amp;dis=2&amp;adm=8&amp;TVD=116940&amp;CVD=116943&amp;CPV=4807&amp;CST=01012011&amp;MLV=4&amp;CLV=3&amp;CHVD=116949" TargetMode="External"/><Relationship Id="rId284" Type="http://schemas.openxmlformats.org/officeDocument/2006/relationships/hyperlink" Target="http://www23.statcan.gc.ca/imdb/p3VD_f.pl?Function=getVDDetail&amp;db=imdb&amp;dis=2&amp;adm=8&amp;TVD=116940&amp;CVD=116943&amp;CPV=4818&amp;CST=01012011&amp;MLV=4&amp;CLV=3&amp;CHVD=116949" TargetMode="External"/><Relationship Id="rId319" Type="http://schemas.openxmlformats.org/officeDocument/2006/relationships/hyperlink" Target="http://nap.geogratis.gc.ca/metadata/register/codelists-eng.html" TargetMode="External"/><Relationship Id="rId37" Type="http://schemas.openxmlformats.org/officeDocument/2006/relationships/hyperlink" Target="http://purl.org/dc/elements/1.1/contributor" TargetMode="External"/><Relationship Id="rId58" Type="http://schemas.openxmlformats.org/officeDocument/2006/relationships/hyperlink" Target="http://nap.geogratis.gc.ca/metadata/register/registerItems-eng.html" TargetMode="External"/><Relationship Id="rId79" Type="http://schemas.openxmlformats.org/officeDocument/2006/relationships/hyperlink" Target="http://www.fileformat.info/info/unicode/category/Zl/index.htm" TargetMode="External"/><Relationship Id="rId102" Type="http://schemas.openxmlformats.org/officeDocument/2006/relationships/hyperlink" Target="http://www.w3.org/TR/NOTE-datetime" TargetMode="External"/><Relationship Id="rId123" Type="http://schemas.openxmlformats.org/officeDocument/2006/relationships/hyperlink" Target="http://www.w3.org/TR/NOTE-datetime" TargetMode="External"/><Relationship Id="rId144" Type="http://schemas.openxmlformats.org/officeDocument/2006/relationships/hyperlink" Target="http://www23.statcan.gc.ca/imdb/p3VD.pl?Function=getVDDetail&amp;db=imdb&amp;dis=2&amp;adm=8&amp;TVD=116940&amp;CVD=116943&amp;CPV=1007&amp;CST=01012011&amp;MLV=4&amp;CLV=3&amp;CHVD=116949" TargetMode="External"/><Relationship Id="rId330" Type="http://schemas.openxmlformats.org/officeDocument/2006/relationships/hyperlink" Target="http://nap.geogratis.gc.ca/metadata/register/registerItems-eng.html" TargetMode="External"/><Relationship Id="rId90" Type="http://schemas.openxmlformats.org/officeDocument/2006/relationships/hyperlink" Target="http://www.fileformat.info/info/unicode/category/Zp/index.htm" TargetMode="External"/><Relationship Id="rId165" Type="http://schemas.openxmlformats.org/officeDocument/2006/relationships/hyperlink" Target="http://www23.statcan.gc.ca/imdb/p3VD.pl?Function=getVDDetail&amp;db=imdb&amp;dis=2&amp;adm=8&amp;TVD=116940&amp;CVD=116943&amp;CPV=4601&amp;CST=01012011&amp;MLV=4&amp;CLV=3&amp;CHVD=116949" TargetMode="External"/><Relationship Id="rId186" Type="http://schemas.openxmlformats.org/officeDocument/2006/relationships/hyperlink" Target="http://www23.statcan.gc.ca/imdb/p3VD.pl?Function=getVDDetail&amp;db=imdb&amp;dis=2&amp;adm=8&amp;TVD=116940&amp;CVD=116943&amp;CPV=4612&amp;CST=01012011&amp;MLV=4&amp;CLV=3&amp;CHVD=116949" TargetMode="External"/><Relationship Id="rId351" Type="http://schemas.openxmlformats.org/officeDocument/2006/relationships/hyperlink" Target="http://nap.geogratis.gc.ca/metadata/register/registerItems-eng.html" TargetMode="External"/><Relationship Id="rId372" Type="http://schemas.openxmlformats.org/officeDocument/2006/relationships/hyperlink" Target="http://www.gcpedia.gc.ca/gcwiki/images/2/2e/IMD_Policy_and_Compliance_-_Government_of_Canada_Recordkeeping_Metadata_Application_Profile_%28RK_MAP%29_-_1st_Edition_%28English%29_TBSSCT_1068506.doc" TargetMode="External"/><Relationship Id="rId211" Type="http://schemas.openxmlformats.org/officeDocument/2006/relationships/hyperlink" Target="http://www23.statcan.gc.ca/imdb/p3VD_f.pl?Function=getVDDetail&amp;db=imdb&amp;dis=2&amp;adm=8&amp;TVD=116940&amp;CVD=116982&amp;CPV=47&amp;CST=01012011&amp;MLV=4&amp;CLV=2&amp;CHVD=116943" TargetMode="External"/><Relationship Id="rId232" Type="http://schemas.openxmlformats.org/officeDocument/2006/relationships/hyperlink" Target="http://www23.statcan.gc.ca/imdb/p3VD_f.pl?Function=getVDDetail&amp;db=imdb&amp;dis=2&amp;adm=8&amp;TVD=116940&amp;CVD=116943&amp;CPV=4711&amp;CST=01012011&amp;MLV=4&amp;CLV=3&amp;CHVD=116949" TargetMode="External"/><Relationship Id="rId253" Type="http://schemas.openxmlformats.org/officeDocument/2006/relationships/hyperlink" Target="http://www23.statcan.gc.ca/imdb/p3VD_f.pl?Function=getVDDetail&amp;db=imdb&amp;dis=2&amp;adm=8&amp;TVD=116940&amp;CVD=116943&amp;CPV=4802&amp;CST=01012011&amp;MLV=4&amp;CLV=3&amp;CHVD=116949" TargetMode="External"/><Relationship Id="rId274" Type="http://schemas.openxmlformats.org/officeDocument/2006/relationships/hyperlink" Target="http://www23.statcan.gc.ca/imdb/p3VD_f.pl?Function=getVDDetail&amp;db=imdb&amp;dis=2&amp;adm=8&amp;TVD=116940&amp;CVD=116943&amp;CPV=4813&amp;CST=01012011&amp;MLV=4&amp;CLV=3&amp;CHVD=116949" TargetMode="External"/><Relationship Id="rId295" Type="http://schemas.openxmlformats.org/officeDocument/2006/relationships/hyperlink" Target="http://www23.statcan.gc.ca/imdb/p3VD_f.pl?Function=getVDDetail&amp;db=imdb&amp;dis=2&amp;adm=8&amp;TVD=116940&amp;CVD=116943&amp;CPV=6101&amp;CST=01012011&amp;MLV=4&amp;CLV=3&amp;CHVD=116949" TargetMode="External"/><Relationship Id="rId309" Type="http://schemas.openxmlformats.org/officeDocument/2006/relationships/hyperlink" Target="http://www.iana.org/assignments/media-types/application/geo+json" TargetMode="External"/><Relationship Id="rId27" Type="http://schemas.openxmlformats.org/officeDocument/2006/relationships/hyperlink" Target="http://nap.geogratis.gc.ca/metadata/register/registerItems-eng.html" TargetMode="External"/><Relationship Id="rId48" Type="http://schemas.openxmlformats.org/officeDocument/2006/relationships/hyperlink" Target="http://purl.org/dc/elements/1.1/description" TargetMode="External"/><Relationship Id="rId69" Type="http://schemas.openxmlformats.org/officeDocument/2006/relationships/hyperlink" Target="http://www.dept.en.gc.ca" TargetMode="External"/><Relationship Id="rId113" Type="http://schemas.openxmlformats.org/officeDocument/2006/relationships/hyperlink" Target="http://purl.org/dc/terms/extent" TargetMode="External"/><Relationship Id="rId134" Type="http://schemas.openxmlformats.org/officeDocument/2006/relationships/hyperlink" Target="http://www23.statcan.gc.ca/imdb/p3VD.pl?Function=getVDDetail&amp;db=imdb&amp;dis=2&amp;adm=8&amp;TVD=116940&amp;CVD=116943&amp;CPV=1002&amp;CST=01012011&amp;MLV=4&amp;CLV=3&amp;CHVD=116949" TargetMode="External"/><Relationship Id="rId320" Type="http://schemas.openxmlformats.org/officeDocument/2006/relationships/hyperlink" Target="http://nap.geogratis.gc.ca/metadata/register/registerItems-eng.html" TargetMode="External"/><Relationship Id="rId80" Type="http://schemas.openxmlformats.org/officeDocument/2006/relationships/hyperlink" Target="http://www.fileformat.info/info/unicode/category/Zp/index.htm" TargetMode="External"/><Relationship Id="rId155" Type="http://schemas.openxmlformats.org/officeDocument/2006/relationships/hyperlink" Target="http://www23.statcan.gc.ca/imdb/p3VD.pl?Function=getVDDetail&amp;db=imdb&amp;dis=2&amp;adm=8&amp;TVD=116940&amp;CVD=116982&amp;CPV=12&amp;CST=01012011&amp;MLV=4&amp;CLV=2&amp;CHVD=116943" TargetMode="External"/><Relationship Id="rId176" Type="http://schemas.openxmlformats.org/officeDocument/2006/relationships/hyperlink" Target="http://www23.statcan.gc.ca/imdb/p3VD.pl?Function=getVDDetail&amp;db=imdb&amp;dis=2&amp;adm=8&amp;TVD=116940&amp;CVD=116943&amp;CPV=4607&amp;CST=01012011&amp;MLV=4&amp;CLV=3&amp;CHVD=116949" TargetMode="External"/><Relationship Id="rId197" Type="http://schemas.openxmlformats.org/officeDocument/2006/relationships/hyperlink" Target="http://www23.statcan.gc.ca/imdb/p3VD.pl?Function=getVDDetail&amp;db=imdb&amp;dis=2&amp;adm=8&amp;TVD=116940&amp;CVD=116943&amp;CPV=4617&amp;CST=01012011&amp;MLV=4&amp;CLV=3&amp;CHVD=116949" TargetMode="External"/><Relationship Id="rId341" Type="http://schemas.openxmlformats.org/officeDocument/2006/relationships/hyperlink" Target="http://nap.geogratis.gc.ca/metadata/register/registerItems-eng.html" TargetMode="External"/><Relationship Id="rId362" Type="http://schemas.openxmlformats.org/officeDocument/2006/relationships/hyperlink" Target="http://nap.geogratis.gc.ca/metadata/register/registerItems-eng.html" TargetMode="External"/><Relationship Id="rId383" Type="http://schemas.openxmlformats.org/officeDocument/2006/relationships/hyperlink" Target="http://nap.geogratis.gc.ca/metadata/register/registerItems-eng.html" TargetMode="External"/><Relationship Id="rId201" Type="http://schemas.openxmlformats.org/officeDocument/2006/relationships/hyperlink" Target="http://www23.statcan.gc.ca/imdb/p3VD.pl?Function=getVDDetail&amp;db=imdb&amp;dis=2&amp;adm=8&amp;TVD=116940&amp;CVD=116943&amp;CPV=4619&amp;CST=01012011&amp;MLV=4&amp;CLV=3&amp;CHVD=116949" TargetMode="External"/><Relationship Id="rId222" Type="http://schemas.openxmlformats.org/officeDocument/2006/relationships/hyperlink" Target="http://www23.statcan.gc.ca/imdb/p3VD_f.pl?Function=getVDDetail&amp;db=imdb&amp;dis=2&amp;adm=8&amp;TVD=116940&amp;CVD=116943&amp;CPV=4706&amp;CST=01012011&amp;MLV=4&amp;CLV=3&amp;CHVD=116949" TargetMode="External"/><Relationship Id="rId243" Type="http://schemas.openxmlformats.org/officeDocument/2006/relationships/hyperlink" Target="http://www23.statcan.gc.ca/imdb/p3VD_f.pl?Function=getVDDetail&amp;db=imdb&amp;dis=2&amp;adm=8&amp;TVD=116940&amp;CVD=116943&amp;CPV=4716&amp;CST=01012011&amp;MLV=4&amp;CLV=3&amp;CHVD=116949" TargetMode="External"/><Relationship Id="rId264" Type="http://schemas.openxmlformats.org/officeDocument/2006/relationships/hyperlink" Target="http://www23.statcan.gc.ca/imdb/p3VD_f.pl?Function=getVDDetail&amp;db=imdb&amp;dis=2&amp;adm=8&amp;TVD=116940&amp;CVD=116943&amp;CPV=4808&amp;CST=01012011&amp;MLV=4&amp;CLV=3&amp;CHVD=116949" TargetMode="External"/><Relationship Id="rId285" Type="http://schemas.openxmlformats.org/officeDocument/2006/relationships/hyperlink" Target="http://www23.statcan.gc.ca/imdb/p3VD_f.pl?Function=getVDDetail&amp;db=imdb&amp;dis=2&amp;adm=8&amp;TVD=116940&amp;CVD=116943&amp;CPV=4818&amp;CST=01012011&amp;MLV=4&amp;CLV=3&amp;CHVD=116949" TargetMode="External"/><Relationship Id="rId17" Type="http://schemas.openxmlformats.org/officeDocument/2006/relationships/hyperlink" Target="http://laws-lois.justice.gc.ca/eng/acts/O-3.01/" TargetMode="External"/><Relationship Id="rId38" Type="http://schemas.openxmlformats.org/officeDocument/2006/relationships/hyperlink" Target="http://www.loc.gov/standards/mods/mods-outline.html" TargetMode="External"/><Relationship Id="rId59" Type="http://schemas.openxmlformats.org/officeDocument/2006/relationships/hyperlink" Target="http://nap.geogratis.gc.ca/metadata/register/registerItemClasses-eng.html" TargetMode="External"/><Relationship Id="rId103" Type="http://schemas.openxmlformats.org/officeDocument/2006/relationships/hyperlink" Target="http://nap.geogratis.gc.ca/metadata/register/registerItemClasses-eng.html" TargetMode="External"/><Relationship Id="rId124" Type="http://schemas.openxmlformats.org/officeDocument/2006/relationships/hyperlink" Target="http://purl.org/dc/terms/temporal" TargetMode="External"/><Relationship Id="rId310" Type="http://schemas.openxmlformats.org/officeDocument/2006/relationships/hyperlink" Target="http://loc.gov/standards/iso639-2/php/code_list.php" TargetMode="External"/><Relationship Id="rId70" Type="http://schemas.openxmlformats.org/officeDocument/2006/relationships/hyperlink" Target="http://www.loc.gov/standards/mods/" TargetMode="External"/><Relationship Id="rId91" Type="http://schemas.openxmlformats.org/officeDocument/2006/relationships/hyperlink" Target="http://www.fileformat.info/info/unicode/category/Zs/index.htm" TargetMode="External"/><Relationship Id="rId145" Type="http://schemas.openxmlformats.org/officeDocument/2006/relationships/hyperlink" Target="http://www23.statcan.gc.ca/imdb/p3VD.pl?Function=getVDDetail&amp;db=imdb&amp;dis=2&amp;adm=8&amp;TVD=116940&amp;CVD=116943&amp;CPV=1008&amp;CST=01012011&amp;MLV=4&amp;CLV=3&amp;CHVD=116949" TargetMode="External"/><Relationship Id="rId166" Type="http://schemas.openxmlformats.org/officeDocument/2006/relationships/hyperlink" Target="http://www23.statcan.gc.ca/imdb/p3VD.pl?Function=getVDDetail&amp;db=imdb&amp;dis=2&amp;adm=8&amp;TVD=116940&amp;CVD=116943&amp;CPV=4602&amp;CST=01012011&amp;MLV=4&amp;CLV=3&amp;CHVD=116949" TargetMode="External"/><Relationship Id="rId187" Type="http://schemas.openxmlformats.org/officeDocument/2006/relationships/hyperlink" Target="http://www23.statcan.gc.ca/imdb/p3VD.pl?Function=getVDDetail&amp;db=imdb&amp;dis=2&amp;adm=8&amp;TVD=116940&amp;CVD=116943&amp;CPV=4612&amp;CST=01012011&amp;MLV=4&amp;CLV=3&amp;CHVD=116949" TargetMode="External"/><Relationship Id="rId331" Type="http://schemas.openxmlformats.org/officeDocument/2006/relationships/hyperlink" Target="http://nap.geogratis.gc.ca/metadata/register/registerItems-eng.html" TargetMode="External"/><Relationship Id="rId352" Type="http://schemas.openxmlformats.org/officeDocument/2006/relationships/hyperlink" Target="http://nap.geogratis.gc.ca/metadata/register/registerItems-eng.html" TargetMode="External"/><Relationship Id="rId373" Type="http://schemas.openxmlformats.org/officeDocument/2006/relationships/hyperlink" Target="http://nap.geogratis.gc.ca/metadata/register/codelists-eng.html" TargetMode="External"/><Relationship Id="rId1" Type="http://schemas.openxmlformats.org/officeDocument/2006/relationships/customXml" Target="../customXml/item1.xml"/><Relationship Id="rId212" Type="http://schemas.openxmlformats.org/officeDocument/2006/relationships/hyperlink" Target="http://www23.statcan.gc.ca/imdb/p3VD_f.pl?Function=getVDDetail&amp;db=imdb&amp;dis=2&amp;adm=8&amp;TVD=116940&amp;CVD=116943&amp;CPV=4701&amp;CST=01012011&amp;MLV=4&amp;CLV=3&amp;CHVD=116949" TargetMode="External"/><Relationship Id="rId233" Type="http://schemas.openxmlformats.org/officeDocument/2006/relationships/hyperlink" Target="http://www23.statcan.gc.ca/imdb/p3VD_f.pl?Function=getVDDetail&amp;db=imdb&amp;dis=2&amp;adm=8&amp;TVD=116940&amp;CVD=116943&amp;CPV=4711&amp;CST=01012011&amp;MLV=4&amp;CLV=3&amp;CHVD=116949" TargetMode="External"/><Relationship Id="rId254" Type="http://schemas.openxmlformats.org/officeDocument/2006/relationships/hyperlink" Target="http://www23.statcan.gc.ca/imdb/p3VD_f.pl?Function=getVDDetail&amp;db=imdb&amp;dis=2&amp;adm=8&amp;TVD=116940&amp;CVD=116943&amp;CPV=4803&amp;CST=01012011&amp;MLV=4&amp;CLV=3&amp;CHVD=116949" TargetMode="External"/><Relationship Id="rId28" Type="http://schemas.openxmlformats.org/officeDocument/2006/relationships/hyperlink" Target="http://nap.geogratis.gc.ca/metadata/register/registerItemClasses-eng.html" TargetMode="External"/><Relationship Id="rId49" Type="http://schemas.openxmlformats.org/officeDocument/2006/relationships/hyperlink" Target="http://daringfireball.net/projects/markdown/syntax" TargetMode="External"/><Relationship Id="rId114" Type="http://schemas.openxmlformats.org/officeDocument/2006/relationships/hyperlink" Target="http://purl.org/dc/terms/title" TargetMode="External"/><Relationship Id="rId275" Type="http://schemas.openxmlformats.org/officeDocument/2006/relationships/hyperlink" Target="http://www23.statcan.gc.ca/imdb/p3VD_f.pl?Function=getVDDetail&amp;db=imdb&amp;dis=2&amp;adm=8&amp;TVD=116940&amp;CVD=116943&amp;CPV=4813&amp;CST=01012011&amp;MLV=4&amp;CLV=3&amp;CHVD=116949" TargetMode="External"/><Relationship Id="rId296" Type="http://schemas.openxmlformats.org/officeDocument/2006/relationships/hyperlink" Target="http://www23.statcan.gc.ca/imdb/p3VD_f.pl?Function=getVDDetail&amp;db=imdb&amp;dis=2&amp;adm=8&amp;TVD=116940&amp;CVD=116943&amp;CPV=6102&amp;CST=01012011&amp;MLV=4&amp;CLV=3&amp;CHVD=116949" TargetMode="External"/><Relationship Id="rId300" Type="http://schemas.openxmlformats.org/officeDocument/2006/relationships/hyperlink" Target="http://www23.statcan.gc.ca/imdb/p3VD_f.pl?Function=getVDDetail&amp;db=imdb&amp;dis=2&amp;adm=8&amp;TVD=116940&amp;CVD=116943&amp;CPV=6104&amp;CST=01012011&amp;MLV=4&amp;CLV=3&amp;CHVD=116949" TargetMode="External"/><Relationship Id="rId60" Type="http://schemas.openxmlformats.org/officeDocument/2006/relationships/hyperlink" Target="mailto:geoginfo@RNCan.gc.ca" TargetMode="External"/><Relationship Id="rId81" Type="http://schemas.openxmlformats.org/officeDocument/2006/relationships/hyperlink" Target="http://www.fileformat.info/info/unicode/category/Zs/index.htm" TargetMode="External"/><Relationship Id="rId135" Type="http://schemas.openxmlformats.org/officeDocument/2006/relationships/hyperlink" Target="http://www23.statcan.gc.ca/imdb/p3VD.pl?Function=getVDDetail&amp;db=imdb&amp;dis=2&amp;adm=8&amp;TVD=116940&amp;CVD=116943&amp;CPV=1003&amp;CST=01012011&amp;MLV=4&amp;CLV=3&amp;CHVD=116949" TargetMode="External"/><Relationship Id="rId156" Type="http://schemas.openxmlformats.org/officeDocument/2006/relationships/hyperlink" Target="http://www23.statcan.gc.ca/imdb/p3VD_f.pl?Function=getVDDetail&amp;db=imdb&amp;dis=2&amp;adm=8&amp;TVD=116940&amp;CVD=116982&amp;CPV=12&amp;CST=01012011&amp;MLV=4&amp;CLV=2&amp;CHVD=116943" TargetMode="External"/><Relationship Id="rId177" Type="http://schemas.openxmlformats.org/officeDocument/2006/relationships/hyperlink" Target="http://www23.statcan.gc.ca/imdb/p3VD.pl?Function=getVDDetail&amp;db=imdb&amp;dis=2&amp;adm=8&amp;TVD=116940&amp;CVD=116943&amp;CPV=4607&amp;CST=01012011&amp;MLV=4&amp;CLV=3&amp;CHVD=116949" TargetMode="External"/><Relationship Id="rId198" Type="http://schemas.openxmlformats.org/officeDocument/2006/relationships/hyperlink" Target="http://www23.statcan.gc.ca/imdb/p3VD.pl?Function=getVDDetail&amp;db=imdb&amp;dis=2&amp;adm=8&amp;TVD=116940&amp;CVD=116943&amp;CPV=4618&amp;CST=01012011&amp;MLV=4&amp;CLV=3&amp;CHVD=116949" TargetMode="External"/><Relationship Id="rId321" Type="http://schemas.openxmlformats.org/officeDocument/2006/relationships/hyperlink" Target="http://nap.geogratis.gc.ca/metadata/register/registerItems-eng.html" TargetMode="External"/><Relationship Id="rId342" Type="http://schemas.openxmlformats.org/officeDocument/2006/relationships/hyperlink" Target="http://nap.geogratis.gc.ca/metadata/register/registerItems-eng.html" TargetMode="External"/><Relationship Id="rId363" Type="http://schemas.openxmlformats.org/officeDocument/2006/relationships/hyperlink" Target="http://nap.geogratis.gc.ca/metadata/register/registerItems-eng.html" TargetMode="External"/><Relationship Id="rId384" Type="http://schemas.openxmlformats.org/officeDocument/2006/relationships/hyperlink" Target="http://nap.geogratis.gc.ca/metadata/register/registerItems-eng.html" TargetMode="External"/><Relationship Id="rId202" Type="http://schemas.openxmlformats.org/officeDocument/2006/relationships/hyperlink" Target="http://www23.statcan.gc.ca/imdb/p3VD.pl?Function=getVDDetail&amp;db=imdb&amp;dis=2&amp;adm=8&amp;TVD=116940&amp;CVD=116943&amp;CPV=4620&amp;CST=01012011&amp;MLV=4&amp;CLV=3&amp;CHVD=116949" TargetMode="External"/><Relationship Id="rId223" Type="http://schemas.openxmlformats.org/officeDocument/2006/relationships/hyperlink" Target="http://www23.statcan.gc.ca/imdb/p3VD_f.pl?Function=getVDDetail&amp;db=imdb&amp;dis=2&amp;adm=8&amp;TVD=116940&amp;CVD=116943&amp;CPV=4706&amp;CST=01012011&amp;MLV=4&amp;CLV=3&amp;CHVD=116949" TargetMode="External"/><Relationship Id="rId244" Type="http://schemas.openxmlformats.org/officeDocument/2006/relationships/hyperlink" Target="http://www23.statcan.gc.ca/imdb/p3VD_f.pl?Function=getVDDetail&amp;db=imdb&amp;dis=2&amp;adm=8&amp;TVD=116940&amp;CVD=116943&amp;CPV=4717&amp;CST=01012011&amp;MLV=4&amp;CLV=3&amp;CHVD=116949" TargetMode="External"/><Relationship Id="rId18" Type="http://schemas.openxmlformats.org/officeDocument/2006/relationships/hyperlink" Target="http://www.tbs-sct.gc.ca/pol/doc-eng.aspx?id=18909" TargetMode="External"/><Relationship Id="rId39" Type="http://schemas.openxmlformats.org/officeDocument/2006/relationships/hyperlink" Target="http://www.loc.gov/standards/mods/mods-outline.html" TargetMode="External"/><Relationship Id="rId265" Type="http://schemas.openxmlformats.org/officeDocument/2006/relationships/hyperlink" Target="http://www23.statcan.gc.ca/imdb/p3VD_f.pl?Function=getVDDetail&amp;db=imdb&amp;dis=2&amp;adm=8&amp;TVD=116940&amp;CVD=116943&amp;CPV=4808&amp;CST=01012011&amp;MLV=4&amp;CLV=3&amp;CHVD=116949" TargetMode="External"/><Relationship Id="rId286" Type="http://schemas.openxmlformats.org/officeDocument/2006/relationships/hyperlink" Target="http://www23.statcan.gc.ca/imdb/p3VD_f.pl?Function=getVDDetail&amp;db=imdb&amp;dis=2&amp;adm=8&amp;TVD=116940&amp;CVD=116943&amp;CPV=4819&amp;CST=01012011&amp;MLV=4&amp;CLV=3&amp;CHVD=116949" TargetMode="External"/><Relationship Id="rId50" Type="http://schemas.openxmlformats.org/officeDocument/2006/relationships/hyperlink" Target="http://purl.org/dc/elements/1.1/description" TargetMode="External"/><Relationship Id="rId104" Type="http://schemas.openxmlformats.org/officeDocument/2006/relationships/hyperlink" Target="http://www.epsg-registry.org" TargetMode="External"/><Relationship Id="rId125" Type="http://schemas.openxmlformats.org/officeDocument/2006/relationships/hyperlink" Target="http://www.w3.org/TR/NOTE-datetime" TargetMode="External"/><Relationship Id="rId146" Type="http://schemas.openxmlformats.org/officeDocument/2006/relationships/hyperlink" Target="http://www23.statcan.gc.ca/imdb/p3VD.pl?Function=getVDDetail&amp;db=imdb&amp;dis=2&amp;adm=8&amp;TVD=116940&amp;CVD=116943&amp;CPV=1008&amp;CST=01012011&amp;MLV=4&amp;CLV=3&amp;CHVD=116949" TargetMode="External"/><Relationship Id="rId167" Type="http://schemas.openxmlformats.org/officeDocument/2006/relationships/hyperlink" Target="http://www23.statcan.gc.ca/imdb/p3VD.pl?Function=getVDDetail&amp;db=imdb&amp;dis=2&amp;adm=8&amp;TVD=116940&amp;CVD=116943&amp;CPV=4602&amp;CST=01012011&amp;MLV=4&amp;CLV=3&amp;CHVD=116949" TargetMode="External"/><Relationship Id="rId188" Type="http://schemas.openxmlformats.org/officeDocument/2006/relationships/hyperlink" Target="http://www23.statcan.gc.ca/imdb/p3VD.pl?Function=getVDDetail&amp;db=imdb&amp;dis=2&amp;adm=8&amp;TVD=116940&amp;CVD=116943&amp;CPV=4613&amp;CST=01012011&amp;MLV=4&amp;CLV=3&amp;CHVD=116949" TargetMode="External"/><Relationship Id="rId311" Type="http://schemas.openxmlformats.org/officeDocument/2006/relationships/hyperlink" Target="http://nap.geogratis.gc.ca/metadata/register/codelists-eng.htmll" TargetMode="External"/><Relationship Id="rId332" Type="http://schemas.openxmlformats.org/officeDocument/2006/relationships/hyperlink" Target="http://nap.geogratis.gc.ca/metadata/register/registerItems-eng.html" TargetMode="External"/><Relationship Id="rId353" Type="http://schemas.openxmlformats.org/officeDocument/2006/relationships/hyperlink" Target="http://nap.geogratis.gc.ca/metadata/register/registerItems-eng.html" TargetMode="External"/><Relationship Id="rId374" Type="http://schemas.openxmlformats.org/officeDocument/2006/relationships/hyperlink" Target="http://nap.geogratis.gc.ca/metadata/register/registerItems-eng.html" TargetMode="External"/><Relationship Id="rId71" Type="http://schemas.openxmlformats.org/officeDocument/2006/relationships/hyperlink" Target="http://purl.org/dc/terms/Jurisdiction" TargetMode="External"/><Relationship Id="rId92" Type="http://schemas.openxmlformats.org/officeDocument/2006/relationships/hyperlink" Target="http://nap.geogratis.gc.ca/metadata/register/registerItems-eng.html" TargetMode="External"/><Relationship Id="rId213" Type="http://schemas.openxmlformats.org/officeDocument/2006/relationships/hyperlink" Target="http://www23.statcan.gc.ca/imdb/p3VD_f.pl?Function=getVDDetail&amp;db=imdb&amp;dis=2&amp;adm=8&amp;TVD=116940&amp;CVD=116943&amp;CPV=4701&amp;CST=01012011&amp;MLV=4&amp;CLV=3&amp;CHVD=116949" TargetMode="External"/><Relationship Id="rId234" Type="http://schemas.openxmlformats.org/officeDocument/2006/relationships/hyperlink" Target="http://www23.statcan.gc.ca/imdb/p3VD_f.pl?Function=getVDDetail&amp;db=imdb&amp;dis=2&amp;adm=8&amp;TVD=116940&amp;CVD=116943&amp;CPV=4712&amp;CST=01012011&amp;MLV=4&amp;CLV=3&amp;CHVD=116949" TargetMode="External"/><Relationship Id="rId2" Type="http://schemas.openxmlformats.org/officeDocument/2006/relationships/numbering" Target="numbering.xml"/><Relationship Id="rId29" Type="http://schemas.openxmlformats.org/officeDocument/2006/relationships/hyperlink" Target="mailto:geoginfo@NRCan.gc.ca" TargetMode="External"/><Relationship Id="rId255" Type="http://schemas.openxmlformats.org/officeDocument/2006/relationships/hyperlink" Target="http://www23.statcan.gc.ca/imdb/p3VD_f.pl?Function=getVDDetail&amp;db=imdb&amp;dis=2&amp;adm=8&amp;TVD=116940&amp;CVD=116943&amp;CPV=4803&amp;CST=01012011&amp;MLV=4&amp;CLV=3&amp;CHVD=116949" TargetMode="External"/><Relationship Id="rId276" Type="http://schemas.openxmlformats.org/officeDocument/2006/relationships/hyperlink" Target="http://www23.statcan.gc.ca/imdb/p3VD_f.pl?Function=getVDDetail&amp;db=imdb&amp;dis=2&amp;adm=8&amp;TVD=116940&amp;CVD=116943&amp;CPV=4814&amp;CST=01012011&amp;MLV=4&amp;CLV=3&amp;CHVD=116949" TargetMode="External"/><Relationship Id="rId297" Type="http://schemas.openxmlformats.org/officeDocument/2006/relationships/hyperlink" Target="http://www23.statcan.gc.ca/imdb/p3VD_f.pl?Function=getVDDetail&amp;db=imdb&amp;dis=2&amp;adm=8&amp;TVD=116940&amp;CVD=116943&amp;CPV=6102&amp;CST=01012011&amp;MLV=4&amp;CLV=3&amp;CHVD=116949" TargetMode="External"/><Relationship Id="rId40" Type="http://schemas.openxmlformats.org/officeDocument/2006/relationships/hyperlink" Target="http://www.loc.gov/standards/mods/" TargetMode="External"/><Relationship Id="rId115" Type="http://schemas.openxmlformats.org/officeDocument/2006/relationships/hyperlink" Target="http://purl.org/dc/terms/title" TargetMode="External"/><Relationship Id="rId136" Type="http://schemas.openxmlformats.org/officeDocument/2006/relationships/hyperlink" Target="http://www23.statcan.gc.ca/imdb/p3VD.pl?Function=getVDDetail&amp;db=imdb&amp;dis=2&amp;adm=8&amp;TVD=116940&amp;CVD=116943&amp;CPV=1003&amp;CST=01012011&amp;MLV=4&amp;CLV=3&amp;CHVD=116949" TargetMode="External"/><Relationship Id="rId157" Type="http://schemas.openxmlformats.org/officeDocument/2006/relationships/hyperlink" Target="http://www23.statcan.gc.ca/imdb/p3VD.pl?Function=getVDDetail&amp;db=imdb&amp;dis=2&amp;adm=8&amp;TVD=116940&amp;CVD=116982&amp;CPV=13&amp;CST=01012011&amp;MLV=4&amp;CLV=2&amp;CHVD=116943" TargetMode="External"/><Relationship Id="rId178" Type="http://schemas.openxmlformats.org/officeDocument/2006/relationships/hyperlink" Target="http://www23.statcan.gc.ca/imdb/p3VD.pl?Function=getVDDetail&amp;db=imdb&amp;dis=2&amp;adm=8&amp;TVD=116940&amp;CVD=116943&amp;CPV=4608&amp;CST=01012011&amp;MLV=4&amp;CLV=3&amp;CHVD=116949" TargetMode="External"/><Relationship Id="rId301" Type="http://schemas.openxmlformats.org/officeDocument/2006/relationships/hyperlink" Target="http://www23.statcan.gc.ca/imdb/p3VD_f.pl?Function=getVDDetail&amp;db=imdb&amp;dis=2&amp;adm=8&amp;TVD=116940&amp;CVD=116943&amp;CPV=6104&amp;CST=01012011&amp;MLV=4&amp;CLV=3&amp;CHVD=116949" TargetMode="External"/><Relationship Id="rId322" Type="http://schemas.openxmlformats.org/officeDocument/2006/relationships/hyperlink" Target="http://nap.geogratis.gc.ca/metadata/register/registerItems-eng.html" TargetMode="External"/><Relationship Id="rId343" Type="http://schemas.openxmlformats.org/officeDocument/2006/relationships/hyperlink" Target="http://nap.geogratis.gc.ca/metadata/register/registerItems-eng.html" TargetMode="External"/><Relationship Id="rId364" Type="http://schemas.openxmlformats.org/officeDocument/2006/relationships/hyperlink" Target="http://nap.geogratis.gc.ca/metadata/register/registerItems-eng.html" TargetMode="External"/><Relationship Id="rId61" Type="http://schemas.openxmlformats.org/officeDocument/2006/relationships/hyperlink" Target="http://nap.geogratis.gc.ca/metadata/register/registerItemClasses-eng.html" TargetMode="External"/><Relationship Id="rId82" Type="http://schemas.openxmlformats.org/officeDocument/2006/relationships/hyperlink" Target="http://nap.geogratis.gc.ca/metadata/register/registerItems-eng.html" TargetMode="External"/><Relationship Id="rId199" Type="http://schemas.openxmlformats.org/officeDocument/2006/relationships/hyperlink" Target="http://www23.statcan.gc.ca/imdb/p3VD.pl?Function=getVDDetail&amp;db=imdb&amp;dis=2&amp;adm=8&amp;TVD=116940&amp;CVD=116943&amp;CPV=4618&amp;CST=01012011&amp;MLV=4&amp;CLV=3&amp;CHVD=116949" TargetMode="External"/><Relationship Id="rId203" Type="http://schemas.openxmlformats.org/officeDocument/2006/relationships/hyperlink" Target="http://www23.statcan.gc.ca/imdb/p3VD.pl?Function=getVDDetail&amp;db=imdb&amp;dis=2&amp;adm=8&amp;TVD=116940&amp;CVD=116943&amp;CPV=4620&amp;CST=01012011&amp;MLV=4&amp;CLV=3&amp;CHVD=116949" TargetMode="External"/><Relationship Id="rId385" Type="http://schemas.openxmlformats.org/officeDocument/2006/relationships/hyperlink" Target="http://nap.geogratis.gc.ca/metadata/register/registerItems-eng.html" TargetMode="External"/><Relationship Id="rId19" Type="http://schemas.openxmlformats.org/officeDocument/2006/relationships/hyperlink" Target="mailto:IM-GI@tbs-sct.gc.ca" TargetMode="External"/><Relationship Id="rId224" Type="http://schemas.openxmlformats.org/officeDocument/2006/relationships/hyperlink" Target="http://www23.statcan.gc.ca/imdb/p3VD_f.pl?Function=getVDDetail&amp;db=imdb&amp;dis=2&amp;adm=8&amp;TVD=116940&amp;CVD=116943&amp;CPV=4707&amp;CST=01012011&amp;MLV=4&amp;CLV=3&amp;CHVD=116949" TargetMode="External"/><Relationship Id="rId245" Type="http://schemas.openxmlformats.org/officeDocument/2006/relationships/hyperlink" Target="http://www23.statcan.gc.ca/imdb/p3VD_f.pl?Function=getVDDetail&amp;db=imdb&amp;dis=2&amp;adm=8&amp;TVD=116940&amp;CVD=116943&amp;CPV=4717&amp;CST=01012011&amp;MLV=4&amp;CLV=3&amp;CHVD=116949" TargetMode="External"/><Relationship Id="rId266" Type="http://schemas.openxmlformats.org/officeDocument/2006/relationships/hyperlink" Target="http://www23.statcan.gc.ca/imdb/p3VD_f.pl?Function=getVDDetail&amp;db=imdb&amp;dis=2&amp;adm=8&amp;TVD=116940&amp;CVD=116943&amp;CPV=4809&amp;CST=01012011&amp;MLV=4&amp;CLV=3&amp;CHVD=116949" TargetMode="External"/><Relationship Id="rId287" Type="http://schemas.openxmlformats.org/officeDocument/2006/relationships/hyperlink" Target="http://www23.statcan.gc.ca/imdb/p3VD_f.pl?Function=getVDDetail&amp;db=imdb&amp;dis=2&amp;adm=8&amp;TVD=116940&amp;CVD=116943&amp;CPV=4819&amp;CST=01012011&amp;MLV=4&amp;CLV=3&amp;CHVD=116949" TargetMode="External"/><Relationship Id="rId30" Type="http://schemas.openxmlformats.org/officeDocument/2006/relationships/hyperlink" Target="http://nap.geogratis.gc.ca/metadata/register/registerItemClasses-eng.html" TargetMode="External"/><Relationship Id="rId105" Type="http://schemas.openxmlformats.org/officeDocument/2006/relationships/hyperlink" Target="http://loc.gov/standards/iso639-2/php/code_list.php" TargetMode="External"/><Relationship Id="rId126" Type="http://schemas.openxmlformats.org/officeDocument/2006/relationships/hyperlink" Target="http://purl.org/dc/terms/title" TargetMode="External"/><Relationship Id="rId147" Type="http://schemas.openxmlformats.org/officeDocument/2006/relationships/hyperlink" Target="http://www23.statcan.gc.ca/imdb/p3VD.pl?Function=getVDDetail&amp;db=imdb&amp;dis=2&amp;adm=8&amp;TVD=116940&amp;CVD=116943&amp;CPV=1009&amp;CST=01012011&amp;MLV=4&amp;CLV=3&amp;CHVD=116949" TargetMode="External"/><Relationship Id="rId168" Type="http://schemas.openxmlformats.org/officeDocument/2006/relationships/hyperlink" Target="http://www23.statcan.gc.ca/imdb/p3VD.pl?Function=getVDDetail&amp;db=imdb&amp;dis=2&amp;adm=8&amp;TVD=116940&amp;CVD=116943&amp;CPV=4603&amp;CST=01012011&amp;MLV=4&amp;CLV=3&amp;CHVD=116949" TargetMode="External"/><Relationship Id="rId312" Type="http://schemas.openxmlformats.org/officeDocument/2006/relationships/hyperlink" Target="http://nap.geogratis.gc.ca/metadata/register/codelists-eng.html" TargetMode="External"/><Relationship Id="rId333" Type="http://schemas.openxmlformats.org/officeDocument/2006/relationships/hyperlink" Target="http://nap.geogratis.gc.ca/metadata/register/registerItems-eng.html" TargetMode="External"/><Relationship Id="rId354" Type="http://schemas.openxmlformats.org/officeDocument/2006/relationships/hyperlink" Target="http://nap.geogratis.gc.ca/metadata/register/registerItems-eng.html" TargetMode="External"/><Relationship Id="rId51" Type="http://schemas.openxmlformats.org/officeDocument/2006/relationships/hyperlink" Target="http://daringfireball.net/projects/markdown/syntax" TargetMode="External"/><Relationship Id="rId72" Type="http://schemas.openxmlformats.org/officeDocument/2006/relationships/hyperlink" Target="http://nap.geogratis.gc.ca/metadata/register/registerItems-eng.html" TargetMode="External"/><Relationship Id="rId93" Type="http://schemas.openxmlformats.org/officeDocument/2006/relationships/hyperlink" Target="http://nap.geogratis.gc.ca/metadata/register/registerItems-eng.html" TargetMode="External"/><Relationship Id="rId189" Type="http://schemas.openxmlformats.org/officeDocument/2006/relationships/hyperlink" Target="http://www23.statcan.gc.ca/imdb/p3VD.pl?Function=getVDDetail&amp;db=imdb&amp;dis=2&amp;adm=8&amp;TVD=116940&amp;CVD=116943&amp;CPV=4613&amp;CST=01012011&amp;MLV=4&amp;CLV=3&amp;CHVD=116949" TargetMode="External"/><Relationship Id="rId375" Type="http://schemas.openxmlformats.org/officeDocument/2006/relationships/hyperlink" Target="http://nap.geogratis.gc.ca/metadata/register/registerItems-eng.html" TargetMode="External"/><Relationship Id="rId3" Type="http://schemas.openxmlformats.org/officeDocument/2006/relationships/styles" Target="styles.xml"/><Relationship Id="rId214" Type="http://schemas.openxmlformats.org/officeDocument/2006/relationships/hyperlink" Target="http://www23.statcan.gc.ca/imdb/p3VD_f.pl?Function=getVDDetail&amp;db=imdb&amp;dis=2&amp;adm=8&amp;TVD=116940&amp;CVD=116943&amp;CPV=4702&amp;CST=01012011&amp;MLV=4&amp;CLV=3&amp;CHVD=116949" TargetMode="External"/><Relationship Id="rId235" Type="http://schemas.openxmlformats.org/officeDocument/2006/relationships/hyperlink" Target="http://www23.statcan.gc.ca/imdb/p3VD_f.pl?Function=getVDDetail&amp;db=imdb&amp;dis=2&amp;adm=8&amp;TVD=116940&amp;CVD=116943&amp;CPV=4712&amp;CST=01012011&amp;MLV=4&amp;CLV=3&amp;CHVD=116949" TargetMode="External"/><Relationship Id="rId256" Type="http://schemas.openxmlformats.org/officeDocument/2006/relationships/hyperlink" Target="http://www23.statcan.gc.ca/imdb/p3VD_f.pl?Function=getVDDetail&amp;db=imdb&amp;dis=2&amp;adm=8&amp;TVD=116940&amp;CVD=116943&amp;CPV=4804&amp;CST=01012011&amp;MLV=4&amp;CLV=3&amp;CHVD=116949" TargetMode="External"/><Relationship Id="rId277" Type="http://schemas.openxmlformats.org/officeDocument/2006/relationships/hyperlink" Target="http://www23.statcan.gc.ca/imdb/p3VD_f.pl?Function=getVDDetail&amp;db=imdb&amp;dis=2&amp;adm=8&amp;TVD=116940&amp;CVD=116943&amp;CPV=4814&amp;CST=01012011&amp;MLV=4&amp;CLV=3&amp;CHVD=116949" TargetMode="External"/><Relationship Id="rId298" Type="http://schemas.openxmlformats.org/officeDocument/2006/relationships/hyperlink" Target="http://www23.statcan.gc.ca/imdb/p3VD_f.pl?Function=getVDDetail&amp;db=imdb&amp;dis=2&amp;adm=8&amp;TVD=116940&amp;CVD=116943&amp;CPV=6103&amp;CST=01012011&amp;MLV=4&amp;CLV=3&amp;CHVD=116949" TargetMode="External"/><Relationship Id="rId116" Type="http://schemas.openxmlformats.org/officeDocument/2006/relationships/hyperlink" Target="http://purl.org/dc/elements/1.1/type" TargetMode="External"/><Relationship Id="rId137" Type="http://schemas.openxmlformats.org/officeDocument/2006/relationships/hyperlink" Target="http://www23.statcan.gc.ca/imdb/p3VD.pl?Function=getVDDetail&amp;db=imdb&amp;dis=2&amp;adm=8&amp;TVD=116940&amp;CVD=116943&amp;CPV=1004&amp;CST=01012011&amp;MLV=4&amp;CLV=3&amp;CHVD=116949" TargetMode="External"/><Relationship Id="rId158" Type="http://schemas.openxmlformats.org/officeDocument/2006/relationships/hyperlink" Target="http://www23.statcan.gc.ca/imdb/p3VD_f.pl?Function=getVDDetail&amp;db=imdb&amp;dis=2&amp;adm=8&amp;TVD=116940&amp;CVD=116982&amp;CPV=13&amp;CST=01012011&amp;MLV=4&amp;CLV=2&amp;CHVD=116943" TargetMode="External"/><Relationship Id="rId302" Type="http://schemas.openxmlformats.org/officeDocument/2006/relationships/hyperlink" Target="http://www23.statcan.gc.ca/imdb/p3VD_f.pl?Function=getVDDetail&amp;db=imdb&amp;dis=2&amp;adm=8&amp;TVD=116940&amp;CVD=116943&amp;CPV=6105&amp;CST=01012011&amp;MLV=4&amp;CLV=3&amp;CHVD=116949" TargetMode="External"/><Relationship Id="rId323" Type="http://schemas.openxmlformats.org/officeDocument/2006/relationships/hyperlink" Target="http://nap.geogratis.gc.ca/metadata/register/registerItems-eng.html" TargetMode="External"/><Relationship Id="rId344" Type="http://schemas.openxmlformats.org/officeDocument/2006/relationships/hyperlink" Target="http://nap.geogratis.gc.ca/metadata/register/registerItems-eng.html" TargetMode="External"/><Relationship Id="rId20" Type="http://schemas.openxmlformats.org/officeDocument/2006/relationships/image" Target="media/image2.png"/><Relationship Id="rId41" Type="http://schemas.openxmlformats.org/officeDocument/2006/relationships/hyperlink" Target="http://www.w3.org/TR/NOTE-datetime" TargetMode="External"/><Relationship Id="rId62" Type="http://schemas.openxmlformats.org/officeDocument/2006/relationships/hyperlink" Target="http://nap.geogratis.gc.ca/metadata/register/registerItems-eng.html" TargetMode="External"/><Relationship Id="rId83" Type="http://schemas.openxmlformats.org/officeDocument/2006/relationships/hyperlink" Target="http://www.fileformat.info/info/unicode/category/index.htm" TargetMode="External"/><Relationship Id="rId179" Type="http://schemas.openxmlformats.org/officeDocument/2006/relationships/hyperlink" Target="http://www23.statcan.gc.ca/imdb/p3VD.pl?Function=getVDDetail&amp;db=imdb&amp;dis=2&amp;adm=8&amp;TVD=116940&amp;CVD=116943&amp;CPV=4608&amp;CST=01012011&amp;MLV=4&amp;CLV=3&amp;CHVD=116949" TargetMode="External"/><Relationship Id="rId365" Type="http://schemas.openxmlformats.org/officeDocument/2006/relationships/hyperlink" Target="http://nap.geogratis.gc.ca/metadata/register/registerItems-eng.html" TargetMode="External"/><Relationship Id="rId386" Type="http://schemas.openxmlformats.org/officeDocument/2006/relationships/header" Target="header4.xml"/><Relationship Id="rId190" Type="http://schemas.openxmlformats.org/officeDocument/2006/relationships/hyperlink" Target="http://www23.statcan.gc.ca/imdb/p3VD.pl?Function=getVDDetail&amp;db=imdb&amp;dis=2&amp;adm=8&amp;TVD=116940&amp;CVD=116943&amp;CPV=4614&amp;CST=01012011&amp;MLV=4&amp;CLV=3&amp;CHVD=116949" TargetMode="External"/><Relationship Id="rId204" Type="http://schemas.openxmlformats.org/officeDocument/2006/relationships/hyperlink" Target="http://www23.statcan.gc.ca/imdb/p3VD.pl?Function=getVDDetail&amp;db=imdb&amp;dis=2&amp;adm=8&amp;TVD=116940&amp;CVD=116943&amp;CPV=4621&amp;CST=01012011&amp;MLV=4&amp;CLV=3&amp;CHVD=116949" TargetMode="External"/><Relationship Id="rId225" Type="http://schemas.openxmlformats.org/officeDocument/2006/relationships/hyperlink" Target="http://www23.statcan.gc.ca/imdb/p3VD_f.pl?Function=getVDDetail&amp;db=imdb&amp;dis=2&amp;adm=8&amp;TVD=116940&amp;CVD=116943&amp;CPV=4707&amp;CST=01012011&amp;MLV=4&amp;CLV=3&amp;CHVD=116949" TargetMode="External"/><Relationship Id="rId246" Type="http://schemas.openxmlformats.org/officeDocument/2006/relationships/hyperlink" Target="http://www23.statcan.gc.ca/imdb/p3VD_f.pl?Function=getVDDetail&amp;db=imdb&amp;dis=2&amp;adm=8&amp;TVD=116940&amp;CVD=116943&amp;CPV=4718&amp;CST=01012011&amp;MLV=4&amp;CLV=3&amp;CHVD=116949" TargetMode="External"/><Relationship Id="rId267" Type="http://schemas.openxmlformats.org/officeDocument/2006/relationships/hyperlink" Target="http://www23.statcan.gc.ca/imdb/p3VD_f.pl?Function=getVDDetail&amp;db=imdb&amp;dis=2&amp;adm=8&amp;TVD=116940&amp;CVD=116943&amp;CPV=4809&amp;CST=01012011&amp;MLV=4&amp;CLV=3&amp;CHVD=116949" TargetMode="External"/><Relationship Id="rId288" Type="http://schemas.openxmlformats.org/officeDocument/2006/relationships/hyperlink" Target="http://www23.statcan.gc.ca/imdb/p3VD.pl?Function=getVDDetail&amp;db=imdb&amp;dis=2&amp;adm=8&amp;TVD=116940&amp;CVD=116982&amp;CPV=59&amp;CST=01012011&amp;MLV=4&amp;CLV=2&amp;CHVD=116943" TargetMode="External"/><Relationship Id="rId106" Type="http://schemas.openxmlformats.org/officeDocument/2006/relationships/hyperlink" Target="http://purl.org/dc/elements/1.1/relation" TargetMode="External"/><Relationship Id="rId127" Type="http://schemas.openxmlformats.org/officeDocument/2006/relationships/hyperlink" Target="http://purl.org/dc/terms/title" TargetMode="External"/><Relationship Id="rId313" Type="http://schemas.openxmlformats.org/officeDocument/2006/relationships/hyperlink" Target="http://nap.geogratis.gc.ca/metadata/register/codelists-eng.html" TargetMode="External"/><Relationship Id="rId10" Type="http://schemas.openxmlformats.org/officeDocument/2006/relationships/header" Target="header2.xml"/><Relationship Id="rId31" Type="http://schemas.openxmlformats.org/officeDocument/2006/relationships/hyperlink" Target="http://nap.geogratis.gc.ca/metadata/register/registerItems-eng.html" TargetMode="External"/><Relationship Id="rId52" Type="http://schemas.openxmlformats.org/officeDocument/2006/relationships/hyperlink" Target="http://cisti-icist.nrc-cnrc.gc.ca/eng/services/cisti/datacite-canada/" TargetMode="External"/><Relationship Id="rId73" Type="http://schemas.openxmlformats.org/officeDocument/2006/relationships/hyperlink" Target="http://www.fileformat.info/info/unicode/category/index.htm" TargetMode="External"/><Relationship Id="rId94" Type="http://schemas.openxmlformats.org/officeDocument/2006/relationships/hyperlink" Target="http://nap.geogratis.gc.ca/metadata/register/registerItems-eng.html" TargetMode="External"/><Relationship Id="rId148" Type="http://schemas.openxmlformats.org/officeDocument/2006/relationships/hyperlink" Target="http://www23.statcan.gc.ca/imdb/p3VD.pl?Function=getVDDetail&amp;db=imdb&amp;dis=2&amp;adm=8&amp;TVD=116940&amp;CVD=116943&amp;CPV=1009&amp;CST=01012011&amp;MLV=4&amp;CLV=3&amp;CHVD=116949" TargetMode="External"/><Relationship Id="rId169" Type="http://schemas.openxmlformats.org/officeDocument/2006/relationships/hyperlink" Target="http://www23.statcan.gc.ca/imdb/p3VD.pl?Function=getVDDetail&amp;db=imdb&amp;dis=2&amp;adm=8&amp;TVD=116940&amp;CVD=116943&amp;CPV=4603&amp;CST=01012011&amp;MLV=4&amp;CLV=3&amp;CHVD=116949" TargetMode="External"/><Relationship Id="rId334" Type="http://schemas.openxmlformats.org/officeDocument/2006/relationships/hyperlink" Target="http://nap.geogratis.gc.ca/metadata/register/registerItems-eng.html" TargetMode="External"/><Relationship Id="rId355" Type="http://schemas.openxmlformats.org/officeDocument/2006/relationships/hyperlink" Target="http://nap.geogratis.gc.ca/metadata/register/registerItems-eng.html" TargetMode="External"/><Relationship Id="rId376" Type="http://schemas.openxmlformats.org/officeDocument/2006/relationships/hyperlink" Target="http://nap.geogratis.gc.ca/metadata/register/registerItems-eng.html" TargetMode="External"/><Relationship Id="rId4" Type="http://schemas.microsoft.com/office/2007/relationships/stylesWithEffects" Target="stylesWithEffects.xml"/><Relationship Id="rId180" Type="http://schemas.openxmlformats.org/officeDocument/2006/relationships/hyperlink" Target="http://www23.statcan.gc.ca/imdb/p3VD.pl?Function=getVDDetail&amp;db=imdb&amp;dis=2&amp;adm=8&amp;TVD=116940&amp;CVD=116943&amp;CPV=4609&amp;CST=01012011&amp;MLV=4&amp;CLV=3&amp;CHVD=116949" TargetMode="External"/><Relationship Id="rId215" Type="http://schemas.openxmlformats.org/officeDocument/2006/relationships/hyperlink" Target="http://www23.statcan.gc.ca/imdb/p3VD_f.pl?Function=getVDDetail&amp;db=imdb&amp;dis=2&amp;adm=8&amp;TVD=116940&amp;CVD=116943&amp;CPV=4702&amp;CST=01012011&amp;MLV=4&amp;CLV=3&amp;CHVD=116949" TargetMode="External"/><Relationship Id="rId236" Type="http://schemas.openxmlformats.org/officeDocument/2006/relationships/hyperlink" Target="http://www23.statcan.gc.ca/imdb/p3VD_f.pl?Function=getVDDetail&amp;db=imdb&amp;dis=2&amp;adm=8&amp;TVD=116940&amp;CVD=116943&amp;CPV=4713&amp;CST=01012011&amp;MLV=4&amp;CLV=3&amp;CHVD=116949" TargetMode="External"/><Relationship Id="rId257" Type="http://schemas.openxmlformats.org/officeDocument/2006/relationships/hyperlink" Target="http://www23.statcan.gc.ca/imdb/p3VD_f.pl?Function=getVDDetail&amp;db=imdb&amp;dis=2&amp;adm=8&amp;TVD=116940&amp;CVD=116943&amp;CPV=4804&amp;CST=01012011&amp;MLV=4&amp;CLV=3&amp;CHVD=116949" TargetMode="External"/><Relationship Id="rId278" Type="http://schemas.openxmlformats.org/officeDocument/2006/relationships/hyperlink" Target="http://www23.statcan.gc.ca/imdb/p3VD_f.pl?Function=getVDDetail&amp;db=imdb&amp;dis=2&amp;adm=8&amp;TVD=116940&amp;CVD=116943&amp;CPV=4815&amp;CST=01012011&amp;MLV=4&amp;CLV=3&amp;CHVD=116949" TargetMode="External"/><Relationship Id="rId303" Type="http://schemas.openxmlformats.org/officeDocument/2006/relationships/hyperlink" Target="http://www23.statcan.gc.ca/imdb/p3VD_f.pl?Function=getVDDetail&amp;db=imdb&amp;dis=2&amp;adm=8&amp;TVD=116940&amp;CVD=116943&amp;CPV=6105&amp;CST=01012011&amp;MLV=4&amp;CLV=3&amp;CHVD=11694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ftp://ftp.cenorm.be/PUBLIC/CWAs/e-Europe/MMI-DC/cwa14855-00-2003-Nov.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F5596-133B-4827-9728-00C77116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159</Pages>
  <Words>41198</Words>
  <Characters>234829</Characters>
  <Application>Microsoft Office Word</Application>
  <DocSecurity>0</DocSecurity>
  <Lines>1956</Lines>
  <Paragraphs>550</Paragraphs>
  <ScaleCrop>false</ScaleCrop>
  <HeadingPairs>
    <vt:vector size="2" baseType="variant">
      <vt:variant>
        <vt:lpstr>Title</vt:lpstr>
      </vt:variant>
      <vt:variant>
        <vt:i4>1</vt:i4>
      </vt:variant>
    </vt:vector>
  </HeadingPairs>
  <TitlesOfParts>
    <vt:vector size="1" baseType="lpstr">
      <vt:lpstr>Report Cover - Couverture de rapport</vt:lpstr>
    </vt:vector>
  </TitlesOfParts>
  <Company>TBS-SCT</Company>
  <LinksUpToDate>false</LinksUpToDate>
  <CharactersWithSpaces>275477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 - Couverture de rapport</dc:title>
  <dc:creator>Hilt, Alannah</dc:creator>
  <cp:lastModifiedBy>Hilt, Alannah</cp:lastModifiedBy>
  <cp:revision>2</cp:revision>
  <cp:lastPrinted>2016-09-26T20:35:00Z</cp:lastPrinted>
  <dcterms:created xsi:type="dcterms:W3CDTF">2017-01-16T16:04:00Z</dcterms:created>
  <dcterms:modified xsi:type="dcterms:W3CDTF">2017-01-16T16:04:00Z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4c530fba-bf25-413d-93b9-9bc79adf735d</vt:lpwstr>
  </property>
  <property fmtid="{D5CDD505-2E9C-101B-9397-08002B2CF9AE}" pid="3" name="TBSSCTCLASSIFICATION">
    <vt:lpwstr>No Classification Selected</vt:lpwstr>
  </property>
  <property fmtid="{D5CDD505-2E9C-101B-9397-08002B2CF9AE}" pid="4" name="SECCLASS">
    <vt:lpwstr>CLASSN</vt:lpwstr>
  </property>
</Properties>
</file>