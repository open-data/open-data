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C16" w:rsidRPr="001960B9" w:rsidRDefault="00A81858" w:rsidP="00A81858">
      <w:pPr>
        <w:ind w:right="-4991"/>
        <w:rPr>
          <w:b/>
          <w:sz w:val="56"/>
          <w:szCs w:val="52"/>
          <w:lang w:val="en-US"/>
        </w:rPr>
      </w:pPr>
      <w:bookmarkStart w:id="0" w:name="_GoBack"/>
      <w:bookmarkEnd w:id="0"/>
      <w:r>
        <w:rPr>
          <w:b/>
          <w:sz w:val="56"/>
          <w:szCs w:val="52"/>
          <w:lang w:val="en-US"/>
        </w:rPr>
        <w:t xml:space="preserve">                                </w:t>
      </w:r>
      <w:r>
        <w:rPr>
          <w:b/>
          <w:sz w:val="56"/>
          <w:szCs w:val="52"/>
          <w:lang w:val="en-US"/>
        </w:rPr>
        <w:tab/>
      </w:r>
      <w:r>
        <w:rPr>
          <w:b/>
          <w:sz w:val="56"/>
          <w:szCs w:val="52"/>
          <w:lang w:val="en-US"/>
        </w:rPr>
        <w:tab/>
      </w:r>
      <w:r w:rsidR="001960B9" w:rsidRPr="001960B9">
        <w:rPr>
          <w:b/>
          <w:sz w:val="56"/>
          <w:szCs w:val="52"/>
          <w:lang w:val="en-US"/>
        </w:rPr>
        <w:t xml:space="preserve">Draft Open Information </w:t>
      </w:r>
      <w:r>
        <w:rPr>
          <w:b/>
          <w:sz w:val="56"/>
          <w:szCs w:val="52"/>
          <w:lang w:val="en-US"/>
        </w:rPr>
        <w:tab/>
      </w:r>
      <w:r>
        <w:rPr>
          <w:b/>
          <w:sz w:val="56"/>
          <w:szCs w:val="52"/>
          <w:lang w:val="en-US"/>
        </w:rPr>
        <w:tab/>
      </w:r>
      <w:r>
        <w:rPr>
          <w:b/>
          <w:sz w:val="56"/>
          <w:szCs w:val="52"/>
          <w:lang w:val="en-US"/>
        </w:rPr>
        <w:tab/>
      </w:r>
      <w:r>
        <w:rPr>
          <w:b/>
          <w:sz w:val="56"/>
          <w:szCs w:val="52"/>
          <w:lang w:val="en-US"/>
        </w:rPr>
        <w:tab/>
      </w:r>
      <w:r>
        <w:rPr>
          <w:b/>
          <w:sz w:val="56"/>
          <w:szCs w:val="52"/>
          <w:lang w:val="en-US"/>
        </w:rPr>
        <w:tab/>
      </w:r>
      <w:r>
        <w:rPr>
          <w:b/>
          <w:sz w:val="56"/>
          <w:szCs w:val="52"/>
          <w:lang w:val="en-US"/>
        </w:rPr>
        <w:tab/>
      </w:r>
      <w:r>
        <w:rPr>
          <w:b/>
          <w:sz w:val="56"/>
          <w:szCs w:val="52"/>
          <w:lang w:val="en-US"/>
        </w:rPr>
        <w:tab/>
      </w:r>
      <w:r>
        <w:rPr>
          <w:b/>
          <w:sz w:val="56"/>
          <w:szCs w:val="52"/>
          <w:lang w:val="en-US"/>
        </w:rPr>
        <w:tab/>
      </w:r>
      <w:r w:rsidR="001960B9" w:rsidRPr="001960B9">
        <w:rPr>
          <w:b/>
          <w:sz w:val="56"/>
          <w:szCs w:val="52"/>
          <w:lang w:val="en-US"/>
        </w:rPr>
        <w:t>Metadata Element Set 2.0</w:t>
      </w:r>
    </w:p>
    <w:p w:rsidR="001960B9" w:rsidRPr="001960B9" w:rsidRDefault="001960B9" w:rsidP="00511D6B">
      <w:pPr>
        <w:rPr>
          <w:sz w:val="52"/>
          <w:szCs w:val="52"/>
          <w:lang w:val="en-US"/>
        </w:rPr>
      </w:pPr>
    </w:p>
    <w:p w:rsidR="001960B9" w:rsidRPr="001960B9" w:rsidRDefault="001960B9" w:rsidP="00511D6B">
      <w:pPr>
        <w:rPr>
          <w:sz w:val="52"/>
          <w:szCs w:val="52"/>
          <w:lang w:val="en-US"/>
        </w:rPr>
      </w:pPr>
    </w:p>
    <w:p w:rsidR="001960B9" w:rsidRPr="001960B9" w:rsidRDefault="001960B9" w:rsidP="00511D6B">
      <w:pPr>
        <w:rPr>
          <w:sz w:val="52"/>
          <w:szCs w:val="52"/>
          <w:lang w:val="en-US"/>
        </w:rPr>
      </w:pPr>
    </w:p>
    <w:p w:rsidR="001960B9" w:rsidRPr="001960B9" w:rsidRDefault="001960B9" w:rsidP="00511D6B">
      <w:pPr>
        <w:rPr>
          <w:sz w:val="52"/>
          <w:szCs w:val="52"/>
          <w:lang w:val="en-US"/>
        </w:rPr>
      </w:pPr>
    </w:p>
    <w:p w:rsidR="001960B9" w:rsidRPr="001960B9" w:rsidRDefault="001960B9" w:rsidP="00A81858">
      <w:pPr>
        <w:ind w:right="-4707"/>
        <w:jc w:val="right"/>
        <w:rPr>
          <w:sz w:val="28"/>
          <w:lang w:val="en-US"/>
        </w:rPr>
      </w:pPr>
      <w:r w:rsidRPr="001960B9">
        <w:rPr>
          <w:sz w:val="28"/>
          <w:lang w:val="en-US"/>
        </w:rPr>
        <w:t>Open Government Secretariat</w:t>
      </w:r>
    </w:p>
    <w:p w:rsidR="001960B9" w:rsidRPr="001960B9" w:rsidRDefault="001960B9" w:rsidP="00A81858">
      <w:pPr>
        <w:ind w:right="-4707"/>
        <w:jc w:val="right"/>
        <w:rPr>
          <w:sz w:val="28"/>
          <w:lang w:val="en-US"/>
        </w:rPr>
      </w:pPr>
      <w:r w:rsidRPr="001960B9">
        <w:rPr>
          <w:sz w:val="28"/>
          <w:lang w:val="en-US"/>
        </w:rPr>
        <w:t>Treasury Board of Canada Secretariat</w:t>
      </w:r>
    </w:p>
    <w:p w:rsidR="001960B9" w:rsidRPr="003528CC" w:rsidRDefault="00D62F27" w:rsidP="00A81858">
      <w:pPr>
        <w:ind w:right="-4707"/>
        <w:jc w:val="right"/>
        <w:rPr>
          <w:sz w:val="56"/>
          <w:szCs w:val="52"/>
          <w:lang w:val="en-US"/>
        </w:rPr>
        <w:sectPr w:rsidR="001960B9" w:rsidRPr="003528CC" w:rsidSect="00BB7F39">
          <w:headerReference w:type="even" r:id="rId9"/>
          <w:headerReference w:type="default" r:id="rId10"/>
          <w:footerReference w:type="even" r:id="rId11"/>
          <w:footerReference w:type="default" r:id="rId12"/>
          <w:headerReference w:type="first" r:id="rId13"/>
          <w:footerReference w:type="first" r:id="rId14"/>
          <w:pgSz w:w="15840" w:h="12240" w:orient="landscape"/>
          <w:pgMar w:top="6048" w:right="7200" w:bottom="1440" w:left="1440" w:header="720" w:footer="720" w:gutter="0"/>
          <w:cols w:space="708"/>
          <w:docGrid w:linePitch="360"/>
        </w:sectPr>
      </w:pPr>
      <w:r>
        <w:rPr>
          <w:sz w:val="28"/>
          <w:lang w:val="en-US"/>
        </w:rPr>
        <w:t>January 18</w:t>
      </w:r>
      <w:r w:rsidRPr="00D62F27">
        <w:rPr>
          <w:sz w:val="28"/>
          <w:vertAlign w:val="superscript"/>
          <w:lang w:val="en-US"/>
        </w:rPr>
        <w:t>th</w:t>
      </w:r>
      <w:r w:rsidR="001960B9" w:rsidRPr="001960B9">
        <w:rPr>
          <w:sz w:val="28"/>
          <w:lang w:val="en-US"/>
        </w:rPr>
        <w:t>, 201</w:t>
      </w:r>
      <w:r>
        <w:rPr>
          <w:sz w:val="28"/>
          <w:lang w:val="en-US"/>
        </w:rPr>
        <w:t>6</w:t>
      </w:r>
    </w:p>
    <w:p w:rsidR="00A81858" w:rsidRDefault="00A81858" w:rsidP="00A81858">
      <w:pPr>
        <w:pStyle w:val="TOCHeading"/>
        <w:rPr>
          <w:rFonts w:ascii="Times New Roman" w:hAnsi="Times New Roman" w:cs="Times New Roman"/>
        </w:rPr>
      </w:pPr>
      <w:bookmarkStart w:id="4" w:name="_Toc392162497"/>
    </w:p>
    <w:sdt>
      <w:sdtPr>
        <w:rPr>
          <w:rFonts w:ascii="Times New Roman" w:eastAsia="Times New Roman" w:hAnsi="Times New Roman" w:cs="Times New Roman"/>
          <w:b w:val="0"/>
          <w:bCs w:val="0"/>
          <w:color w:val="auto"/>
          <w:sz w:val="24"/>
          <w:szCs w:val="24"/>
          <w:lang w:val="en-CA" w:eastAsia="en-CA"/>
        </w:rPr>
        <w:id w:val="1028452907"/>
        <w:docPartObj>
          <w:docPartGallery w:val="Table of Contents"/>
          <w:docPartUnique/>
        </w:docPartObj>
      </w:sdtPr>
      <w:sdtEndPr>
        <w:rPr>
          <w:noProof/>
        </w:rPr>
      </w:sdtEndPr>
      <w:sdtContent>
        <w:p w:rsidR="003528CC" w:rsidRPr="00A81858" w:rsidRDefault="003528CC" w:rsidP="00A81858">
          <w:pPr>
            <w:pStyle w:val="TOCHeading"/>
            <w:rPr>
              <w:rFonts w:ascii="Times New Roman" w:hAnsi="Times New Roman" w:cs="Times New Roman"/>
            </w:rPr>
          </w:pPr>
          <w:r>
            <w:t>Contents</w:t>
          </w:r>
        </w:p>
        <w:p w:rsidR="003528CC" w:rsidRPr="003528CC" w:rsidRDefault="003528CC" w:rsidP="003528CC">
          <w:pPr>
            <w:rPr>
              <w:lang w:val="en-US" w:eastAsia="ja-JP"/>
            </w:rPr>
          </w:pPr>
        </w:p>
        <w:p w:rsidR="00DA2189" w:rsidRDefault="003528CC">
          <w:pPr>
            <w:pStyle w:val="TOC1"/>
            <w:tabs>
              <w:tab w:val="right" w:leader="dot" w:pos="129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7932298" w:history="1">
            <w:r w:rsidR="00DA2189" w:rsidRPr="00576E56">
              <w:rPr>
                <w:rStyle w:val="Hyperlink"/>
                <w:noProof/>
              </w:rPr>
              <w:t>1.0 Introduction</w:t>
            </w:r>
            <w:r w:rsidR="00DA2189">
              <w:rPr>
                <w:noProof/>
                <w:webHidden/>
              </w:rPr>
              <w:tab/>
            </w:r>
            <w:r w:rsidR="00DA2189">
              <w:rPr>
                <w:noProof/>
                <w:webHidden/>
              </w:rPr>
              <w:fldChar w:fldCharType="begin"/>
            </w:r>
            <w:r w:rsidR="00DA2189">
              <w:rPr>
                <w:noProof/>
                <w:webHidden/>
              </w:rPr>
              <w:instrText xml:space="preserve"> PAGEREF _Toc427932298 \h </w:instrText>
            </w:r>
            <w:r w:rsidR="00DA2189">
              <w:rPr>
                <w:noProof/>
                <w:webHidden/>
              </w:rPr>
            </w:r>
            <w:r w:rsidR="00DA2189">
              <w:rPr>
                <w:noProof/>
                <w:webHidden/>
              </w:rPr>
              <w:fldChar w:fldCharType="separate"/>
            </w:r>
            <w:r w:rsidR="00DA2189">
              <w:rPr>
                <w:noProof/>
                <w:webHidden/>
              </w:rPr>
              <w:t>4</w:t>
            </w:r>
            <w:r w:rsidR="00DA2189">
              <w:rPr>
                <w:noProof/>
                <w:webHidden/>
              </w:rPr>
              <w:fldChar w:fldCharType="end"/>
            </w:r>
          </w:hyperlink>
        </w:p>
        <w:p w:rsidR="00DA2189" w:rsidRDefault="00801B87">
          <w:pPr>
            <w:pStyle w:val="TOC1"/>
            <w:tabs>
              <w:tab w:val="right" w:leader="dot" w:pos="12950"/>
            </w:tabs>
            <w:rPr>
              <w:rFonts w:asciiTheme="minorHAnsi" w:eastAsiaTheme="minorEastAsia" w:hAnsiTheme="minorHAnsi" w:cstheme="minorBidi"/>
              <w:noProof/>
              <w:sz w:val="22"/>
              <w:szCs w:val="22"/>
            </w:rPr>
          </w:pPr>
          <w:hyperlink w:anchor="_Toc427932299" w:history="1">
            <w:r w:rsidR="00DA2189" w:rsidRPr="00576E56">
              <w:rPr>
                <w:rStyle w:val="Hyperlink"/>
                <w:noProof/>
              </w:rPr>
              <w:t>2.0 Background</w:t>
            </w:r>
            <w:r w:rsidR="00DA2189">
              <w:rPr>
                <w:noProof/>
                <w:webHidden/>
              </w:rPr>
              <w:tab/>
            </w:r>
            <w:r w:rsidR="00DA2189">
              <w:rPr>
                <w:noProof/>
                <w:webHidden/>
              </w:rPr>
              <w:fldChar w:fldCharType="begin"/>
            </w:r>
            <w:r w:rsidR="00DA2189">
              <w:rPr>
                <w:noProof/>
                <w:webHidden/>
              </w:rPr>
              <w:instrText xml:space="preserve"> PAGEREF _Toc427932299 \h </w:instrText>
            </w:r>
            <w:r w:rsidR="00DA2189">
              <w:rPr>
                <w:noProof/>
                <w:webHidden/>
              </w:rPr>
            </w:r>
            <w:r w:rsidR="00DA2189">
              <w:rPr>
                <w:noProof/>
                <w:webHidden/>
              </w:rPr>
              <w:fldChar w:fldCharType="separate"/>
            </w:r>
            <w:r w:rsidR="00DA2189">
              <w:rPr>
                <w:noProof/>
                <w:webHidden/>
              </w:rPr>
              <w:t>4</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00" w:history="1">
            <w:r w:rsidR="00DA2189" w:rsidRPr="00576E56">
              <w:rPr>
                <w:rStyle w:val="Hyperlink"/>
                <w:noProof/>
              </w:rPr>
              <w:t>2.1 Open Information Metadata Element Set 1.0</w:t>
            </w:r>
            <w:r w:rsidR="00DA2189">
              <w:rPr>
                <w:noProof/>
                <w:webHidden/>
              </w:rPr>
              <w:tab/>
            </w:r>
            <w:r w:rsidR="00DA2189">
              <w:rPr>
                <w:noProof/>
                <w:webHidden/>
              </w:rPr>
              <w:fldChar w:fldCharType="begin"/>
            </w:r>
            <w:r w:rsidR="00DA2189">
              <w:rPr>
                <w:noProof/>
                <w:webHidden/>
              </w:rPr>
              <w:instrText xml:space="preserve"> PAGEREF _Toc427932300 \h </w:instrText>
            </w:r>
            <w:r w:rsidR="00DA2189">
              <w:rPr>
                <w:noProof/>
                <w:webHidden/>
              </w:rPr>
            </w:r>
            <w:r w:rsidR="00DA2189">
              <w:rPr>
                <w:noProof/>
                <w:webHidden/>
              </w:rPr>
              <w:fldChar w:fldCharType="separate"/>
            </w:r>
            <w:r w:rsidR="00DA2189">
              <w:rPr>
                <w:noProof/>
                <w:webHidden/>
              </w:rPr>
              <w:t>5</w:t>
            </w:r>
            <w:r w:rsidR="00DA2189">
              <w:rPr>
                <w:noProof/>
                <w:webHidden/>
              </w:rPr>
              <w:fldChar w:fldCharType="end"/>
            </w:r>
          </w:hyperlink>
        </w:p>
        <w:p w:rsidR="00DA2189" w:rsidRDefault="00801B87">
          <w:pPr>
            <w:pStyle w:val="TOC1"/>
            <w:tabs>
              <w:tab w:val="right" w:leader="dot" w:pos="12950"/>
            </w:tabs>
            <w:rPr>
              <w:rFonts w:asciiTheme="minorHAnsi" w:eastAsiaTheme="minorEastAsia" w:hAnsiTheme="minorHAnsi" w:cstheme="minorBidi"/>
              <w:noProof/>
              <w:sz w:val="22"/>
              <w:szCs w:val="22"/>
            </w:rPr>
          </w:pPr>
          <w:hyperlink w:anchor="_Toc427932301" w:history="1">
            <w:r w:rsidR="00DA2189" w:rsidRPr="00576E56">
              <w:rPr>
                <w:rStyle w:val="Hyperlink"/>
                <w:noProof/>
              </w:rPr>
              <w:t>3.0 Objective</w:t>
            </w:r>
            <w:r w:rsidR="00DA2189">
              <w:rPr>
                <w:noProof/>
                <w:webHidden/>
              </w:rPr>
              <w:tab/>
            </w:r>
            <w:r w:rsidR="00DA2189">
              <w:rPr>
                <w:noProof/>
                <w:webHidden/>
              </w:rPr>
              <w:fldChar w:fldCharType="begin"/>
            </w:r>
            <w:r w:rsidR="00DA2189">
              <w:rPr>
                <w:noProof/>
                <w:webHidden/>
              </w:rPr>
              <w:instrText xml:space="preserve"> PAGEREF _Toc427932301 \h </w:instrText>
            </w:r>
            <w:r w:rsidR="00DA2189">
              <w:rPr>
                <w:noProof/>
                <w:webHidden/>
              </w:rPr>
            </w:r>
            <w:r w:rsidR="00DA2189">
              <w:rPr>
                <w:noProof/>
                <w:webHidden/>
              </w:rPr>
              <w:fldChar w:fldCharType="separate"/>
            </w:r>
            <w:r w:rsidR="00DA2189">
              <w:rPr>
                <w:noProof/>
                <w:webHidden/>
              </w:rPr>
              <w:t>6</w:t>
            </w:r>
            <w:r w:rsidR="00DA2189">
              <w:rPr>
                <w:noProof/>
                <w:webHidden/>
              </w:rPr>
              <w:fldChar w:fldCharType="end"/>
            </w:r>
          </w:hyperlink>
        </w:p>
        <w:p w:rsidR="00DA2189" w:rsidRDefault="00801B87">
          <w:pPr>
            <w:pStyle w:val="TOC1"/>
            <w:tabs>
              <w:tab w:val="right" w:leader="dot" w:pos="12950"/>
            </w:tabs>
            <w:rPr>
              <w:rFonts w:asciiTheme="minorHAnsi" w:eastAsiaTheme="minorEastAsia" w:hAnsiTheme="minorHAnsi" w:cstheme="minorBidi"/>
              <w:noProof/>
              <w:sz w:val="22"/>
              <w:szCs w:val="22"/>
            </w:rPr>
          </w:pPr>
          <w:hyperlink w:anchor="_Toc427932302" w:history="1">
            <w:r w:rsidR="00DA2189" w:rsidRPr="00576E56">
              <w:rPr>
                <w:rStyle w:val="Hyperlink"/>
                <w:noProof/>
              </w:rPr>
              <w:t>4.0 Requirements</w:t>
            </w:r>
            <w:r w:rsidR="00DA2189">
              <w:rPr>
                <w:noProof/>
                <w:webHidden/>
              </w:rPr>
              <w:tab/>
            </w:r>
            <w:r w:rsidR="00DA2189">
              <w:rPr>
                <w:noProof/>
                <w:webHidden/>
              </w:rPr>
              <w:fldChar w:fldCharType="begin"/>
            </w:r>
            <w:r w:rsidR="00DA2189">
              <w:rPr>
                <w:noProof/>
                <w:webHidden/>
              </w:rPr>
              <w:instrText xml:space="preserve"> PAGEREF _Toc427932302 \h </w:instrText>
            </w:r>
            <w:r w:rsidR="00DA2189">
              <w:rPr>
                <w:noProof/>
                <w:webHidden/>
              </w:rPr>
            </w:r>
            <w:r w:rsidR="00DA2189">
              <w:rPr>
                <w:noProof/>
                <w:webHidden/>
              </w:rPr>
              <w:fldChar w:fldCharType="separate"/>
            </w:r>
            <w:r w:rsidR="00DA2189">
              <w:rPr>
                <w:noProof/>
                <w:webHidden/>
              </w:rPr>
              <w:t>6</w:t>
            </w:r>
            <w:r w:rsidR="00DA2189">
              <w:rPr>
                <w:noProof/>
                <w:webHidden/>
              </w:rPr>
              <w:fldChar w:fldCharType="end"/>
            </w:r>
          </w:hyperlink>
        </w:p>
        <w:p w:rsidR="00DA2189" w:rsidRDefault="00801B87">
          <w:pPr>
            <w:pStyle w:val="TOC1"/>
            <w:tabs>
              <w:tab w:val="right" w:leader="dot" w:pos="12950"/>
            </w:tabs>
            <w:rPr>
              <w:rFonts w:asciiTheme="minorHAnsi" w:eastAsiaTheme="minorEastAsia" w:hAnsiTheme="minorHAnsi" w:cstheme="minorBidi"/>
              <w:noProof/>
              <w:sz w:val="22"/>
              <w:szCs w:val="22"/>
            </w:rPr>
          </w:pPr>
          <w:hyperlink w:anchor="_Toc427932303" w:history="1">
            <w:r w:rsidR="00DA2189" w:rsidRPr="00576E56">
              <w:rPr>
                <w:rStyle w:val="Hyperlink"/>
                <w:noProof/>
              </w:rPr>
              <w:t>5.0 Draft Open Information Metadata Element Set 2.0</w:t>
            </w:r>
            <w:r w:rsidR="00DA2189">
              <w:rPr>
                <w:noProof/>
                <w:webHidden/>
              </w:rPr>
              <w:tab/>
            </w:r>
            <w:r w:rsidR="00DA2189">
              <w:rPr>
                <w:noProof/>
                <w:webHidden/>
              </w:rPr>
              <w:fldChar w:fldCharType="begin"/>
            </w:r>
            <w:r w:rsidR="00DA2189">
              <w:rPr>
                <w:noProof/>
                <w:webHidden/>
              </w:rPr>
              <w:instrText xml:space="preserve"> PAGEREF _Toc427932303 \h </w:instrText>
            </w:r>
            <w:r w:rsidR="00DA2189">
              <w:rPr>
                <w:noProof/>
                <w:webHidden/>
              </w:rPr>
            </w:r>
            <w:r w:rsidR="00DA2189">
              <w:rPr>
                <w:noProof/>
                <w:webHidden/>
              </w:rPr>
              <w:fldChar w:fldCharType="separate"/>
            </w:r>
            <w:r w:rsidR="00DA2189">
              <w:rPr>
                <w:noProof/>
                <w:webHidden/>
              </w:rPr>
              <w:t>7</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04" w:history="1">
            <w:r w:rsidR="00DA2189" w:rsidRPr="00576E56">
              <w:rPr>
                <w:rStyle w:val="Hyperlink"/>
                <w:noProof/>
              </w:rPr>
              <w:t>5.1 Element Breakdown</w:t>
            </w:r>
            <w:r w:rsidR="00DA2189">
              <w:rPr>
                <w:noProof/>
                <w:webHidden/>
              </w:rPr>
              <w:tab/>
            </w:r>
            <w:r w:rsidR="00DA2189">
              <w:rPr>
                <w:noProof/>
                <w:webHidden/>
              </w:rPr>
              <w:fldChar w:fldCharType="begin"/>
            </w:r>
            <w:r w:rsidR="00DA2189">
              <w:rPr>
                <w:noProof/>
                <w:webHidden/>
              </w:rPr>
              <w:instrText xml:space="preserve"> PAGEREF _Toc427932304 \h </w:instrText>
            </w:r>
            <w:r w:rsidR="00DA2189">
              <w:rPr>
                <w:noProof/>
                <w:webHidden/>
              </w:rPr>
            </w:r>
            <w:r w:rsidR="00DA2189">
              <w:rPr>
                <w:noProof/>
                <w:webHidden/>
              </w:rPr>
              <w:fldChar w:fldCharType="separate"/>
            </w:r>
            <w:r w:rsidR="00DA2189">
              <w:rPr>
                <w:noProof/>
                <w:webHidden/>
              </w:rPr>
              <w:t>7</w:t>
            </w:r>
            <w:r w:rsidR="00DA2189">
              <w:rPr>
                <w:noProof/>
                <w:webHidden/>
              </w:rPr>
              <w:fldChar w:fldCharType="end"/>
            </w:r>
          </w:hyperlink>
        </w:p>
        <w:p w:rsidR="00DA2189" w:rsidRDefault="00801B87">
          <w:pPr>
            <w:pStyle w:val="TOC1"/>
            <w:tabs>
              <w:tab w:val="right" w:leader="dot" w:pos="12950"/>
            </w:tabs>
            <w:rPr>
              <w:rFonts w:asciiTheme="minorHAnsi" w:eastAsiaTheme="minorEastAsia" w:hAnsiTheme="minorHAnsi" w:cstheme="minorBidi"/>
              <w:noProof/>
              <w:sz w:val="22"/>
              <w:szCs w:val="22"/>
            </w:rPr>
          </w:pPr>
          <w:hyperlink w:anchor="_Toc427932305" w:history="1">
            <w:r w:rsidR="00DA2189" w:rsidRPr="00576E56">
              <w:rPr>
                <w:rStyle w:val="Hyperlink"/>
                <w:noProof/>
              </w:rPr>
              <w:t>Appendix A</w:t>
            </w:r>
            <w:r w:rsidR="00DA2189">
              <w:rPr>
                <w:noProof/>
                <w:webHidden/>
              </w:rPr>
              <w:tab/>
            </w:r>
            <w:r w:rsidR="00DA2189">
              <w:rPr>
                <w:noProof/>
                <w:webHidden/>
              </w:rPr>
              <w:fldChar w:fldCharType="begin"/>
            </w:r>
            <w:r w:rsidR="00DA2189">
              <w:rPr>
                <w:noProof/>
                <w:webHidden/>
              </w:rPr>
              <w:instrText xml:space="preserve"> PAGEREF _Toc427932305 \h </w:instrText>
            </w:r>
            <w:r w:rsidR="00DA2189">
              <w:rPr>
                <w:noProof/>
                <w:webHidden/>
              </w:rPr>
            </w:r>
            <w:r w:rsidR="00DA2189">
              <w:rPr>
                <w:noProof/>
                <w:webHidden/>
              </w:rPr>
              <w:fldChar w:fldCharType="separate"/>
            </w:r>
            <w:r w:rsidR="00DA2189">
              <w:rPr>
                <w:noProof/>
                <w:webHidden/>
              </w:rPr>
              <w:t>19</w:t>
            </w:r>
            <w:r w:rsidR="00DA2189">
              <w:rPr>
                <w:noProof/>
                <w:webHidden/>
              </w:rPr>
              <w:fldChar w:fldCharType="end"/>
            </w:r>
          </w:hyperlink>
        </w:p>
        <w:p w:rsidR="00DA2189" w:rsidRDefault="00801B87">
          <w:pPr>
            <w:pStyle w:val="TOC1"/>
            <w:tabs>
              <w:tab w:val="right" w:leader="dot" w:pos="12950"/>
            </w:tabs>
            <w:rPr>
              <w:rFonts w:asciiTheme="minorHAnsi" w:eastAsiaTheme="minorEastAsia" w:hAnsiTheme="minorHAnsi" w:cstheme="minorBidi"/>
              <w:noProof/>
              <w:sz w:val="22"/>
              <w:szCs w:val="22"/>
            </w:rPr>
          </w:pPr>
          <w:hyperlink w:anchor="_Toc427932306" w:history="1">
            <w:r w:rsidR="00DA2189" w:rsidRPr="00576E56">
              <w:rPr>
                <w:rStyle w:val="Hyperlink"/>
                <w:noProof/>
              </w:rPr>
              <w:t>Appendix B</w:t>
            </w:r>
            <w:r w:rsidR="00DA2189">
              <w:rPr>
                <w:noProof/>
                <w:webHidden/>
              </w:rPr>
              <w:tab/>
            </w:r>
            <w:r w:rsidR="00DA2189">
              <w:rPr>
                <w:noProof/>
                <w:webHidden/>
              </w:rPr>
              <w:fldChar w:fldCharType="begin"/>
            </w:r>
            <w:r w:rsidR="00DA2189">
              <w:rPr>
                <w:noProof/>
                <w:webHidden/>
              </w:rPr>
              <w:instrText xml:space="preserve"> PAGEREF _Toc427932306 \h </w:instrText>
            </w:r>
            <w:r w:rsidR="00DA2189">
              <w:rPr>
                <w:noProof/>
                <w:webHidden/>
              </w:rPr>
            </w:r>
            <w:r w:rsidR="00DA2189">
              <w:rPr>
                <w:noProof/>
                <w:webHidden/>
              </w:rPr>
              <w:fldChar w:fldCharType="separate"/>
            </w:r>
            <w:r w:rsidR="00DA2189">
              <w:rPr>
                <w:noProof/>
                <w:webHidden/>
              </w:rPr>
              <w:t>23</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07" w:history="1">
            <w:r w:rsidR="00DA2189" w:rsidRPr="00576E56">
              <w:rPr>
                <w:rStyle w:val="Hyperlink"/>
                <w:noProof/>
              </w:rPr>
              <w:t>1.0 Publisher</w:t>
            </w:r>
            <w:r w:rsidR="00DA2189">
              <w:rPr>
                <w:noProof/>
                <w:webHidden/>
              </w:rPr>
              <w:tab/>
            </w:r>
            <w:r w:rsidR="00DA2189">
              <w:rPr>
                <w:noProof/>
                <w:webHidden/>
              </w:rPr>
              <w:fldChar w:fldCharType="begin"/>
            </w:r>
            <w:r w:rsidR="00DA2189">
              <w:rPr>
                <w:noProof/>
                <w:webHidden/>
              </w:rPr>
              <w:instrText xml:space="preserve"> PAGEREF _Toc427932307 \h </w:instrText>
            </w:r>
            <w:r w:rsidR="00DA2189">
              <w:rPr>
                <w:noProof/>
                <w:webHidden/>
              </w:rPr>
            </w:r>
            <w:r w:rsidR="00DA2189">
              <w:rPr>
                <w:noProof/>
                <w:webHidden/>
              </w:rPr>
              <w:fldChar w:fldCharType="separate"/>
            </w:r>
            <w:r w:rsidR="00DA2189">
              <w:rPr>
                <w:noProof/>
                <w:webHidden/>
              </w:rPr>
              <w:t>23</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08" w:history="1">
            <w:r w:rsidR="00DA2189" w:rsidRPr="00576E56">
              <w:rPr>
                <w:rStyle w:val="Hyperlink"/>
                <w:noProof/>
              </w:rPr>
              <w:t>2.0 Audience</w:t>
            </w:r>
            <w:r w:rsidR="00DA2189">
              <w:rPr>
                <w:noProof/>
                <w:webHidden/>
              </w:rPr>
              <w:tab/>
            </w:r>
            <w:r w:rsidR="00DA2189">
              <w:rPr>
                <w:noProof/>
                <w:webHidden/>
              </w:rPr>
              <w:fldChar w:fldCharType="begin"/>
            </w:r>
            <w:r w:rsidR="00DA2189">
              <w:rPr>
                <w:noProof/>
                <w:webHidden/>
              </w:rPr>
              <w:instrText xml:space="preserve"> PAGEREF _Toc427932308 \h </w:instrText>
            </w:r>
            <w:r w:rsidR="00DA2189">
              <w:rPr>
                <w:noProof/>
                <w:webHidden/>
              </w:rPr>
            </w:r>
            <w:r w:rsidR="00DA2189">
              <w:rPr>
                <w:noProof/>
                <w:webHidden/>
              </w:rPr>
              <w:fldChar w:fldCharType="separate"/>
            </w:r>
            <w:r w:rsidR="00DA2189">
              <w:rPr>
                <w:noProof/>
                <w:webHidden/>
              </w:rPr>
              <w:t>36</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12" w:history="1">
            <w:r w:rsidR="00DA2189" w:rsidRPr="00576E56">
              <w:rPr>
                <w:rStyle w:val="Hyperlink"/>
                <w:noProof/>
              </w:rPr>
              <w:t>3.0 Subject</w:t>
            </w:r>
            <w:r w:rsidR="00DA2189">
              <w:rPr>
                <w:noProof/>
                <w:webHidden/>
              </w:rPr>
              <w:tab/>
            </w:r>
            <w:r w:rsidR="00DA2189">
              <w:rPr>
                <w:noProof/>
                <w:webHidden/>
              </w:rPr>
              <w:fldChar w:fldCharType="begin"/>
            </w:r>
            <w:r w:rsidR="00DA2189">
              <w:rPr>
                <w:noProof/>
                <w:webHidden/>
              </w:rPr>
              <w:instrText xml:space="preserve"> PAGEREF _Toc427932312 \h </w:instrText>
            </w:r>
            <w:r w:rsidR="00DA2189">
              <w:rPr>
                <w:noProof/>
                <w:webHidden/>
              </w:rPr>
            </w:r>
            <w:r w:rsidR="00DA2189">
              <w:rPr>
                <w:noProof/>
                <w:webHidden/>
              </w:rPr>
              <w:fldChar w:fldCharType="separate"/>
            </w:r>
            <w:r w:rsidR="00DA2189">
              <w:rPr>
                <w:noProof/>
                <w:webHidden/>
              </w:rPr>
              <w:t>40</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13" w:history="1">
            <w:r w:rsidR="00DA2189" w:rsidRPr="00576E56">
              <w:rPr>
                <w:rStyle w:val="Hyperlink"/>
                <w:noProof/>
                <w:lang w:val="fr-CA"/>
              </w:rPr>
              <w:t>4.0 Genre</w:t>
            </w:r>
            <w:r w:rsidR="00DA2189">
              <w:rPr>
                <w:noProof/>
                <w:webHidden/>
              </w:rPr>
              <w:tab/>
            </w:r>
            <w:r w:rsidR="00DA2189">
              <w:rPr>
                <w:noProof/>
                <w:webHidden/>
              </w:rPr>
              <w:fldChar w:fldCharType="begin"/>
            </w:r>
            <w:r w:rsidR="00DA2189">
              <w:rPr>
                <w:noProof/>
                <w:webHidden/>
              </w:rPr>
              <w:instrText xml:space="preserve"> PAGEREF _Toc427932313 \h </w:instrText>
            </w:r>
            <w:r w:rsidR="00DA2189">
              <w:rPr>
                <w:noProof/>
                <w:webHidden/>
              </w:rPr>
            </w:r>
            <w:r w:rsidR="00DA2189">
              <w:rPr>
                <w:noProof/>
                <w:webHidden/>
              </w:rPr>
              <w:fldChar w:fldCharType="separate"/>
            </w:r>
            <w:r w:rsidR="00DA2189">
              <w:rPr>
                <w:noProof/>
                <w:webHidden/>
              </w:rPr>
              <w:t>41</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14" w:history="1">
            <w:r w:rsidR="00DA2189" w:rsidRPr="00576E56">
              <w:rPr>
                <w:rStyle w:val="Hyperlink"/>
                <w:noProof/>
              </w:rPr>
              <w:t>5.0 Geographic Region Name</w:t>
            </w:r>
            <w:r w:rsidR="00DA2189">
              <w:rPr>
                <w:noProof/>
                <w:webHidden/>
              </w:rPr>
              <w:tab/>
            </w:r>
            <w:r w:rsidR="00DA2189">
              <w:rPr>
                <w:noProof/>
                <w:webHidden/>
              </w:rPr>
              <w:fldChar w:fldCharType="begin"/>
            </w:r>
            <w:r w:rsidR="00DA2189">
              <w:rPr>
                <w:noProof/>
                <w:webHidden/>
              </w:rPr>
              <w:instrText xml:space="preserve"> PAGEREF _Toc427932314 \h </w:instrText>
            </w:r>
            <w:r w:rsidR="00DA2189">
              <w:rPr>
                <w:noProof/>
                <w:webHidden/>
              </w:rPr>
            </w:r>
            <w:r w:rsidR="00DA2189">
              <w:rPr>
                <w:noProof/>
                <w:webHidden/>
              </w:rPr>
              <w:fldChar w:fldCharType="separate"/>
            </w:r>
            <w:r w:rsidR="00DA2189">
              <w:rPr>
                <w:noProof/>
                <w:webHidden/>
              </w:rPr>
              <w:t>42</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15" w:history="1">
            <w:r w:rsidR="00DA2189" w:rsidRPr="00576E56">
              <w:rPr>
                <w:rStyle w:val="Hyperlink"/>
                <w:noProof/>
              </w:rPr>
              <w:t>6.0 Issuance</w:t>
            </w:r>
            <w:r w:rsidR="00DA2189">
              <w:rPr>
                <w:noProof/>
                <w:webHidden/>
              </w:rPr>
              <w:tab/>
            </w:r>
            <w:r w:rsidR="00DA2189">
              <w:rPr>
                <w:noProof/>
                <w:webHidden/>
              </w:rPr>
              <w:fldChar w:fldCharType="begin"/>
            </w:r>
            <w:r w:rsidR="00DA2189">
              <w:rPr>
                <w:noProof/>
                <w:webHidden/>
              </w:rPr>
              <w:instrText xml:space="preserve"> PAGEREF _Toc427932315 \h </w:instrText>
            </w:r>
            <w:r w:rsidR="00DA2189">
              <w:rPr>
                <w:noProof/>
                <w:webHidden/>
              </w:rPr>
            </w:r>
            <w:r w:rsidR="00DA2189">
              <w:rPr>
                <w:noProof/>
                <w:webHidden/>
              </w:rPr>
              <w:fldChar w:fldCharType="separate"/>
            </w:r>
            <w:r w:rsidR="00DA2189">
              <w:rPr>
                <w:noProof/>
                <w:webHidden/>
              </w:rPr>
              <w:t>43</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16" w:history="1">
            <w:r w:rsidR="00DA2189" w:rsidRPr="00576E56">
              <w:rPr>
                <w:rStyle w:val="Hyperlink"/>
                <w:noProof/>
              </w:rPr>
              <w:t>7.0 Frequency of Issuance</w:t>
            </w:r>
            <w:r w:rsidR="00DA2189">
              <w:rPr>
                <w:noProof/>
                <w:webHidden/>
              </w:rPr>
              <w:tab/>
            </w:r>
            <w:r w:rsidR="00DA2189">
              <w:rPr>
                <w:noProof/>
                <w:webHidden/>
              </w:rPr>
              <w:fldChar w:fldCharType="begin"/>
            </w:r>
            <w:r w:rsidR="00DA2189">
              <w:rPr>
                <w:noProof/>
                <w:webHidden/>
              </w:rPr>
              <w:instrText xml:space="preserve"> PAGEREF _Toc427932316 \h </w:instrText>
            </w:r>
            <w:r w:rsidR="00DA2189">
              <w:rPr>
                <w:noProof/>
                <w:webHidden/>
              </w:rPr>
            </w:r>
            <w:r w:rsidR="00DA2189">
              <w:rPr>
                <w:noProof/>
                <w:webHidden/>
              </w:rPr>
              <w:fldChar w:fldCharType="separate"/>
            </w:r>
            <w:r w:rsidR="00DA2189">
              <w:rPr>
                <w:noProof/>
                <w:webHidden/>
              </w:rPr>
              <w:t>44</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17" w:history="1">
            <w:r w:rsidR="00DA2189" w:rsidRPr="00576E56">
              <w:rPr>
                <w:rStyle w:val="Hyperlink"/>
                <w:noProof/>
              </w:rPr>
              <w:t>8.0 Maintenance and Update Frequency</w:t>
            </w:r>
            <w:r w:rsidR="00DA2189">
              <w:rPr>
                <w:noProof/>
                <w:webHidden/>
              </w:rPr>
              <w:tab/>
            </w:r>
            <w:r w:rsidR="00DA2189">
              <w:rPr>
                <w:noProof/>
                <w:webHidden/>
              </w:rPr>
              <w:fldChar w:fldCharType="begin"/>
            </w:r>
            <w:r w:rsidR="00DA2189">
              <w:rPr>
                <w:noProof/>
                <w:webHidden/>
              </w:rPr>
              <w:instrText xml:space="preserve"> PAGEREF _Toc427932317 \h </w:instrText>
            </w:r>
            <w:r w:rsidR="00DA2189">
              <w:rPr>
                <w:noProof/>
                <w:webHidden/>
              </w:rPr>
            </w:r>
            <w:r w:rsidR="00DA2189">
              <w:rPr>
                <w:noProof/>
                <w:webHidden/>
              </w:rPr>
              <w:fldChar w:fldCharType="separate"/>
            </w:r>
            <w:r w:rsidR="00DA2189">
              <w:rPr>
                <w:noProof/>
                <w:webHidden/>
              </w:rPr>
              <w:t>45</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18" w:history="1">
            <w:r w:rsidR="00DA2189" w:rsidRPr="00576E56">
              <w:rPr>
                <w:rStyle w:val="Hyperlink"/>
                <w:noProof/>
              </w:rPr>
              <w:t>9.0 Jurisdiction</w:t>
            </w:r>
            <w:r w:rsidR="00DA2189">
              <w:rPr>
                <w:noProof/>
                <w:webHidden/>
              </w:rPr>
              <w:tab/>
            </w:r>
            <w:r w:rsidR="00DA2189">
              <w:rPr>
                <w:noProof/>
                <w:webHidden/>
              </w:rPr>
              <w:fldChar w:fldCharType="begin"/>
            </w:r>
            <w:r w:rsidR="00DA2189">
              <w:rPr>
                <w:noProof/>
                <w:webHidden/>
              </w:rPr>
              <w:instrText xml:space="preserve"> PAGEREF _Toc427932318 \h </w:instrText>
            </w:r>
            <w:r w:rsidR="00DA2189">
              <w:rPr>
                <w:noProof/>
                <w:webHidden/>
              </w:rPr>
            </w:r>
            <w:r w:rsidR="00DA2189">
              <w:rPr>
                <w:noProof/>
                <w:webHidden/>
              </w:rPr>
              <w:fldChar w:fldCharType="separate"/>
            </w:r>
            <w:r w:rsidR="00DA2189">
              <w:rPr>
                <w:noProof/>
                <w:webHidden/>
              </w:rPr>
              <w:t>45</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19" w:history="1">
            <w:r w:rsidR="00DA2189" w:rsidRPr="00576E56">
              <w:rPr>
                <w:rStyle w:val="Hyperlink"/>
                <w:noProof/>
              </w:rPr>
              <w:t>10.0 Licence</w:t>
            </w:r>
            <w:r w:rsidR="00DA2189">
              <w:rPr>
                <w:noProof/>
                <w:webHidden/>
              </w:rPr>
              <w:tab/>
            </w:r>
            <w:r w:rsidR="00DA2189">
              <w:rPr>
                <w:noProof/>
                <w:webHidden/>
              </w:rPr>
              <w:fldChar w:fldCharType="begin"/>
            </w:r>
            <w:r w:rsidR="00DA2189">
              <w:rPr>
                <w:noProof/>
                <w:webHidden/>
              </w:rPr>
              <w:instrText xml:space="preserve"> PAGEREF _Toc427932319 \h </w:instrText>
            </w:r>
            <w:r w:rsidR="00DA2189">
              <w:rPr>
                <w:noProof/>
                <w:webHidden/>
              </w:rPr>
            </w:r>
            <w:r w:rsidR="00DA2189">
              <w:rPr>
                <w:noProof/>
                <w:webHidden/>
              </w:rPr>
              <w:fldChar w:fldCharType="separate"/>
            </w:r>
            <w:r w:rsidR="00DA2189">
              <w:rPr>
                <w:noProof/>
                <w:webHidden/>
              </w:rPr>
              <w:t>46</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20" w:history="1">
            <w:r w:rsidR="00DA2189" w:rsidRPr="00576E56">
              <w:rPr>
                <w:rStyle w:val="Hyperlink"/>
                <w:noProof/>
              </w:rPr>
              <w:t>11.0 Resource Type</w:t>
            </w:r>
            <w:r w:rsidR="00DA2189">
              <w:rPr>
                <w:noProof/>
                <w:webHidden/>
              </w:rPr>
              <w:tab/>
            </w:r>
            <w:r w:rsidR="00DA2189">
              <w:rPr>
                <w:noProof/>
                <w:webHidden/>
              </w:rPr>
              <w:fldChar w:fldCharType="begin"/>
            </w:r>
            <w:r w:rsidR="00DA2189">
              <w:rPr>
                <w:noProof/>
                <w:webHidden/>
              </w:rPr>
              <w:instrText xml:space="preserve"> PAGEREF _Toc427932320 \h </w:instrText>
            </w:r>
            <w:r w:rsidR="00DA2189">
              <w:rPr>
                <w:noProof/>
                <w:webHidden/>
              </w:rPr>
            </w:r>
            <w:r w:rsidR="00DA2189">
              <w:rPr>
                <w:noProof/>
                <w:webHidden/>
              </w:rPr>
              <w:fldChar w:fldCharType="separate"/>
            </w:r>
            <w:r w:rsidR="00DA2189">
              <w:rPr>
                <w:noProof/>
                <w:webHidden/>
              </w:rPr>
              <w:t>46</w:t>
            </w:r>
            <w:r w:rsidR="00DA2189">
              <w:rPr>
                <w:noProof/>
                <w:webHidden/>
              </w:rPr>
              <w:fldChar w:fldCharType="end"/>
            </w:r>
          </w:hyperlink>
        </w:p>
        <w:p w:rsidR="00DA2189" w:rsidRDefault="00801B87">
          <w:pPr>
            <w:pStyle w:val="TOC2"/>
            <w:tabs>
              <w:tab w:val="right" w:leader="dot" w:pos="12950"/>
            </w:tabs>
            <w:rPr>
              <w:rFonts w:asciiTheme="minorHAnsi" w:eastAsiaTheme="minorEastAsia" w:hAnsiTheme="minorHAnsi" w:cstheme="minorBidi"/>
              <w:noProof/>
              <w:sz w:val="22"/>
              <w:szCs w:val="22"/>
            </w:rPr>
          </w:pPr>
          <w:hyperlink w:anchor="_Toc427932321" w:history="1">
            <w:r w:rsidR="00DA2189" w:rsidRPr="00576E56">
              <w:rPr>
                <w:rStyle w:val="Hyperlink"/>
                <w:noProof/>
              </w:rPr>
              <w:t>12.0 Format</w:t>
            </w:r>
            <w:r w:rsidR="00DA2189">
              <w:rPr>
                <w:noProof/>
                <w:webHidden/>
              </w:rPr>
              <w:tab/>
            </w:r>
            <w:r w:rsidR="00DA2189">
              <w:rPr>
                <w:noProof/>
                <w:webHidden/>
              </w:rPr>
              <w:fldChar w:fldCharType="begin"/>
            </w:r>
            <w:r w:rsidR="00DA2189">
              <w:rPr>
                <w:noProof/>
                <w:webHidden/>
              </w:rPr>
              <w:instrText xml:space="preserve"> PAGEREF _Toc427932321 \h </w:instrText>
            </w:r>
            <w:r w:rsidR="00DA2189">
              <w:rPr>
                <w:noProof/>
                <w:webHidden/>
              </w:rPr>
            </w:r>
            <w:r w:rsidR="00DA2189">
              <w:rPr>
                <w:noProof/>
                <w:webHidden/>
              </w:rPr>
              <w:fldChar w:fldCharType="separate"/>
            </w:r>
            <w:r w:rsidR="00DA2189">
              <w:rPr>
                <w:noProof/>
                <w:webHidden/>
              </w:rPr>
              <w:t>57</w:t>
            </w:r>
            <w:r w:rsidR="00DA2189">
              <w:rPr>
                <w:noProof/>
                <w:webHidden/>
              </w:rPr>
              <w:fldChar w:fldCharType="end"/>
            </w:r>
          </w:hyperlink>
        </w:p>
        <w:p w:rsidR="00DA2189" w:rsidRDefault="003528CC" w:rsidP="00DA2189">
          <w:pPr>
            <w:rPr>
              <w:noProof/>
            </w:rPr>
          </w:pPr>
          <w:r>
            <w:rPr>
              <w:b/>
              <w:bCs/>
              <w:noProof/>
            </w:rPr>
            <w:lastRenderedPageBreak/>
            <w:fldChar w:fldCharType="end"/>
          </w:r>
        </w:p>
      </w:sdtContent>
    </w:sdt>
    <w:bookmarkStart w:id="5" w:name="_Toc427932298" w:displacedByCustomXml="prev"/>
    <w:p w:rsidR="00EB1C16" w:rsidRPr="001960B9" w:rsidRDefault="00EB1C16" w:rsidP="00DA2189">
      <w:pPr>
        <w:pStyle w:val="Heading1"/>
      </w:pPr>
      <w:r w:rsidRPr="001960B9">
        <w:t>1.0 Introduction</w:t>
      </w:r>
      <w:bookmarkEnd w:id="4"/>
      <w:bookmarkEnd w:id="5"/>
    </w:p>
    <w:p w:rsidR="00EB1C16" w:rsidRPr="001960B9" w:rsidRDefault="00EB1C16" w:rsidP="00EB1C16"/>
    <w:p w:rsidR="0066208A" w:rsidRPr="001960B9" w:rsidRDefault="00A22D4C" w:rsidP="00EB1C16">
      <w:pPr>
        <w:ind w:firstLine="720"/>
      </w:pPr>
      <w:r>
        <w:t xml:space="preserve">The </w:t>
      </w:r>
      <w:hyperlink r:id="rId15" w:history="1">
        <w:r w:rsidRPr="00A22D4C">
          <w:rPr>
            <w:rStyle w:val="Hyperlink"/>
          </w:rPr>
          <w:t>Open Information P</w:t>
        </w:r>
        <w:r w:rsidR="00EB1C16" w:rsidRPr="00A22D4C">
          <w:rPr>
            <w:rStyle w:val="Hyperlink"/>
          </w:rPr>
          <w:t>ortal</w:t>
        </w:r>
      </w:hyperlink>
      <w:r w:rsidR="00EB1C16" w:rsidRPr="001960B9">
        <w:t xml:space="preserve">, </w:t>
      </w:r>
      <w:r>
        <w:t xml:space="preserve">previously </w:t>
      </w:r>
      <w:r w:rsidR="00EB1C16" w:rsidRPr="001960B9">
        <w:t xml:space="preserve">referred to as the ‘Virtual Library’, </w:t>
      </w:r>
      <w:r>
        <w:t xml:space="preserve">launch </w:t>
      </w:r>
      <w:r w:rsidR="00EB1C16" w:rsidRPr="001960B9">
        <w:t xml:space="preserve">its first phase in </w:t>
      </w:r>
      <w:r>
        <w:t>November 2014. To support this phase an Open Information Metadata Element Set 1.0 (Appendix A) was created in the summer of 2014. In order to complete the next phases of this initiative, an Open Information Metadata Element Set 2.0 will need</w:t>
      </w:r>
      <w:r w:rsidR="00C41E52">
        <w:t xml:space="preserve"> to</w:t>
      </w:r>
      <w:r>
        <w:t xml:space="preserve"> be developed. </w:t>
      </w:r>
      <w:r w:rsidR="00EB1C16" w:rsidRPr="001960B9">
        <w:t xml:space="preserve"> </w:t>
      </w:r>
      <w:r>
        <w:t xml:space="preserve">This element set </w:t>
      </w:r>
      <w:r w:rsidR="00EB1C16" w:rsidRPr="001960B9">
        <w:t xml:space="preserve">will support openness and transparency in the Government of Canada by </w:t>
      </w:r>
      <w:r>
        <w:t xml:space="preserve">describing and </w:t>
      </w:r>
      <w:r w:rsidR="00EB1C16" w:rsidRPr="001960B9">
        <w:t xml:space="preserve">providing public access to </w:t>
      </w:r>
      <w:r>
        <w:t xml:space="preserve">electronic </w:t>
      </w:r>
      <w:r w:rsidR="00EB1C16" w:rsidRPr="001960B9">
        <w:t xml:space="preserve">Federal Government information </w:t>
      </w:r>
      <w:r>
        <w:t>in various formats; including</w:t>
      </w:r>
      <w:r w:rsidR="00EB1C16" w:rsidRPr="001960B9">
        <w:t xml:space="preserve"> documents, videos, photos and other unstructured </w:t>
      </w:r>
      <w:r>
        <w:t>information</w:t>
      </w:r>
      <w:r w:rsidR="00EB1C16" w:rsidRPr="001960B9">
        <w:t xml:space="preserve">. The </w:t>
      </w:r>
      <w:r>
        <w:t xml:space="preserve">assets </w:t>
      </w:r>
      <w:r w:rsidR="00EB1C16" w:rsidRPr="001960B9">
        <w:t xml:space="preserve">available via the </w:t>
      </w:r>
      <w:r>
        <w:t>Open Information Portal</w:t>
      </w:r>
      <w:r w:rsidR="00EB1C16" w:rsidRPr="001960B9">
        <w:t xml:space="preserve"> will, to the</w:t>
      </w:r>
      <w:r>
        <w:t xml:space="preserve"> extent possible, be provided </w:t>
      </w:r>
      <w:r w:rsidR="00EB1C16" w:rsidRPr="001960B9">
        <w:t xml:space="preserve">in accessible formats and available under one common licence – the GC Open Government Licence. </w:t>
      </w:r>
      <w:r>
        <w:t xml:space="preserve">By expanding on the Open Government Common Core Metadata Element Set (see </w:t>
      </w:r>
      <w:hyperlink r:id="rId16" w:history="1">
        <w:r w:rsidR="0066208A">
          <w:rPr>
            <w:rStyle w:val="Hyperlink"/>
            <w:lang w:val="en"/>
          </w:rPr>
          <w:t>GCConnex</w:t>
        </w:r>
      </w:hyperlink>
      <w:r w:rsidR="0066208A">
        <w:rPr>
          <w:lang w:val="en"/>
        </w:rPr>
        <w:t xml:space="preserve"> </w:t>
      </w:r>
      <w:r>
        <w:rPr>
          <w:lang w:val="en"/>
        </w:rPr>
        <w:t>and</w:t>
      </w:r>
      <w:r w:rsidR="0066208A">
        <w:rPr>
          <w:lang w:val="en"/>
        </w:rPr>
        <w:t xml:space="preserve"> </w:t>
      </w:r>
      <w:hyperlink r:id="rId17" w:history="1">
        <w:r w:rsidR="0066208A">
          <w:rPr>
            <w:rStyle w:val="Hyperlink"/>
            <w:lang w:val="en"/>
          </w:rPr>
          <w:t>Github</w:t>
        </w:r>
      </w:hyperlink>
      <w:r>
        <w:t xml:space="preserve">), additional elements will be added to create the Open Information metadata extension. This document outlines how the Open Information Metadata Element Set 2.0 was developed, as well as a draft element set, for the purposes of consultation. Feedback will be gathered, and updates and revisions will be made in order to develop the final version. </w:t>
      </w:r>
    </w:p>
    <w:p w:rsidR="00EB1C16" w:rsidRPr="001960B9" w:rsidRDefault="00EB1C16" w:rsidP="00EB1C16"/>
    <w:p w:rsidR="00EB1C16" w:rsidRPr="001960B9" w:rsidRDefault="00EB1C16" w:rsidP="002979A6">
      <w:pPr>
        <w:pStyle w:val="Heading1"/>
        <w:rPr>
          <w:rFonts w:ascii="Times New Roman" w:hAnsi="Times New Roman" w:cs="Times New Roman"/>
        </w:rPr>
      </w:pPr>
      <w:bookmarkStart w:id="6" w:name="_Toc427932299"/>
      <w:r w:rsidRPr="001960B9">
        <w:rPr>
          <w:rFonts w:ascii="Times New Roman" w:hAnsi="Times New Roman" w:cs="Times New Roman"/>
        </w:rPr>
        <w:t>2.0 Background</w:t>
      </w:r>
      <w:bookmarkEnd w:id="6"/>
    </w:p>
    <w:p w:rsidR="00EB1C16" w:rsidRPr="001960B9" w:rsidRDefault="00EB1C16" w:rsidP="00EB1C16"/>
    <w:p w:rsidR="00EB1C16" w:rsidRPr="001960B9" w:rsidRDefault="00EB1C16" w:rsidP="00EB1C16">
      <w:pPr>
        <w:rPr>
          <w:lang w:val="en"/>
        </w:rPr>
      </w:pPr>
      <w:r w:rsidRPr="001960B9">
        <w:tab/>
        <w:t>In keeping with the Government of Canada’s Action Plan on Open Government, the Open Information P</w:t>
      </w:r>
      <w:r w:rsidR="00A22D4C">
        <w:t xml:space="preserve">ortal </w:t>
      </w:r>
      <w:r w:rsidRPr="001960B9">
        <w:t xml:space="preserve">is intended to </w:t>
      </w:r>
      <w:r w:rsidRPr="001960B9">
        <w:rPr>
          <w:lang w:val="en"/>
        </w:rPr>
        <w:t>simplify access to a range of government information. The Government of Canada creates and publishe</w:t>
      </w:r>
      <w:ins w:id="7" w:author="Hilt, Alannah" w:date="2015-08-25T10:25:00Z">
        <w:r w:rsidR="00C41E52">
          <w:rPr>
            <w:lang w:val="en"/>
          </w:rPr>
          <w:t>s</w:t>
        </w:r>
      </w:ins>
      <w:r w:rsidRPr="001960B9">
        <w:rPr>
          <w:lang w:val="en"/>
        </w:rPr>
        <w:t xml:space="preserve"> a wide range of digital information products in a variety of formats (i.e. documents, presentations, white papers, speeches, photographs</w:t>
      </w:r>
      <w:r w:rsidR="004D5EB3" w:rsidRPr="001960B9">
        <w:rPr>
          <w:lang w:val="en"/>
        </w:rPr>
        <w:t>)</w:t>
      </w:r>
      <w:r w:rsidR="004D5EB3">
        <w:rPr>
          <w:lang w:val="en"/>
        </w:rPr>
        <w:t>;</w:t>
      </w:r>
      <w:r w:rsidR="004D5EB3" w:rsidRPr="001960B9">
        <w:rPr>
          <w:lang w:val="en"/>
        </w:rPr>
        <w:t xml:space="preserve"> </w:t>
      </w:r>
      <w:r w:rsidRPr="001960B9">
        <w:rPr>
          <w:lang w:val="en"/>
        </w:rPr>
        <w:t>however</w:t>
      </w:r>
      <w:ins w:id="8" w:author="Eisen, Lewis" w:date="2015-08-25T09:25:00Z">
        <w:r w:rsidR="004D5EB3">
          <w:rPr>
            <w:lang w:val="en"/>
          </w:rPr>
          <w:t>,</w:t>
        </w:r>
      </w:ins>
      <w:r w:rsidRPr="001960B9">
        <w:rPr>
          <w:lang w:val="en"/>
        </w:rPr>
        <w:t xml:space="preserve"> these assets are made publically available via various disparate silos. The Open Information Portal will consolidate these assets and enable cross-searching and cross-browsing over the distributed resources found in these various libraries and catalogues throughout the Government of Canada. Once fully deployed, the intention is that the portal will act as a central access point to electronically available information assets created and published by the Government of Canada.</w:t>
      </w:r>
    </w:p>
    <w:p w:rsidR="00EB1C16" w:rsidRPr="001960B9" w:rsidRDefault="00EB1C16" w:rsidP="00EB1C16">
      <w:pPr>
        <w:rPr>
          <w:lang w:val="en"/>
        </w:rPr>
      </w:pPr>
      <w:r w:rsidRPr="001960B9">
        <w:rPr>
          <w:lang w:val="en"/>
        </w:rPr>
        <w:tab/>
        <w:t xml:space="preserve">In order to provide access to all collections throughout the Government of Canada, it is necessary to integrate the different technical systems in a phased approach. The creation of the </w:t>
      </w:r>
      <w:r w:rsidR="00A22D4C">
        <w:rPr>
          <w:lang w:val="en"/>
        </w:rPr>
        <w:t>Open Information Portal</w:t>
      </w:r>
      <w:r w:rsidRPr="001960B9">
        <w:rPr>
          <w:lang w:val="en"/>
        </w:rPr>
        <w:t xml:space="preserve"> will be completed in three phases</w:t>
      </w:r>
      <w:r w:rsidR="00C41E52">
        <w:rPr>
          <w:lang w:val="en"/>
        </w:rPr>
        <w:t xml:space="preserve"> </w:t>
      </w:r>
      <w:r w:rsidRPr="001960B9">
        <w:rPr>
          <w:lang w:val="en"/>
        </w:rPr>
        <w:t xml:space="preserve"> : </w:t>
      </w:r>
    </w:p>
    <w:p w:rsidR="00EB1C16" w:rsidRPr="001960B9" w:rsidRDefault="00EB1C16" w:rsidP="00EB1C16">
      <w:pPr>
        <w:spacing w:after="200" w:line="276" w:lineRule="auto"/>
        <w:rPr>
          <w:lang w:val="en"/>
        </w:rPr>
      </w:pPr>
    </w:p>
    <w:p w:rsidR="00EB1C16" w:rsidRPr="001960B9" w:rsidRDefault="00EB1C16" w:rsidP="00EB1C16">
      <w:pPr>
        <w:pStyle w:val="ListParagraph"/>
        <w:numPr>
          <w:ilvl w:val="0"/>
          <w:numId w:val="5"/>
        </w:numPr>
        <w:rPr>
          <w:rFonts w:ascii="Times New Roman" w:hAnsi="Times New Roman" w:cs="Times New Roman"/>
          <w:sz w:val="24"/>
          <w:szCs w:val="24"/>
        </w:rPr>
      </w:pPr>
      <w:r w:rsidRPr="001960B9">
        <w:rPr>
          <w:rFonts w:ascii="Times New Roman" w:eastAsiaTheme="minorEastAsia" w:hAnsi="Times New Roman" w:cs="Times New Roman"/>
          <w:b/>
          <w:bCs/>
          <w:sz w:val="24"/>
          <w:szCs w:val="24"/>
        </w:rPr>
        <w:t>Phase 1 – November 2014</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hAnsi="Times New Roman" w:cs="Times New Roman"/>
          <w:sz w:val="24"/>
          <w:szCs w:val="24"/>
        </w:rPr>
        <w:t>Develop draft</w:t>
      </w:r>
      <w:r w:rsidRPr="001960B9">
        <w:rPr>
          <w:rFonts w:ascii="Times New Roman" w:eastAsiaTheme="minorEastAsia" w:hAnsi="Times New Roman" w:cs="Times New Roman"/>
          <w:sz w:val="24"/>
          <w:szCs w:val="24"/>
        </w:rPr>
        <w:t xml:space="preserve"> functional requirements, information architecture, detailed implementation plan and Open Information Metadata Element Set 1.0. </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hAnsi="Times New Roman" w:cs="Times New Roman"/>
          <w:sz w:val="24"/>
          <w:szCs w:val="24"/>
        </w:rPr>
        <w:t xml:space="preserve">Release the first phase of the Open Information Portal by providing a </w:t>
      </w:r>
      <w:r w:rsidRPr="001960B9">
        <w:rPr>
          <w:rFonts w:ascii="Times New Roman" w:eastAsiaTheme="minorEastAsia" w:hAnsi="Times New Roman" w:cs="Times New Roman"/>
          <w:sz w:val="24"/>
          <w:szCs w:val="24"/>
        </w:rPr>
        <w:t>consolidated search</w:t>
      </w:r>
      <w:r w:rsidR="00C41E52">
        <w:rPr>
          <w:rFonts w:ascii="Times New Roman" w:eastAsiaTheme="minorEastAsia" w:hAnsi="Times New Roman" w:cs="Times New Roman"/>
          <w:sz w:val="24"/>
          <w:szCs w:val="24"/>
        </w:rPr>
        <w:t xml:space="preserve"> </w:t>
      </w:r>
      <w:r w:rsidRPr="001960B9">
        <w:rPr>
          <w:rFonts w:ascii="Times New Roman" w:hAnsi="Times New Roman" w:cs="Times New Roman"/>
          <w:sz w:val="24"/>
          <w:szCs w:val="24"/>
        </w:rPr>
        <w:t>of Library and Archiv</w:t>
      </w:r>
      <w:r w:rsidR="003528CC">
        <w:rPr>
          <w:rFonts w:ascii="Times New Roman" w:hAnsi="Times New Roman" w:cs="Times New Roman"/>
          <w:sz w:val="24"/>
          <w:szCs w:val="24"/>
        </w:rPr>
        <w:t>es Canada’</w:t>
      </w:r>
      <w:r w:rsidRPr="001960B9">
        <w:rPr>
          <w:rFonts w:ascii="Times New Roman" w:hAnsi="Times New Roman" w:cs="Times New Roman"/>
          <w:sz w:val="24"/>
          <w:szCs w:val="24"/>
        </w:rPr>
        <w:t>s CollectionsCanada.gc.ca and Public Works and Government Services Canada</w:t>
      </w:r>
      <w:r w:rsidR="003528CC">
        <w:rPr>
          <w:rFonts w:ascii="Times New Roman" w:hAnsi="Times New Roman" w:cs="Times New Roman"/>
          <w:sz w:val="24"/>
          <w:szCs w:val="24"/>
        </w:rPr>
        <w:t>’s</w:t>
      </w:r>
      <w:r w:rsidRPr="001960B9">
        <w:rPr>
          <w:rFonts w:ascii="Times New Roman" w:hAnsi="Times New Roman" w:cs="Times New Roman"/>
          <w:sz w:val="24"/>
          <w:szCs w:val="24"/>
        </w:rPr>
        <w:t xml:space="preserve"> Publications.gc.ca.</w:t>
      </w:r>
    </w:p>
    <w:p w:rsidR="00EB1C16" w:rsidRPr="001960B9" w:rsidRDefault="00EB1C16" w:rsidP="00EB1C16">
      <w:pPr>
        <w:pStyle w:val="ListParagraph"/>
        <w:ind w:left="1440"/>
        <w:rPr>
          <w:rFonts w:ascii="Times New Roman" w:hAnsi="Times New Roman" w:cs="Times New Roman"/>
          <w:sz w:val="24"/>
          <w:szCs w:val="24"/>
        </w:rPr>
      </w:pPr>
    </w:p>
    <w:p w:rsidR="00EB1C16" w:rsidRPr="001960B9" w:rsidRDefault="00EB1C16" w:rsidP="00EB1C16">
      <w:pPr>
        <w:pStyle w:val="ListParagraph"/>
        <w:numPr>
          <w:ilvl w:val="0"/>
          <w:numId w:val="5"/>
        </w:numPr>
        <w:rPr>
          <w:rFonts w:ascii="Times New Roman" w:hAnsi="Times New Roman" w:cs="Times New Roman"/>
        </w:rPr>
      </w:pPr>
      <w:r w:rsidRPr="001960B9">
        <w:rPr>
          <w:rFonts w:ascii="Times New Roman" w:eastAsiaTheme="minorEastAsia" w:hAnsi="Times New Roman" w:cs="Times New Roman"/>
          <w:b/>
          <w:bCs/>
        </w:rPr>
        <w:t>Phase 2 – October 2015</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hAnsi="Times New Roman" w:cs="Times New Roman"/>
          <w:sz w:val="24"/>
          <w:szCs w:val="24"/>
        </w:rPr>
        <w:t>Repository development</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hAnsi="Times New Roman" w:cs="Times New Roman"/>
          <w:sz w:val="24"/>
          <w:szCs w:val="24"/>
        </w:rPr>
        <w:t>Workflows and processes</w:t>
      </w:r>
    </w:p>
    <w:p w:rsidR="00EB1C16" w:rsidRPr="001960B9" w:rsidRDefault="00EB1C16" w:rsidP="00EB1C16">
      <w:pPr>
        <w:pStyle w:val="ListParagraph"/>
        <w:numPr>
          <w:ilvl w:val="2"/>
          <w:numId w:val="1"/>
        </w:numPr>
        <w:rPr>
          <w:rFonts w:ascii="Times New Roman" w:hAnsi="Times New Roman" w:cs="Times New Roman"/>
          <w:sz w:val="24"/>
          <w:szCs w:val="24"/>
        </w:rPr>
      </w:pPr>
      <w:r w:rsidRPr="001960B9">
        <w:rPr>
          <w:rFonts w:ascii="Times New Roman" w:eastAsiaTheme="minorEastAsia" w:hAnsi="Times New Roman" w:cs="Times New Roman"/>
          <w:sz w:val="24"/>
          <w:szCs w:val="24"/>
        </w:rPr>
        <w:t>Standardize</w:t>
      </w:r>
      <w:r w:rsidRPr="001960B9">
        <w:rPr>
          <w:rFonts w:ascii="Times New Roman" w:hAnsi="Times New Roman" w:cs="Times New Roman"/>
          <w:sz w:val="24"/>
          <w:szCs w:val="24"/>
        </w:rPr>
        <w:t xml:space="preserve"> workflows for document publishing to the Virtual Library;</w:t>
      </w:r>
    </w:p>
    <w:p w:rsidR="00EB1C16" w:rsidRPr="001960B9" w:rsidRDefault="00EB1C16" w:rsidP="00EB1C16">
      <w:pPr>
        <w:pStyle w:val="ListParagraph"/>
        <w:numPr>
          <w:ilvl w:val="2"/>
          <w:numId w:val="1"/>
        </w:numPr>
        <w:rPr>
          <w:rFonts w:ascii="Times New Roman" w:hAnsi="Times New Roman" w:cs="Times New Roman"/>
          <w:sz w:val="24"/>
          <w:szCs w:val="24"/>
        </w:rPr>
      </w:pPr>
      <w:r w:rsidRPr="001960B9">
        <w:rPr>
          <w:rFonts w:ascii="Times New Roman" w:eastAsiaTheme="minorEastAsia" w:hAnsi="Times New Roman" w:cs="Times New Roman"/>
          <w:sz w:val="24"/>
          <w:szCs w:val="24"/>
        </w:rPr>
        <w:t>Standardize</w:t>
      </w:r>
      <w:r w:rsidRPr="001960B9">
        <w:rPr>
          <w:rFonts w:ascii="Times New Roman" w:hAnsi="Times New Roman" w:cs="Times New Roman"/>
          <w:sz w:val="24"/>
          <w:szCs w:val="24"/>
        </w:rPr>
        <w:t xml:space="preserve"> approach for publishing documents on Canada.ca.</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hAnsi="Times New Roman" w:cs="Times New Roman"/>
          <w:sz w:val="24"/>
          <w:szCs w:val="24"/>
        </w:rPr>
        <w:t>Second release of the Virtual library</w:t>
      </w:r>
    </w:p>
    <w:p w:rsidR="00EB1C16" w:rsidRPr="001960B9" w:rsidRDefault="00EB1C16" w:rsidP="00EB1C16">
      <w:pPr>
        <w:pStyle w:val="ListParagraph"/>
        <w:numPr>
          <w:ilvl w:val="2"/>
          <w:numId w:val="1"/>
        </w:numPr>
        <w:rPr>
          <w:rFonts w:ascii="Times New Roman" w:hAnsi="Times New Roman" w:cs="Times New Roman"/>
          <w:sz w:val="24"/>
          <w:szCs w:val="24"/>
        </w:rPr>
      </w:pPr>
      <w:r w:rsidRPr="001960B9">
        <w:rPr>
          <w:rFonts w:ascii="Times New Roman" w:eastAsiaTheme="minorEastAsia" w:hAnsi="Times New Roman" w:cs="Times New Roman"/>
          <w:sz w:val="24"/>
          <w:szCs w:val="24"/>
        </w:rPr>
        <w:t>Enhanced</w:t>
      </w:r>
      <w:r w:rsidRPr="001960B9">
        <w:rPr>
          <w:rFonts w:ascii="Times New Roman" w:hAnsi="Times New Roman" w:cs="Times New Roman"/>
          <w:sz w:val="24"/>
          <w:szCs w:val="24"/>
        </w:rPr>
        <w:t xml:space="preserve"> public portal with access to new GC document repository.</w:t>
      </w:r>
    </w:p>
    <w:p w:rsidR="00EB1C16" w:rsidRPr="001960B9" w:rsidRDefault="00EB1C16" w:rsidP="00EB1C16">
      <w:pPr>
        <w:pStyle w:val="ListParagraph"/>
        <w:ind w:left="2160"/>
        <w:rPr>
          <w:rFonts w:ascii="Times New Roman" w:hAnsi="Times New Roman" w:cs="Times New Roman"/>
          <w:sz w:val="24"/>
          <w:szCs w:val="24"/>
        </w:rPr>
      </w:pPr>
    </w:p>
    <w:p w:rsidR="00EB1C16" w:rsidRPr="001960B9" w:rsidRDefault="00EB1C16" w:rsidP="00EB1C16">
      <w:pPr>
        <w:pStyle w:val="ListParagraph"/>
        <w:numPr>
          <w:ilvl w:val="0"/>
          <w:numId w:val="5"/>
        </w:numPr>
        <w:rPr>
          <w:rFonts w:ascii="Times New Roman" w:hAnsi="Times New Roman" w:cs="Times New Roman"/>
        </w:rPr>
      </w:pPr>
      <w:r w:rsidRPr="001960B9">
        <w:rPr>
          <w:rFonts w:ascii="Times New Roman" w:eastAsiaTheme="minorEastAsia" w:hAnsi="Times New Roman" w:cs="Times New Roman"/>
          <w:b/>
          <w:bCs/>
        </w:rPr>
        <w:t>Phase 3 – October  2015 to ongoing</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hAnsi="Times New Roman" w:cs="Times New Roman"/>
          <w:sz w:val="24"/>
          <w:szCs w:val="24"/>
        </w:rPr>
        <w:t>Onboarding of content from GC departments.</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eastAsiaTheme="minorEastAsia" w:hAnsi="Times New Roman" w:cs="Times New Roman"/>
          <w:sz w:val="24"/>
          <w:szCs w:val="24"/>
        </w:rPr>
        <w:t>Deploy back-end solutions to support departmental publishing.</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eastAsiaTheme="minorEastAsia" w:hAnsi="Times New Roman" w:cs="Times New Roman"/>
          <w:sz w:val="24"/>
          <w:szCs w:val="24"/>
        </w:rPr>
        <w:t>Standardize workflows for departments to enter and maintain metadata on their documents, obtain approvals for publishing, and enable access via the “central repository” function.</w:t>
      </w:r>
    </w:p>
    <w:p w:rsidR="00EB1C16" w:rsidRPr="001960B9" w:rsidRDefault="00EB1C16" w:rsidP="00EB1C16">
      <w:pPr>
        <w:pStyle w:val="ListParagraph"/>
        <w:numPr>
          <w:ilvl w:val="1"/>
          <w:numId w:val="1"/>
        </w:numPr>
        <w:rPr>
          <w:rFonts w:ascii="Times New Roman" w:hAnsi="Times New Roman" w:cs="Times New Roman"/>
          <w:sz w:val="24"/>
          <w:szCs w:val="24"/>
        </w:rPr>
      </w:pPr>
      <w:r w:rsidRPr="001960B9">
        <w:rPr>
          <w:rFonts w:ascii="Times New Roman" w:eastAsiaTheme="minorEastAsia" w:hAnsi="Times New Roman" w:cs="Times New Roman"/>
          <w:sz w:val="24"/>
          <w:szCs w:val="24"/>
        </w:rPr>
        <w:t>Integrate with Canada.ca Web publishing workflows and CMS.</w:t>
      </w:r>
    </w:p>
    <w:p w:rsidR="00EB1C16" w:rsidRPr="001960B9" w:rsidRDefault="002979A6" w:rsidP="002979A6">
      <w:pPr>
        <w:pStyle w:val="Heading2"/>
        <w:rPr>
          <w:rFonts w:ascii="Times New Roman" w:hAnsi="Times New Roman" w:cs="Times New Roman"/>
        </w:rPr>
      </w:pPr>
      <w:bookmarkStart w:id="9" w:name="_Toc427932300"/>
      <w:r w:rsidRPr="001960B9">
        <w:rPr>
          <w:rFonts w:ascii="Times New Roman" w:hAnsi="Times New Roman" w:cs="Times New Roman"/>
        </w:rPr>
        <w:t xml:space="preserve">2.1 </w:t>
      </w:r>
      <w:r w:rsidR="00EB1C16" w:rsidRPr="001960B9">
        <w:rPr>
          <w:rFonts w:ascii="Times New Roman" w:hAnsi="Times New Roman" w:cs="Times New Roman"/>
        </w:rPr>
        <w:t>Open Information Metadata Element Set</w:t>
      </w:r>
      <w:r w:rsidRPr="001960B9">
        <w:rPr>
          <w:rFonts w:ascii="Times New Roman" w:hAnsi="Times New Roman" w:cs="Times New Roman"/>
        </w:rPr>
        <w:t xml:space="preserve"> 1.0</w:t>
      </w:r>
      <w:bookmarkEnd w:id="9"/>
    </w:p>
    <w:p w:rsidR="00EB1C16" w:rsidRPr="001960B9" w:rsidRDefault="00EB1C16" w:rsidP="00EB1C16"/>
    <w:p w:rsidR="002C05FC" w:rsidRDefault="00EB1C16" w:rsidP="001960B9">
      <w:pPr>
        <w:ind w:firstLine="360"/>
      </w:pPr>
      <w:r w:rsidRPr="001960B9">
        <w:t xml:space="preserve">The objective of </w:t>
      </w:r>
      <w:r w:rsidR="00EE2A5D">
        <w:t>creating the element set for</w:t>
      </w:r>
      <w:r w:rsidRPr="001960B9">
        <w:t xml:space="preserve"> Phase 1 </w:t>
      </w:r>
      <w:r w:rsidR="00EE2A5D">
        <w:t xml:space="preserve">of the Open Information Portal </w:t>
      </w:r>
      <w:r w:rsidRPr="001960B9">
        <w:t xml:space="preserve">was to support the federated search between </w:t>
      </w:r>
      <w:r w:rsidR="00EE2A5D">
        <w:t xml:space="preserve">Library and Archives Canada’s </w:t>
      </w:r>
      <w:r w:rsidRPr="001960B9">
        <w:t xml:space="preserve">CollectionsCanada.gc.ca and </w:t>
      </w:r>
      <w:r w:rsidR="00EE2A5D">
        <w:t xml:space="preserve">Public Works and Government Service Canada’s </w:t>
      </w:r>
      <w:r w:rsidRPr="001960B9">
        <w:t xml:space="preserve">publications.gc.ca. </w:t>
      </w:r>
      <w:r w:rsidR="00EE2A5D">
        <w:t>An element set was established by selecting</w:t>
      </w:r>
      <w:r w:rsidR="00C41E52">
        <w:t xml:space="preserve"> elements common to bo</w:t>
      </w:r>
      <w:r w:rsidRPr="001960B9">
        <w:t xml:space="preserve">th schemas, as well as the open Data Metadata Element Set. </w:t>
      </w:r>
      <w:r w:rsidR="00EE2A5D">
        <w:t xml:space="preserve">The element set was minimal, and included many optional fields due to the inconsistencies between the two schemas. It was understood at the time of creation that the element set would need to be revised and expanded upon in order to sufficiently describe all open information assets, which would be included in the later phases of the Open Information Portal. To learn more about the Phase 1 Metadata Element Set, refer to Appendix A. </w:t>
      </w:r>
    </w:p>
    <w:p w:rsidR="002C05FC" w:rsidRDefault="002C05FC">
      <w:r>
        <w:br w:type="page"/>
      </w:r>
    </w:p>
    <w:p w:rsidR="001960B9" w:rsidRDefault="00EE2A5D" w:rsidP="001960B9">
      <w:pPr>
        <w:pStyle w:val="Heading1"/>
      </w:pPr>
      <w:bookmarkStart w:id="10" w:name="_Toc427932301"/>
      <w:r>
        <w:t xml:space="preserve">3.0 </w:t>
      </w:r>
      <w:r w:rsidR="001960B9">
        <w:t>Objective</w:t>
      </w:r>
      <w:bookmarkEnd w:id="10"/>
      <w:r w:rsidR="001960B9">
        <w:t xml:space="preserve"> </w:t>
      </w:r>
    </w:p>
    <w:p w:rsidR="001960B9" w:rsidRDefault="001960B9" w:rsidP="001960B9"/>
    <w:p w:rsidR="001960B9" w:rsidRDefault="001960B9" w:rsidP="001960B9">
      <w:r>
        <w:tab/>
        <w:t>The objectives of developing the Open Information Metadata Element</w:t>
      </w:r>
      <w:r w:rsidR="00EE2A5D">
        <w:t xml:space="preserve"> Set 2.0 are</w:t>
      </w:r>
      <w:r w:rsidR="00C41E52">
        <w:t xml:space="preserve"> </w:t>
      </w:r>
      <w:r w:rsidR="00EE2A5D">
        <w:t xml:space="preserve"> </w:t>
      </w:r>
      <w:r>
        <w:t xml:space="preserve">: </w:t>
      </w:r>
    </w:p>
    <w:p w:rsidR="001960B9" w:rsidRPr="001960B9" w:rsidRDefault="001960B9" w:rsidP="001960B9"/>
    <w:p w:rsidR="00EB1C16" w:rsidRPr="001960B9" w:rsidRDefault="00EB1C16" w:rsidP="00EB1C16">
      <w:pPr>
        <w:pStyle w:val="ListParagraph"/>
        <w:numPr>
          <w:ilvl w:val="0"/>
          <w:numId w:val="4"/>
        </w:numPr>
        <w:rPr>
          <w:rFonts w:ascii="Times New Roman" w:hAnsi="Times New Roman" w:cs="Times New Roman"/>
          <w:sz w:val="24"/>
          <w:szCs w:val="24"/>
        </w:rPr>
      </w:pPr>
      <w:r w:rsidRPr="001960B9">
        <w:rPr>
          <w:rFonts w:ascii="Times New Roman" w:hAnsi="Times New Roman" w:cs="Times New Roman"/>
          <w:sz w:val="24"/>
          <w:szCs w:val="24"/>
        </w:rPr>
        <w:t xml:space="preserve">To provide search and discoverability of </w:t>
      </w:r>
      <w:r w:rsidR="001960B9">
        <w:rPr>
          <w:rFonts w:ascii="Times New Roman" w:hAnsi="Times New Roman" w:cs="Times New Roman"/>
          <w:sz w:val="24"/>
          <w:szCs w:val="24"/>
        </w:rPr>
        <w:t xml:space="preserve">all electronic </w:t>
      </w:r>
      <w:r w:rsidRPr="001960B9">
        <w:rPr>
          <w:rFonts w:ascii="Times New Roman" w:hAnsi="Times New Roman" w:cs="Times New Roman"/>
          <w:sz w:val="24"/>
          <w:szCs w:val="24"/>
        </w:rPr>
        <w:t xml:space="preserve">information </w:t>
      </w:r>
      <w:r w:rsidR="001960B9">
        <w:rPr>
          <w:rFonts w:ascii="Times New Roman" w:hAnsi="Times New Roman" w:cs="Times New Roman"/>
          <w:sz w:val="24"/>
          <w:szCs w:val="24"/>
        </w:rPr>
        <w:t xml:space="preserve">assets throughout the Government of Canada, </w:t>
      </w:r>
    </w:p>
    <w:p w:rsidR="00EB1C16" w:rsidRPr="001960B9" w:rsidRDefault="00EB1C16" w:rsidP="00EB1C16">
      <w:pPr>
        <w:pStyle w:val="ListParagraph"/>
        <w:numPr>
          <w:ilvl w:val="0"/>
          <w:numId w:val="4"/>
        </w:numPr>
        <w:rPr>
          <w:rFonts w:ascii="Times New Roman" w:hAnsi="Times New Roman" w:cs="Times New Roman"/>
          <w:sz w:val="24"/>
          <w:szCs w:val="24"/>
        </w:rPr>
      </w:pPr>
      <w:r w:rsidRPr="001960B9">
        <w:rPr>
          <w:rFonts w:ascii="Times New Roman" w:hAnsi="Times New Roman" w:cs="Times New Roman"/>
          <w:sz w:val="24"/>
          <w:szCs w:val="24"/>
        </w:rPr>
        <w:t xml:space="preserve">To provide a consistent representation and interpretation of the elements used to describe information resources, </w:t>
      </w:r>
    </w:p>
    <w:p w:rsidR="00EB1C16" w:rsidRPr="001960B9" w:rsidRDefault="00EB1C16" w:rsidP="00EB1C16">
      <w:pPr>
        <w:pStyle w:val="ListParagraph"/>
        <w:numPr>
          <w:ilvl w:val="0"/>
          <w:numId w:val="4"/>
        </w:numPr>
        <w:rPr>
          <w:rFonts w:ascii="Times New Roman" w:hAnsi="Times New Roman" w:cs="Times New Roman"/>
          <w:sz w:val="24"/>
          <w:szCs w:val="24"/>
        </w:rPr>
      </w:pPr>
      <w:r w:rsidRPr="001960B9">
        <w:rPr>
          <w:rFonts w:ascii="Times New Roman" w:hAnsi="Times New Roman" w:cs="Times New Roman"/>
          <w:sz w:val="24"/>
          <w:szCs w:val="24"/>
        </w:rPr>
        <w:t>To promote interoperability and sharing of information resources; that is, to be able to consolidate information from d</w:t>
      </w:r>
      <w:r w:rsidR="00C41E52">
        <w:rPr>
          <w:rFonts w:ascii="Times New Roman" w:hAnsi="Times New Roman" w:cs="Times New Roman"/>
          <w:sz w:val="24"/>
          <w:szCs w:val="24"/>
        </w:rPr>
        <w:t>ispa</w:t>
      </w:r>
      <w:r w:rsidRPr="001960B9">
        <w:rPr>
          <w:rFonts w:ascii="Times New Roman" w:hAnsi="Times New Roman" w:cs="Times New Roman"/>
          <w:sz w:val="24"/>
          <w:szCs w:val="24"/>
        </w:rPr>
        <w:t xml:space="preserve">rate systems, </w:t>
      </w:r>
    </w:p>
    <w:p w:rsidR="00EB1C16" w:rsidRPr="001960B9" w:rsidRDefault="00EB1C16" w:rsidP="00EB1C16">
      <w:pPr>
        <w:pStyle w:val="ListParagraph"/>
        <w:numPr>
          <w:ilvl w:val="0"/>
          <w:numId w:val="4"/>
        </w:numPr>
        <w:rPr>
          <w:rFonts w:ascii="Times New Roman" w:hAnsi="Times New Roman" w:cs="Times New Roman"/>
          <w:sz w:val="24"/>
          <w:szCs w:val="24"/>
        </w:rPr>
      </w:pPr>
      <w:r w:rsidRPr="001960B9">
        <w:rPr>
          <w:rFonts w:ascii="Times New Roman" w:hAnsi="Times New Roman" w:cs="Times New Roman"/>
          <w:sz w:val="24"/>
          <w:szCs w:val="24"/>
        </w:rPr>
        <w:t>To ensure consistent and predictable search results,</w:t>
      </w:r>
    </w:p>
    <w:p w:rsidR="00EB1C16" w:rsidRPr="001960B9" w:rsidRDefault="00EB1C16" w:rsidP="00EB1C16">
      <w:pPr>
        <w:pStyle w:val="ListParagraph"/>
        <w:numPr>
          <w:ilvl w:val="0"/>
          <w:numId w:val="4"/>
        </w:numPr>
        <w:rPr>
          <w:rFonts w:ascii="Times New Roman" w:hAnsi="Times New Roman" w:cs="Times New Roman"/>
          <w:sz w:val="24"/>
          <w:szCs w:val="24"/>
        </w:rPr>
      </w:pPr>
      <w:r w:rsidRPr="001960B9">
        <w:rPr>
          <w:rFonts w:ascii="Times New Roman" w:hAnsi="Times New Roman" w:cs="Times New Roman"/>
          <w:sz w:val="24"/>
          <w:szCs w:val="24"/>
        </w:rPr>
        <w:t xml:space="preserve">To create a co-ordinated, cost effective approach to metadata, </w:t>
      </w:r>
    </w:p>
    <w:p w:rsidR="00EB1C16" w:rsidRPr="001960B9" w:rsidRDefault="00EB1C16" w:rsidP="00EB1C1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960B9">
        <w:rPr>
          <w:rFonts w:ascii="Times New Roman" w:hAnsi="Times New Roman" w:cs="Times New Roman"/>
          <w:sz w:val="24"/>
          <w:szCs w:val="24"/>
        </w:rPr>
        <w:t>To integrate information based on different metadata, e.g.: resources, user profiles,</w:t>
      </w:r>
      <w:r w:rsidR="001960B9">
        <w:rPr>
          <w:rFonts w:ascii="Times New Roman" w:hAnsi="Times New Roman" w:cs="Times New Roman"/>
          <w:sz w:val="24"/>
          <w:szCs w:val="24"/>
        </w:rPr>
        <w:t xml:space="preserve"> </w:t>
      </w:r>
      <w:r w:rsidRPr="001960B9">
        <w:rPr>
          <w:rFonts w:ascii="Times New Roman" w:hAnsi="Times New Roman" w:cs="Times New Roman"/>
          <w:sz w:val="24"/>
          <w:szCs w:val="24"/>
        </w:rPr>
        <w:t>and taxonomies</w:t>
      </w:r>
    </w:p>
    <w:p w:rsidR="00EB1C16" w:rsidRPr="001960B9" w:rsidRDefault="00EB1C16" w:rsidP="00EB1C1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960B9">
        <w:rPr>
          <w:rFonts w:ascii="Times New Roman" w:hAnsi="Times New Roman" w:cs="Times New Roman"/>
          <w:sz w:val="24"/>
          <w:szCs w:val="24"/>
        </w:rPr>
        <w:t xml:space="preserve">To assist in the delivery of robust, user friendly and adaptable search and browsing interfaces, with the objective of aligning with future GC html data and semantics initiatives. </w:t>
      </w:r>
    </w:p>
    <w:p w:rsidR="00EB1C16" w:rsidRPr="00EE2A5D" w:rsidRDefault="00EE2A5D" w:rsidP="00EE2A5D">
      <w:pPr>
        <w:pStyle w:val="Heading1"/>
      </w:pPr>
      <w:bookmarkStart w:id="11" w:name="_Toc391480153"/>
      <w:bookmarkStart w:id="12" w:name="_Toc392162499"/>
      <w:bookmarkStart w:id="13" w:name="_Toc427932302"/>
      <w:r>
        <w:t>4</w:t>
      </w:r>
      <w:r w:rsidR="00EB1C16" w:rsidRPr="00EE2A5D">
        <w:t>.0 Requirements</w:t>
      </w:r>
      <w:bookmarkEnd w:id="11"/>
      <w:bookmarkEnd w:id="12"/>
      <w:bookmarkEnd w:id="13"/>
      <w:r w:rsidR="00EB1C16" w:rsidRPr="00EE2A5D">
        <w:t xml:space="preserve"> </w:t>
      </w:r>
    </w:p>
    <w:p w:rsidR="00EB1C16" w:rsidRPr="001960B9" w:rsidRDefault="00EB1C16" w:rsidP="00EB1C16"/>
    <w:p w:rsidR="00EB1C16" w:rsidRPr="001960B9" w:rsidRDefault="00EB1C16" w:rsidP="00EB1C16">
      <w:r w:rsidRPr="001960B9">
        <w:t xml:space="preserve">The </w:t>
      </w:r>
      <w:r w:rsidR="002979A6" w:rsidRPr="001960B9">
        <w:t xml:space="preserve">Open Information </w:t>
      </w:r>
      <w:r w:rsidRPr="001960B9">
        <w:t xml:space="preserve">Metadata Element Set </w:t>
      </w:r>
      <w:r w:rsidR="002979A6" w:rsidRPr="001960B9">
        <w:t xml:space="preserve">2.0 </w:t>
      </w:r>
      <w:r w:rsidRPr="001960B9">
        <w:t xml:space="preserve">that will be used to describe information </w:t>
      </w:r>
      <w:r w:rsidR="002979A6" w:rsidRPr="001960B9">
        <w:t>assets</w:t>
      </w:r>
      <w:r w:rsidRPr="001960B9">
        <w:t xml:space="preserve"> included in the </w:t>
      </w:r>
      <w:r w:rsidR="002979A6" w:rsidRPr="001960B9">
        <w:t xml:space="preserve">Open Information Portal must : </w:t>
      </w:r>
    </w:p>
    <w:p w:rsidR="002979A6" w:rsidRPr="001960B9" w:rsidRDefault="002979A6" w:rsidP="00EB1C16">
      <w:pPr>
        <w:numPr>
          <w:ilvl w:val="0"/>
          <w:numId w:val="3"/>
        </w:numPr>
        <w:spacing w:line="276" w:lineRule="auto"/>
        <w:ind w:left="760" w:hanging="357"/>
      </w:pPr>
      <w:r w:rsidRPr="001960B9">
        <w:t>Be completed by September 2015,</w:t>
      </w:r>
    </w:p>
    <w:p w:rsidR="00EB1C16" w:rsidRPr="001960B9" w:rsidRDefault="00EB1C16" w:rsidP="00EB1C16">
      <w:pPr>
        <w:numPr>
          <w:ilvl w:val="0"/>
          <w:numId w:val="3"/>
        </w:numPr>
        <w:spacing w:line="276" w:lineRule="auto"/>
        <w:ind w:left="760" w:hanging="357"/>
      </w:pPr>
      <w:r w:rsidRPr="001960B9">
        <w:rPr>
          <w:rFonts w:eastAsiaTheme="minorEastAsia"/>
        </w:rPr>
        <w:t xml:space="preserve">Support </w:t>
      </w:r>
      <w:r w:rsidR="002979A6" w:rsidRPr="001960B9">
        <w:rPr>
          <w:rFonts w:eastAsiaTheme="minorEastAsia"/>
        </w:rPr>
        <w:t>commitments outlined in the Government of Canada</w:t>
      </w:r>
      <w:r w:rsidRPr="001960B9">
        <w:rPr>
          <w:rFonts w:eastAsiaTheme="minorEastAsia"/>
        </w:rPr>
        <w:t xml:space="preserve"> Open Go</w:t>
      </w:r>
      <w:r w:rsidR="002979A6" w:rsidRPr="001960B9">
        <w:rPr>
          <w:rFonts w:eastAsiaTheme="minorEastAsia"/>
        </w:rPr>
        <w:t>vernment Action Plan,</w:t>
      </w:r>
    </w:p>
    <w:p w:rsidR="002979A6" w:rsidRPr="001960B9" w:rsidRDefault="002979A6" w:rsidP="00EB1C16">
      <w:pPr>
        <w:numPr>
          <w:ilvl w:val="0"/>
          <w:numId w:val="3"/>
        </w:numPr>
        <w:spacing w:line="276" w:lineRule="auto"/>
        <w:ind w:left="760" w:hanging="357"/>
      </w:pPr>
      <w:r w:rsidRPr="001960B9">
        <w:rPr>
          <w:rFonts w:eastAsiaTheme="minorEastAsia"/>
        </w:rPr>
        <w:t>Include all elements captured in the Open Government Common Core Metadata Element Set,</w:t>
      </w:r>
    </w:p>
    <w:p w:rsidR="00D622E8" w:rsidRPr="001960B9" w:rsidRDefault="00D622E8" w:rsidP="00EB1C16">
      <w:pPr>
        <w:numPr>
          <w:ilvl w:val="0"/>
          <w:numId w:val="3"/>
        </w:numPr>
        <w:spacing w:line="276" w:lineRule="auto"/>
        <w:ind w:left="760" w:hanging="357"/>
      </w:pPr>
      <w:r w:rsidRPr="001960B9">
        <w:rPr>
          <w:rFonts w:eastAsiaTheme="minorEastAsia"/>
        </w:rPr>
        <w:t xml:space="preserve">Effectively promote the discoverability of </w:t>
      </w:r>
      <w:r w:rsidR="008A635E" w:rsidRPr="001960B9">
        <w:rPr>
          <w:rFonts w:eastAsiaTheme="minorEastAsia"/>
        </w:rPr>
        <w:t xml:space="preserve">all electronic </w:t>
      </w:r>
      <w:r w:rsidR="001960B9">
        <w:rPr>
          <w:rFonts w:eastAsiaTheme="minorEastAsia"/>
        </w:rPr>
        <w:t>information resources; including the development of facets to allow users to refine their search</w:t>
      </w:r>
      <w:r w:rsidR="00993541">
        <w:rPr>
          <w:rFonts w:eastAsiaTheme="minorEastAsia"/>
        </w:rPr>
        <w:t>es</w:t>
      </w:r>
      <w:r w:rsidR="001960B9">
        <w:rPr>
          <w:rFonts w:eastAsiaTheme="minorEastAsia"/>
        </w:rPr>
        <w:t>,</w:t>
      </w:r>
    </w:p>
    <w:p w:rsidR="00D622E8" w:rsidRPr="001960B9" w:rsidRDefault="00D622E8" w:rsidP="00EB1C16">
      <w:pPr>
        <w:numPr>
          <w:ilvl w:val="0"/>
          <w:numId w:val="3"/>
        </w:numPr>
        <w:spacing w:line="276" w:lineRule="auto"/>
        <w:ind w:left="760" w:hanging="357"/>
      </w:pPr>
      <w:r w:rsidRPr="001960B9">
        <w:rPr>
          <w:rFonts w:eastAsiaTheme="minorEastAsia"/>
        </w:rPr>
        <w:t xml:space="preserve">Offer the ability to identify relationships or linkages to other information assets, or datasets found in the Open Data Portal, </w:t>
      </w:r>
    </w:p>
    <w:p w:rsidR="00EB1C16" w:rsidRPr="001960B9" w:rsidRDefault="00EB1C16" w:rsidP="00EB1C16">
      <w:pPr>
        <w:numPr>
          <w:ilvl w:val="0"/>
          <w:numId w:val="3"/>
        </w:numPr>
        <w:spacing w:line="276" w:lineRule="auto"/>
        <w:ind w:left="760" w:hanging="357"/>
      </w:pPr>
      <w:r w:rsidRPr="001960B9">
        <w:rPr>
          <w:rFonts w:eastAsiaTheme="minorEastAsia"/>
        </w:rPr>
        <w:t>Support and al</w:t>
      </w:r>
      <w:r w:rsidR="002979A6" w:rsidRPr="001960B9">
        <w:rPr>
          <w:rFonts w:eastAsiaTheme="minorEastAsia"/>
        </w:rPr>
        <w:t>ign with Web Renewal Initiative,</w:t>
      </w:r>
    </w:p>
    <w:p w:rsidR="00EB1C16" w:rsidRPr="001960B9" w:rsidRDefault="002979A6" w:rsidP="00EB1C16">
      <w:pPr>
        <w:pStyle w:val="ListParagraph"/>
        <w:numPr>
          <w:ilvl w:val="0"/>
          <w:numId w:val="3"/>
        </w:numPr>
        <w:spacing w:after="0"/>
        <w:ind w:left="760" w:hanging="357"/>
        <w:rPr>
          <w:rFonts w:ascii="Times New Roman" w:hAnsi="Times New Roman" w:cs="Times New Roman"/>
          <w:sz w:val="24"/>
          <w:szCs w:val="24"/>
        </w:rPr>
      </w:pPr>
      <w:r w:rsidRPr="001960B9">
        <w:rPr>
          <w:rFonts w:ascii="Times New Roman" w:hAnsi="Times New Roman" w:cs="Times New Roman"/>
          <w:sz w:val="24"/>
          <w:szCs w:val="24"/>
        </w:rPr>
        <w:t>Align with the Open Information Metadata Element Set 1.0, used to describe publications released in phase 1,</w:t>
      </w:r>
    </w:p>
    <w:p w:rsidR="002979A6" w:rsidRPr="001960B9" w:rsidRDefault="002979A6" w:rsidP="002979A6">
      <w:pPr>
        <w:pStyle w:val="ListParagraph"/>
        <w:numPr>
          <w:ilvl w:val="0"/>
          <w:numId w:val="3"/>
        </w:numPr>
        <w:spacing w:after="0"/>
        <w:ind w:left="760" w:hanging="357"/>
        <w:rPr>
          <w:rFonts w:ascii="Times New Roman" w:hAnsi="Times New Roman" w:cs="Times New Roman"/>
          <w:sz w:val="24"/>
          <w:szCs w:val="24"/>
        </w:rPr>
      </w:pPr>
      <w:r w:rsidRPr="001960B9">
        <w:rPr>
          <w:rFonts w:ascii="Times New Roman" w:hAnsi="Times New Roman" w:cs="Times New Roman"/>
          <w:sz w:val="24"/>
          <w:szCs w:val="24"/>
        </w:rPr>
        <w:t>Enable the creation of a single bilingual metadata record, in order to support</w:t>
      </w:r>
      <w:r w:rsidR="00EB1C16" w:rsidRPr="001960B9">
        <w:rPr>
          <w:rFonts w:ascii="Times New Roman" w:hAnsi="Times New Roman" w:cs="Times New Roman"/>
          <w:sz w:val="24"/>
          <w:szCs w:val="24"/>
        </w:rPr>
        <w:t xml:space="preserve"> bilingual requirements</w:t>
      </w:r>
      <w:r w:rsidRPr="001960B9">
        <w:rPr>
          <w:rFonts w:ascii="Times New Roman" w:hAnsi="Times New Roman" w:cs="Times New Roman"/>
          <w:sz w:val="24"/>
          <w:szCs w:val="24"/>
        </w:rPr>
        <w:t xml:space="preserve"> </w:t>
      </w:r>
      <w:r w:rsidR="00EB1C16" w:rsidRPr="001960B9">
        <w:rPr>
          <w:rFonts w:ascii="Times New Roman" w:hAnsi="Times New Roman" w:cs="Times New Roman"/>
          <w:sz w:val="24"/>
          <w:szCs w:val="24"/>
        </w:rPr>
        <w:t xml:space="preserve">outlined in the </w:t>
      </w:r>
      <w:hyperlink r:id="rId18" w:history="1">
        <w:r w:rsidR="00EB1C16" w:rsidRPr="001960B9">
          <w:rPr>
            <w:rStyle w:val="Hyperlink"/>
            <w:rFonts w:ascii="Times New Roman" w:hAnsi="Times New Roman" w:cs="Times New Roman"/>
            <w:sz w:val="24"/>
            <w:szCs w:val="24"/>
          </w:rPr>
          <w:t>Official Languages Act</w:t>
        </w:r>
      </w:hyperlink>
      <w:r w:rsidR="00EB1C16" w:rsidRPr="001960B9">
        <w:rPr>
          <w:rFonts w:ascii="Times New Roman" w:hAnsi="Times New Roman" w:cs="Times New Roman"/>
          <w:sz w:val="24"/>
          <w:szCs w:val="24"/>
        </w:rPr>
        <w:t xml:space="preserve">, </w:t>
      </w:r>
    </w:p>
    <w:p w:rsidR="00EB1C16" w:rsidRPr="001960B9" w:rsidRDefault="002979A6" w:rsidP="002979A6">
      <w:pPr>
        <w:pStyle w:val="ListParagraph"/>
        <w:numPr>
          <w:ilvl w:val="0"/>
          <w:numId w:val="3"/>
        </w:numPr>
        <w:spacing w:after="0"/>
        <w:ind w:left="760" w:hanging="357"/>
        <w:rPr>
          <w:rFonts w:ascii="Times New Roman" w:hAnsi="Times New Roman" w:cs="Times New Roman"/>
          <w:sz w:val="24"/>
          <w:szCs w:val="24"/>
        </w:rPr>
      </w:pPr>
      <w:r w:rsidRPr="001960B9">
        <w:rPr>
          <w:rFonts w:ascii="Times New Roman" w:hAnsi="Times New Roman" w:cs="Times New Roman"/>
          <w:sz w:val="24"/>
          <w:szCs w:val="24"/>
        </w:rPr>
        <w:t xml:space="preserve">Sufficiently </w:t>
      </w:r>
      <w:r w:rsidR="00EB1C16" w:rsidRPr="001960B9">
        <w:rPr>
          <w:rFonts w:ascii="Times New Roman" w:hAnsi="Times New Roman" w:cs="Times New Roman"/>
          <w:sz w:val="24"/>
          <w:szCs w:val="24"/>
        </w:rPr>
        <w:t xml:space="preserve">describe </w:t>
      </w:r>
      <w:r w:rsidRPr="001960B9">
        <w:rPr>
          <w:rFonts w:ascii="Times New Roman" w:hAnsi="Times New Roman" w:cs="Times New Roman"/>
          <w:sz w:val="24"/>
          <w:szCs w:val="24"/>
        </w:rPr>
        <w:t xml:space="preserve">all </w:t>
      </w:r>
      <w:r w:rsidR="00EB1C16" w:rsidRPr="001960B9">
        <w:rPr>
          <w:rFonts w:ascii="Times New Roman" w:hAnsi="Times New Roman" w:cs="Times New Roman"/>
          <w:sz w:val="24"/>
          <w:szCs w:val="24"/>
        </w:rPr>
        <w:t xml:space="preserve">information </w:t>
      </w:r>
      <w:r w:rsidRPr="001960B9">
        <w:rPr>
          <w:rFonts w:ascii="Times New Roman" w:hAnsi="Times New Roman" w:cs="Times New Roman"/>
          <w:sz w:val="24"/>
          <w:szCs w:val="24"/>
        </w:rPr>
        <w:t>assets</w:t>
      </w:r>
      <w:r w:rsidR="00EB1C16" w:rsidRPr="001960B9">
        <w:rPr>
          <w:rFonts w:ascii="Times New Roman" w:hAnsi="Times New Roman" w:cs="Times New Roman"/>
          <w:sz w:val="24"/>
          <w:szCs w:val="24"/>
        </w:rPr>
        <w:t xml:space="preserve">, </w:t>
      </w:r>
      <w:r w:rsidR="003B49E3">
        <w:rPr>
          <w:rFonts w:ascii="Times New Roman" w:hAnsi="Times New Roman" w:cs="Times New Roman"/>
          <w:sz w:val="24"/>
          <w:szCs w:val="24"/>
        </w:rPr>
        <w:t>in a variety of content types (See full list in Appendix B)</w:t>
      </w:r>
      <w:r w:rsidR="00EB1C16" w:rsidRPr="001960B9">
        <w:rPr>
          <w:rFonts w:ascii="Times New Roman" w:hAnsi="Times New Roman" w:cs="Times New Roman"/>
          <w:sz w:val="24"/>
          <w:szCs w:val="24"/>
        </w:rPr>
        <w:t xml:space="preserve"> :</w:t>
      </w:r>
    </w:p>
    <w:p w:rsidR="00EB1C16" w:rsidRPr="001960B9" w:rsidRDefault="00EB1C16" w:rsidP="00EB1C16">
      <w:pPr>
        <w:pStyle w:val="ListParagraph"/>
        <w:numPr>
          <w:ilvl w:val="2"/>
          <w:numId w:val="2"/>
        </w:numPr>
        <w:rPr>
          <w:rFonts w:ascii="Times New Roman" w:hAnsi="Times New Roman" w:cs="Times New Roman"/>
          <w:sz w:val="24"/>
          <w:szCs w:val="24"/>
        </w:rPr>
      </w:pPr>
      <w:r w:rsidRPr="001960B9">
        <w:rPr>
          <w:rFonts w:ascii="Times New Roman" w:hAnsi="Times New Roman" w:cs="Times New Roman"/>
          <w:sz w:val="24"/>
          <w:szCs w:val="24"/>
        </w:rPr>
        <w:t>Publications,</w:t>
      </w:r>
    </w:p>
    <w:p w:rsidR="00EB1C16" w:rsidRPr="001960B9" w:rsidRDefault="00EB1C16" w:rsidP="00EB1C16">
      <w:pPr>
        <w:pStyle w:val="ListParagraph"/>
        <w:numPr>
          <w:ilvl w:val="2"/>
          <w:numId w:val="2"/>
        </w:numPr>
        <w:rPr>
          <w:rFonts w:ascii="Times New Roman" w:hAnsi="Times New Roman" w:cs="Times New Roman"/>
          <w:sz w:val="24"/>
          <w:szCs w:val="24"/>
        </w:rPr>
      </w:pPr>
      <w:r w:rsidRPr="001960B9">
        <w:rPr>
          <w:rFonts w:ascii="Times New Roman" w:hAnsi="Times New Roman" w:cs="Times New Roman"/>
          <w:sz w:val="24"/>
          <w:szCs w:val="24"/>
        </w:rPr>
        <w:t>Videos,</w:t>
      </w:r>
    </w:p>
    <w:p w:rsidR="00EB1C16" w:rsidRPr="001960B9" w:rsidRDefault="00EB1C16" w:rsidP="00EB1C16">
      <w:pPr>
        <w:pStyle w:val="ListParagraph"/>
        <w:numPr>
          <w:ilvl w:val="2"/>
          <w:numId w:val="2"/>
        </w:numPr>
        <w:rPr>
          <w:rFonts w:ascii="Times New Roman" w:hAnsi="Times New Roman" w:cs="Times New Roman"/>
          <w:sz w:val="24"/>
          <w:szCs w:val="24"/>
        </w:rPr>
      </w:pPr>
      <w:r w:rsidRPr="001960B9">
        <w:rPr>
          <w:rFonts w:ascii="Times New Roman" w:hAnsi="Times New Roman" w:cs="Times New Roman"/>
          <w:sz w:val="24"/>
          <w:szCs w:val="24"/>
        </w:rPr>
        <w:t>Photographs,</w:t>
      </w:r>
    </w:p>
    <w:p w:rsidR="00EB1C16" w:rsidRPr="001960B9" w:rsidRDefault="00EB1C16" w:rsidP="00EB1C16">
      <w:pPr>
        <w:pStyle w:val="ListParagraph"/>
        <w:numPr>
          <w:ilvl w:val="2"/>
          <w:numId w:val="2"/>
        </w:numPr>
        <w:rPr>
          <w:rFonts w:ascii="Times New Roman" w:hAnsi="Times New Roman" w:cs="Times New Roman"/>
          <w:sz w:val="24"/>
          <w:szCs w:val="24"/>
        </w:rPr>
      </w:pPr>
      <w:r w:rsidRPr="001960B9">
        <w:rPr>
          <w:rFonts w:ascii="Times New Roman" w:hAnsi="Times New Roman" w:cs="Times New Roman"/>
          <w:sz w:val="24"/>
          <w:szCs w:val="24"/>
        </w:rPr>
        <w:t>Documents,</w:t>
      </w:r>
    </w:p>
    <w:p w:rsidR="00EB1C16" w:rsidRPr="001960B9" w:rsidRDefault="00EB1C16" w:rsidP="00D622E8">
      <w:pPr>
        <w:pStyle w:val="ListParagraph"/>
        <w:numPr>
          <w:ilvl w:val="2"/>
          <w:numId w:val="2"/>
        </w:numPr>
        <w:rPr>
          <w:rFonts w:ascii="Times New Roman" w:hAnsi="Times New Roman" w:cs="Times New Roman"/>
          <w:sz w:val="24"/>
          <w:szCs w:val="24"/>
        </w:rPr>
      </w:pPr>
      <w:r w:rsidRPr="001960B9">
        <w:rPr>
          <w:rFonts w:ascii="Times New Roman" w:hAnsi="Times New Roman" w:cs="Times New Roman"/>
          <w:sz w:val="24"/>
          <w:szCs w:val="24"/>
        </w:rPr>
        <w:t>Presentations,</w:t>
      </w:r>
    </w:p>
    <w:p w:rsidR="00EB1C16" w:rsidRPr="001960B9" w:rsidRDefault="00C41E52" w:rsidP="00EB1C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 c</w:t>
      </w:r>
      <w:r w:rsidR="00EB1C16" w:rsidRPr="001960B9">
        <w:rPr>
          <w:rFonts w:ascii="Times New Roman" w:hAnsi="Times New Roman" w:cs="Times New Roman"/>
          <w:sz w:val="24"/>
          <w:szCs w:val="24"/>
        </w:rPr>
        <w:t xml:space="preserve">onsulted on by leveraging the expertise of stakeholders both internal and external to the Government of </w:t>
      </w:r>
      <w:r w:rsidR="001761F0" w:rsidRPr="001960B9">
        <w:rPr>
          <w:rFonts w:ascii="Times New Roman" w:hAnsi="Times New Roman" w:cs="Times New Roman"/>
          <w:sz w:val="24"/>
          <w:szCs w:val="24"/>
        </w:rPr>
        <w:t>Canada</w:t>
      </w:r>
      <w:r w:rsidR="00EB1C16" w:rsidRPr="001960B9">
        <w:rPr>
          <w:rFonts w:ascii="Times New Roman" w:hAnsi="Times New Roman" w:cs="Times New Roman"/>
          <w:sz w:val="24"/>
          <w:szCs w:val="24"/>
        </w:rPr>
        <w:t>,</w:t>
      </w:r>
    </w:p>
    <w:p w:rsidR="001761F0" w:rsidRPr="001960B9" w:rsidRDefault="001761F0" w:rsidP="00EB1C16">
      <w:pPr>
        <w:pStyle w:val="ListParagraph"/>
        <w:numPr>
          <w:ilvl w:val="0"/>
          <w:numId w:val="2"/>
        </w:numPr>
        <w:rPr>
          <w:rFonts w:ascii="Times New Roman" w:hAnsi="Times New Roman" w:cs="Times New Roman"/>
          <w:sz w:val="24"/>
          <w:szCs w:val="24"/>
        </w:rPr>
      </w:pPr>
      <w:r w:rsidRPr="001960B9">
        <w:rPr>
          <w:rFonts w:ascii="Times New Roman" w:hAnsi="Times New Roman" w:cs="Times New Roman"/>
          <w:sz w:val="24"/>
          <w:szCs w:val="24"/>
        </w:rPr>
        <w:t>Easy to implement, and understand by GC departments and agencies,</w:t>
      </w:r>
    </w:p>
    <w:p w:rsidR="001761F0" w:rsidRPr="001960B9" w:rsidRDefault="001761F0" w:rsidP="00EB1C16">
      <w:pPr>
        <w:pStyle w:val="ListParagraph"/>
        <w:numPr>
          <w:ilvl w:val="0"/>
          <w:numId w:val="2"/>
        </w:numPr>
        <w:rPr>
          <w:rFonts w:ascii="Times New Roman" w:hAnsi="Times New Roman" w:cs="Times New Roman"/>
          <w:sz w:val="24"/>
          <w:szCs w:val="24"/>
        </w:rPr>
      </w:pPr>
      <w:r w:rsidRPr="001960B9">
        <w:rPr>
          <w:rFonts w:ascii="Times New Roman" w:hAnsi="Times New Roman" w:cs="Times New Roman"/>
          <w:sz w:val="24"/>
          <w:szCs w:val="24"/>
        </w:rPr>
        <w:t>Flexible and extensible,</w:t>
      </w:r>
    </w:p>
    <w:p w:rsidR="001761F0" w:rsidRPr="001960B9" w:rsidRDefault="001761F0" w:rsidP="001761F0">
      <w:pPr>
        <w:pStyle w:val="ListParagraph"/>
        <w:numPr>
          <w:ilvl w:val="1"/>
          <w:numId w:val="2"/>
        </w:numPr>
        <w:rPr>
          <w:rFonts w:ascii="Times New Roman" w:hAnsi="Times New Roman" w:cs="Times New Roman"/>
          <w:sz w:val="24"/>
          <w:szCs w:val="24"/>
        </w:rPr>
      </w:pPr>
      <w:r w:rsidRPr="001960B9">
        <w:rPr>
          <w:rFonts w:ascii="Times New Roman" w:hAnsi="Times New Roman" w:cs="Times New Roman"/>
          <w:sz w:val="24"/>
          <w:szCs w:val="24"/>
        </w:rPr>
        <w:t>Support the development of further metadata extensions for specific collections within the Open Information Portal as required (for example Open Science)</w:t>
      </w:r>
    </w:p>
    <w:p w:rsidR="00EB1C16" w:rsidRPr="00EE2A5D" w:rsidRDefault="00EE2A5D" w:rsidP="00EE2A5D">
      <w:pPr>
        <w:pStyle w:val="Heading1"/>
      </w:pPr>
      <w:bookmarkStart w:id="14" w:name="_Toc427932303"/>
      <w:bookmarkStart w:id="15" w:name="_Toc392162501"/>
      <w:r>
        <w:t>5</w:t>
      </w:r>
      <w:r w:rsidR="002979A6" w:rsidRPr="00EE2A5D">
        <w:t xml:space="preserve">.0 </w:t>
      </w:r>
      <w:r w:rsidR="00EB1C16" w:rsidRPr="00EE2A5D">
        <w:t>Draft Open Information Metadata Element Set 2.0</w:t>
      </w:r>
      <w:bookmarkEnd w:id="14"/>
    </w:p>
    <w:p w:rsidR="00EB1C16" w:rsidRPr="001960B9" w:rsidRDefault="00EB1C16" w:rsidP="00EB1C16">
      <w:pPr>
        <w:rPr>
          <w:lang w:eastAsia="en-US"/>
        </w:rPr>
      </w:pPr>
    </w:p>
    <w:p w:rsidR="00EB1C16" w:rsidRPr="001960B9" w:rsidRDefault="00EB1C16" w:rsidP="002979A6">
      <w:r w:rsidRPr="001960B9">
        <w:rPr>
          <w:lang w:eastAsia="en-US"/>
        </w:rPr>
        <w:tab/>
        <w:t>The draft element set for second phase of the Open Information Portal has been developed by adding domain specific elements to the Open Government Common Core Metadata Element Set. Starting with the core, elements from MODS and the Open Information Phase 1 Metadata Element Set were added.</w:t>
      </w:r>
      <w:r w:rsidR="002979A6" w:rsidRPr="001960B9">
        <w:rPr>
          <w:lang w:eastAsia="en-US"/>
        </w:rPr>
        <w:t xml:space="preserve"> </w:t>
      </w:r>
      <w:r w:rsidRPr="001960B9">
        <w:rPr>
          <w:lang w:eastAsia="en-US"/>
        </w:rPr>
        <w:t>MODS (</w:t>
      </w:r>
      <w:r w:rsidRPr="001960B9">
        <w:t>Metadata Object Description Schema) is a schema for a bibliographic element set that may be used for a variety of purposes, and particularly for library applications. It is a derivative of the MARC 21 bibliographic format (Machine-Readable Cataloging) and includes a subset of MARC fields, using language-based tags rather than numeric ones. Top level elements, as well as their attributes and most s</w:t>
      </w:r>
      <w:r w:rsidR="00C41E52">
        <w:t>ub</w:t>
      </w:r>
      <w:r w:rsidRPr="001960B9">
        <w:t>elements, have been applied to this draft Open Information Element Set. Although no element is mandatory in a MODS record, this profile has specified mandatory elements in order to enrich the search and discover</w:t>
      </w:r>
      <w:r w:rsidR="00C41E52">
        <w:t>y</w:t>
      </w:r>
      <w:r w:rsidRPr="001960B9">
        <w:t xml:space="preserve"> of records found in the open information portal. </w:t>
      </w:r>
    </w:p>
    <w:p w:rsidR="002979A6" w:rsidRPr="001960B9" w:rsidRDefault="002979A6" w:rsidP="002979A6"/>
    <w:p w:rsidR="002979A6" w:rsidRPr="001960B9" w:rsidRDefault="002979A6" w:rsidP="002979A6">
      <w:r w:rsidRPr="001960B9">
        <w:t>Below is the draft element set. Elements highlighted in orange are those found in the Open Government Common Core Metadata Element Set, and those indicated in yellow are the Open Information Metadata Extension Elements. The Element set is divided into three sections</w:t>
      </w:r>
      <w:r w:rsidR="00C41E52">
        <w:t xml:space="preserve"> </w:t>
      </w:r>
      <w:r w:rsidRPr="001960B9">
        <w:t xml:space="preserve"> : Catalog Metadata, elements that describe the catalog the record belongs to, Asset Metadata, </w:t>
      </w:r>
      <w:r w:rsidR="001761F0" w:rsidRPr="001960B9">
        <w:t>elements</w:t>
      </w:r>
      <w:r w:rsidRPr="001960B9">
        <w:t xml:space="preserve"> that describe the asset itself, and Distribution Metadata, elements that describe a single resource that is added to a metadata record. </w:t>
      </w:r>
      <w:r w:rsidR="001761F0" w:rsidRPr="001960B9">
        <w:t xml:space="preserve">CKAN, the metadata catalogue for Open Government Resources, enables the addition of multiple resources to a single record. Resources can be grouped together if the content is similar; for example, various formats or languages. There is no limit to the </w:t>
      </w:r>
      <w:r w:rsidR="00C41E52">
        <w:t xml:space="preserve">number </w:t>
      </w:r>
      <w:r w:rsidR="001761F0" w:rsidRPr="001960B9">
        <w:t xml:space="preserve">of resources that can be added to a metadata record, and all Distribution Metadata elements are required for each resource added. </w:t>
      </w:r>
    </w:p>
    <w:p w:rsidR="001761F0" w:rsidRPr="001960B9" w:rsidRDefault="001761F0" w:rsidP="002979A6"/>
    <w:p w:rsidR="001761F0" w:rsidRDefault="001761F0" w:rsidP="002979A6">
      <w:r w:rsidRPr="001960B9">
        <w:t xml:space="preserve">At a minimum, all mandatory elements (those indicated with an M) must be provided in a metadata record in order to </w:t>
      </w:r>
      <w:r w:rsidR="008A635E" w:rsidRPr="001960B9">
        <w:t>be registered</w:t>
      </w:r>
      <w:r w:rsidRPr="001960B9">
        <w:t xml:space="preserve"> on the Open Information Portal. Users may choose to use as many optional fields as possible to describe assets more effectively and clearly. </w:t>
      </w:r>
    </w:p>
    <w:p w:rsidR="00A33189" w:rsidRDefault="00A33189" w:rsidP="002979A6"/>
    <w:p w:rsidR="00DA2189" w:rsidRDefault="00DA2189" w:rsidP="00EE2A5D">
      <w:pPr>
        <w:pStyle w:val="Heading2"/>
      </w:pPr>
      <w:bookmarkStart w:id="16" w:name="_Toc427932304"/>
    </w:p>
    <w:p w:rsidR="00F83227" w:rsidRPr="00EE2A5D" w:rsidRDefault="00EE2A5D" w:rsidP="00EE2A5D">
      <w:pPr>
        <w:pStyle w:val="Heading2"/>
      </w:pPr>
      <w:r>
        <w:t>5</w:t>
      </w:r>
      <w:r w:rsidR="00F83227" w:rsidRPr="00EE2A5D">
        <w:t>.1 Element Breakdown</w:t>
      </w:r>
      <w:bookmarkEnd w:id="16"/>
    </w:p>
    <w:p w:rsidR="00F83227" w:rsidRPr="001960B9" w:rsidRDefault="00F83227" w:rsidP="002979A6"/>
    <w:p w:rsidR="00F83227" w:rsidRPr="001960B9" w:rsidRDefault="00EE2A5D" w:rsidP="002979A6">
      <w:pPr>
        <w:rPr>
          <w:b/>
          <w:bCs/>
          <w:color w:val="4F81BD" w:themeColor="accent1"/>
          <w:sz w:val="26"/>
        </w:rPr>
      </w:pPr>
      <w:r>
        <w:rPr>
          <w:b/>
          <w:bCs/>
          <w:color w:val="4F81BD" w:themeColor="accent1"/>
          <w:sz w:val="26"/>
        </w:rPr>
        <w:t>5</w:t>
      </w:r>
      <w:r w:rsidR="00F83227" w:rsidRPr="001960B9">
        <w:rPr>
          <w:b/>
          <w:bCs/>
          <w:color w:val="4F81BD" w:themeColor="accent1"/>
          <w:sz w:val="26"/>
        </w:rPr>
        <w:t>.1.1 Catalog Metadata</w:t>
      </w:r>
    </w:p>
    <w:p w:rsidR="00F83227" w:rsidRPr="001960B9" w:rsidRDefault="00F83227" w:rsidP="002979A6"/>
    <w:tbl>
      <w:tblPr>
        <w:tblW w:w="5541" w:type="pct"/>
        <w:tblInd w:w="-885" w:type="dxa"/>
        <w:tblLook w:val="04A0" w:firstRow="1" w:lastRow="0" w:firstColumn="1" w:lastColumn="0" w:noHBand="0" w:noVBand="1"/>
      </w:tblPr>
      <w:tblGrid>
        <w:gridCol w:w="1703"/>
        <w:gridCol w:w="3402"/>
        <w:gridCol w:w="850"/>
        <w:gridCol w:w="859"/>
        <w:gridCol w:w="1834"/>
        <w:gridCol w:w="4538"/>
        <w:gridCol w:w="1416"/>
      </w:tblGrid>
      <w:tr w:rsidR="00F83227" w:rsidRPr="001960B9" w:rsidTr="006C0D6E">
        <w:trPr>
          <w:trHeight w:val="551"/>
        </w:trPr>
        <w:tc>
          <w:tcPr>
            <w:tcW w:w="583" w:type="pct"/>
            <w:tcBorders>
              <w:top w:val="single" w:sz="4" w:space="0" w:color="auto"/>
              <w:left w:val="single" w:sz="4" w:space="0" w:color="auto"/>
              <w:bottom w:val="single" w:sz="4" w:space="0" w:color="auto"/>
              <w:right w:val="single" w:sz="4" w:space="0" w:color="auto"/>
            </w:tcBorders>
            <w:shd w:val="clear" w:color="000000" w:fill="808080"/>
            <w:noWrap/>
            <w:hideMark/>
          </w:tcPr>
          <w:p w:rsidR="00F83227" w:rsidRPr="001960B9" w:rsidRDefault="00F83227">
            <w:pPr>
              <w:rPr>
                <w:b/>
                <w:bCs/>
                <w:sz w:val="22"/>
                <w:szCs w:val="22"/>
              </w:rPr>
            </w:pPr>
            <w:r w:rsidRPr="001960B9">
              <w:rPr>
                <w:b/>
                <w:bCs/>
                <w:sz w:val="22"/>
                <w:szCs w:val="22"/>
              </w:rPr>
              <w:t>Name</w:t>
            </w:r>
          </w:p>
        </w:tc>
        <w:tc>
          <w:tcPr>
            <w:tcW w:w="1165" w:type="pct"/>
            <w:tcBorders>
              <w:top w:val="single" w:sz="4" w:space="0" w:color="auto"/>
              <w:left w:val="nil"/>
              <w:bottom w:val="single" w:sz="4" w:space="0" w:color="auto"/>
              <w:right w:val="single" w:sz="4" w:space="0" w:color="auto"/>
            </w:tcBorders>
            <w:shd w:val="clear" w:color="000000" w:fill="808080"/>
            <w:hideMark/>
          </w:tcPr>
          <w:p w:rsidR="00F83227" w:rsidRPr="001960B9" w:rsidRDefault="00F83227">
            <w:pPr>
              <w:rPr>
                <w:b/>
                <w:bCs/>
                <w:sz w:val="22"/>
                <w:szCs w:val="22"/>
              </w:rPr>
            </w:pPr>
            <w:r w:rsidRPr="001960B9">
              <w:rPr>
                <w:b/>
                <w:bCs/>
                <w:sz w:val="22"/>
                <w:szCs w:val="22"/>
              </w:rPr>
              <w:t>Description</w:t>
            </w:r>
          </w:p>
        </w:tc>
        <w:tc>
          <w:tcPr>
            <w:tcW w:w="291" w:type="pct"/>
            <w:tcBorders>
              <w:top w:val="single" w:sz="4" w:space="0" w:color="auto"/>
              <w:left w:val="nil"/>
              <w:bottom w:val="single" w:sz="4" w:space="0" w:color="auto"/>
              <w:right w:val="single" w:sz="4" w:space="0" w:color="auto"/>
            </w:tcBorders>
            <w:shd w:val="clear" w:color="000000" w:fill="808080"/>
            <w:noWrap/>
            <w:hideMark/>
          </w:tcPr>
          <w:p w:rsidR="00F83227" w:rsidRPr="001960B9" w:rsidRDefault="00F83227">
            <w:pPr>
              <w:rPr>
                <w:b/>
                <w:bCs/>
                <w:sz w:val="22"/>
                <w:szCs w:val="22"/>
              </w:rPr>
            </w:pPr>
            <w:r w:rsidRPr="001960B9">
              <w:rPr>
                <w:b/>
                <w:bCs/>
                <w:sz w:val="22"/>
                <w:szCs w:val="22"/>
              </w:rPr>
              <w:t>Oblig.</w:t>
            </w:r>
          </w:p>
        </w:tc>
        <w:tc>
          <w:tcPr>
            <w:tcW w:w="294" w:type="pct"/>
            <w:tcBorders>
              <w:top w:val="single" w:sz="4" w:space="0" w:color="auto"/>
              <w:left w:val="nil"/>
              <w:bottom w:val="single" w:sz="4" w:space="0" w:color="auto"/>
              <w:right w:val="single" w:sz="4" w:space="0" w:color="auto"/>
            </w:tcBorders>
            <w:shd w:val="clear" w:color="000000" w:fill="808080"/>
            <w:noWrap/>
            <w:hideMark/>
          </w:tcPr>
          <w:p w:rsidR="00F83227" w:rsidRPr="001960B9" w:rsidRDefault="00F83227">
            <w:pPr>
              <w:rPr>
                <w:b/>
                <w:bCs/>
                <w:sz w:val="22"/>
                <w:szCs w:val="22"/>
              </w:rPr>
            </w:pPr>
            <w:r w:rsidRPr="001960B9">
              <w:rPr>
                <w:b/>
                <w:bCs/>
                <w:sz w:val="22"/>
                <w:szCs w:val="22"/>
              </w:rPr>
              <w:t>Occur.</w:t>
            </w:r>
          </w:p>
        </w:tc>
        <w:tc>
          <w:tcPr>
            <w:tcW w:w="628" w:type="pct"/>
            <w:tcBorders>
              <w:top w:val="single" w:sz="4" w:space="0" w:color="auto"/>
              <w:left w:val="nil"/>
              <w:bottom w:val="single" w:sz="4" w:space="0" w:color="auto"/>
              <w:right w:val="single" w:sz="4" w:space="0" w:color="auto"/>
            </w:tcBorders>
            <w:shd w:val="clear" w:color="000000" w:fill="808080"/>
            <w:hideMark/>
          </w:tcPr>
          <w:p w:rsidR="00F83227" w:rsidRPr="001960B9" w:rsidRDefault="00F83227">
            <w:pPr>
              <w:rPr>
                <w:b/>
                <w:bCs/>
                <w:sz w:val="22"/>
                <w:szCs w:val="22"/>
              </w:rPr>
            </w:pPr>
            <w:r w:rsidRPr="001960B9">
              <w:rPr>
                <w:b/>
                <w:bCs/>
                <w:sz w:val="22"/>
                <w:szCs w:val="22"/>
              </w:rPr>
              <w:t>Encoding Scheme</w:t>
            </w:r>
          </w:p>
        </w:tc>
        <w:tc>
          <w:tcPr>
            <w:tcW w:w="1554" w:type="pct"/>
            <w:tcBorders>
              <w:top w:val="single" w:sz="4" w:space="0" w:color="auto"/>
              <w:left w:val="nil"/>
              <w:bottom w:val="single" w:sz="4" w:space="0" w:color="auto"/>
              <w:right w:val="single" w:sz="4" w:space="0" w:color="auto"/>
            </w:tcBorders>
            <w:shd w:val="clear" w:color="000000" w:fill="808080"/>
            <w:noWrap/>
            <w:hideMark/>
          </w:tcPr>
          <w:p w:rsidR="00F83227" w:rsidRPr="001960B9" w:rsidRDefault="00F83227">
            <w:pPr>
              <w:rPr>
                <w:b/>
                <w:bCs/>
                <w:sz w:val="22"/>
                <w:szCs w:val="22"/>
              </w:rPr>
            </w:pPr>
            <w:r w:rsidRPr="001960B9">
              <w:rPr>
                <w:b/>
                <w:bCs/>
                <w:sz w:val="22"/>
                <w:szCs w:val="22"/>
              </w:rPr>
              <w:t>Comments</w:t>
            </w:r>
          </w:p>
        </w:tc>
        <w:tc>
          <w:tcPr>
            <w:tcW w:w="485" w:type="pct"/>
            <w:tcBorders>
              <w:top w:val="single" w:sz="4" w:space="0" w:color="auto"/>
              <w:left w:val="nil"/>
              <w:bottom w:val="single" w:sz="4" w:space="0" w:color="auto"/>
              <w:right w:val="single" w:sz="4" w:space="0" w:color="auto"/>
            </w:tcBorders>
            <w:shd w:val="clear" w:color="000000" w:fill="808080"/>
            <w:hideMark/>
          </w:tcPr>
          <w:p w:rsidR="00F83227" w:rsidRPr="001960B9" w:rsidRDefault="00F83227">
            <w:pPr>
              <w:rPr>
                <w:b/>
                <w:bCs/>
                <w:sz w:val="22"/>
                <w:szCs w:val="22"/>
              </w:rPr>
            </w:pPr>
            <w:r w:rsidRPr="001960B9">
              <w:rPr>
                <w:b/>
                <w:bCs/>
                <w:sz w:val="22"/>
                <w:szCs w:val="22"/>
              </w:rPr>
              <w:t>Dublin Core Terms</w:t>
            </w:r>
          </w:p>
        </w:tc>
      </w:tr>
      <w:tr w:rsidR="00F83227" w:rsidRPr="001960B9" w:rsidTr="002122F8">
        <w:trPr>
          <w:trHeight w:val="945"/>
        </w:trPr>
        <w:tc>
          <w:tcPr>
            <w:tcW w:w="583" w:type="pct"/>
            <w:tcBorders>
              <w:top w:val="single" w:sz="4" w:space="0" w:color="auto"/>
              <w:left w:val="single" w:sz="4" w:space="0" w:color="auto"/>
              <w:bottom w:val="single" w:sz="4" w:space="0" w:color="auto"/>
              <w:right w:val="single" w:sz="4" w:space="0" w:color="auto"/>
            </w:tcBorders>
            <w:shd w:val="clear" w:color="000000" w:fill="FABF8F"/>
            <w:hideMark/>
          </w:tcPr>
          <w:p w:rsidR="00F83227" w:rsidRPr="001960B9" w:rsidRDefault="00F83227">
            <w:pPr>
              <w:rPr>
                <w:b/>
                <w:bCs/>
                <w:sz w:val="22"/>
                <w:szCs w:val="22"/>
              </w:rPr>
            </w:pPr>
            <w:r w:rsidRPr="001960B9">
              <w:rPr>
                <w:b/>
                <w:bCs/>
                <w:sz w:val="22"/>
                <w:szCs w:val="22"/>
              </w:rPr>
              <w:t>Portal Type</w:t>
            </w:r>
          </w:p>
        </w:tc>
        <w:tc>
          <w:tcPr>
            <w:tcW w:w="1165"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The portal to which the metadata record belongs (Open Data or Open Information)</w:t>
            </w:r>
          </w:p>
        </w:tc>
        <w:tc>
          <w:tcPr>
            <w:tcW w:w="291"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M</w:t>
            </w:r>
          </w:p>
        </w:tc>
        <w:tc>
          <w:tcPr>
            <w:tcW w:w="294"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Single</w:t>
            </w:r>
          </w:p>
        </w:tc>
        <w:tc>
          <w:tcPr>
            <w:tcW w:w="628"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rsidP="002122F8">
            <w:pPr>
              <w:rPr>
                <w:sz w:val="22"/>
                <w:szCs w:val="22"/>
              </w:rPr>
            </w:pPr>
            <w:r w:rsidRPr="001960B9">
              <w:rPr>
                <w:sz w:val="22"/>
                <w:szCs w:val="22"/>
              </w:rPr>
              <w:t xml:space="preserve">Controlled Vocabulary </w:t>
            </w:r>
            <w:r w:rsidRPr="001960B9">
              <w:rPr>
                <w:sz w:val="22"/>
                <w:szCs w:val="22"/>
              </w:rPr>
              <w:br/>
            </w:r>
            <w:r w:rsidRPr="001960B9">
              <w:rPr>
                <w:sz w:val="22"/>
                <w:szCs w:val="22"/>
              </w:rPr>
              <w:br/>
              <w:t>OGS Defined</w:t>
            </w:r>
            <w:r w:rsidR="00E01E6D">
              <w:rPr>
                <w:sz w:val="22"/>
                <w:szCs w:val="22"/>
              </w:rPr>
              <w:t xml:space="preserve"> </w:t>
            </w:r>
          </w:p>
        </w:tc>
        <w:tc>
          <w:tcPr>
            <w:tcW w:w="1554" w:type="pct"/>
            <w:tcBorders>
              <w:top w:val="single" w:sz="4" w:space="0" w:color="auto"/>
              <w:left w:val="single" w:sz="4" w:space="0" w:color="auto"/>
              <w:bottom w:val="single" w:sz="4" w:space="0" w:color="auto"/>
              <w:right w:val="single" w:sz="4" w:space="0" w:color="auto"/>
            </w:tcBorders>
            <w:shd w:val="clear" w:color="000000" w:fill="FFFFFF"/>
            <w:hideMark/>
          </w:tcPr>
          <w:p w:rsidR="00F83227" w:rsidRDefault="00F83227" w:rsidP="005B0775">
            <w:pPr>
              <w:rPr>
                <w:color w:val="000000"/>
                <w:sz w:val="22"/>
                <w:szCs w:val="22"/>
              </w:rPr>
            </w:pPr>
            <w:r w:rsidRPr="001960B9">
              <w:rPr>
                <w:color w:val="000000"/>
                <w:sz w:val="22"/>
                <w:szCs w:val="22"/>
              </w:rPr>
              <w:t xml:space="preserve">This element will be </w:t>
            </w:r>
            <w:r w:rsidR="005B0775">
              <w:rPr>
                <w:color w:val="000000"/>
                <w:sz w:val="22"/>
                <w:szCs w:val="22"/>
              </w:rPr>
              <w:t>defaulted to ‘Open Information’</w:t>
            </w:r>
          </w:p>
          <w:p w:rsidR="005B0775" w:rsidRDefault="005B0775" w:rsidP="005B0775">
            <w:pPr>
              <w:rPr>
                <w:color w:val="000000"/>
                <w:sz w:val="22"/>
                <w:szCs w:val="22"/>
              </w:rPr>
            </w:pPr>
          </w:p>
          <w:p w:rsidR="005B0775" w:rsidRPr="001960B9" w:rsidRDefault="005B0775" w:rsidP="005B0775">
            <w:pPr>
              <w:rPr>
                <w:color w:val="000000"/>
                <w:sz w:val="22"/>
                <w:szCs w:val="22"/>
              </w:rPr>
            </w:pPr>
            <w:r>
              <w:rPr>
                <w:color w:val="000000"/>
                <w:sz w:val="22"/>
                <w:szCs w:val="22"/>
              </w:rPr>
              <w:t xml:space="preserve">Possible values include ‘Open Data’ and ‘Open Information’ </w:t>
            </w:r>
          </w:p>
        </w:tc>
        <w:tc>
          <w:tcPr>
            <w:tcW w:w="485" w:type="pct"/>
            <w:tcBorders>
              <w:top w:val="single" w:sz="4" w:space="0" w:color="auto"/>
              <w:left w:val="single" w:sz="4" w:space="0" w:color="auto"/>
              <w:bottom w:val="single" w:sz="4" w:space="0" w:color="auto"/>
              <w:right w:val="single" w:sz="4" w:space="0" w:color="auto"/>
            </w:tcBorders>
            <w:shd w:val="clear" w:color="000000" w:fill="FFFFFF"/>
            <w:noWrap/>
            <w:hideMark/>
          </w:tcPr>
          <w:p w:rsidR="00F83227" w:rsidRPr="001960B9" w:rsidRDefault="00F83227">
            <w:pPr>
              <w:rPr>
                <w:sz w:val="22"/>
                <w:szCs w:val="22"/>
              </w:rPr>
            </w:pPr>
            <w:r w:rsidRPr="001960B9">
              <w:rPr>
                <w:sz w:val="22"/>
                <w:szCs w:val="22"/>
              </w:rPr>
              <w:t> </w:t>
            </w:r>
          </w:p>
        </w:tc>
      </w:tr>
      <w:tr w:rsidR="00F83227" w:rsidRPr="001960B9" w:rsidTr="002122F8">
        <w:trPr>
          <w:trHeight w:val="1260"/>
        </w:trPr>
        <w:tc>
          <w:tcPr>
            <w:tcW w:w="583" w:type="pct"/>
            <w:tcBorders>
              <w:top w:val="single" w:sz="4" w:space="0" w:color="auto"/>
              <w:left w:val="single" w:sz="4" w:space="0" w:color="auto"/>
              <w:bottom w:val="single" w:sz="4" w:space="0" w:color="auto"/>
              <w:right w:val="single" w:sz="4" w:space="0" w:color="auto"/>
            </w:tcBorders>
            <w:shd w:val="clear" w:color="000000" w:fill="FABF8F"/>
            <w:hideMark/>
          </w:tcPr>
          <w:p w:rsidR="00F83227" w:rsidRPr="001960B9" w:rsidRDefault="00F83227">
            <w:pPr>
              <w:rPr>
                <w:b/>
                <w:bCs/>
                <w:sz w:val="22"/>
                <w:szCs w:val="22"/>
              </w:rPr>
            </w:pPr>
            <w:r w:rsidRPr="001960B9">
              <w:rPr>
                <w:b/>
                <w:bCs/>
                <w:sz w:val="22"/>
                <w:szCs w:val="22"/>
              </w:rPr>
              <w:t>Collection Type</w:t>
            </w:r>
          </w:p>
        </w:tc>
        <w:tc>
          <w:tcPr>
            <w:tcW w:w="1165"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The collection (domain specific) to which the metadata record belongs to, for example 'Open Maps, Non-Spatial Data, Open Publications etc.)</w:t>
            </w:r>
          </w:p>
        </w:tc>
        <w:tc>
          <w:tcPr>
            <w:tcW w:w="291"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M</w:t>
            </w:r>
          </w:p>
        </w:tc>
        <w:tc>
          <w:tcPr>
            <w:tcW w:w="294"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Single</w:t>
            </w:r>
          </w:p>
        </w:tc>
        <w:tc>
          <w:tcPr>
            <w:tcW w:w="628" w:type="pct"/>
            <w:tcBorders>
              <w:top w:val="single" w:sz="4" w:space="0" w:color="auto"/>
              <w:left w:val="single" w:sz="4" w:space="0" w:color="auto"/>
              <w:bottom w:val="single" w:sz="4" w:space="0" w:color="auto"/>
              <w:right w:val="single" w:sz="4" w:space="0" w:color="auto"/>
            </w:tcBorders>
            <w:shd w:val="clear" w:color="000000" w:fill="FFFFFF"/>
            <w:hideMark/>
          </w:tcPr>
          <w:p w:rsidR="00F83227" w:rsidRDefault="00F83227">
            <w:pPr>
              <w:rPr>
                <w:sz w:val="22"/>
                <w:szCs w:val="22"/>
              </w:rPr>
            </w:pPr>
            <w:r w:rsidRPr="001960B9">
              <w:rPr>
                <w:sz w:val="22"/>
                <w:szCs w:val="22"/>
              </w:rPr>
              <w:t xml:space="preserve">Controlled Vocabulary </w:t>
            </w:r>
            <w:r w:rsidRPr="001960B9">
              <w:rPr>
                <w:sz w:val="22"/>
                <w:szCs w:val="22"/>
              </w:rPr>
              <w:br/>
            </w:r>
            <w:r w:rsidRPr="001960B9">
              <w:rPr>
                <w:sz w:val="22"/>
                <w:szCs w:val="22"/>
              </w:rPr>
              <w:br/>
              <w:t>OGS Defined</w:t>
            </w:r>
          </w:p>
          <w:p w:rsidR="00E01E6D" w:rsidRPr="001960B9" w:rsidRDefault="00E01E6D" w:rsidP="005B0775">
            <w:pPr>
              <w:rPr>
                <w:sz w:val="22"/>
                <w:szCs w:val="22"/>
              </w:rPr>
            </w:pPr>
          </w:p>
        </w:tc>
        <w:tc>
          <w:tcPr>
            <w:tcW w:w="1554" w:type="pct"/>
            <w:tcBorders>
              <w:top w:val="single" w:sz="4" w:space="0" w:color="auto"/>
              <w:left w:val="single" w:sz="4" w:space="0" w:color="auto"/>
              <w:bottom w:val="single" w:sz="4" w:space="0" w:color="auto"/>
              <w:right w:val="single" w:sz="4" w:space="0" w:color="auto"/>
            </w:tcBorders>
            <w:shd w:val="clear" w:color="000000" w:fill="FFFFFF"/>
            <w:hideMark/>
          </w:tcPr>
          <w:p w:rsidR="002122F8" w:rsidRDefault="00F83227">
            <w:pPr>
              <w:rPr>
                <w:color w:val="000000"/>
                <w:sz w:val="22"/>
                <w:szCs w:val="22"/>
              </w:rPr>
            </w:pPr>
            <w:r w:rsidRPr="001960B9">
              <w:rPr>
                <w:color w:val="000000"/>
                <w:sz w:val="22"/>
                <w:szCs w:val="22"/>
              </w:rPr>
              <w:t>This element will be system generated, and determined by identifying the source of the metadata record.</w:t>
            </w:r>
          </w:p>
          <w:p w:rsidR="002122F8" w:rsidRDefault="002122F8">
            <w:pPr>
              <w:rPr>
                <w:color w:val="000000"/>
                <w:sz w:val="22"/>
                <w:szCs w:val="22"/>
              </w:rPr>
            </w:pPr>
          </w:p>
          <w:p w:rsidR="002122F8" w:rsidRDefault="002122F8" w:rsidP="002122F8">
            <w:pPr>
              <w:rPr>
                <w:color w:val="000000"/>
                <w:sz w:val="22"/>
                <w:szCs w:val="22"/>
              </w:rPr>
            </w:pPr>
            <w:r>
              <w:rPr>
                <w:color w:val="000000"/>
                <w:sz w:val="22"/>
                <w:szCs w:val="22"/>
              </w:rPr>
              <w:t xml:space="preserve">Possible values include </w:t>
            </w:r>
            <w:r w:rsidR="00F83227" w:rsidRPr="001960B9">
              <w:rPr>
                <w:color w:val="000000"/>
                <w:sz w:val="22"/>
                <w:szCs w:val="22"/>
              </w:rPr>
              <w:br/>
              <w:t>Non-Spatial data, Open Maps, Open Science</w:t>
            </w:r>
            <w:r>
              <w:rPr>
                <w:color w:val="000000"/>
                <w:sz w:val="22"/>
                <w:szCs w:val="22"/>
              </w:rPr>
              <w:t xml:space="preserve">, </w:t>
            </w:r>
            <w:r w:rsidR="008E17D2">
              <w:rPr>
                <w:color w:val="000000"/>
                <w:sz w:val="22"/>
                <w:szCs w:val="22"/>
              </w:rPr>
              <w:t>Open</w:t>
            </w:r>
            <w:r>
              <w:rPr>
                <w:color w:val="000000"/>
                <w:sz w:val="22"/>
                <w:szCs w:val="22"/>
              </w:rPr>
              <w:t xml:space="preserve"> Information – Phase 1 [or ‘Open Publications’] and Open Information – Phase 2.</w:t>
            </w:r>
          </w:p>
          <w:p w:rsidR="005B0775" w:rsidRPr="001960B9" w:rsidRDefault="005B0775" w:rsidP="002122F8">
            <w:pPr>
              <w:rPr>
                <w:color w:val="000000"/>
                <w:sz w:val="22"/>
                <w:szCs w:val="22"/>
              </w:rPr>
            </w:pPr>
            <w:r>
              <w:rPr>
                <w:color w:val="000000"/>
                <w:sz w:val="22"/>
                <w:szCs w:val="22"/>
              </w:rPr>
              <w:t>For now, this will be defaulted to ‘Open Information –Phase 2’</w:t>
            </w:r>
          </w:p>
        </w:tc>
        <w:tc>
          <w:tcPr>
            <w:tcW w:w="485" w:type="pct"/>
            <w:tcBorders>
              <w:top w:val="single" w:sz="4" w:space="0" w:color="auto"/>
              <w:left w:val="single" w:sz="4" w:space="0" w:color="auto"/>
              <w:bottom w:val="single" w:sz="4" w:space="0" w:color="auto"/>
              <w:right w:val="single" w:sz="4" w:space="0" w:color="auto"/>
            </w:tcBorders>
            <w:shd w:val="clear" w:color="000000" w:fill="FFFFFF"/>
            <w:noWrap/>
            <w:hideMark/>
          </w:tcPr>
          <w:p w:rsidR="00F83227" w:rsidRPr="001960B9" w:rsidRDefault="00F83227">
            <w:pPr>
              <w:rPr>
                <w:sz w:val="22"/>
                <w:szCs w:val="22"/>
              </w:rPr>
            </w:pPr>
            <w:r w:rsidRPr="001960B9">
              <w:rPr>
                <w:sz w:val="22"/>
                <w:szCs w:val="22"/>
              </w:rPr>
              <w:t> </w:t>
            </w:r>
          </w:p>
        </w:tc>
      </w:tr>
      <w:tr w:rsidR="00F83227" w:rsidRPr="001960B9" w:rsidTr="002122F8">
        <w:trPr>
          <w:trHeight w:val="1260"/>
        </w:trPr>
        <w:tc>
          <w:tcPr>
            <w:tcW w:w="583" w:type="pct"/>
            <w:tcBorders>
              <w:top w:val="single" w:sz="4" w:space="0" w:color="auto"/>
              <w:left w:val="single" w:sz="4" w:space="0" w:color="auto"/>
              <w:bottom w:val="single" w:sz="4" w:space="0" w:color="auto"/>
              <w:right w:val="single" w:sz="4" w:space="0" w:color="auto"/>
            </w:tcBorders>
            <w:shd w:val="clear" w:color="000000" w:fill="FABF8F"/>
            <w:hideMark/>
          </w:tcPr>
          <w:p w:rsidR="00F83227" w:rsidRPr="001960B9" w:rsidRDefault="00F83227">
            <w:pPr>
              <w:rPr>
                <w:b/>
                <w:bCs/>
                <w:sz w:val="22"/>
                <w:szCs w:val="22"/>
              </w:rPr>
            </w:pPr>
            <w:r w:rsidRPr="001960B9">
              <w:rPr>
                <w:b/>
                <w:bCs/>
                <w:sz w:val="22"/>
                <w:szCs w:val="22"/>
              </w:rPr>
              <w:t>Metadata Scheme</w:t>
            </w:r>
          </w:p>
        </w:tc>
        <w:tc>
          <w:tcPr>
            <w:tcW w:w="1165"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The name of the metadata scheme (including profile name) used.</w:t>
            </w:r>
          </w:p>
        </w:tc>
        <w:tc>
          <w:tcPr>
            <w:tcW w:w="291"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M</w:t>
            </w:r>
          </w:p>
        </w:tc>
        <w:tc>
          <w:tcPr>
            <w:tcW w:w="294"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Single</w:t>
            </w:r>
          </w:p>
        </w:tc>
        <w:tc>
          <w:tcPr>
            <w:tcW w:w="628" w:type="pct"/>
            <w:tcBorders>
              <w:top w:val="single" w:sz="4" w:space="0" w:color="auto"/>
              <w:left w:val="single" w:sz="4" w:space="0" w:color="auto"/>
              <w:bottom w:val="single" w:sz="4" w:space="0" w:color="auto"/>
              <w:right w:val="single" w:sz="4" w:space="0" w:color="auto"/>
            </w:tcBorders>
            <w:shd w:val="clear" w:color="auto" w:fill="auto"/>
            <w:hideMark/>
          </w:tcPr>
          <w:p w:rsidR="00F83227" w:rsidRPr="001960B9" w:rsidRDefault="00F83227">
            <w:pPr>
              <w:rPr>
                <w:sz w:val="22"/>
                <w:szCs w:val="22"/>
              </w:rPr>
            </w:pPr>
            <w:r w:rsidRPr="001960B9">
              <w:rPr>
                <w:sz w:val="22"/>
                <w:szCs w:val="22"/>
              </w:rPr>
              <w:t>Free text (URL)</w:t>
            </w:r>
          </w:p>
        </w:tc>
        <w:tc>
          <w:tcPr>
            <w:tcW w:w="1554"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color w:val="000000"/>
                <w:sz w:val="22"/>
                <w:szCs w:val="22"/>
              </w:rPr>
            </w:pPr>
            <w:r w:rsidRPr="001960B9">
              <w:rPr>
                <w:color w:val="000000"/>
                <w:sz w:val="22"/>
                <w:szCs w:val="22"/>
              </w:rPr>
              <w:t>This element will be system generated to provide a URL to the Open Government Metadata Application Profile, and related information (including machine readable version of the schema) located on the open data portal</w:t>
            </w:r>
          </w:p>
        </w:tc>
        <w:tc>
          <w:tcPr>
            <w:tcW w:w="485" w:type="pct"/>
            <w:tcBorders>
              <w:top w:val="single" w:sz="4" w:space="0" w:color="auto"/>
              <w:left w:val="single" w:sz="4" w:space="0" w:color="auto"/>
              <w:bottom w:val="single" w:sz="4" w:space="0" w:color="auto"/>
              <w:right w:val="single" w:sz="4" w:space="0" w:color="auto"/>
            </w:tcBorders>
            <w:shd w:val="clear" w:color="000000" w:fill="FFFFFF"/>
            <w:noWrap/>
            <w:hideMark/>
          </w:tcPr>
          <w:p w:rsidR="00F83227" w:rsidRPr="001960B9" w:rsidRDefault="00F83227">
            <w:pPr>
              <w:rPr>
                <w:sz w:val="22"/>
                <w:szCs w:val="22"/>
              </w:rPr>
            </w:pPr>
            <w:r w:rsidRPr="001960B9">
              <w:rPr>
                <w:sz w:val="22"/>
                <w:szCs w:val="22"/>
              </w:rPr>
              <w:t> </w:t>
            </w:r>
          </w:p>
        </w:tc>
      </w:tr>
      <w:tr w:rsidR="00F83227" w:rsidRPr="001960B9" w:rsidTr="002122F8">
        <w:trPr>
          <w:trHeight w:val="630"/>
        </w:trPr>
        <w:tc>
          <w:tcPr>
            <w:tcW w:w="583" w:type="pct"/>
            <w:tcBorders>
              <w:top w:val="single" w:sz="4" w:space="0" w:color="auto"/>
              <w:left w:val="single" w:sz="4" w:space="0" w:color="auto"/>
              <w:bottom w:val="single" w:sz="4" w:space="0" w:color="auto"/>
              <w:right w:val="single" w:sz="4" w:space="0" w:color="auto"/>
            </w:tcBorders>
            <w:shd w:val="clear" w:color="000000" w:fill="FABF8F"/>
            <w:hideMark/>
          </w:tcPr>
          <w:p w:rsidR="00F83227" w:rsidRPr="001960B9" w:rsidRDefault="00F83227">
            <w:pPr>
              <w:rPr>
                <w:b/>
                <w:bCs/>
                <w:sz w:val="22"/>
                <w:szCs w:val="22"/>
              </w:rPr>
            </w:pPr>
            <w:r w:rsidRPr="001960B9">
              <w:rPr>
                <w:b/>
                <w:bCs/>
                <w:sz w:val="22"/>
                <w:szCs w:val="22"/>
              </w:rPr>
              <w:t>Metadata Scheme Version</w:t>
            </w:r>
          </w:p>
        </w:tc>
        <w:tc>
          <w:tcPr>
            <w:tcW w:w="1165"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The version of the metadata scheme (version of the profile) used.</w:t>
            </w:r>
          </w:p>
        </w:tc>
        <w:tc>
          <w:tcPr>
            <w:tcW w:w="291"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M</w:t>
            </w:r>
          </w:p>
        </w:tc>
        <w:tc>
          <w:tcPr>
            <w:tcW w:w="294"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sz w:val="22"/>
                <w:szCs w:val="22"/>
              </w:rPr>
            </w:pPr>
            <w:r w:rsidRPr="001960B9">
              <w:rPr>
                <w:sz w:val="22"/>
                <w:szCs w:val="22"/>
              </w:rPr>
              <w:t>Single</w:t>
            </w:r>
          </w:p>
        </w:tc>
        <w:tc>
          <w:tcPr>
            <w:tcW w:w="628" w:type="pct"/>
            <w:tcBorders>
              <w:top w:val="single" w:sz="4" w:space="0" w:color="auto"/>
              <w:left w:val="single" w:sz="4" w:space="0" w:color="auto"/>
              <w:bottom w:val="single" w:sz="4" w:space="0" w:color="auto"/>
              <w:right w:val="single" w:sz="4" w:space="0" w:color="auto"/>
            </w:tcBorders>
            <w:shd w:val="clear" w:color="auto" w:fill="auto"/>
            <w:hideMark/>
          </w:tcPr>
          <w:p w:rsidR="00F83227" w:rsidRPr="001960B9" w:rsidRDefault="00F83227">
            <w:pPr>
              <w:rPr>
                <w:sz w:val="22"/>
                <w:szCs w:val="22"/>
              </w:rPr>
            </w:pPr>
            <w:r w:rsidRPr="001960B9">
              <w:rPr>
                <w:sz w:val="22"/>
                <w:szCs w:val="22"/>
              </w:rPr>
              <w:t>Free text</w:t>
            </w:r>
          </w:p>
        </w:tc>
        <w:tc>
          <w:tcPr>
            <w:tcW w:w="1554" w:type="pct"/>
            <w:tcBorders>
              <w:top w:val="single" w:sz="4" w:space="0" w:color="auto"/>
              <w:left w:val="single" w:sz="4" w:space="0" w:color="auto"/>
              <w:bottom w:val="single" w:sz="4" w:space="0" w:color="auto"/>
              <w:right w:val="single" w:sz="4" w:space="0" w:color="auto"/>
            </w:tcBorders>
            <w:shd w:val="clear" w:color="000000" w:fill="FFFFFF"/>
            <w:hideMark/>
          </w:tcPr>
          <w:p w:rsidR="00F83227" w:rsidRPr="001960B9" w:rsidRDefault="00F83227">
            <w:pPr>
              <w:rPr>
                <w:color w:val="000000"/>
                <w:sz w:val="22"/>
                <w:szCs w:val="22"/>
              </w:rPr>
            </w:pPr>
            <w:r w:rsidRPr="001960B9">
              <w:rPr>
                <w:color w:val="000000"/>
                <w:sz w:val="22"/>
                <w:szCs w:val="22"/>
              </w:rPr>
              <w:t>This element will be system generated</w:t>
            </w:r>
            <w:r w:rsidR="005B0775">
              <w:rPr>
                <w:color w:val="000000"/>
                <w:sz w:val="22"/>
                <w:szCs w:val="22"/>
              </w:rPr>
              <w:t>, and defaulted to ‘Open Information Metadata Element Set 2.0’</w:t>
            </w:r>
          </w:p>
        </w:tc>
        <w:tc>
          <w:tcPr>
            <w:tcW w:w="485" w:type="pct"/>
            <w:tcBorders>
              <w:top w:val="single" w:sz="4" w:space="0" w:color="auto"/>
              <w:left w:val="single" w:sz="4" w:space="0" w:color="auto"/>
              <w:bottom w:val="single" w:sz="4" w:space="0" w:color="auto"/>
              <w:right w:val="single" w:sz="4" w:space="0" w:color="auto"/>
            </w:tcBorders>
            <w:shd w:val="clear" w:color="000000" w:fill="FFFFFF"/>
            <w:noWrap/>
            <w:hideMark/>
          </w:tcPr>
          <w:p w:rsidR="00F83227" w:rsidRPr="001960B9" w:rsidRDefault="00F83227">
            <w:pPr>
              <w:rPr>
                <w:sz w:val="22"/>
                <w:szCs w:val="22"/>
              </w:rPr>
            </w:pPr>
            <w:r w:rsidRPr="001960B9">
              <w:rPr>
                <w:sz w:val="22"/>
                <w:szCs w:val="22"/>
              </w:rPr>
              <w:t> </w:t>
            </w:r>
          </w:p>
        </w:tc>
      </w:tr>
    </w:tbl>
    <w:p w:rsidR="002979A6" w:rsidRPr="001960B9" w:rsidRDefault="002979A6" w:rsidP="002979A6"/>
    <w:p w:rsidR="00D05EB2" w:rsidRDefault="00D05EB2">
      <w:pPr>
        <w:rPr>
          <w:rFonts w:eastAsiaTheme="majorEastAsia"/>
          <w:b/>
          <w:bCs/>
          <w:color w:val="4F81BD" w:themeColor="accent1"/>
          <w:sz w:val="26"/>
          <w:szCs w:val="26"/>
          <w:lang w:eastAsia="en-US"/>
        </w:rPr>
      </w:pPr>
      <w:bookmarkStart w:id="17" w:name="_Toc391480156"/>
      <w:bookmarkStart w:id="18" w:name="_Toc392162502"/>
      <w:bookmarkEnd w:id="15"/>
      <w:r>
        <w:rPr>
          <w:rFonts w:eastAsiaTheme="majorEastAsia"/>
          <w:b/>
          <w:bCs/>
          <w:color w:val="4F81BD" w:themeColor="accent1"/>
          <w:sz w:val="26"/>
          <w:szCs w:val="26"/>
          <w:lang w:eastAsia="en-US"/>
        </w:rPr>
        <w:br w:type="page"/>
      </w:r>
    </w:p>
    <w:p w:rsidR="00EB1C16" w:rsidRPr="001960B9" w:rsidRDefault="00EE2A5D" w:rsidP="00EB1C16">
      <w:pPr>
        <w:rPr>
          <w:rFonts w:eastAsiaTheme="majorEastAsia"/>
          <w:b/>
          <w:bCs/>
          <w:color w:val="4F81BD" w:themeColor="accent1"/>
          <w:sz w:val="26"/>
          <w:szCs w:val="26"/>
          <w:lang w:eastAsia="en-US"/>
        </w:rPr>
      </w:pPr>
      <w:r>
        <w:rPr>
          <w:rFonts w:eastAsiaTheme="majorEastAsia"/>
          <w:b/>
          <w:bCs/>
          <w:color w:val="4F81BD" w:themeColor="accent1"/>
          <w:sz w:val="26"/>
          <w:szCs w:val="26"/>
          <w:lang w:eastAsia="en-US"/>
        </w:rPr>
        <w:t>5</w:t>
      </w:r>
      <w:r w:rsidR="00F83227" w:rsidRPr="001960B9">
        <w:rPr>
          <w:rFonts w:eastAsiaTheme="majorEastAsia"/>
          <w:b/>
          <w:bCs/>
          <w:color w:val="4F81BD" w:themeColor="accent1"/>
          <w:sz w:val="26"/>
          <w:szCs w:val="26"/>
          <w:lang w:eastAsia="en-US"/>
        </w:rPr>
        <w:t>.1.2 Asset Metadata</w:t>
      </w:r>
    </w:p>
    <w:p w:rsidR="002979A6" w:rsidRPr="001960B9" w:rsidRDefault="002979A6" w:rsidP="00EB1C16">
      <w:pPr>
        <w:rPr>
          <w:rFonts w:eastAsiaTheme="majorEastAsia"/>
          <w:b/>
          <w:bCs/>
          <w:color w:val="4F81BD" w:themeColor="accent1"/>
          <w:sz w:val="26"/>
          <w:szCs w:val="26"/>
          <w:lang w:eastAsia="en-US"/>
        </w:rPr>
      </w:pPr>
    </w:p>
    <w:p w:rsidR="00EB1C16" w:rsidRPr="001960B9" w:rsidRDefault="00EB1C16" w:rsidP="00EB1C16">
      <w:bookmarkStart w:id="19" w:name="_Toc391480158"/>
      <w:bookmarkEnd w:id="17"/>
      <w:bookmarkEnd w:id="18"/>
    </w:p>
    <w:tbl>
      <w:tblPr>
        <w:tblW w:w="554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2696"/>
        <w:gridCol w:w="850"/>
        <w:gridCol w:w="1416"/>
        <w:gridCol w:w="1843"/>
        <w:gridCol w:w="4112"/>
        <w:gridCol w:w="1843"/>
      </w:tblGrid>
      <w:tr w:rsidR="007140F8" w:rsidRPr="00122064" w:rsidTr="00D90DD3">
        <w:trPr>
          <w:trHeight w:val="589"/>
        </w:trPr>
        <w:tc>
          <w:tcPr>
            <w:tcW w:w="631" w:type="pct"/>
            <w:shd w:val="clear" w:color="000000" w:fill="808080"/>
            <w:noWrap/>
            <w:hideMark/>
          </w:tcPr>
          <w:bookmarkEnd w:id="19"/>
          <w:p w:rsidR="007140F8" w:rsidRPr="00122064" w:rsidRDefault="007140F8" w:rsidP="007140F8">
            <w:pPr>
              <w:rPr>
                <w:b/>
                <w:bCs/>
                <w:sz w:val="22"/>
                <w:szCs w:val="22"/>
              </w:rPr>
            </w:pPr>
            <w:r w:rsidRPr="00122064">
              <w:rPr>
                <w:b/>
                <w:bCs/>
                <w:sz w:val="22"/>
                <w:szCs w:val="22"/>
              </w:rPr>
              <w:t>Name</w:t>
            </w:r>
          </w:p>
        </w:tc>
        <w:tc>
          <w:tcPr>
            <w:tcW w:w="923" w:type="pct"/>
            <w:shd w:val="clear" w:color="000000" w:fill="808080"/>
            <w:hideMark/>
          </w:tcPr>
          <w:p w:rsidR="007140F8" w:rsidRPr="00122064" w:rsidRDefault="007140F8" w:rsidP="007140F8">
            <w:pPr>
              <w:rPr>
                <w:b/>
                <w:bCs/>
                <w:sz w:val="22"/>
                <w:szCs w:val="22"/>
              </w:rPr>
            </w:pPr>
            <w:r w:rsidRPr="00122064">
              <w:rPr>
                <w:b/>
                <w:bCs/>
                <w:sz w:val="22"/>
                <w:szCs w:val="22"/>
              </w:rPr>
              <w:t>Description</w:t>
            </w:r>
          </w:p>
        </w:tc>
        <w:tc>
          <w:tcPr>
            <w:tcW w:w="291" w:type="pct"/>
            <w:shd w:val="clear" w:color="000000" w:fill="808080"/>
            <w:noWrap/>
            <w:hideMark/>
          </w:tcPr>
          <w:p w:rsidR="007140F8" w:rsidRPr="00122064" w:rsidRDefault="007140F8" w:rsidP="007140F8">
            <w:pPr>
              <w:rPr>
                <w:b/>
                <w:bCs/>
                <w:sz w:val="22"/>
                <w:szCs w:val="22"/>
              </w:rPr>
            </w:pPr>
            <w:r w:rsidRPr="00122064">
              <w:rPr>
                <w:b/>
                <w:bCs/>
                <w:sz w:val="22"/>
                <w:szCs w:val="22"/>
              </w:rPr>
              <w:t>Oblig.</w:t>
            </w:r>
          </w:p>
        </w:tc>
        <w:tc>
          <w:tcPr>
            <w:tcW w:w="485" w:type="pct"/>
            <w:shd w:val="clear" w:color="000000" w:fill="808080"/>
            <w:noWrap/>
            <w:hideMark/>
          </w:tcPr>
          <w:p w:rsidR="007140F8" w:rsidRPr="00122064" w:rsidRDefault="007140F8" w:rsidP="007140F8">
            <w:pPr>
              <w:rPr>
                <w:b/>
                <w:bCs/>
                <w:sz w:val="22"/>
                <w:szCs w:val="22"/>
              </w:rPr>
            </w:pPr>
            <w:r w:rsidRPr="00122064">
              <w:rPr>
                <w:b/>
                <w:bCs/>
                <w:sz w:val="22"/>
                <w:szCs w:val="22"/>
              </w:rPr>
              <w:t>Occur.</w:t>
            </w:r>
          </w:p>
        </w:tc>
        <w:tc>
          <w:tcPr>
            <w:tcW w:w="631" w:type="pct"/>
            <w:shd w:val="clear" w:color="000000" w:fill="808080"/>
            <w:hideMark/>
          </w:tcPr>
          <w:p w:rsidR="007140F8" w:rsidRPr="00122064" w:rsidRDefault="007140F8" w:rsidP="007140F8">
            <w:pPr>
              <w:rPr>
                <w:b/>
                <w:bCs/>
                <w:sz w:val="22"/>
                <w:szCs w:val="22"/>
              </w:rPr>
            </w:pPr>
            <w:r w:rsidRPr="00122064">
              <w:rPr>
                <w:b/>
                <w:bCs/>
                <w:sz w:val="22"/>
                <w:szCs w:val="22"/>
              </w:rPr>
              <w:t>Encoding Scheme</w:t>
            </w:r>
          </w:p>
        </w:tc>
        <w:tc>
          <w:tcPr>
            <w:tcW w:w="1408" w:type="pct"/>
            <w:shd w:val="clear" w:color="000000" w:fill="808080"/>
            <w:noWrap/>
            <w:hideMark/>
          </w:tcPr>
          <w:p w:rsidR="007140F8" w:rsidRPr="00122064" w:rsidRDefault="007140F8" w:rsidP="007140F8">
            <w:pPr>
              <w:rPr>
                <w:b/>
                <w:bCs/>
                <w:sz w:val="22"/>
                <w:szCs w:val="22"/>
              </w:rPr>
            </w:pPr>
            <w:r w:rsidRPr="00122064">
              <w:rPr>
                <w:b/>
                <w:bCs/>
                <w:sz w:val="22"/>
                <w:szCs w:val="22"/>
              </w:rPr>
              <w:t>Comments</w:t>
            </w:r>
          </w:p>
        </w:tc>
        <w:tc>
          <w:tcPr>
            <w:tcW w:w="631" w:type="pct"/>
            <w:shd w:val="clear" w:color="000000" w:fill="808080"/>
            <w:hideMark/>
          </w:tcPr>
          <w:p w:rsidR="007140F8" w:rsidRPr="00122064" w:rsidRDefault="007140F8" w:rsidP="007140F8">
            <w:pPr>
              <w:rPr>
                <w:b/>
                <w:bCs/>
                <w:sz w:val="22"/>
                <w:szCs w:val="22"/>
              </w:rPr>
            </w:pPr>
            <w:r w:rsidRPr="00122064">
              <w:rPr>
                <w:b/>
                <w:bCs/>
                <w:sz w:val="22"/>
                <w:szCs w:val="22"/>
              </w:rPr>
              <w:t>Dublin Core Terms</w:t>
            </w:r>
          </w:p>
        </w:tc>
      </w:tr>
      <w:tr w:rsidR="007140F8" w:rsidRPr="00122064" w:rsidTr="00D90DD3">
        <w:trPr>
          <w:trHeight w:val="945"/>
        </w:trPr>
        <w:tc>
          <w:tcPr>
            <w:tcW w:w="631" w:type="pct"/>
            <w:shd w:val="clear" w:color="000000" w:fill="FABF8F"/>
            <w:hideMark/>
          </w:tcPr>
          <w:p w:rsidR="007140F8" w:rsidRPr="00122064" w:rsidRDefault="007140F8" w:rsidP="007140F8">
            <w:pPr>
              <w:rPr>
                <w:b/>
                <w:bCs/>
                <w:sz w:val="22"/>
                <w:szCs w:val="22"/>
              </w:rPr>
            </w:pPr>
            <w:r w:rsidRPr="00122064">
              <w:rPr>
                <w:b/>
                <w:bCs/>
                <w:sz w:val="22"/>
                <w:szCs w:val="22"/>
              </w:rPr>
              <w:t>Metadata Record Identifier</w:t>
            </w:r>
          </w:p>
        </w:tc>
        <w:tc>
          <w:tcPr>
            <w:tcW w:w="923" w:type="pct"/>
            <w:shd w:val="clear" w:color="000000" w:fill="FFFFFF"/>
            <w:hideMark/>
          </w:tcPr>
          <w:p w:rsidR="007140F8" w:rsidRPr="00122064" w:rsidRDefault="007140F8" w:rsidP="007140F8">
            <w:pPr>
              <w:rPr>
                <w:sz w:val="22"/>
                <w:szCs w:val="22"/>
              </w:rPr>
            </w:pPr>
            <w:r w:rsidRPr="00122064">
              <w:rPr>
                <w:sz w:val="22"/>
                <w:szCs w:val="22"/>
              </w:rPr>
              <w:t>A unique phrase or string which identifies the metadata record within the Open Government Portal</w:t>
            </w:r>
          </w:p>
        </w:tc>
        <w:tc>
          <w:tcPr>
            <w:tcW w:w="291" w:type="pct"/>
            <w:shd w:val="clear" w:color="000000" w:fill="FFFFFF"/>
            <w:hideMark/>
          </w:tcPr>
          <w:p w:rsidR="007140F8" w:rsidRPr="00122064" w:rsidRDefault="007140F8" w:rsidP="007140F8">
            <w:pPr>
              <w:rPr>
                <w:sz w:val="22"/>
                <w:szCs w:val="22"/>
              </w:rPr>
            </w:pPr>
            <w:r w:rsidRPr="00122064">
              <w:rPr>
                <w:sz w:val="22"/>
                <w:szCs w:val="22"/>
              </w:rPr>
              <w:t>M</w:t>
            </w:r>
          </w:p>
        </w:tc>
        <w:tc>
          <w:tcPr>
            <w:tcW w:w="485" w:type="pct"/>
            <w:shd w:val="clear" w:color="000000" w:fill="FFFFFF"/>
            <w:hideMark/>
          </w:tcPr>
          <w:p w:rsidR="007140F8" w:rsidRPr="00122064" w:rsidRDefault="007140F8" w:rsidP="007140F8">
            <w:pPr>
              <w:rPr>
                <w:sz w:val="22"/>
                <w:szCs w:val="22"/>
              </w:rPr>
            </w:pPr>
            <w:r w:rsidRPr="00122064">
              <w:rPr>
                <w:sz w:val="22"/>
                <w:szCs w:val="22"/>
              </w:rPr>
              <w:t>Single</w:t>
            </w:r>
          </w:p>
        </w:tc>
        <w:tc>
          <w:tcPr>
            <w:tcW w:w="631" w:type="pct"/>
            <w:shd w:val="clear" w:color="auto" w:fill="auto"/>
            <w:hideMark/>
          </w:tcPr>
          <w:p w:rsidR="007140F8" w:rsidRPr="00122064" w:rsidRDefault="007140F8" w:rsidP="007140F8">
            <w:pPr>
              <w:rPr>
                <w:sz w:val="22"/>
                <w:szCs w:val="22"/>
              </w:rPr>
            </w:pPr>
            <w:r w:rsidRPr="00122064">
              <w:rPr>
                <w:sz w:val="22"/>
                <w:szCs w:val="22"/>
              </w:rPr>
              <w:t>Free text</w:t>
            </w:r>
          </w:p>
        </w:tc>
        <w:tc>
          <w:tcPr>
            <w:tcW w:w="1408" w:type="pct"/>
            <w:shd w:val="clear" w:color="000000" w:fill="FFFFFF"/>
            <w:hideMark/>
          </w:tcPr>
          <w:p w:rsidR="007140F8" w:rsidRPr="00122064" w:rsidRDefault="007140F8" w:rsidP="007140F8">
            <w:pPr>
              <w:rPr>
                <w:color w:val="000000"/>
                <w:sz w:val="22"/>
                <w:szCs w:val="22"/>
              </w:rPr>
            </w:pPr>
            <w:r w:rsidRPr="00122064">
              <w:rPr>
                <w:color w:val="000000"/>
                <w:sz w:val="22"/>
                <w:szCs w:val="22"/>
              </w:rPr>
              <w:t>This element will be system generated, unless a department has already captured a unique ID for the record in their catalogue. If so, then they can map their Unique ID to this field.</w:t>
            </w:r>
          </w:p>
        </w:tc>
        <w:tc>
          <w:tcPr>
            <w:tcW w:w="631" w:type="pct"/>
            <w:shd w:val="clear" w:color="000000" w:fill="FFFFFF"/>
            <w:hideMark/>
          </w:tcPr>
          <w:p w:rsidR="007140F8" w:rsidRPr="00122064" w:rsidRDefault="00801B87" w:rsidP="007140F8">
            <w:pPr>
              <w:rPr>
                <w:sz w:val="22"/>
                <w:szCs w:val="22"/>
                <w:u w:val="single"/>
              </w:rPr>
            </w:pPr>
            <w:hyperlink r:id="rId19" w:history="1">
              <w:r w:rsidR="007140F8" w:rsidRPr="00122064">
                <w:rPr>
                  <w:sz w:val="22"/>
                  <w:szCs w:val="22"/>
                  <w:u w:val="single"/>
                </w:rPr>
                <w:t>http://purl.org/dc/terms/identifier</w:t>
              </w:r>
              <w:r w:rsidR="007140F8" w:rsidRPr="00122064">
                <w:rPr>
                  <w:sz w:val="22"/>
                  <w:szCs w:val="22"/>
                  <w:u w:val="single"/>
                </w:rPr>
                <w:br/>
              </w:r>
            </w:hyperlink>
          </w:p>
        </w:tc>
      </w:tr>
      <w:tr w:rsidR="007140F8" w:rsidRPr="00122064" w:rsidTr="00D90DD3">
        <w:trPr>
          <w:trHeight w:val="945"/>
        </w:trPr>
        <w:tc>
          <w:tcPr>
            <w:tcW w:w="631" w:type="pct"/>
            <w:shd w:val="clear" w:color="000000" w:fill="FABF8F"/>
            <w:hideMark/>
          </w:tcPr>
          <w:p w:rsidR="007140F8" w:rsidRPr="00122064" w:rsidRDefault="007140F8" w:rsidP="007140F8">
            <w:pPr>
              <w:rPr>
                <w:b/>
                <w:bCs/>
                <w:sz w:val="22"/>
                <w:szCs w:val="22"/>
              </w:rPr>
            </w:pPr>
            <w:r w:rsidRPr="00122064">
              <w:rPr>
                <w:b/>
                <w:bCs/>
                <w:sz w:val="22"/>
                <w:szCs w:val="22"/>
              </w:rPr>
              <w:t>Title English</w:t>
            </w:r>
          </w:p>
        </w:tc>
        <w:tc>
          <w:tcPr>
            <w:tcW w:w="923" w:type="pct"/>
            <w:shd w:val="clear" w:color="auto" w:fill="auto"/>
            <w:hideMark/>
          </w:tcPr>
          <w:p w:rsidR="007140F8" w:rsidRPr="00122064" w:rsidRDefault="007140F8" w:rsidP="004A5C8D">
            <w:pPr>
              <w:rPr>
                <w:sz w:val="22"/>
                <w:szCs w:val="22"/>
              </w:rPr>
            </w:pPr>
            <w:r w:rsidRPr="00122064">
              <w:rPr>
                <w:sz w:val="22"/>
                <w:szCs w:val="22"/>
              </w:rPr>
              <w:t>The English name by which the information asset is known</w:t>
            </w:r>
          </w:p>
        </w:tc>
        <w:tc>
          <w:tcPr>
            <w:tcW w:w="291" w:type="pct"/>
            <w:shd w:val="clear" w:color="auto" w:fill="auto"/>
            <w:hideMark/>
          </w:tcPr>
          <w:p w:rsidR="007140F8" w:rsidRPr="00122064" w:rsidRDefault="007140F8" w:rsidP="007140F8">
            <w:pPr>
              <w:rPr>
                <w:sz w:val="22"/>
                <w:szCs w:val="22"/>
              </w:rPr>
            </w:pPr>
            <w:r w:rsidRPr="00122064">
              <w:rPr>
                <w:sz w:val="22"/>
                <w:szCs w:val="22"/>
              </w:rPr>
              <w:t>M</w:t>
            </w:r>
          </w:p>
        </w:tc>
        <w:tc>
          <w:tcPr>
            <w:tcW w:w="485" w:type="pct"/>
            <w:shd w:val="clear" w:color="auto" w:fill="auto"/>
            <w:hideMark/>
          </w:tcPr>
          <w:p w:rsidR="007140F8" w:rsidRPr="00122064" w:rsidRDefault="007140F8" w:rsidP="007140F8">
            <w:pPr>
              <w:rPr>
                <w:sz w:val="22"/>
                <w:szCs w:val="22"/>
              </w:rPr>
            </w:pPr>
            <w:r w:rsidRPr="00122064">
              <w:rPr>
                <w:sz w:val="22"/>
                <w:szCs w:val="22"/>
              </w:rPr>
              <w:t>Single</w:t>
            </w:r>
          </w:p>
        </w:tc>
        <w:tc>
          <w:tcPr>
            <w:tcW w:w="631" w:type="pct"/>
            <w:shd w:val="clear" w:color="auto" w:fill="auto"/>
            <w:hideMark/>
          </w:tcPr>
          <w:p w:rsidR="007140F8" w:rsidRPr="00122064" w:rsidRDefault="007140F8" w:rsidP="007140F8">
            <w:pPr>
              <w:rPr>
                <w:sz w:val="22"/>
                <w:szCs w:val="22"/>
              </w:rPr>
            </w:pPr>
            <w:r w:rsidRPr="00122064">
              <w:rPr>
                <w:sz w:val="22"/>
                <w:szCs w:val="22"/>
              </w:rPr>
              <w:t>Free text</w:t>
            </w:r>
          </w:p>
        </w:tc>
        <w:tc>
          <w:tcPr>
            <w:tcW w:w="1408" w:type="pct"/>
            <w:shd w:val="clear" w:color="000000" w:fill="FFFFFF"/>
            <w:hideMark/>
          </w:tcPr>
          <w:p w:rsidR="007140F8" w:rsidRPr="00122064" w:rsidRDefault="007140F8" w:rsidP="00D05EB2">
            <w:pPr>
              <w:rPr>
                <w:color w:val="000000"/>
                <w:sz w:val="22"/>
                <w:szCs w:val="22"/>
              </w:rPr>
            </w:pPr>
            <w:r w:rsidRPr="00122064">
              <w:rPr>
                <w:color w:val="000000"/>
                <w:sz w:val="22"/>
                <w:szCs w:val="22"/>
              </w:rPr>
              <w:t>This element should be populated with plain language, and include sufficient detail to support search and discovery. Avoid using acronyms, or table numbers.</w:t>
            </w:r>
            <w:r w:rsidR="002122F8" w:rsidRPr="00122064">
              <w:rPr>
                <w:color w:val="000000"/>
                <w:sz w:val="22"/>
                <w:szCs w:val="22"/>
              </w:rPr>
              <w:t xml:space="preserve"> </w:t>
            </w:r>
            <w:r w:rsidR="00D05EB2" w:rsidRPr="00122064">
              <w:rPr>
                <w:color w:val="000000"/>
                <w:sz w:val="22"/>
                <w:szCs w:val="22"/>
              </w:rPr>
              <w:t xml:space="preserve">Concatenate </w:t>
            </w:r>
            <w:r w:rsidR="002122F8" w:rsidRPr="00122064">
              <w:rPr>
                <w:color w:val="000000"/>
                <w:sz w:val="22"/>
                <w:szCs w:val="22"/>
              </w:rPr>
              <w:t>title w</w:t>
            </w:r>
            <w:r w:rsidR="00D05EB2" w:rsidRPr="00122064">
              <w:rPr>
                <w:color w:val="000000"/>
                <w:sz w:val="22"/>
                <w:szCs w:val="22"/>
              </w:rPr>
              <w:t>ith all information, including any relevant p</w:t>
            </w:r>
            <w:r w:rsidR="002122F8" w:rsidRPr="00122064">
              <w:rPr>
                <w:color w:val="000000"/>
                <w:sz w:val="22"/>
                <w:szCs w:val="22"/>
              </w:rPr>
              <w:t xml:space="preserve">art name and number. </w:t>
            </w:r>
          </w:p>
        </w:tc>
        <w:tc>
          <w:tcPr>
            <w:tcW w:w="631" w:type="pct"/>
            <w:shd w:val="clear" w:color="000000" w:fill="FFFFFF"/>
            <w:hideMark/>
          </w:tcPr>
          <w:p w:rsidR="007140F8" w:rsidRPr="00122064" w:rsidRDefault="00801B87" w:rsidP="007140F8">
            <w:pPr>
              <w:rPr>
                <w:sz w:val="22"/>
                <w:szCs w:val="22"/>
                <w:u w:val="single"/>
              </w:rPr>
            </w:pPr>
            <w:hyperlink r:id="rId20" w:history="1">
              <w:r w:rsidR="007140F8" w:rsidRPr="00122064">
                <w:rPr>
                  <w:sz w:val="22"/>
                  <w:szCs w:val="22"/>
                  <w:u w:val="single"/>
                </w:rPr>
                <w:t>http://purl.org/dc/terms/title</w:t>
              </w:r>
            </w:hyperlink>
          </w:p>
        </w:tc>
      </w:tr>
      <w:tr w:rsidR="008E17D2" w:rsidRPr="00122064" w:rsidTr="00D90DD3">
        <w:trPr>
          <w:trHeight w:val="945"/>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Title French</w:t>
            </w:r>
          </w:p>
        </w:tc>
        <w:tc>
          <w:tcPr>
            <w:tcW w:w="923" w:type="pct"/>
            <w:shd w:val="clear" w:color="auto" w:fill="auto"/>
            <w:hideMark/>
          </w:tcPr>
          <w:p w:rsidR="008E17D2" w:rsidRPr="00122064" w:rsidRDefault="008E17D2" w:rsidP="007140F8">
            <w:pPr>
              <w:rPr>
                <w:sz w:val="22"/>
                <w:szCs w:val="22"/>
              </w:rPr>
            </w:pPr>
            <w:r w:rsidRPr="00122064">
              <w:rPr>
                <w:sz w:val="22"/>
                <w:szCs w:val="22"/>
              </w:rPr>
              <w:t>The French name by which the dataset or information asset is formally known</w:t>
            </w:r>
          </w:p>
        </w:tc>
        <w:tc>
          <w:tcPr>
            <w:tcW w:w="291" w:type="pct"/>
            <w:shd w:val="clear" w:color="auto" w:fill="auto"/>
            <w:hideMark/>
          </w:tcPr>
          <w:p w:rsidR="008E17D2" w:rsidRPr="00122064" w:rsidRDefault="008E17D2" w:rsidP="007140F8">
            <w:pPr>
              <w:rPr>
                <w:sz w:val="22"/>
                <w:szCs w:val="22"/>
              </w:rPr>
            </w:pPr>
            <w:r w:rsidRPr="00122064">
              <w:rPr>
                <w:sz w:val="22"/>
                <w:szCs w:val="22"/>
              </w:rPr>
              <w:t>M</w:t>
            </w:r>
          </w:p>
        </w:tc>
        <w:tc>
          <w:tcPr>
            <w:tcW w:w="485" w:type="pct"/>
            <w:shd w:val="clear" w:color="auto" w:fill="auto"/>
            <w:hideMark/>
          </w:tcPr>
          <w:p w:rsidR="008E17D2" w:rsidRPr="00122064" w:rsidRDefault="008E17D2" w:rsidP="007140F8">
            <w:pPr>
              <w:rPr>
                <w:sz w:val="22"/>
                <w:szCs w:val="22"/>
              </w:rPr>
            </w:pPr>
            <w:r w:rsidRPr="00122064">
              <w:rPr>
                <w:sz w:val="22"/>
                <w:szCs w:val="22"/>
              </w:rPr>
              <w:t>Single</w:t>
            </w:r>
          </w:p>
        </w:tc>
        <w:tc>
          <w:tcPr>
            <w:tcW w:w="631" w:type="pct"/>
            <w:shd w:val="clear" w:color="auto" w:fill="auto"/>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8E17D2" w:rsidP="007140F8">
            <w:pPr>
              <w:rPr>
                <w:sz w:val="22"/>
                <w:szCs w:val="22"/>
              </w:rPr>
            </w:pPr>
            <w:r w:rsidRPr="00122064">
              <w:rPr>
                <w:sz w:val="22"/>
                <w:szCs w:val="22"/>
              </w:rPr>
              <w:t>This element should be populated with plain language, and include sufficient detail to support search and discovery. Avoid using acronyms, or table numbers.</w:t>
            </w:r>
          </w:p>
        </w:tc>
        <w:tc>
          <w:tcPr>
            <w:tcW w:w="631" w:type="pct"/>
            <w:shd w:val="clear" w:color="000000" w:fill="FFFFFF"/>
          </w:tcPr>
          <w:p w:rsidR="008E17D2" w:rsidRPr="00122064" w:rsidRDefault="00801B87" w:rsidP="008E17D2">
            <w:pPr>
              <w:rPr>
                <w:sz w:val="22"/>
                <w:szCs w:val="22"/>
                <w:u w:val="single"/>
              </w:rPr>
            </w:pPr>
            <w:hyperlink r:id="rId21" w:history="1">
              <w:r w:rsidR="008E17D2" w:rsidRPr="00122064">
                <w:rPr>
                  <w:sz w:val="22"/>
                  <w:szCs w:val="22"/>
                  <w:u w:val="single"/>
                </w:rPr>
                <w:t>http://purl.org/dc/terms/title</w:t>
              </w:r>
            </w:hyperlink>
          </w:p>
        </w:tc>
      </w:tr>
      <w:tr w:rsidR="008E17D2" w:rsidRPr="00122064" w:rsidTr="00D90DD3">
        <w:trPr>
          <w:trHeight w:val="600"/>
        </w:trPr>
        <w:tc>
          <w:tcPr>
            <w:tcW w:w="631" w:type="pct"/>
            <w:shd w:val="clear" w:color="000000" w:fill="FFFF66"/>
          </w:tcPr>
          <w:p w:rsidR="008E17D2" w:rsidRPr="00122064" w:rsidRDefault="008E17D2" w:rsidP="007140F8">
            <w:pPr>
              <w:rPr>
                <w:b/>
                <w:bCs/>
                <w:sz w:val="22"/>
                <w:szCs w:val="22"/>
              </w:rPr>
            </w:pPr>
            <w:r w:rsidRPr="00122064">
              <w:rPr>
                <w:b/>
                <w:bCs/>
                <w:sz w:val="22"/>
                <w:szCs w:val="22"/>
              </w:rPr>
              <w:t>Alternative Name English</w:t>
            </w:r>
          </w:p>
        </w:tc>
        <w:tc>
          <w:tcPr>
            <w:tcW w:w="923" w:type="pct"/>
            <w:shd w:val="clear" w:color="auto" w:fill="auto"/>
          </w:tcPr>
          <w:p w:rsidR="008E17D2" w:rsidRPr="00122064" w:rsidRDefault="008E17D2" w:rsidP="004A5C8D">
            <w:pPr>
              <w:rPr>
                <w:sz w:val="22"/>
                <w:szCs w:val="22"/>
              </w:rPr>
            </w:pPr>
            <w:r w:rsidRPr="00122064">
              <w:rPr>
                <w:sz w:val="22"/>
                <w:szCs w:val="22"/>
              </w:rPr>
              <w:t>An alternative name for the information asset, in English.</w:t>
            </w:r>
          </w:p>
        </w:tc>
        <w:tc>
          <w:tcPr>
            <w:tcW w:w="291" w:type="pct"/>
            <w:shd w:val="clear" w:color="auto" w:fill="auto"/>
          </w:tcPr>
          <w:p w:rsidR="008E17D2" w:rsidRPr="00122064" w:rsidRDefault="008E17D2" w:rsidP="007140F8">
            <w:pPr>
              <w:rPr>
                <w:sz w:val="22"/>
                <w:szCs w:val="22"/>
              </w:rPr>
            </w:pPr>
            <w:r w:rsidRPr="00122064">
              <w:rPr>
                <w:sz w:val="22"/>
                <w:szCs w:val="22"/>
              </w:rPr>
              <w:t>O</w:t>
            </w:r>
          </w:p>
        </w:tc>
        <w:tc>
          <w:tcPr>
            <w:tcW w:w="485" w:type="pct"/>
            <w:shd w:val="clear" w:color="auto" w:fill="auto"/>
          </w:tcPr>
          <w:p w:rsidR="008E17D2" w:rsidRPr="00122064" w:rsidRDefault="008E17D2" w:rsidP="007140F8">
            <w:pPr>
              <w:rPr>
                <w:sz w:val="22"/>
                <w:szCs w:val="22"/>
              </w:rPr>
            </w:pPr>
            <w:r w:rsidRPr="00122064">
              <w:rPr>
                <w:sz w:val="22"/>
                <w:szCs w:val="22"/>
              </w:rPr>
              <w:t>Repeatable</w:t>
            </w:r>
          </w:p>
        </w:tc>
        <w:tc>
          <w:tcPr>
            <w:tcW w:w="631" w:type="pct"/>
            <w:shd w:val="clear" w:color="auto" w:fill="auto"/>
          </w:tcPr>
          <w:p w:rsidR="008E17D2" w:rsidRPr="00122064" w:rsidRDefault="008E17D2" w:rsidP="007140F8">
            <w:pPr>
              <w:rPr>
                <w:sz w:val="22"/>
                <w:szCs w:val="22"/>
              </w:rPr>
            </w:pPr>
            <w:r w:rsidRPr="00122064">
              <w:rPr>
                <w:sz w:val="22"/>
                <w:szCs w:val="22"/>
              </w:rPr>
              <w:t>Free text</w:t>
            </w:r>
          </w:p>
        </w:tc>
        <w:tc>
          <w:tcPr>
            <w:tcW w:w="1408" w:type="pct"/>
            <w:shd w:val="clear" w:color="000000" w:fill="FFFFFF"/>
          </w:tcPr>
          <w:p w:rsidR="008E17D2" w:rsidRPr="00122064" w:rsidRDefault="008E17D2" w:rsidP="007140F8">
            <w:pPr>
              <w:rPr>
                <w:sz w:val="22"/>
                <w:szCs w:val="22"/>
              </w:rPr>
            </w:pPr>
            <w:r w:rsidRPr="00122064">
              <w:rPr>
                <w:sz w:val="22"/>
                <w:szCs w:val="22"/>
              </w:rPr>
              <w:t>The distinction between titles and alternative titles is application-specific.</w:t>
            </w:r>
          </w:p>
        </w:tc>
        <w:tc>
          <w:tcPr>
            <w:tcW w:w="631" w:type="pct"/>
            <w:shd w:val="clear" w:color="000000" w:fill="FFFFFF"/>
          </w:tcPr>
          <w:p w:rsidR="008E17D2" w:rsidRPr="00122064" w:rsidRDefault="00801B87" w:rsidP="007140F8">
            <w:pPr>
              <w:rPr>
                <w:sz w:val="22"/>
                <w:szCs w:val="22"/>
              </w:rPr>
            </w:pPr>
            <w:hyperlink r:id="rId22" w:history="1">
              <w:r w:rsidR="008E17D2" w:rsidRPr="00122064">
                <w:rPr>
                  <w:rStyle w:val="Hyperlink"/>
                  <w:rFonts w:eastAsiaTheme="majorEastAsia"/>
                  <w:color w:val="auto"/>
                  <w:sz w:val="22"/>
                  <w:szCs w:val="22"/>
                </w:rPr>
                <w:t>http://purl.org/dc/terms/alternative</w:t>
              </w:r>
            </w:hyperlink>
          </w:p>
        </w:tc>
      </w:tr>
      <w:tr w:rsidR="008E17D2" w:rsidRPr="00122064" w:rsidTr="00D90DD3">
        <w:trPr>
          <w:trHeight w:val="600"/>
        </w:trPr>
        <w:tc>
          <w:tcPr>
            <w:tcW w:w="631" w:type="pct"/>
            <w:shd w:val="clear" w:color="000000" w:fill="FFFF66"/>
          </w:tcPr>
          <w:p w:rsidR="008E17D2" w:rsidRPr="00122064" w:rsidRDefault="008E17D2" w:rsidP="007140F8">
            <w:pPr>
              <w:rPr>
                <w:b/>
                <w:bCs/>
                <w:sz w:val="22"/>
                <w:szCs w:val="22"/>
              </w:rPr>
            </w:pPr>
            <w:r w:rsidRPr="00122064">
              <w:rPr>
                <w:b/>
                <w:bCs/>
                <w:sz w:val="22"/>
                <w:szCs w:val="22"/>
              </w:rPr>
              <w:t>Alternative Name French</w:t>
            </w:r>
          </w:p>
        </w:tc>
        <w:tc>
          <w:tcPr>
            <w:tcW w:w="923" w:type="pct"/>
            <w:shd w:val="clear" w:color="auto" w:fill="auto"/>
          </w:tcPr>
          <w:p w:rsidR="008E17D2" w:rsidRPr="00122064" w:rsidRDefault="008E17D2" w:rsidP="004A5C8D">
            <w:pPr>
              <w:rPr>
                <w:sz w:val="22"/>
                <w:szCs w:val="22"/>
              </w:rPr>
            </w:pPr>
            <w:r w:rsidRPr="00122064">
              <w:rPr>
                <w:sz w:val="22"/>
                <w:szCs w:val="22"/>
              </w:rPr>
              <w:t>An alternative name for the information asset, in French.</w:t>
            </w:r>
          </w:p>
        </w:tc>
        <w:tc>
          <w:tcPr>
            <w:tcW w:w="291" w:type="pct"/>
            <w:shd w:val="clear" w:color="auto" w:fill="auto"/>
          </w:tcPr>
          <w:p w:rsidR="008E17D2" w:rsidRPr="00122064" w:rsidRDefault="008E17D2" w:rsidP="008E17D2">
            <w:pPr>
              <w:rPr>
                <w:sz w:val="22"/>
                <w:szCs w:val="22"/>
              </w:rPr>
            </w:pPr>
            <w:r w:rsidRPr="00122064">
              <w:rPr>
                <w:sz w:val="22"/>
                <w:szCs w:val="22"/>
              </w:rPr>
              <w:t>O</w:t>
            </w:r>
          </w:p>
        </w:tc>
        <w:tc>
          <w:tcPr>
            <w:tcW w:w="485" w:type="pct"/>
            <w:shd w:val="clear" w:color="auto" w:fill="auto"/>
          </w:tcPr>
          <w:p w:rsidR="008E17D2" w:rsidRPr="00122064" w:rsidRDefault="008E17D2" w:rsidP="008E17D2">
            <w:pPr>
              <w:rPr>
                <w:sz w:val="22"/>
                <w:szCs w:val="22"/>
              </w:rPr>
            </w:pPr>
            <w:r w:rsidRPr="00122064">
              <w:rPr>
                <w:sz w:val="22"/>
                <w:szCs w:val="22"/>
              </w:rPr>
              <w:t>Repeatable</w:t>
            </w:r>
          </w:p>
        </w:tc>
        <w:tc>
          <w:tcPr>
            <w:tcW w:w="631" w:type="pct"/>
            <w:shd w:val="clear" w:color="auto" w:fill="auto"/>
          </w:tcPr>
          <w:p w:rsidR="008E17D2" w:rsidRPr="00122064" w:rsidRDefault="008E17D2" w:rsidP="007140F8">
            <w:pPr>
              <w:rPr>
                <w:sz w:val="22"/>
                <w:szCs w:val="22"/>
              </w:rPr>
            </w:pPr>
            <w:r w:rsidRPr="00122064">
              <w:rPr>
                <w:sz w:val="22"/>
                <w:szCs w:val="22"/>
              </w:rPr>
              <w:t>Free text</w:t>
            </w:r>
          </w:p>
        </w:tc>
        <w:tc>
          <w:tcPr>
            <w:tcW w:w="1408" w:type="pct"/>
            <w:shd w:val="clear" w:color="000000" w:fill="FFFFFF"/>
          </w:tcPr>
          <w:p w:rsidR="008E17D2" w:rsidRPr="00122064" w:rsidRDefault="008E17D2" w:rsidP="007140F8">
            <w:pPr>
              <w:rPr>
                <w:sz w:val="22"/>
                <w:szCs w:val="22"/>
              </w:rPr>
            </w:pPr>
            <w:r w:rsidRPr="00122064">
              <w:rPr>
                <w:sz w:val="22"/>
                <w:szCs w:val="22"/>
              </w:rPr>
              <w:t>The distinction between titles and alternative titles is application-specific.</w:t>
            </w:r>
          </w:p>
        </w:tc>
        <w:tc>
          <w:tcPr>
            <w:tcW w:w="631" w:type="pct"/>
            <w:shd w:val="clear" w:color="000000" w:fill="FFFFFF"/>
          </w:tcPr>
          <w:p w:rsidR="008E17D2" w:rsidRPr="00122064" w:rsidRDefault="00801B87" w:rsidP="007140F8">
            <w:pPr>
              <w:rPr>
                <w:sz w:val="22"/>
                <w:szCs w:val="22"/>
              </w:rPr>
            </w:pPr>
            <w:hyperlink r:id="rId23" w:history="1">
              <w:r w:rsidR="008E17D2" w:rsidRPr="00122064">
                <w:rPr>
                  <w:rStyle w:val="Hyperlink"/>
                  <w:rFonts w:eastAsiaTheme="majorEastAsia"/>
                  <w:color w:val="auto"/>
                  <w:sz w:val="22"/>
                  <w:szCs w:val="22"/>
                </w:rPr>
                <w:t>http://purl.org/dc/terms/alternative</w:t>
              </w:r>
            </w:hyperlink>
          </w:p>
        </w:tc>
      </w:tr>
      <w:tr w:rsidR="008E17D2" w:rsidRPr="00122064" w:rsidTr="00D90DD3">
        <w:trPr>
          <w:trHeight w:val="1575"/>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Publisher</w:t>
            </w:r>
          </w:p>
        </w:tc>
        <w:tc>
          <w:tcPr>
            <w:tcW w:w="923" w:type="pct"/>
            <w:shd w:val="clear" w:color="000000" w:fill="FFFFFF"/>
            <w:hideMark/>
          </w:tcPr>
          <w:p w:rsidR="008E17D2" w:rsidRPr="00122064" w:rsidRDefault="008E17D2" w:rsidP="004A5C8D">
            <w:pPr>
              <w:spacing w:after="240"/>
              <w:rPr>
                <w:sz w:val="22"/>
                <w:szCs w:val="22"/>
              </w:rPr>
            </w:pPr>
            <w:r w:rsidRPr="00122064">
              <w:rPr>
                <w:sz w:val="22"/>
                <w:szCs w:val="22"/>
              </w:rPr>
              <w:t>An entity (GC Department or Agency)  primarily responsible for publishing the information asset</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Repeatable</w:t>
            </w:r>
          </w:p>
        </w:tc>
        <w:tc>
          <w:tcPr>
            <w:tcW w:w="631" w:type="pct"/>
            <w:shd w:val="clear" w:color="000000" w:fill="FFFFFF"/>
            <w:hideMark/>
          </w:tcPr>
          <w:p w:rsidR="00A51575" w:rsidRPr="00A51575" w:rsidRDefault="00A51575" w:rsidP="00A51575">
            <w:pPr>
              <w:rPr>
                <w:sz w:val="22"/>
                <w:szCs w:val="22"/>
              </w:rPr>
            </w:pPr>
            <w:r w:rsidRPr="00A51575">
              <w:rPr>
                <w:sz w:val="22"/>
                <w:szCs w:val="22"/>
              </w:rPr>
              <w:t>Controlled Vocabulary :</w:t>
            </w:r>
          </w:p>
          <w:p w:rsidR="008E17D2" w:rsidRPr="00122064" w:rsidRDefault="008E17D2" w:rsidP="007140F8">
            <w:pPr>
              <w:rPr>
                <w:sz w:val="22"/>
                <w:szCs w:val="22"/>
                <w:u w:val="single"/>
              </w:rPr>
            </w:pPr>
            <w:r w:rsidRPr="00122064">
              <w:rPr>
                <w:sz w:val="22"/>
                <w:szCs w:val="22"/>
                <w:u w:val="single"/>
              </w:rPr>
              <w:br/>
              <w:t>Government of Canada Registry of Applied Titles</w:t>
            </w:r>
          </w:p>
          <w:p w:rsidR="008E17D2" w:rsidRPr="00122064" w:rsidRDefault="008E17D2" w:rsidP="00E01E6D">
            <w:pPr>
              <w:rPr>
                <w:sz w:val="22"/>
                <w:szCs w:val="22"/>
                <w:u w:val="single"/>
              </w:rPr>
            </w:pPr>
            <w:r w:rsidRPr="00122064">
              <w:rPr>
                <w:color w:val="FF0000"/>
                <w:sz w:val="22"/>
                <w:szCs w:val="22"/>
              </w:rPr>
              <w:t>(See Appendix B)</w:t>
            </w:r>
          </w:p>
        </w:tc>
        <w:tc>
          <w:tcPr>
            <w:tcW w:w="1408" w:type="pct"/>
            <w:shd w:val="clear" w:color="000000" w:fill="FFFFFF"/>
            <w:hideMark/>
          </w:tcPr>
          <w:p w:rsidR="008E17D2" w:rsidRPr="00122064" w:rsidRDefault="008E17D2" w:rsidP="007140F8">
            <w:pPr>
              <w:rPr>
                <w:sz w:val="22"/>
                <w:szCs w:val="22"/>
              </w:rPr>
            </w:pPr>
            <w:r w:rsidRPr="00122064">
              <w:rPr>
                <w:sz w:val="22"/>
                <w:szCs w:val="22"/>
              </w:rPr>
              <w:t> </w:t>
            </w:r>
          </w:p>
        </w:tc>
        <w:tc>
          <w:tcPr>
            <w:tcW w:w="631" w:type="pct"/>
            <w:shd w:val="clear" w:color="000000" w:fill="FFFFFF"/>
            <w:hideMark/>
          </w:tcPr>
          <w:p w:rsidR="008E17D2" w:rsidRPr="00122064" w:rsidRDefault="00801B87" w:rsidP="007140F8">
            <w:pPr>
              <w:rPr>
                <w:sz w:val="22"/>
                <w:szCs w:val="22"/>
                <w:u w:val="single"/>
              </w:rPr>
            </w:pPr>
            <w:hyperlink r:id="rId24" w:history="1">
              <w:r w:rsidR="008E17D2" w:rsidRPr="00122064">
                <w:rPr>
                  <w:sz w:val="22"/>
                  <w:szCs w:val="22"/>
                  <w:u w:val="single"/>
                </w:rPr>
                <w:t>http://purl.org/dc/terms/publisher</w:t>
              </w:r>
            </w:hyperlink>
          </w:p>
        </w:tc>
      </w:tr>
      <w:tr w:rsidR="008E17D2" w:rsidRPr="00122064" w:rsidTr="00D90DD3">
        <w:trPr>
          <w:trHeight w:val="945"/>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Creator</w:t>
            </w:r>
          </w:p>
        </w:tc>
        <w:tc>
          <w:tcPr>
            <w:tcW w:w="923" w:type="pct"/>
            <w:shd w:val="clear" w:color="000000" w:fill="FFFFFF"/>
            <w:hideMark/>
          </w:tcPr>
          <w:p w:rsidR="008E17D2" w:rsidRPr="00122064" w:rsidRDefault="008E17D2" w:rsidP="007140F8">
            <w:pPr>
              <w:rPr>
                <w:sz w:val="22"/>
                <w:szCs w:val="22"/>
              </w:rPr>
            </w:pPr>
            <w:r w:rsidRPr="00122064">
              <w:rPr>
                <w:sz w:val="22"/>
                <w:szCs w:val="22"/>
              </w:rPr>
              <w:t>An [individual] entity primarily responsible for making the dataset or  information asset</w:t>
            </w:r>
          </w:p>
        </w:tc>
        <w:tc>
          <w:tcPr>
            <w:tcW w:w="291" w:type="pct"/>
            <w:shd w:val="clear" w:color="000000" w:fill="FFFFFF"/>
            <w:hideMark/>
          </w:tcPr>
          <w:p w:rsidR="008E17D2" w:rsidRPr="00122064" w:rsidRDefault="008E17D2" w:rsidP="007140F8">
            <w:pPr>
              <w:rPr>
                <w:sz w:val="22"/>
                <w:szCs w:val="22"/>
              </w:rPr>
            </w:pPr>
            <w:r w:rsidRPr="00122064">
              <w:rPr>
                <w:sz w:val="22"/>
                <w:szCs w:val="22"/>
              </w:rPr>
              <w:t>O</w:t>
            </w:r>
          </w:p>
        </w:tc>
        <w:tc>
          <w:tcPr>
            <w:tcW w:w="485" w:type="pct"/>
            <w:shd w:val="clear" w:color="000000" w:fill="FFFFFF"/>
            <w:hideMark/>
          </w:tcPr>
          <w:p w:rsidR="008E17D2" w:rsidRPr="00122064" w:rsidRDefault="008E17D2" w:rsidP="007140F8">
            <w:pPr>
              <w:rPr>
                <w:sz w:val="22"/>
                <w:szCs w:val="22"/>
              </w:rPr>
            </w:pPr>
            <w:r w:rsidRPr="00122064">
              <w:rPr>
                <w:sz w:val="22"/>
                <w:szCs w:val="22"/>
              </w:rPr>
              <w:t>Repeatable</w:t>
            </w:r>
          </w:p>
        </w:tc>
        <w:tc>
          <w:tcPr>
            <w:tcW w:w="631" w:type="pct"/>
            <w:shd w:val="clear" w:color="000000" w:fill="FFFFFF"/>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w:t>
            </w:r>
          </w:p>
        </w:tc>
        <w:tc>
          <w:tcPr>
            <w:tcW w:w="631" w:type="pct"/>
            <w:shd w:val="clear" w:color="000000" w:fill="FFFFFF"/>
            <w:hideMark/>
          </w:tcPr>
          <w:p w:rsidR="008E17D2" w:rsidRPr="00122064" w:rsidRDefault="00801B87" w:rsidP="007140F8">
            <w:pPr>
              <w:rPr>
                <w:sz w:val="22"/>
                <w:szCs w:val="22"/>
                <w:u w:val="single"/>
              </w:rPr>
            </w:pPr>
            <w:hyperlink r:id="rId25" w:history="1">
              <w:r w:rsidR="008E17D2" w:rsidRPr="00122064">
                <w:rPr>
                  <w:sz w:val="22"/>
                  <w:szCs w:val="22"/>
                  <w:u w:val="single"/>
                </w:rPr>
                <w:t>http://purl.org/dc/terms/creator</w:t>
              </w:r>
            </w:hyperlink>
          </w:p>
        </w:tc>
      </w:tr>
      <w:tr w:rsidR="008E17D2" w:rsidRPr="00122064" w:rsidTr="00D90DD3">
        <w:trPr>
          <w:trHeight w:val="945"/>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Contact Email</w:t>
            </w:r>
          </w:p>
        </w:tc>
        <w:tc>
          <w:tcPr>
            <w:tcW w:w="923" w:type="pct"/>
            <w:shd w:val="clear" w:color="000000" w:fill="FFFFFF"/>
            <w:hideMark/>
          </w:tcPr>
          <w:p w:rsidR="008E17D2" w:rsidRPr="00122064" w:rsidRDefault="008E17D2" w:rsidP="008E17D2">
            <w:pPr>
              <w:rPr>
                <w:sz w:val="22"/>
                <w:szCs w:val="22"/>
              </w:rPr>
            </w:pPr>
            <w:r w:rsidRPr="00122064">
              <w:rPr>
                <w:sz w:val="22"/>
                <w:szCs w:val="22"/>
              </w:rPr>
              <w:t>The contact person's email for the information asset</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This will be defaulted to 'open-ouvert@tbs-sct.gc.ca', however departments will be encourage to populate this with their own generic email accounts</w:t>
            </w:r>
          </w:p>
        </w:tc>
        <w:tc>
          <w:tcPr>
            <w:tcW w:w="631" w:type="pct"/>
            <w:shd w:val="clear" w:color="000000" w:fill="FFFFFF"/>
            <w:hideMark/>
          </w:tcPr>
          <w:p w:rsidR="008E17D2" w:rsidRPr="00122064" w:rsidRDefault="008E17D2" w:rsidP="007140F8">
            <w:pPr>
              <w:rPr>
                <w:sz w:val="22"/>
                <w:szCs w:val="22"/>
              </w:rPr>
            </w:pPr>
            <w:r w:rsidRPr="00122064">
              <w:rPr>
                <w:sz w:val="22"/>
                <w:szCs w:val="22"/>
              </w:rPr>
              <w:t> </w:t>
            </w:r>
          </w:p>
        </w:tc>
      </w:tr>
      <w:tr w:rsidR="008E17D2" w:rsidRPr="00122064" w:rsidTr="00D90DD3">
        <w:trPr>
          <w:trHeight w:val="1890"/>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Description English</w:t>
            </w:r>
          </w:p>
        </w:tc>
        <w:tc>
          <w:tcPr>
            <w:tcW w:w="923" w:type="pct"/>
            <w:shd w:val="clear" w:color="000000" w:fill="FFFFFF"/>
            <w:hideMark/>
          </w:tcPr>
          <w:p w:rsidR="008E17D2" w:rsidRPr="00122064" w:rsidRDefault="008E17D2" w:rsidP="008E17D2">
            <w:pPr>
              <w:rPr>
                <w:sz w:val="22"/>
                <w:szCs w:val="22"/>
              </w:rPr>
            </w:pPr>
            <w:r w:rsidRPr="00122064">
              <w:rPr>
                <w:sz w:val="22"/>
                <w:szCs w:val="22"/>
              </w:rPr>
              <w:t xml:space="preserve">An account of the information asset, in English. A description may include but is not limited to: an abstract, a table of contents, or a free-text account of the resource. </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xml:space="preserve">This element should be populated with a human-readable description of the dataset / information asset with enough detail to allow the user to easily understand what the item is about. </w:t>
            </w:r>
          </w:p>
        </w:tc>
        <w:tc>
          <w:tcPr>
            <w:tcW w:w="631" w:type="pct"/>
            <w:shd w:val="clear" w:color="000000" w:fill="FFFFFF"/>
            <w:hideMark/>
          </w:tcPr>
          <w:p w:rsidR="008E17D2" w:rsidRPr="00122064" w:rsidRDefault="00801B87" w:rsidP="007140F8">
            <w:pPr>
              <w:rPr>
                <w:sz w:val="22"/>
                <w:szCs w:val="22"/>
                <w:u w:val="single"/>
              </w:rPr>
            </w:pPr>
            <w:hyperlink r:id="rId26" w:history="1">
              <w:r w:rsidR="008E17D2" w:rsidRPr="00122064">
                <w:rPr>
                  <w:sz w:val="22"/>
                  <w:szCs w:val="22"/>
                  <w:u w:val="single"/>
                </w:rPr>
                <w:t>http://purl.org/dc/terms/description</w:t>
              </w:r>
            </w:hyperlink>
          </w:p>
        </w:tc>
      </w:tr>
      <w:tr w:rsidR="008E17D2" w:rsidRPr="00122064" w:rsidTr="00D90DD3">
        <w:trPr>
          <w:trHeight w:val="1890"/>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Description French</w:t>
            </w:r>
          </w:p>
        </w:tc>
        <w:tc>
          <w:tcPr>
            <w:tcW w:w="923" w:type="pct"/>
            <w:shd w:val="clear" w:color="000000" w:fill="FFFFFF"/>
            <w:hideMark/>
          </w:tcPr>
          <w:p w:rsidR="008E17D2" w:rsidRPr="00122064" w:rsidRDefault="008E17D2" w:rsidP="008E17D2">
            <w:pPr>
              <w:rPr>
                <w:sz w:val="22"/>
                <w:szCs w:val="22"/>
              </w:rPr>
            </w:pPr>
            <w:r w:rsidRPr="00122064">
              <w:rPr>
                <w:sz w:val="22"/>
                <w:szCs w:val="22"/>
              </w:rPr>
              <w:t xml:space="preserve">An account of the information asset, in French. A description may include but is not limited to: an abstract, a table of contents, or a free-text account of the resource. </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xml:space="preserve">This element should be populated with a human-readable description of the dataset / information asset with enough detail to allow the user to easily understand what the item is about. </w:t>
            </w:r>
          </w:p>
        </w:tc>
        <w:tc>
          <w:tcPr>
            <w:tcW w:w="631" w:type="pct"/>
            <w:shd w:val="clear" w:color="000000" w:fill="FFFFFF"/>
            <w:hideMark/>
          </w:tcPr>
          <w:p w:rsidR="008E17D2" w:rsidRPr="00122064" w:rsidRDefault="00801B87" w:rsidP="007140F8">
            <w:pPr>
              <w:rPr>
                <w:sz w:val="22"/>
                <w:szCs w:val="22"/>
                <w:u w:val="single"/>
              </w:rPr>
            </w:pPr>
            <w:hyperlink r:id="rId27" w:history="1">
              <w:r w:rsidR="008E17D2" w:rsidRPr="00122064">
                <w:rPr>
                  <w:sz w:val="22"/>
                  <w:szCs w:val="22"/>
                  <w:u w:val="single"/>
                </w:rPr>
                <w:t>http://purl.org/dc/terms/description</w:t>
              </w:r>
            </w:hyperlink>
          </w:p>
        </w:tc>
      </w:tr>
      <w:tr w:rsidR="008E17D2" w:rsidRPr="00122064" w:rsidTr="00D90DD3">
        <w:trPr>
          <w:trHeight w:val="1575"/>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Physical Description English</w:t>
            </w:r>
          </w:p>
        </w:tc>
        <w:tc>
          <w:tcPr>
            <w:tcW w:w="923" w:type="pct"/>
            <w:shd w:val="clear" w:color="000000" w:fill="FFFFFF"/>
            <w:hideMark/>
          </w:tcPr>
          <w:p w:rsidR="008E17D2" w:rsidRPr="00122064" w:rsidRDefault="008E17D2" w:rsidP="007140F8">
            <w:pPr>
              <w:rPr>
                <w:sz w:val="22"/>
                <w:szCs w:val="22"/>
              </w:rPr>
            </w:pPr>
            <w:r w:rsidRPr="00122064">
              <w:rPr>
                <w:sz w:val="22"/>
                <w:szCs w:val="22"/>
              </w:rPr>
              <w:t xml:space="preserve">Describes the physical attributes of the information resource, in English. </w:t>
            </w:r>
          </w:p>
        </w:tc>
        <w:tc>
          <w:tcPr>
            <w:tcW w:w="291" w:type="pct"/>
            <w:shd w:val="clear" w:color="000000" w:fill="FFFFFF"/>
            <w:hideMark/>
          </w:tcPr>
          <w:p w:rsidR="008E17D2" w:rsidRPr="00122064" w:rsidRDefault="008E17D2" w:rsidP="007140F8">
            <w:pPr>
              <w:rPr>
                <w:sz w:val="22"/>
                <w:szCs w:val="22"/>
              </w:rPr>
            </w:pPr>
            <w:r w:rsidRPr="00122064">
              <w:rPr>
                <w:sz w:val="22"/>
                <w:szCs w:val="22"/>
              </w:rPr>
              <w:t>O</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CF08F8" w:rsidP="007140F8">
            <w:pPr>
              <w:rPr>
                <w:color w:val="000000"/>
                <w:sz w:val="22"/>
                <w:szCs w:val="22"/>
              </w:rPr>
            </w:pPr>
            <w:r>
              <w:rPr>
                <w:color w:val="000000"/>
                <w:sz w:val="22"/>
                <w:szCs w:val="22"/>
              </w:rPr>
              <w:t xml:space="preserve">This element could include information about the </w:t>
            </w:r>
            <w:r w:rsidR="008E17D2" w:rsidRPr="00122064">
              <w:rPr>
                <w:color w:val="000000"/>
                <w:sz w:val="22"/>
                <w:szCs w:val="22"/>
              </w:rPr>
              <w:t>asset</w:t>
            </w:r>
            <w:r>
              <w:rPr>
                <w:color w:val="000000"/>
                <w:sz w:val="22"/>
                <w:szCs w:val="22"/>
              </w:rPr>
              <w:t>’</w:t>
            </w:r>
            <w:r w:rsidR="008E17D2" w:rsidRPr="00122064">
              <w:rPr>
                <w:color w:val="000000"/>
                <w:sz w:val="22"/>
                <w:szCs w:val="22"/>
              </w:rPr>
              <w:t>s form (A designation of a particular physical presentation of a resource, including the physical form or medium of material for a resource), or extent (A statement of the number and specific material of the units of the resourc</w:t>
            </w:r>
            <w:r>
              <w:rPr>
                <w:color w:val="000000"/>
                <w:sz w:val="22"/>
                <w:szCs w:val="22"/>
              </w:rPr>
              <w:t xml:space="preserve">e that express physical extent) or a note that provides general textual information about the physical description. </w:t>
            </w:r>
          </w:p>
        </w:tc>
        <w:tc>
          <w:tcPr>
            <w:tcW w:w="631" w:type="pct"/>
            <w:shd w:val="clear" w:color="000000" w:fill="FFFFFF"/>
            <w:hideMark/>
          </w:tcPr>
          <w:p w:rsidR="008E17D2" w:rsidRPr="00122064" w:rsidRDefault="00801B87" w:rsidP="007140F8">
            <w:pPr>
              <w:rPr>
                <w:color w:val="0000FF"/>
                <w:sz w:val="22"/>
                <w:szCs w:val="22"/>
                <w:u w:val="single"/>
              </w:rPr>
            </w:pPr>
            <w:hyperlink r:id="rId28" w:history="1">
              <w:r w:rsidR="00CF08F8" w:rsidRPr="00EB1DEA">
                <w:rPr>
                  <w:rStyle w:val="Hyperlink"/>
                  <w:sz w:val="22"/>
                  <w:szCs w:val="22"/>
                </w:rPr>
                <w:t>http://www.loc.gov/standards/mods/userguide/physicaldescription.html</w:t>
              </w:r>
            </w:hyperlink>
            <w:r w:rsidR="00CF08F8">
              <w:rPr>
                <w:sz w:val="22"/>
                <w:szCs w:val="22"/>
              </w:rPr>
              <w:t xml:space="preserve"> </w:t>
            </w:r>
          </w:p>
        </w:tc>
      </w:tr>
      <w:tr w:rsidR="008E17D2" w:rsidRPr="00122064" w:rsidTr="00D90DD3">
        <w:trPr>
          <w:trHeight w:val="1575"/>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Physical Description French</w:t>
            </w:r>
          </w:p>
        </w:tc>
        <w:tc>
          <w:tcPr>
            <w:tcW w:w="923" w:type="pct"/>
            <w:shd w:val="clear" w:color="000000" w:fill="FFFFFF"/>
            <w:hideMark/>
          </w:tcPr>
          <w:p w:rsidR="008E17D2" w:rsidRPr="00122064" w:rsidRDefault="008E17D2" w:rsidP="007140F8">
            <w:pPr>
              <w:rPr>
                <w:sz w:val="22"/>
                <w:szCs w:val="22"/>
              </w:rPr>
            </w:pPr>
            <w:r w:rsidRPr="00122064">
              <w:rPr>
                <w:sz w:val="22"/>
                <w:szCs w:val="22"/>
              </w:rPr>
              <w:t xml:space="preserve">Describes the physical attributes of the information resource, in French. </w:t>
            </w:r>
          </w:p>
        </w:tc>
        <w:tc>
          <w:tcPr>
            <w:tcW w:w="291" w:type="pct"/>
            <w:shd w:val="clear" w:color="000000" w:fill="FFFFFF"/>
            <w:hideMark/>
          </w:tcPr>
          <w:p w:rsidR="008E17D2" w:rsidRPr="00122064" w:rsidRDefault="008E17D2" w:rsidP="007140F8">
            <w:pPr>
              <w:rPr>
                <w:sz w:val="22"/>
                <w:szCs w:val="22"/>
              </w:rPr>
            </w:pPr>
            <w:r w:rsidRPr="00122064">
              <w:rPr>
                <w:sz w:val="22"/>
                <w:szCs w:val="22"/>
              </w:rPr>
              <w:t>O</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CF08F8" w:rsidP="007140F8">
            <w:pPr>
              <w:rPr>
                <w:color w:val="000000"/>
                <w:sz w:val="22"/>
                <w:szCs w:val="22"/>
              </w:rPr>
            </w:pPr>
            <w:r>
              <w:rPr>
                <w:color w:val="000000"/>
                <w:sz w:val="22"/>
                <w:szCs w:val="22"/>
              </w:rPr>
              <w:t xml:space="preserve">This element could include information about the </w:t>
            </w:r>
            <w:r w:rsidRPr="00122064">
              <w:rPr>
                <w:color w:val="000000"/>
                <w:sz w:val="22"/>
                <w:szCs w:val="22"/>
              </w:rPr>
              <w:t>asset</w:t>
            </w:r>
            <w:r>
              <w:rPr>
                <w:color w:val="000000"/>
                <w:sz w:val="22"/>
                <w:szCs w:val="22"/>
              </w:rPr>
              <w:t>’</w:t>
            </w:r>
            <w:r w:rsidRPr="00122064">
              <w:rPr>
                <w:color w:val="000000"/>
                <w:sz w:val="22"/>
                <w:szCs w:val="22"/>
              </w:rPr>
              <w:t>s form (A designation of a particular physical presentation of a resource, including the physical form or medium of material for a resource), or extent (A statement of the number and specific material of the units of the resourc</w:t>
            </w:r>
            <w:r>
              <w:rPr>
                <w:color w:val="000000"/>
                <w:sz w:val="22"/>
                <w:szCs w:val="22"/>
              </w:rPr>
              <w:t>e that express physical extent) or a note that provides general textual information about the physical description.</w:t>
            </w:r>
          </w:p>
        </w:tc>
        <w:tc>
          <w:tcPr>
            <w:tcW w:w="631" w:type="pct"/>
            <w:shd w:val="clear" w:color="000000" w:fill="FFFFFF"/>
            <w:hideMark/>
          </w:tcPr>
          <w:p w:rsidR="008E17D2" w:rsidRPr="00122064" w:rsidRDefault="00801B87" w:rsidP="007140F8">
            <w:pPr>
              <w:rPr>
                <w:color w:val="0000FF"/>
                <w:sz w:val="22"/>
                <w:szCs w:val="22"/>
                <w:u w:val="single"/>
              </w:rPr>
            </w:pPr>
            <w:hyperlink r:id="rId29" w:history="1">
              <w:r w:rsidR="00CF08F8" w:rsidRPr="00EB1DEA">
                <w:rPr>
                  <w:rStyle w:val="Hyperlink"/>
                  <w:sz w:val="22"/>
                  <w:szCs w:val="22"/>
                </w:rPr>
                <w:t>http://www.loc.gov/standards/mods/userguide/physicaldescription.html</w:t>
              </w:r>
            </w:hyperlink>
            <w:r w:rsidR="00CF08F8">
              <w:rPr>
                <w:sz w:val="22"/>
                <w:szCs w:val="22"/>
              </w:rPr>
              <w:t xml:space="preserve"> </w:t>
            </w:r>
          </w:p>
        </w:tc>
      </w:tr>
      <w:tr w:rsidR="008E17D2" w:rsidRPr="00122064" w:rsidTr="00D90DD3">
        <w:trPr>
          <w:trHeight w:val="63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Note English</w:t>
            </w:r>
          </w:p>
        </w:tc>
        <w:tc>
          <w:tcPr>
            <w:tcW w:w="923" w:type="pct"/>
            <w:shd w:val="clear" w:color="000000" w:fill="FFFFFF"/>
            <w:hideMark/>
          </w:tcPr>
          <w:p w:rsidR="008E17D2" w:rsidRPr="00122064" w:rsidRDefault="008E17D2" w:rsidP="007140F8">
            <w:pPr>
              <w:rPr>
                <w:sz w:val="22"/>
                <w:szCs w:val="22"/>
              </w:rPr>
            </w:pPr>
            <w:r w:rsidRPr="00122064">
              <w:rPr>
                <w:sz w:val="22"/>
                <w:szCs w:val="22"/>
              </w:rPr>
              <w:t>General textual information relating to an information asset, in English</w:t>
            </w:r>
          </w:p>
        </w:tc>
        <w:tc>
          <w:tcPr>
            <w:tcW w:w="291" w:type="pct"/>
            <w:shd w:val="clear" w:color="000000" w:fill="FFFFFF"/>
            <w:hideMark/>
          </w:tcPr>
          <w:p w:rsidR="008E17D2" w:rsidRPr="00122064" w:rsidRDefault="008E17D2" w:rsidP="007140F8">
            <w:pPr>
              <w:rPr>
                <w:sz w:val="22"/>
                <w:szCs w:val="22"/>
              </w:rPr>
            </w:pPr>
            <w:r w:rsidRPr="00122064">
              <w:rPr>
                <w:sz w:val="22"/>
                <w:szCs w:val="22"/>
              </w:rPr>
              <w:t xml:space="preserve">O </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8E17D2" w:rsidP="008E17D2">
            <w:pPr>
              <w:rPr>
                <w:color w:val="000000"/>
                <w:sz w:val="22"/>
                <w:szCs w:val="22"/>
              </w:rPr>
            </w:pPr>
            <w:r w:rsidRPr="00122064">
              <w:rPr>
                <w:color w:val="000000"/>
                <w:sz w:val="22"/>
                <w:szCs w:val="22"/>
              </w:rPr>
              <w:t xml:space="preserve">This element can concatenate notes found in </w:t>
            </w:r>
            <w:hyperlink r:id="rId30" w:history="1">
              <w:r w:rsidRPr="00122064">
                <w:rPr>
                  <w:rStyle w:val="Hyperlink"/>
                  <w:sz w:val="22"/>
                  <w:szCs w:val="22"/>
                </w:rPr>
                <w:t>MARC 5XX – Note Fields – General Information</w:t>
              </w:r>
            </w:hyperlink>
            <w:r w:rsidRPr="00122064">
              <w:rPr>
                <w:color w:val="000000"/>
                <w:sz w:val="22"/>
                <w:szCs w:val="22"/>
              </w:rPr>
              <w:t>.</w:t>
            </w:r>
          </w:p>
        </w:tc>
        <w:tc>
          <w:tcPr>
            <w:tcW w:w="631" w:type="pct"/>
            <w:shd w:val="clear" w:color="000000" w:fill="FFFFFF"/>
            <w:hideMark/>
          </w:tcPr>
          <w:p w:rsidR="008E17D2" w:rsidRPr="00122064" w:rsidRDefault="00801B87" w:rsidP="007140F8">
            <w:pPr>
              <w:rPr>
                <w:sz w:val="22"/>
                <w:szCs w:val="22"/>
                <w:u w:val="single"/>
              </w:rPr>
            </w:pPr>
            <w:hyperlink r:id="rId31" w:anchor="note" w:history="1">
              <w:r w:rsidR="008E17D2" w:rsidRPr="00122064">
                <w:rPr>
                  <w:rStyle w:val="Hyperlink"/>
                  <w:sz w:val="22"/>
                  <w:szCs w:val="22"/>
                </w:rPr>
                <w:t>http://www.loc.gov/standards/mods/userguide/dlfaquifer.html#note</w:t>
              </w:r>
            </w:hyperlink>
            <w:r w:rsidR="008E17D2" w:rsidRPr="00122064">
              <w:rPr>
                <w:rStyle w:val="Strong"/>
                <w:color w:val="333333"/>
                <w:sz w:val="22"/>
                <w:szCs w:val="22"/>
              </w:rPr>
              <w:t xml:space="preserve"> </w:t>
            </w:r>
          </w:p>
        </w:tc>
      </w:tr>
      <w:tr w:rsidR="008E17D2" w:rsidRPr="00122064" w:rsidTr="00D90DD3">
        <w:trPr>
          <w:trHeight w:val="63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Note French</w:t>
            </w:r>
          </w:p>
        </w:tc>
        <w:tc>
          <w:tcPr>
            <w:tcW w:w="923" w:type="pct"/>
            <w:shd w:val="clear" w:color="000000" w:fill="FFFFFF"/>
            <w:hideMark/>
          </w:tcPr>
          <w:p w:rsidR="008E17D2" w:rsidRPr="00122064" w:rsidRDefault="008E17D2" w:rsidP="007140F8">
            <w:pPr>
              <w:rPr>
                <w:sz w:val="22"/>
                <w:szCs w:val="22"/>
              </w:rPr>
            </w:pPr>
            <w:r w:rsidRPr="00122064">
              <w:rPr>
                <w:sz w:val="22"/>
                <w:szCs w:val="22"/>
              </w:rPr>
              <w:t>General textual information relating to an information asset, in French</w:t>
            </w:r>
          </w:p>
        </w:tc>
        <w:tc>
          <w:tcPr>
            <w:tcW w:w="291" w:type="pct"/>
            <w:shd w:val="clear" w:color="000000" w:fill="FFFFFF"/>
            <w:hideMark/>
          </w:tcPr>
          <w:p w:rsidR="008E17D2" w:rsidRPr="00122064" w:rsidRDefault="008E17D2" w:rsidP="007140F8">
            <w:pPr>
              <w:rPr>
                <w:sz w:val="22"/>
                <w:szCs w:val="22"/>
              </w:rPr>
            </w:pPr>
            <w:r w:rsidRPr="00122064">
              <w:rPr>
                <w:sz w:val="22"/>
                <w:szCs w:val="22"/>
              </w:rPr>
              <w:t xml:space="preserve">O </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Free text</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xml:space="preserve">This element can concatenate notes found in </w:t>
            </w:r>
            <w:hyperlink r:id="rId32" w:history="1">
              <w:r w:rsidRPr="00122064">
                <w:rPr>
                  <w:rStyle w:val="Hyperlink"/>
                  <w:sz w:val="22"/>
                  <w:szCs w:val="22"/>
                </w:rPr>
                <w:t>MARC 5XX – Note Fields – General Information</w:t>
              </w:r>
            </w:hyperlink>
            <w:r w:rsidRPr="00122064">
              <w:rPr>
                <w:color w:val="000000"/>
                <w:sz w:val="22"/>
                <w:szCs w:val="22"/>
              </w:rPr>
              <w:t>.</w:t>
            </w:r>
          </w:p>
        </w:tc>
        <w:tc>
          <w:tcPr>
            <w:tcW w:w="631" w:type="pct"/>
            <w:shd w:val="clear" w:color="000000" w:fill="FFFFFF"/>
            <w:hideMark/>
          </w:tcPr>
          <w:p w:rsidR="008E17D2" w:rsidRPr="00122064" w:rsidRDefault="00801B87" w:rsidP="007140F8">
            <w:pPr>
              <w:rPr>
                <w:sz w:val="22"/>
                <w:szCs w:val="22"/>
                <w:u w:val="single"/>
              </w:rPr>
            </w:pPr>
            <w:hyperlink r:id="rId33" w:anchor="note" w:history="1">
              <w:r w:rsidR="008E17D2" w:rsidRPr="00122064">
                <w:rPr>
                  <w:rStyle w:val="Hyperlink"/>
                  <w:sz w:val="22"/>
                  <w:szCs w:val="22"/>
                </w:rPr>
                <w:t>http://www.loc.gov/standards/mods/userguide/dlfaquifer.html#note</w:t>
              </w:r>
            </w:hyperlink>
            <w:r w:rsidR="008E17D2" w:rsidRPr="00122064">
              <w:rPr>
                <w:rStyle w:val="Strong"/>
                <w:color w:val="333333"/>
                <w:sz w:val="22"/>
                <w:szCs w:val="22"/>
              </w:rPr>
              <w:t xml:space="preserve"> </w:t>
            </w:r>
          </w:p>
        </w:tc>
      </w:tr>
      <w:tr w:rsidR="008E17D2" w:rsidRPr="00122064" w:rsidTr="00D90DD3">
        <w:trPr>
          <w:trHeight w:val="90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Target Audience</w:t>
            </w:r>
          </w:p>
        </w:tc>
        <w:tc>
          <w:tcPr>
            <w:tcW w:w="923" w:type="pct"/>
            <w:shd w:val="clear" w:color="000000" w:fill="FFFFFF"/>
            <w:hideMark/>
          </w:tcPr>
          <w:p w:rsidR="008E17D2" w:rsidRPr="00122064" w:rsidRDefault="008E17D2" w:rsidP="007140F8">
            <w:pPr>
              <w:rPr>
                <w:sz w:val="22"/>
                <w:szCs w:val="22"/>
              </w:rPr>
            </w:pPr>
            <w:r w:rsidRPr="00122064">
              <w:rPr>
                <w:sz w:val="22"/>
                <w:szCs w:val="22"/>
              </w:rPr>
              <w:t xml:space="preserve">A description of the intellectual level of the audience for which the </w:t>
            </w:r>
            <w:r w:rsidR="00D90219" w:rsidRPr="00122064">
              <w:rPr>
                <w:sz w:val="22"/>
                <w:szCs w:val="22"/>
              </w:rPr>
              <w:t>information asset</w:t>
            </w:r>
            <w:r w:rsidRPr="00122064">
              <w:rPr>
                <w:sz w:val="22"/>
                <w:szCs w:val="22"/>
              </w:rPr>
              <w:t xml:space="preserve"> is intended.</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01B87" w:rsidP="00E01E6D">
            <w:pPr>
              <w:rPr>
                <w:rStyle w:val="Hyperlink"/>
                <w:color w:val="auto"/>
                <w:sz w:val="22"/>
                <w:szCs w:val="22"/>
                <w:u w:val="none"/>
              </w:rPr>
            </w:pPr>
            <w:hyperlink r:id="rId34" w:history="1">
              <w:r w:rsidR="008E17D2" w:rsidRPr="00122064">
                <w:rPr>
                  <w:rStyle w:val="Hyperlink"/>
                  <w:color w:val="auto"/>
                  <w:sz w:val="22"/>
                  <w:szCs w:val="22"/>
                  <w:u w:val="none"/>
                </w:rPr>
                <w:t>Controlled</w:t>
              </w:r>
            </w:hyperlink>
            <w:r w:rsidR="008E17D2" w:rsidRPr="00122064">
              <w:rPr>
                <w:rStyle w:val="Hyperlink"/>
                <w:color w:val="auto"/>
                <w:sz w:val="22"/>
                <w:szCs w:val="22"/>
                <w:u w:val="none"/>
              </w:rPr>
              <w:t xml:space="preserve"> Vocabulary :</w:t>
            </w:r>
          </w:p>
          <w:p w:rsidR="008E17D2" w:rsidRPr="00122064" w:rsidRDefault="008E17D2" w:rsidP="00E01E6D">
            <w:pPr>
              <w:rPr>
                <w:rStyle w:val="Hyperlink"/>
                <w:sz w:val="22"/>
                <w:szCs w:val="22"/>
              </w:rPr>
            </w:pPr>
          </w:p>
          <w:p w:rsidR="008E17D2" w:rsidRPr="00122064" w:rsidRDefault="00801B87" w:rsidP="00E01E6D">
            <w:pPr>
              <w:rPr>
                <w:rStyle w:val="Hyperlink"/>
                <w:sz w:val="22"/>
                <w:szCs w:val="22"/>
              </w:rPr>
            </w:pPr>
            <w:hyperlink r:id="rId35" w:history="1">
              <w:r w:rsidR="008E17D2" w:rsidRPr="00122064">
                <w:rPr>
                  <w:rStyle w:val="Hyperlink"/>
                  <w:sz w:val="22"/>
                  <w:szCs w:val="22"/>
                </w:rPr>
                <w:t>IMRC - dc.audience Sub-group: Government of Canada Audience Scheme - Final Version</w:t>
              </w:r>
            </w:hyperlink>
          </w:p>
          <w:p w:rsidR="008E17D2" w:rsidRPr="00122064" w:rsidRDefault="008E17D2" w:rsidP="00E01E6D">
            <w:pPr>
              <w:rPr>
                <w:color w:val="0000FF" w:themeColor="hyperlink"/>
                <w:sz w:val="22"/>
                <w:szCs w:val="22"/>
                <w:u w:val="single"/>
              </w:rPr>
            </w:pPr>
            <w:r w:rsidRPr="00122064">
              <w:rPr>
                <w:color w:val="FF0000"/>
                <w:sz w:val="22"/>
                <w:szCs w:val="22"/>
              </w:rPr>
              <w:t>(See Appendix B)</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w:t>
            </w:r>
          </w:p>
        </w:tc>
        <w:tc>
          <w:tcPr>
            <w:tcW w:w="631" w:type="pct"/>
            <w:shd w:val="clear" w:color="000000" w:fill="FFFFFF"/>
            <w:hideMark/>
          </w:tcPr>
          <w:p w:rsidR="008E17D2" w:rsidRPr="00122064" w:rsidRDefault="00801B87" w:rsidP="007140F8">
            <w:pPr>
              <w:rPr>
                <w:color w:val="0000FF"/>
                <w:sz w:val="22"/>
                <w:szCs w:val="22"/>
                <w:u w:val="single"/>
              </w:rPr>
            </w:pPr>
            <w:hyperlink r:id="rId36" w:anchor="targetaudience" w:history="1">
              <w:r w:rsidR="00D90DD3" w:rsidRPr="00906B78">
                <w:rPr>
                  <w:rStyle w:val="Hyperlink"/>
                  <w:sz w:val="22"/>
                  <w:szCs w:val="22"/>
                </w:rPr>
                <w:t>http://www.loc.gov/standards/mods/userguide/dlfaquifer.html#targetaudience</w:t>
              </w:r>
            </w:hyperlink>
            <w:r w:rsidR="00D90DD3">
              <w:rPr>
                <w:sz w:val="22"/>
                <w:szCs w:val="22"/>
              </w:rPr>
              <w:t xml:space="preserve"> </w:t>
            </w:r>
          </w:p>
        </w:tc>
      </w:tr>
      <w:tr w:rsidR="008E17D2" w:rsidRPr="00122064" w:rsidTr="00D90DD3">
        <w:trPr>
          <w:trHeight w:val="945"/>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Keywords English</w:t>
            </w:r>
          </w:p>
        </w:tc>
        <w:tc>
          <w:tcPr>
            <w:tcW w:w="923" w:type="pct"/>
            <w:shd w:val="clear" w:color="000000" w:fill="FFFFFF"/>
            <w:hideMark/>
          </w:tcPr>
          <w:p w:rsidR="008E17D2" w:rsidRPr="00122064" w:rsidRDefault="008E17D2" w:rsidP="00190104">
            <w:pPr>
              <w:rPr>
                <w:sz w:val="22"/>
                <w:szCs w:val="22"/>
              </w:rPr>
            </w:pPr>
            <w:r w:rsidRPr="00122064">
              <w:rPr>
                <w:sz w:val="22"/>
                <w:szCs w:val="22"/>
              </w:rPr>
              <w:t>Commonly used words or phrases which describe the information asset, in English</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Repeatable</w:t>
            </w:r>
          </w:p>
        </w:tc>
        <w:tc>
          <w:tcPr>
            <w:tcW w:w="631" w:type="pct"/>
            <w:shd w:val="clear" w:color="000000" w:fill="FFFFFF"/>
            <w:hideMark/>
          </w:tcPr>
          <w:p w:rsidR="008E17D2" w:rsidRPr="00122064" w:rsidRDefault="008E17D2" w:rsidP="00A51575">
            <w:pPr>
              <w:rPr>
                <w:sz w:val="22"/>
                <w:szCs w:val="22"/>
              </w:rPr>
            </w:pPr>
            <w:r w:rsidRPr="00122064">
              <w:rPr>
                <w:sz w:val="22"/>
                <w:szCs w:val="22"/>
              </w:rPr>
              <w:t xml:space="preserve">Free text </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This element should be populated with plain language terms or phrases that match the terms expected to be used by target, defined audiences to support search</w:t>
            </w:r>
          </w:p>
        </w:tc>
        <w:tc>
          <w:tcPr>
            <w:tcW w:w="631" w:type="pct"/>
            <w:shd w:val="clear" w:color="000000" w:fill="FFFFFF"/>
            <w:hideMark/>
          </w:tcPr>
          <w:p w:rsidR="008E17D2" w:rsidRPr="00122064" w:rsidRDefault="00190104" w:rsidP="007140F8">
            <w:pPr>
              <w:rPr>
                <w:sz w:val="22"/>
                <w:szCs w:val="22"/>
                <w:u w:val="single"/>
              </w:rPr>
            </w:pPr>
            <w:r w:rsidRPr="00122064">
              <w:rPr>
                <w:sz w:val="22"/>
                <w:szCs w:val="22"/>
                <w:u w:val="single"/>
              </w:rPr>
              <w:t>http://nap.geogratis.gc.ca/metadata/register/registerItems-eng.html#RI_32</w:t>
            </w:r>
          </w:p>
        </w:tc>
      </w:tr>
      <w:tr w:rsidR="008E17D2" w:rsidRPr="00122064" w:rsidTr="00D90DD3">
        <w:trPr>
          <w:trHeight w:val="945"/>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Keywords French</w:t>
            </w:r>
          </w:p>
        </w:tc>
        <w:tc>
          <w:tcPr>
            <w:tcW w:w="923" w:type="pct"/>
            <w:shd w:val="clear" w:color="000000" w:fill="FFFFFF"/>
            <w:hideMark/>
          </w:tcPr>
          <w:p w:rsidR="008E17D2" w:rsidRPr="00122064" w:rsidRDefault="008E17D2" w:rsidP="00190104">
            <w:pPr>
              <w:rPr>
                <w:sz w:val="22"/>
                <w:szCs w:val="22"/>
              </w:rPr>
            </w:pPr>
            <w:r w:rsidRPr="00122064">
              <w:rPr>
                <w:sz w:val="22"/>
                <w:szCs w:val="22"/>
              </w:rPr>
              <w:t>Commonly used words or phrases which describe the information asset, in French</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Repeatable</w:t>
            </w:r>
          </w:p>
        </w:tc>
        <w:tc>
          <w:tcPr>
            <w:tcW w:w="631" w:type="pct"/>
            <w:shd w:val="clear" w:color="000000" w:fill="FFFFFF"/>
            <w:hideMark/>
          </w:tcPr>
          <w:p w:rsidR="008E17D2" w:rsidRPr="00122064" w:rsidRDefault="008E17D2" w:rsidP="00A51575">
            <w:pPr>
              <w:rPr>
                <w:sz w:val="22"/>
                <w:szCs w:val="22"/>
              </w:rPr>
            </w:pPr>
            <w:r w:rsidRPr="00122064">
              <w:rPr>
                <w:sz w:val="22"/>
                <w:szCs w:val="22"/>
              </w:rPr>
              <w:t xml:space="preserve">Free text </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This element should be populated with plain language terms or phrases that match the terms expected to be used by target, defined audiences to support search</w:t>
            </w:r>
          </w:p>
        </w:tc>
        <w:tc>
          <w:tcPr>
            <w:tcW w:w="631" w:type="pct"/>
            <w:shd w:val="clear" w:color="auto" w:fill="auto"/>
            <w:hideMark/>
          </w:tcPr>
          <w:p w:rsidR="008E17D2" w:rsidRPr="00122064" w:rsidRDefault="00190104" w:rsidP="007140F8">
            <w:pPr>
              <w:rPr>
                <w:sz w:val="22"/>
                <w:szCs w:val="22"/>
                <w:u w:val="single"/>
              </w:rPr>
            </w:pPr>
            <w:r w:rsidRPr="00122064">
              <w:rPr>
                <w:sz w:val="22"/>
                <w:szCs w:val="22"/>
                <w:u w:val="single"/>
              </w:rPr>
              <w:t>http://nap.geogratis.gc.ca/metadata/register/registerItems-eng.html#RI_32</w:t>
            </w:r>
          </w:p>
        </w:tc>
      </w:tr>
      <w:tr w:rsidR="008E17D2" w:rsidRPr="00122064" w:rsidTr="00D90DD3">
        <w:trPr>
          <w:trHeight w:val="1260"/>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Subject</w:t>
            </w:r>
          </w:p>
        </w:tc>
        <w:tc>
          <w:tcPr>
            <w:tcW w:w="923" w:type="pct"/>
            <w:shd w:val="clear" w:color="auto" w:fill="auto"/>
            <w:hideMark/>
          </w:tcPr>
          <w:p w:rsidR="008E17D2" w:rsidRPr="00122064" w:rsidRDefault="008E17D2" w:rsidP="007140F8">
            <w:pPr>
              <w:rPr>
                <w:sz w:val="22"/>
                <w:szCs w:val="22"/>
              </w:rPr>
            </w:pPr>
            <w:r w:rsidRPr="00122064">
              <w:rPr>
                <w:sz w:val="22"/>
                <w:szCs w:val="22"/>
              </w:rPr>
              <w:t>The topic of the content of the dataset or information asset</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auto" w:fill="auto"/>
            <w:hideMark/>
          </w:tcPr>
          <w:p w:rsidR="008E17D2" w:rsidRPr="00122064" w:rsidRDefault="008E17D2" w:rsidP="007140F8">
            <w:pPr>
              <w:rPr>
                <w:sz w:val="22"/>
                <w:szCs w:val="22"/>
              </w:rPr>
            </w:pPr>
            <w:r w:rsidRPr="00122064">
              <w:rPr>
                <w:sz w:val="22"/>
                <w:szCs w:val="22"/>
              </w:rPr>
              <w:t>Repeatable</w:t>
            </w:r>
          </w:p>
        </w:tc>
        <w:tc>
          <w:tcPr>
            <w:tcW w:w="631" w:type="pct"/>
            <w:shd w:val="clear" w:color="000000" w:fill="FFFFFF"/>
            <w:hideMark/>
          </w:tcPr>
          <w:p w:rsidR="008E17D2" w:rsidRPr="00122064" w:rsidRDefault="008E17D2" w:rsidP="007140F8">
            <w:pPr>
              <w:rPr>
                <w:color w:val="0000FF"/>
                <w:sz w:val="22"/>
                <w:szCs w:val="22"/>
                <w:u w:val="single"/>
              </w:rPr>
            </w:pPr>
            <w:r w:rsidRPr="00122064">
              <w:rPr>
                <w:sz w:val="22"/>
                <w:szCs w:val="22"/>
              </w:rPr>
              <w:t>Controlled Vocabulary</w:t>
            </w:r>
            <w:r w:rsidRPr="00122064">
              <w:rPr>
                <w:color w:val="0000FF"/>
                <w:sz w:val="22"/>
                <w:szCs w:val="22"/>
                <w:u w:val="single"/>
              </w:rPr>
              <w:br/>
            </w:r>
            <w:hyperlink r:id="rId37" w:history="1">
              <w:r w:rsidRPr="00122064">
                <w:rPr>
                  <w:rStyle w:val="Hyperlink"/>
                  <w:sz w:val="22"/>
                  <w:szCs w:val="22"/>
                </w:rPr>
                <w:t>Government of Canada Core Subject Thesaurus</w:t>
              </w:r>
            </w:hyperlink>
            <w:r w:rsidRPr="00122064">
              <w:rPr>
                <w:color w:val="0000FF"/>
                <w:sz w:val="22"/>
                <w:szCs w:val="22"/>
                <w:u w:val="single"/>
              </w:rPr>
              <w:t xml:space="preserve"> </w:t>
            </w:r>
          </w:p>
          <w:p w:rsidR="008E17D2" w:rsidRPr="00122064" w:rsidRDefault="008E17D2" w:rsidP="00E01E6D">
            <w:pPr>
              <w:rPr>
                <w:color w:val="0000FF"/>
                <w:sz w:val="22"/>
                <w:szCs w:val="22"/>
                <w:u w:val="single"/>
              </w:rPr>
            </w:pPr>
            <w:r w:rsidRPr="00122064">
              <w:rPr>
                <w:color w:val="FF0000"/>
                <w:sz w:val="22"/>
                <w:szCs w:val="22"/>
              </w:rPr>
              <w:t>(See Appendix B)</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xml:space="preserve">Note, the English controlled list will be mapped to the French, so only one input is required. </w:t>
            </w:r>
          </w:p>
        </w:tc>
        <w:tc>
          <w:tcPr>
            <w:tcW w:w="631" w:type="pct"/>
            <w:shd w:val="clear" w:color="auto" w:fill="auto"/>
            <w:hideMark/>
          </w:tcPr>
          <w:p w:rsidR="008E17D2" w:rsidRPr="00122064" w:rsidRDefault="00801B87" w:rsidP="007140F8">
            <w:pPr>
              <w:rPr>
                <w:sz w:val="22"/>
                <w:szCs w:val="22"/>
                <w:u w:val="single"/>
              </w:rPr>
            </w:pPr>
            <w:hyperlink r:id="rId38" w:history="1">
              <w:r w:rsidR="008E17D2" w:rsidRPr="00122064">
                <w:rPr>
                  <w:sz w:val="22"/>
                  <w:szCs w:val="22"/>
                  <w:u w:val="single"/>
                </w:rPr>
                <w:t>http://purl.org/dc/terms/subject</w:t>
              </w:r>
            </w:hyperlink>
          </w:p>
        </w:tc>
      </w:tr>
      <w:tr w:rsidR="008E17D2" w:rsidRPr="00122064" w:rsidTr="00D90DD3">
        <w:trPr>
          <w:trHeight w:val="126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Genre</w:t>
            </w:r>
          </w:p>
        </w:tc>
        <w:tc>
          <w:tcPr>
            <w:tcW w:w="923" w:type="pct"/>
            <w:shd w:val="clear" w:color="auto" w:fill="auto"/>
            <w:hideMark/>
          </w:tcPr>
          <w:p w:rsidR="008E17D2" w:rsidRPr="00122064" w:rsidRDefault="008E17D2" w:rsidP="007140F8">
            <w:pPr>
              <w:rPr>
                <w:sz w:val="22"/>
                <w:szCs w:val="22"/>
              </w:rPr>
            </w:pPr>
            <w:r w:rsidRPr="00122064">
              <w:rPr>
                <w:sz w:val="22"/>
                <w:szCs w:val="22"/>
              </w:rPr>
              <w:t>A term or terms that designate a category characterizing a particular style, form, or content, such as artistic, musical, literary composition, etc.</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auto" w:fill="auto"/>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01B87" w:rsidP="007140F8">
            <w:pPr>
              <w:rPr>
                <w:color w:val="0000FF"/>
                <w:sz w:val="22"/>
                <w:szCs w:val="22"/>
                <w:u w:val="single"/>
              </w:rPr>
            </w:pPr>
            <w:hyperlink r:id="rId39" w:history="1">
              <w:r w:rsidR="008E17D2" w:rsidRPr="00122064">
                <w:rPr>
                  <w:sz w:val="22"/>
                  <w:szCs w:val="22"/>
                </w:rPr>
                <w:t>Controlled Vocabulary</w:t>
              </w:r>
              <w:r w:rsidR="008E17D2" w:rsidRPr="00122064">
                <w:rPr>
                  <w:color w:val="0000FF"/>
                  <w:sz w:val="22"/>
                  <w:szCs w:val="22"/>
                  <w:u w:val="single"/>
                </w:rPr>
                <w:br/>
                <w:t>MARC Genre Term List</w:t>
              </w:r>
            </w:hyperlink>
          </w:p>
          <w:p w:rsidR="008E17D2" w:rsidRPr="00122064" w:rsidRDefault="008E17D2" w:rsidP="007140F8">
            <w:pPr>
              <w:rPr>
                <w:color w:val="0000FF"/>
                <w:sz w:val="22"/>
                <w:szCs w:val="22"/>
                <w:u w:val="single"/>
              </w:rPr>
            </w:pPr>
          </w:p>
          <w:p w:rsidR="008E17D2" w:rsidRPr="00122064" w:rsidRDefault="008E17D2" w:rsidP="00E01E6D">
            <w:pPr>
              <w:rPr>
                <w:color w:val="0000FF"/>
                <w:sz w:val="22"/>
                <w:szCs w:val="22"/>
                <w:u w:val="single"/>
              </w:rPr>
            </w:pPr>
            <w:r w:rsidRPr="00122064">
              <w:rPr>
                <w:color w:val="FF0000"/>
                <w:sz w:val="22"/>
                <w:szCs w:val="22"/>
              </w:rPr>
              <w:t>(See Appendix B)</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w:t>
            </w:r>
          </w:p>
        </w:tc>
        <w:tc>
          <w:tcPr>
            <w:tcW w:w="631" w:type="pct"/>
            <w:shd w:val="clear" w:color="auto" w:fill="auto"/>
            <w:hideMark/>
          </w:tcPr>
          <w:p w:rsidR="008E17D2" w:rsidRPr="00122064" w:rsidRDefault="00801B87" w:rsidP="007140F8">
            <w:pPr>
              <w:rPr>
                <w:sz w:val="22"/>
                <w:szCs w:val="22"/>
                <w:u w:val="single"/>
              </w:rPr>
            </w:pPr>
            <w:hyperlink r:id="rId40" w:history="1">
              <w:r w:rsidR="00190104" w:rsidRPr="00122064">
                <w:rPr>
                  <w:rStyle w:val="Hyperlink"/>
                  <w:sz w:val="22"/>
                  <w:szCs w:val="22"/>
                </w:rPr>
                <w:t>http://www.loc.gov/standards/mods/userguide/genre.html</w:t>
              </w:r>
            </w:hyperlink>
            <w:r w:rsidR="00190104" w:rsidRPr="00122064">
              <w:rPr>
                <w:sz w:val="22"/>
                <w:szCs w:val="22"/>
                <w:u w:val="single"/>
              </w:rPr>
              <w:t xml:space="preserve"> </w:t>
            </w:r>
          </w:p>
        </w:tc>
      </w:tr>
      <w:tr w:rsidR="008E17D2" w:rsidRPr="00122064" w:rsidTr="00D90DD3">
        <w:trPr>
          <w:trHeight w:val="1260"/>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Spatial</w:t>
            </w:r>
          </w:p>
        </w:tc>
        <w:tc>
          <w:tcPr>
            <w:tcW w:w="923" w:type="pct"/>
            <w:shd w:val="clear" w:color="auto" w:fill="auto"/>
            <w:hideMark/>
          </w:tcPr>
          <w:p w:rsidR="008E17D2" w:rsidRPr="00122064" w:rsidRDefault="008E17D2" w:rsidP="00190104">
            <w:pPr>
              <w:rPr>
                <w:sz w:val="22"/>
                <w:szCs w:val="22"/>
              </w:rPr>
            </w:pPr>
            <w:r w:rsidRPr="00122064">
              <w:rPr>
                <w:sz w:val="22"/>
                <w:szCs w:val="22"/>
              </w:rPr>
              <w:t xml:space="preserve">The range of spatial applicability of </w:t>
            </w:r>
            <w:r w:rsidR="00190104" w:rsidRPr="00122064">
              <w:rPr>
                <w:sz w:val="22"/>
                <w:szCs w:val="22"/>
              </w:rPr>
              <w:t>the</w:t>
            </w:r>
            <w:r w:rsidRPr="00122064">
              <w:rPr>
                <w:sz w:val="22"/>
                <w:szCs w:val="22"/>
              </w:rPr>
              <w:t xml:space="preserve"> information asset. This element could include either a bounding box, or GeoJson string.</w:t>
            </w:r>
          </w:p>
        </w:tc>
        <w:tc>
          <w:tcPr>
            <w:tcW w:w="291" w:type="pct"/>
            <w:shd w:val="clear" w:color="FFFFCC" w:fill="FFFFFF"/>
            <w:hideMark/>
          </w:tcPr>
          <w:p w:rsidR="008E17D2" w:rsidRPr="00122064" w:rsidRDefault="008E17D2" w:rsidP="007140F8">
            <w:pPr>
              <w:rPr>
                <w:sz w:val="22"/>
                <w:szCs w:val="22"/>
              </w:rPr>
            </w:pPr>
            <w:r w:rsidRPr="00122064">
              <w:rPr>
                <w:sz w:val="22"/>
                <w:szCs w:val="22"/>
              </w:rPr>
              <w:t>O</w:t>
            </w:r>
          </w:p>
        </w:tc>
        <w:tc>
          <w:tcPr>
            <w:tcW w:w="485" w:type="pct"/>
            <w:shd w:val="clear" w:color="auto" w:fill="auto"/>
            <w:hideMark/>
          </w:tcPr>
          <w:p w:rsidR="008E17D2" w:rsidRPr="00122064" w:rsidRDefault="008E17D2" w:rsidP="007140F8">
            <w:pPr>
              <w:rPr>
                <w:sz w:val="22"/>
                <w:szCs w:val="22"/>
              </w:rPr>
            </w:pPr>
            <w:r w:rsidRPr="00122064">
              <w:rPr>
                <w:sz w:val="22"/>
                <w:szCs w:val="22"/>
              </w:rPr>
              <w:t>Repeatable</w:t>
            </w:r>
          </w:p>
        </w:tc>
        <w:tc>
          <w:tcPr>
            <w:tcW w:w="631" w:type="pct"/>
            <w:shd w:val="clear" w:color="000000" w:fill="FFFFFF"/>
            <w:hideMark/>
          </w:tcPr>
          <w:p w:rsidR="008E17D2" w:rsidRPr="00122064" w:rsidRDefault="008E17D2" w:rsidP="00A51575">
            <w:pPr>
              <w:rPr>
                <w:sz w:val="22"/>
                <w:szCs w:val="22"/>
              </w:rPr>
            </w:pPr>
            <w:r w:rsidRPr="00122064">
              <w:rPr>
                <w:sz w:val="22"/>
                <w:szCs w:val="22"/>
              </w:rPr>
              <w:t>Free text</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Bounding Box coordinates, or a GeoJson string are acceptable values</w:t>
            </w:r>
          </w:p>
        </w:tc>
        <w:tc>
          <w:tcPr>
            <w:tcW w:w="631" w:type="pct"/>
            <w:shd w:val="clear" w:color="000000" w:fill="FFFFFF"/>
            <w:hideMark/>
          </w:tcPr>
          <w:p w:rsidR="008E17D2" w:rsidRPr="00122064" w:rsidRDefault="00801B87" w:rsidP="007140F8">
            <w:pPr>
              <w:rPr>
                <w:sz w:val="22"/>
                <w:szCs w:val="22"/>
                <w:u w:val="single"/>
              </w:rPr>
            </w:pPr>
            <w:hyperlink r:id="rId41" w:history="1">
              <w:r w:rsidR="008E17D2" w:rsidRPr="00122064">
                <w:rPr>
                  <w:sz w:val="22"/>
                  <w:szCs w:val="22"/>
                  <w:u w:val="single"/>
                </w:rPr>
                <w:t>http://purl.org/dc/terms/spatial</w:t>
              </w:r>
            </w:hyperlink>
          </w:p>
        </w:tc>
      </w:tr>
      <w:tr w:rsidR="008E17D2" w:rsidRPr="00122064" w:rsidTr="00D90DD3">
        <w:trPr>
          <w:trHeight w:val="945"/>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Geographic Region Name</w:t>
            </w:r>
          </w:p>
        </w:tc>
        <w:tc>
          <w:tcPr>
            <w:tcW w:w="923" w:type="pct"/>
            <w:shd w:val="clear" w:color="auto" w:fill="auto"/>
            <w:hideMark/>
          </w:tcPr>
          <w:p w:rsidR="008E17D2" w:rsidRPr="00122064" w:rsidRDefault="00F20E95" w:rsidP="00F20E95">
            <w:pPr>
              <w:rPr>
                <w:sz w:val="22"/>
                <w:szCs w:val="22"/>
              </w:rPr>
            </w:pPr>
            <w:r w:rsidRPr="00122064">
              <w:rPr>
                <w:sz w:val="22"/>
                <w:szCs w:val="22"/>
              </w:rPr>
              <w:t xml:space="preserve">The geographic region of an </w:t>
            </w:r>
            <w:r w:rsidR="008E17D2" w:rsidRPr="00122064">
              <w:rPr>
                <w:sz w:val="22"/>
                <w:szCs w:val="22"/>
              </w:rPr>
              <w:t>information asset. This element will be a region name.</w:t>
            </w:r>
          </w:p>
        </w:tc>
        <w:tc>
          <w:tcPr>
            <w:tcW w:w="291" w:type="pct"/>
            <w:shd w:val="clear" w:color="FFFFCC" w:fill="FFFFFF"/>
            <w:hideMark/>
          </w:tcPr>
          <w:p w:rsidR="008E17D2" w:rsidRPr="00122064" w:rsidRDefault="008E17D2" w:rsidP="007140F8">
            <w:pPr>
              <w:rPr>
                <w:sz w:val="22"/>
                <w:szCs w:val="22"/>
              </w:rPr>
            </w:pPr>
            <w:r w:rsidRPr="00122064">
              <w:rPr>
                <w:sz w:val="22"/>
                <w:szCs w:val="22"/>
              </w:rPr>
              <w:t>O</w:t>
            </w:r>
          </w:p>
        </w:tc>
        <w:tc>
          <w:tcPr>
            <w:tcW w:w="485" w:type="pct"/>
            <w:shd w:val="clear" w:color="auto" w:fill="auto"/>
            <w:hideMark/>
          </w:tcPr>
          <w:p w:rsidR="008E17D2" w:rsidRPr="00122064" w:rsidRDefault="008E17D2" w:rsidP="007140F8">
            <w:pPr>
              <w:rPr>
                <w:sz w:val="22"/>
                <w:szCs w:val="22"/>
              </w:rPr>
            </w:pPr>
            <w:r w:rsidRPr="00122064">
              <w:rPr>
                <w:sz w:val="22"/>
                <w:szCs w:val="22"/>
              </w:rPr>
              <w:t>Repeatable</w:t>
            </w:r>
          </w:p>
        </w:tc>
        <w:tc>
          <w:tcPr>
            <w:tcW w:w="631" w:type="pct"/>
            <w:shd w:val="clear" w:color="000000" w:fill="FFFFFF"/>
            <w:hideMark/>
          </w:tcPr>
          <w:p w:rsidR="00A51575" w:rsidRPr="00122064" w:rsidRDefault="008E17D2" w:rsidP="00A51575">
            <w:pPr>
              <w:rPr>
                <w:sz w:val="22"/>
                <w:szCs w:val="22"/>
              </w:rPr>
            </w:pPr>
            <w:r w:rsidRPr="00122064">
              <w:rPr>
                <w:sz w:val="22"/>
                <w:szCs w:val="22"/>
              </w:rPr>
              <w:fldChar w:fldCharType="begin"/>
            </w:r>
            <w:r w:rsidRPr="00122064">
              <w:rPr>
                <w:sz w:val="22"/>
                <w:szCs w:val="22"/>
              </w:rPr>
              <w:instrText xml:space="preserve"> HYPERLINK "http://www23.statcan.gc.ca/imdb/p3VD.pl?Function=getVD&amp;TVD=116940" </w:instrText>
            </w:r>
            <w:r w:rsidRPr="00122064">
              <w:rPr>
                <w:sz w:val="22"/>
                <w:szCs w:val="22"/>
              </w:rPr>
              <w:fldChar w:fldCharType="separate"/>
            </w:r>
            <w:r w:rsidR="00A51575" w:rsidRPr="00122064">
              <w:rPr>
                <w:sz w:val="22"/>
                <w:szCs w:val="22"/>
              </w:rPr>
              <w:t xml:space="preserve">Controlled Vocabulary </w:t>
            </w:r>
            <w:r w:rsidR="00A51575">
              <w:rPr>
                <w:sz w:val="22"/>
                <w:szCs w:val="22"/>
              </w:rPr>
              <w:t>:</w:t>
            </w:r>
          </w:p>
          <w:p w:rsidR="008E17D2" w:rsidRPr="00122064" w:rsidRDefault="008E17D2" w:rsidP="007140F8">
            <w:pPr>
              <w:rPr>
                <w:color w:val="0000FF"/>
                <w:sz w:val="22"/>
                <w:szCs w:val="22"/>
                <w:u w:val="single"/>
              </w:rPr>
            </w:pPr>
            <w:r w:rsidRPr="00122064">
              <w:rPr>
                <w:color w:val="0000FF"/>
                <w:sz w:val="22"/>
                <w:szCs w:val="22"/>
                <w:u w:val="single"/>
              </w:rPr>
              <w:br/>
              <w:t>Standard Geographical Classification (SGC) 2011</w:t>
            </w:r>
            <w:r w:rsidRPr="00122064">
              <w:rPr>
                <w:color w:val="0000FF"/>
                <w:sz w:val="22"/>
                <w:szCs w:val="22"/>
                <w:u w:val="single"/>
              </w:rPr>
              <w:fldChar w:fldCharType="end"/>
            </w:r>
          </w:p>
          <w:p w:rsidR="008E17D2" w:rsidRPr="00122064" w:rsidRDefault="008E17D2" w:rsidP="00E01E6D">
            <w:pPr>
              <w:rPr>
                <w:color w:val="0000FF"/>
                <w:sz w:val="22"/>
                <w:szCs w:val="22"/>
                <w:u w:val="single"/>
              </w:rPr>
            </w:pPr>
            <w:r w:rsidRPr="00122064">
              <w:rPr>
                <w:color w:val="FF0000"/>
                <w:sz w:val="22"/>
                <w:szCs w:val="22"/>
              </w:rPr>
              <w:t>(See Appendix B)</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w:t>
            </w:r>
          </w:p>
        </w:tc>
        <w:tc>
          <w:tcPr>
            <w:tcW w:w="631" w:type="pct"/>
            <w:shd w:val="clear" w:color="000000" w:fill="FFFFFF"/>
            <w:hideMark/>
          </w:tcPr>
          <w:p w:rsidR="008E17D2" w:rsidRPr="00122064" w:rsidRDefault="008E17D2" w:rsidP="007140F8">
            <w:pPr>
              <w:rPr>
                <w:sz w:val="22"/>
                <w:szCs w:val="22"/>
                <w:u w:val="single"/>
              </w:rPr>
            </w:pPr>
            <w:r w:rsidRPr="00122064">
              <w:rPr>
                <w:sz w:val="22"/>
                <w:szCs w:val="22"/>
                <w:u w:val="single"/>
              </w:rPr>
              <w:t> </w:t>
            </w:r>
          </w:p>
        </w:tc>
      </w:tr>
      <w:tr w:rsidR="008E17D2" w:rsidRPr="00122064" w:rsidTr="00D90DD3">
        <w:trPr>
          <w:trHeight w:val="1260"/>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Temporal</w:t>
            </w:r>
          </w:p>
        </w:tc>
        <w:tc>
          <w:tcPr>
            <w:tcW w:w="923" w:type="pct"/>
            <w:shd w:val="clear" w:color="FFFFCC" w:fill="FFFFFF"/>
            <w:hideMark/>
          </w:tcPr>
          <w:p w:rsidR="008E17D2" w:rsidRPr="00122064" w:rsidRDefault="008E17D2" w:rsidP="00F20E95">
            <w:pPr>
              <w:rPr>
                <w:sz w:val="22"/>
                <w:szCs w:val="22"/>
              </w:rPr>
            </w:pPr>
            <w:r w:rsidRPr="00122064">
              <w:rPr>
                <w:sz w:val="22"/>
                <w:szCs w:val="22"/>
              </w:rPr>
              <w:t xml:space="preserve">The range of temporal applicability </w:t>
            </w:r>
            <w:r w:rsidR="00F20E95" w:rsidRPr="00122064">
              <w:rPr>
                <w:sz w:val="22"/>
                <w:szCs w:val="22"/>
              </w:rPr>
              <w:t>an</w:t>
            </w:r>
            <w:r w:rsidRPr="00122064">
              <w:rPr>
                <w:sz w:val="22"/>
                <w:szCs w:val="22"/>
              </w:rPr>
              <w:t xml:space="preserve"> information asset. For example, the start and end date covered by the data.</w:t>
            </w:r>
          </w:p>
        </w:tc>
        <w:tc>
          <w:tcPr>
            <w:tcW w:w="291" w:type="pct"/>
            <w:shd w:val="clear" w:color="FFFFCC" w:fill="FFFFFF"/>
            <w:hideMark/>
          </w:tcPr>
          <w:p w:rsidR="008E17D2" w:rsidRPr="00122064" w:rsidRDefault="008E17D2" w:rsidP="007140F8">
            <w:pPr>
              <w:rPr>
                <w:sz w:val="22"/>
                <w:szCs w:val="22"/>
              </w:rPr>
            </w:pPr>
            <w:r w:rsidRPr="00122064">
              <w:rPr>
                <w:sz w:val="22"/>
                <w:szCs w:val="22"/>
              </w:rPr>
              <w:t>O</w:t>
            </w:r>
          </w:p>
        </w:tc>
        <w:tc>
          <w:tcPr>
            <w:tcW w:w="485" w:type="pct"/>
            <w:shd w:val="clear" w:color="FFFFCC"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 xml:space="preserve">Free-text : </w:t>
            </w:r>
            <w:r w:rsidRPr="00122064">
              <w:rPr>
                <w:sz w:val="22"/>
                <w:szCs w:val="22"/>
              </w:rPr>
              <w:br/>
              <w:t>W3C Date and Time Formats (YYYY-MM-DD)</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This element will be expressed by YYYY-MM-DD / YYYY-MM-DD to represent the start - end date of coverage. If the end date is unknown, leave end date blank.</w:t>
            </w:r>
          </w:p>
        </w:tc>
        <w:tc>
          <w:tcPr>
            <w:tcW w:w="631" w:type="pct"/>
            <w:shd w:val="clear" w:color="000000" w:fill="FFFFFF"/>
            <w:hideMark/>
          </w:tcPr>
          <w:p w:rsidR="008E17D2" w:rsidRPr="00122064" w:rsidRDefault="00801B87" w:rsidP="007140F8">
            <w:pPr>
              <w:rPr>
                <w:color w:val="0000FF"/>
                <w:sz w:val="22"/>
                <w:szCs w:val="22"/>
                <w:u w:val="single"/>
              </w:rPr>
            </w:pPr>
            <w:hyperlink r:id="rId42" w:history="1">
              <w:r w:rsidR="008E17D2" w:rsidRPr="00122064">
                <w:rPr>
                  <w:color w:val="0000FF"/>
                  <w:sz w:val="22"/>
                  <w:szCs w:val="22"/>
                  <w:u w:val="single"/>
                </w:rPr>
                <w:t xml:space="preserve">http://purl.org/dc/terms/temporal </w:t>
              </w:r>
            </w:hyperlink>
          </w:p>
        </w:tc>
      </w:tr>
      <w:tr w:rsidR="008E17D2" w:rsidRPr="00122064" w:rsidTr="00D90DD3">
        <w:trPr>
          <w:trHeight w:val="63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Issuance</w:t>
            </w:r>
          </w:p>
        </w:tc>
        <w:tc>
          <w:tcPr>
            <w:tcW w:w="923" w:type="pct"/>
            <w:shd w:val="clear" w:color="FFFFCC" w:fill="FFFFFF"/>
            <w:hideMark/>
          </w:tcPr>
          <w:p w:rsidR="008E17D2" w:rsidRPr="00122064" w:rsidRDefault="008E17D2" w:rsidP="007140F8">
            <w:pPr>
              <w:rPr>
                <w:sz w:val="22"/>
                <w:szCs w:val="22"/>
              </w:rPr>
            </w:pPr>
            <w:r w:rsidRPr="00122064">
              <w:rPr>
                <w:sz w:val="22"/>
                <w:szCs w:val="22"/>
              </w:rPr>
              <w:t xml:space="preserve">A term that designates how the resource is issued. </w:t>
            </w:r>
          </w:p>
        </w:tc>
        <w:tc>
          <w:tcPr>
            <w:tcW w:w="291" w:type="pct"/>
            <w:shd w:val="clear" w:color="FFFFCC" w:fill="FFFFFF"/>
            <w:hideMark/>
          </w:tcPr>
          <w:p w:rsidR="008E17D2" w:rsidRPr="00122064" w:rsidRDefault="008E17D2" w:rsidP="007140F8">
            <w:pPr>
              <w:rPr>
                <w:sz w:val="22"/>
                <w:szCs w:val="22"/>
              </w:rPr>
            </w:pPr>
            <w:r w:rsidRPr="00122064">
              <w:rPr>
                <w:sz w:val="22"/>
                <w:szCs w:val="22"/>
              </w:rPr>
              <w:t>O</w:t>
            </w:r>
          </w:p>
        </w:tc>
        <w:tc>
          <w:tcPr>
            <w:tcW w:w="485" w:type="pct"/>
            <w:shd w:val="clear" w:color="FFFFCC"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A51575" w:rsidRPr="00A51575" w:rsidRDefault="00A51575" w:rsidP="00A51575">
            <w:pPr>
              <w:rPr>
                <w:sz w:val="22"/>
                <w:szCs w:val="22"/>
              </w:rPr>
            </w:pPr>
            <w:r w:rsidRPr="00A51575">
              <w:rPr>
                <w:sz w:val="22"/>
                <w:szCs w:val="22"/>
              </w:rPr>
              <w:t>Controlled Vocabulary :</w:t>
            </w:r>
          </w:p>
          <w:p w:rsidR="00F20E95" w:rsidRPr="00122064" w:rsidRDefault="00F20E95" w:rsidP="00E01E6D">
            <w:pPr>
              <w:rPr>
                <w:sz w:val="22"/>
                <w:szCs w:val="22"/>
              </w:rPr>
            </w:pPr>
          </w:p>
          <w:p w:rsidR="008E17D2" w:rsidRPr="00122064" w:rsidRDefault="00F20E95" w:rsidP="00E01E6D">
            <w:pPr>
              <w:rPr>
                <w:sz w:val="22"/>
                <w:szCs w:val="22"/>
              </w:rPr>
            </w:pPr>
            <w:r w:rsidRPr="00122064">
              <w:rPr>
                <w:sz w:val="22"/>
                <w:szCs w:val="22"/>
              </w:rPr>
              <w:t>MODS &lt;issuance&gt; term list</w:t>
            </w:r>
            <w:r w:rsidR="008E17D2" w:rsidRPr="00122064">
              <w:rPr>
                <w:sz w:val="22"/>
                <w:szCs w:val="22"/>
              </w:rPr>
              <w:br/>
            </w:r>
            <w:r w:rsidR="008E17D2" w:rsidRPr="00122064">
              <w:rPr>
                <w:color w:val="FF0000"/>
                <w:sz w:val="22"/>
                <w:szCs w:val="22"/>
              </w:rPr>
              <w:t>(See Appendix B)</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Values for this element include : continuing, monographic, single unit, multipart monograph, serial, integrating resource</w:t>
            </w:r>
          </w:p>
        </w:tc>
        <w:tc>
          <w:tcPr>
            <w:tcW w:w="631" w:type="pct"/>
            <w:shd w:val="clear" w:color="000000" w:fill="FFFFFF"/>
            <w:hideMark/>
          </w:tcPr>
          <w:p w:rsidR="008E17D2" w:rsidRPr="00122064" w:rsidRDefault="00801B87" w:rsidP="007140F8">
            <w:pPr>
              <w:rPr>
                <w:sz w:val="22"/>
                <w:szCs w:val="22"/>
                <w:u w:val="single"/>
              </w:rPr>
            </w:pPr>
            <w:hyperlink r:id="rId43" w:anchor="issuance" w:history="1">
              <w:r w:rsidR="00F20E95" w:rsidRPr="00122064">
                <w:rPr>
                  <w:rStyle w:val="Hyperlink"/>
                  <w:sz w:val="22"/>
                  <w:szCs w:val="22"/>
                </w:rPr>
                <w:t>http://www.loc.gov/standards/mods/userguide/origininfo.html#issuance</w:t>
              </w:r>
            </w:hyperlink>
            <w:r w:rsidR="00F20E95" w:rsidRPr="00122064">
              <w:rPr>
                <w:sz w:val="22"/>
                <w:szCs w:val="22"/>
                <w:u w:val="single"/>
              </w:rPr>
              <w:t xml:space="preserve"> </w:t>
            </w:r>
          </w:p>
        </w:tc>
      </w:tr>
      <w:tr w:rsidR="008E17D2" w:rsidRPr="00122064" w:rsidTr="00D90DD3">
        <w:trPr>
          <w:trHeight w:val="630"/>
        </w:trPr>
        <w:tc>
          <w:tcPr>
            <w:tcW w:w="631" w:type="pct"/>
            <w:shd w:val="clear" w:color="000000" w:fill="FFFF66"/>
          </w:tcPr>
          <w:p w:rsidR="008E17D2" w:rsidRPr="00122064" w:rsidRDefault="008E17D2" w:rsidP="007140F8">
            <w:pPr>
              <w:rPr>
                <w:b/>
                <w:bCs/>
                <w:sz w:val="22"/>
                <w:szCs w:val="22"/>
              </w:rPr>
            </w:pPr>
            <w:r w:rsidRPr="00122064">
              <w:rPr>
                <w:b/>
                <w:bCs/>
                <w:sz w:val="22"/>
                <w:szCs w:val="22"/>
              </w:rPr>
              <w:t>Frequency of Issuance</w:t>
            </w:r>
          </w:p>
        </w:tc>
        <w:tc>
          <w:tcPr>
            <w:tcW w:w="923" w:type="pct"/>
            <w:shd w:val="clear" w:color="FFFFCC" w:fill="FFFFFF"/>
          </w:tcPr>
          <w:p w:rsidR="008E17D2" w:rsidRPr="00122064" w:rsidRDefault="008E17D2" w:rsidP="007140F8">
            <w:pPr>
              <w:rPr>
                <w:sz w:val="22"/>
                <w:szCs w:val="22"/>
              </w:rPr>
            </w:pPr>
            <w:r w:rsidRPr="00122064">
              <w:rPr>
                <w:color w:val="333333"/>
                <w:sz w:val="22"/>
                <w:szCs w:val="22"/>
              </w:rPr>
              <w:t>A statement of publication frequency in textual form.</w:t>
            </w:r>
          </w:p>
        </w:tc>
        <w:tc>
          <w:tcPr>
            <w:tcW w:w="291" w:type="pct"/>
            <w:shd w:val="clear" w:color="FFFFCC" w:fill="FFFFFF"/>
          </w:tcPr>
          <w:p w:rsidR="008E17D2" w:rsidRPr="00122064" w:rsidRDefault="008E17D2" w:rsidP="007140F8">
            <w:pPr>
              <w:rPr>
                <w:sz w:val="22"/>
                <w:szCs w:val="22"/>
              </w:rPr>
            </w:pPr>
            <w:r w:rsidRPr="00122064">
              <w:rPr>
                <w:sz w:val="22"/>
                <w:szCs w:val="22"/>
              </w:rPr>
              <w:t>O</w:t>
            </w:r>
          </w:p>
        </w:tc>
        <w:tc>
          <w:tcPr>
            <w:tcW w:w="485" w:type="pct"/>
            <w:shd w:val="clear" w:color="FFFFCC" w:fill="FFFFFF"/>
          </w:tcPr>
          <w:p w:rsidR="008E17D2" w:rsidRPr="00122064" w:rsidRDefault="008E17D2" w:rsidP="007140F8">
            <w:pPr>
              <w:rPr>
                <w:sz w:val="22"/>
                <w:szCs w:val="22"/>
              </w:rPr>
            </w:pPr>
            <w:r w:rsidRPr="00122064">
              <w:rPr>
                <w:sz w:val="22"/>
                <w:szCs w:val="22"/>
              </w:rPr>
              <w:t>Single</w:t>
            </w:r>
          </w:p>
        </w:tc>
        <w:tc>
          <w:tcPr>
            <w:tcW w:w="631" w:type="pct"/>
            <w:shd w:val="clear" w:color="000000" w:fill="FFFFFF"/>
          </w:tcPr>
          <w:p w:rsidR="00A51575" w:rsidRPr="00A51575" w:rsidRDefault="00A51575" w:rsidP="00A51575">
            <w:pPr>
              <w:rPr>
                <w:sz w:val="22"/>
                <w:szCs w:val="22"/>
              </w:rPr>
            </w:pPr>
            <w:r w:rsidRPr="00A51575">
              <w:rPr>
                <w:sz w:val="22"/>
                <w:szCs w:val="22"/>
              </w:rPr>
              <w:t>Controlled Vocabulary :</w:t>
            </w:r>
          </w:p>
          <w:p w:rsidR="008E17D2" w:rsidRPr="00122064" w:rsidRDefault="00801B87" w:rsidP="00E01E6D">
            <w:pPr>
              <w:rPr>
                <w:sz w:val="22"/>
                <w:szCs w:val="22"/>
              </w:rPr>
            </w:pPr>
            <w:hyperlink r:id="rId44" w:history="1">
              <w:r w:rsidR="00F20E95" w:rsidRPr="00122064">
                <w:rPr>
                  <w:rStyle w:val="Hyperlink"/>
                  <w:rFonts w:eastAsiaTheme="majorEastAsia"/>
                  <w:sz w:val="22"/>
                  <w:szCs w:val="22"/>
                </w:rPr>
                <w:t>MARC Frequency of Issue Term List</w:t>
              </w:r>
            </w:hyperlink>
            <w:r w:rsidR="00F20E95" w:rsidRPr="00122064">
              <w:rPr>
                <w:color w:val="333333"/>
                <w:sz w:val="22"/>
                <w:szCs w:val="22"/>
              </w:rPr>
              <w:t>.</w:t>
            </w:r>
            <w:r w:rsidR="00F20E95" w:rsidRPr="00122064">
              <w:rPr>
                <w:color w:val="FF0000"/>
                <w:sz w:val="22"/>
                <w:szCs w:val="22"/>
              </w:rPr>
              <w:t xml:space="preserve"> </w:t>
            </w:r>
            <w:r w:rsidR="008E17D2" w:rsidRPr="00122064">
              <w:rPr>
                <w:color w:val="FF0000"/>
                <w:sz w:val="22"/>
                <w:szCs w:val="22"/>
              </w:rPr>
              <w:t>(See Appendix B)</w:t>
            </w:r>
          </w:p>
        </w:tc>
        <w:tc>
          <w:tcPr>
            <w:tcW w:w="1408" w:type="pct"/>
            <w:shd w:val="clear" w:color="000000" w:fill="FFFFFF"/>
          </w:tcPr>
          <w:p w:rsidR="008E17D2" w:rsidRPr="00122064" w:rsidRDefault="008E17D2" w:rsidP="007140F8">
            <w:pPr>
              <w:rPr>
                <w:color w:val="000000"/>
                <w:sz w:val="22"/>
                <w:szCs w:val="22"/>
              </w:rPr>
            </w:pPr>
          </w:p>
        </w:tc>
        <w:tc>
          <w:tcPr>
            <w:tcW w:w="631" w:type="pct"/>
            <w:shd w:val="clear" w:color="000000" w:fill="FFFFFF"/>
          </w:tcPr>
          <w:p w:rsidR="008E17D2" w:rsidRPr="00122064" w:rsidRDefault="00801B87" w:rsidP="007140F8">
            <w:pPr>
              <w:rPr>
                <w:sz w:val="22"/>
                <w:szCs w:val="22"/>
                <w:u w:val="single"/>
              </w:rPr>
            </w:pPr>
            <w:hyperlink r:id="rId45" w:anchor="frequency" w:history="1">
              <w:r w:rsidR="00F20E95" w:rsidRPr="00122064">
                <w:rPr>
                  <w:rStyle w:val="Hyperlink"/>
                  <w:sz w:val="22"/>
                  <w:szCs w:val="22"/>
                </w:rPr>
                <w:t>http://www.loc.gov/standards/mods/userguide/origininfo.html#frequency</w:t>
              </w:r>
            </w:hyperlink>
            <w:r w:rsidR="00F20E95" w:rsidRPr="00122064">
              <w:rPr>
                <w:sz w:val="22"/>
                <w:szCs w:val="22"/>
                <w:u w:val="single"/>
              </w:rPr>
              <w:t xml:space="preserve"> </w:t>
            </w:r>
          </w:p>
        </w:tc>
      </w:tr>
      <w:tr w:rsidR="008E17D2" w:rsidRPr="00122064" w:rsidTr="00D90DD3">
        <w:trPr>
          <w:trHeight w:val="1890"/>
        </w:trPr>
        <w:tc>
          <w:tcPr>
            <w:tcW w:w="631" w:type="pct"/>
            <w:shd w:val="clear" w:color="000000" w:fill="FABF8F"/>
            <w:hideMark/>
          </w:tcPr>
          <w:p w:rsidR="008E17D2" w:rsidRPr="00122064" w:rsidRDefault="00CC2789" w:rsidP="007140F8">
            <w:pPr>
              <w:rPr>
                <w:b/>
                <w:bCs/>
                <w:sz w:val="22"/>
                <w:szCs w:val="22"/>
              </w:rPr>
            </w:pPr>
            <w:r w:rsidRPr="00122064">
              <w:rPr>
                <w:b/>
                <w:bCs/>
                <w:sz w:val="22"/>
                <w:szCs w:val="22"/>
              </w:rPr>
              <w:t xml:space="preserve">Maintenance and Update </w:t>
            </w:r>
            <w:r w:rsidR="008E17D2" w:rsidRPr="00122064">
              <w:rPr>
                <w:b/>
                <w:bCs/>
                <w:sz w:val="22"/>
                <w:szCs w:val="22"/>
              </w:rPr>
              <w:t>Frequency</w:t>
            </w:r>
          </w:p>
        </w:tc>
        <w:tc>
          <w:tcPr>
            <w:tcW w:w="923" w:type="pct"/>
            <w:shd w:val="clear" w:color="FFFFCC" w:fill="FFFFFF"/>
            <w:hideMark/>
          </w:tcPr>
          <w:p w:rsidR="008E17D2" w:rsidRPr="00122064" w:rsidRDefault="008E17D2" w:rsidP="00C72824">
            <w:pPr>
              <w:rPr>
                <w:sz w:val="22"/>
                <w:szCs w:val="22"/>
              </w:rPr>
            </w:pPr>
            <w:r w:rsidRPr="00122064">
              <w:rPr>
                <w:sz w:val="22"/>
                <w:szCs w:val="22"/>
              </w:rPr>
              <w:t xml:space="preserve">The frequency with which changes and additions are made to the information asset after the initial resource is completed </w:t>
            </w:r>
          </w:p>
        </w:tc>
        <w:tc>
          <w:tcPr>
            <w:tcW w:w="291" w:type="pct"/>
            <w:shd w:val="clear" w:color="FFFFCC" w:fill="FFFFFF"/>
            <w:hideMark/>
          </w:tcPr>
          <w:p w:rsidR="008E17D2" w:rsidRPr="00122064" w:rsidRDefault="008E17D2" w:rsidP="007140F8">
            <w:pPr>
              <w:rPr>
                <w:sz w:val="22"/>
                <w:szCs w:val="22"/>
              </w:rPr>
            </w:pPr>
            <w:r w:rsidRPr="00122064">
              <w:rPr>
                <w:sz w:val="22"/>
                <w:szCs w:val="22"/>
              </w:rPr>
              <w:t>M</w:t>
            </w:r>
          </w:p>
        </w:tc>
        <w:tc>
          <w:tcPr>
            <w:tcW w:w="485" w:type="pct"/>
            <w:shd w:val="clear" w:color="FFFFCC" w:fill="FFFFFF"/>
            <w:hideMark/>
          </w:tcPr>
          <w:p w:rsidR="008E17D2" w:rsidRPr="00122064" w:rsidRDefault="008E17D2" w:rsidP="007140F8">
            <w:pPr>
              <w:rPr>
                <w:sz w:val="22"/>
                <w:szCs w:val="22"/>
              </w:rPr>
            </w:pPr>
            <w:r w:rsidRPr="00122064">
              <w:rPr>
                <w:sz w:val="22"/>
                <w:szCs w:val="22"/>
              </w:rPr>
              <w:t>Single</w:t>
            </w:r>
          </w:p>
        </w:tc>
        <w:tc>
          <w:tcPr>
            <w:tcW w:w="631" w:type="pct"/>
            <w:shd w:val="clear" w:color="CCFFFF" w:fill="FFFFFF"/>
            <w:hideMark/>
          </w:tcPr>
          <w:p w:rsidR="00A51575" w:rsidRPr="00A51575" w:rsidRDefault="008E17D2" w:rsidP="00A51575">
            <w:pPr>
              <w:rPr>
                <w:sz w:val="22"/>
                <w:szCs w:val="22"/>
              </w:rPr>
            </w:pPr>
            <w:r w:rsidRPr="00122064">
              <w:rPr>
                <w:sz w:val="22"/>
                <w:szCs w:val="22"/>
              </w:rPr>
              <w:fldChar w:fldCharType="begin"/>
            </w:r>
            <w:r w:rsidR="005F0AD3">
              <w:rPr>
                <w:sz w:val="22"/>
                <w:szCs w:val="22"/>
              </w:rPr>
              <w:instrText>HYPERLINK "http://nap.geogratis.gc.ca/metadata/register/registerItemClasses-eng.html" \l "IC_102"</w:instrText>
            </w:r>
            <w:r w:rsidRPr="00122064">
              <w:rPr>
                <w:sz w:val="22"/>
                <w:szCs w:val="22"/>
              </w:rPr>
              <w:fldChar w:fldCharType="separate"/>
            </w:r>
            <w:r w:rsidR="00A51575" w:rsidRPr="00A51575">
              <w:rPr>
                <w:sz w:val="22"/>
                <w:szCs w:val="22"/>
              </w:rPr>
              <w:t>Controlled Vocabulary :</w:t>
            </w:r>
          </w:p>
          <w:p w:rsidR="008E17D2" w:rsidRPr="00122064" w:rsidRDefault="008E17D2" w:rsidP="00E01E6D">
            <w:pPr>
              <w:rPr>
                <w:color w:val="0000FF"/>
                <w:sz w:val="22"/>
                <w:szCs w:val="22"/>
                <w:u w:val="single"/>
              </w:rPr>
            </w:pPr>
            <w:r w:rsidRPr="00122064">
              <w:rPr>
                <w:color w:val="0000FF"/>
                <w:sz w:val="22"/>
                <w:szCs w:val="22"/>
                <w:u w:val="single"/>
              </w:rPr>
              <w:t>North American Profile ISO:19115</w:t>
            </w:r>
            <w:r w:rsidRPr="00122064">
              <w:rPr>
                <w:color w:val="0000FF"/>
                <w:sz w:val="22"/>
                <w:szCs w:val="22"/>
                <w:u w:val="single"/>
              </w:rPr>
              <w:br/>
              <w:t>napMD_MaintenanceFrequencyCode</w:t>
            </w:r>
            <w:r w:rsidRPr="00122064">
              <w:rPr>
                <w:color w:val="0000FF"/>
                <w:sz w:val="22"/>
                <w:szCs w:val="22"/>
                <w:u w:val="single"/>
              </w:rPr>
              <w:br/>
            </w:r>
            <w:r w:rsidRPr="00122064">
              <w:rPr>
                <w:color w:val="0000FF"/>
                <w:sz w:val="22"/>
                <w:szCs w:val="22"/>
                <w:u w:val="single"/>
              </w:rPr>
              <w:fldChar w:fldCharType="end"/>
            </w:r>
            <w:r w:rsidRPr="00122064">
              <w:rPr>
                <w:color w:val="FF0000"/>
                <w:sz w:val="22"/>
                <w:szCs w:val="22"/>
              </w:rPr>
              <w:t>(See Appendix B)</w:t>
            </w:r>
          </w:p>
        </w:tc>
        <w:tc>
          <w:tcPr>
            <w:tcW w:w="1408" w:type="pct"/>
            <w:shd w:val="clear" w:color="000000" w:fill="FFFFFF"/>
            <w:hideMark/>
          </w:tcPr>
          <w:p w:rsidR="008E17D2" w:rsidRPr="00122064" w:rsidRDefault="008E17D2" w:rsidP="00C72824">
            <w:pPr>
              <w:rPr>
                <w:color w:val="000000"/>
                <w:sz w:val="22"/>
                <w:szCs w:val="22"/>
              </w:rPr>
            </w:pPr>
            <w:r w:rsidRPr="00122064">
              <w:rPr>
                <w:color w:val="000000"/>
                <w:sz w:val="22"/>
                <w:szCs w:val="22"/>
              </w:rPr>
              <w:t xml:space="preserve">This element indicates the frequency of changes and additions made to the resource after the initial completion. If the frequency is unknown, select 'unknown' from the code list. </w:t>
            </w:r>
            <w:r w:rsidRPr="00122064">
              <w:rPr>
                <w:color w:val="000000"/>
                <w:sz w:val="22"/>
                <w:szCs w:val="22"/>
              </w:rPr>
              <w:br/>
            </w:r>
          </w:p>
        </w:tc>
        <w:tc>
          <w:tcPr>
            <w:tcW w:w="631" w:type="pct"/>
            <w:shd w:val="clear" w:color="000000" w:fill="FFFFFF"/>
            <w:hideMark/>
          </w:tcPr>
          <w:p w:rsidR="008E17D2" w:rsidRPr="00122064" w:rsidRDefault="00801B87" w:rsidP="007140F8">
            <w:pPr>
              <w:rPr>
                <w:sz w:val="22"/>
                <w:szCs w:val="22"/>
              </w:rPr>
            </w:pPr>
            <w:hyperlink r:id="rId46" w:anchor="RI_170" w:history="1">
              <w:r w:rsidR="00F20E95" w:rsidRPr="00122064">
                <w:rPr>
                  <w:rStyle w:val="Hyperlink"/>
                  <w:sz w:val="22"/>
                  <w:szCs w:val="22"/>
                </w:rPr>
                <w:t>http://nap.geogratis.gc.ca/metadata/register/registerItems-eng.html#RI_170</w:t>
              </w:r>
            </w:hyperlink>
            <w:r w:rsidR="00F20E95" w:rsidRPr="00122064">
              <w:rPr>
                <w:sz w:val="22"/>
                <w:szCs w:val="22"/>
              </w:rPr>
              <w:t xml:space="preserve"> </w:t>
            </w:r>
          </w:p>
        </w:tc>
      </w:tr>
      <w:tr w:rsidR="008E17D2" w:rsidRPr="00122064" w:rsidTr="00D90DD3">
        <w:trPr>
          <w:trHeight w:val="1260"/>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Date Published</w:t>
            </w:r>
          </w:p>
        </w:tc>
        <w:tc>
          <w:tcPr>
            <w:tcW w:w="923" w:type="pct"/>
            <w:shd w:val="clear" w:color="000000" w:fill="FFFFFF"/>
            <w:hideMark/>
          </w:tcPr>
          <w:p w:rsidR="008E17D2" w:rsidRPr="00122064" w:rsidRDefault="008E17D2" w:rsidP="00CC2789">
            <w:pPr>
              <w:rPr>
                <w:sz w:val="22"/>
                <w:szCs w:val="22"/>
              </w:rPr>
            </w:pPr>
            <w:r w:rsidRPr="00122064">
              <w:rPr>
                <w:sz w:val="22"/>
                <w:szCs w:val="22"/>
              </w:rPr>
              <w:t>The date of issuance (e.g., publication) of the information asset.</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 xml:space="preserve">Free-text : </w:t>
            </w:r>
            <w:r w:rsidRPr="00122064">
              <w:rPr>
                <w:sz w:val="22"/>
                <w:szCs w:val="22"/>
              </w:rPr>
              <w:br/>
              <w:t>W3C Date and Time Formats (YYYY-MM-DD)</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W3C Date no less than YYYY-MM-DD up to a fully qualified Date time</w:t>
            </w:r>
          </w:p>
        </w:tc>
        <w:tc>
          <w:tcPr>
            <w:tcW w:w="631" w:type="pct"/>
            <w:shd w:val="clear" w:color="000000" w:fill="FFFFFF"/>
            <w:hideMark/>
          </w:tcPr>
          <w:p w:rsidR="008E17D2" w:rsidRPr="00122064" w:rsidRDefault="00801B87" w:rsidP="007140F8">
            <w:pPr>
              <w:rPr>
                <w:sz w:val="22"/>
                <w:szCs w:val="22"/>
                <w:u w:val="single"/>
              </w:rPr>
            </w:pPr>
            <w:hyperlink r:id="rId47" w:history="1">
              <w:r w:rsidR="008E17D2" w:rsidRPr="00122064">
                <w:rPr>
                  <w:sz w:val="22"/>
                  <w:szCs w:val="22"/>
                  <w:u w:val="single"/>
                </w:rPr>
                <w:t>http://purl.org/dc/terms/created</w:t>
              </w:r>
            </w:hyperlink>
          </w:p>
        </w:tc>
      </w:tr>
      <w:tr w:rsidR="008E17D2" w:rsidRPr="00122064" w:rsidTr="00D90DD3">
        <w:trPr>
          <w:trHeight w:val="1260"/>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Date Modified</w:t>
            </w:r>
          </w:p>
        </w:tc>
        <w:tc>
          <w:tcPr>
            <w:tcW w:w="923" w:type="pct"/>
            <w:shd w:val="clear" w:color="000000" w:fill="FFFFFF"/>
            <w:hideMark/>
          </w:tcPr>
          <w:p w:rsidR="008E17D2" w:rsidRPr="00122064" w:rsidRDefault="008E17D2" w:rsidP="00CC2789">
            <w:pPr>
              <w:rPr>
                <w:sz w:val="22"/>
                <w:szCs w:val="22"/>
              </w:rPr>
            </w:pPr>
            <w:r w:rsidRPr="00122064">
              <w:rPr>
                <w:sz w:val="22"/>
                <w:szCs w:val="22"/>
              </w:rPr>
              <w:t>The date on which the information asset was changed, updated or modified.</w:t>
            </w:r>
          </w:p>
        </w:tc>
        <w:tc>
          <w:tcPr>
            <w:tcW w:w="291" w:type="pct"/>
            <w:shd w:val="clear" w:color="000000" w:fill="FFFFFF"/>
            <w:hideMark/>
          </w:tcPr>
          <w:p w:rsidR="008E17D2" w:rsidRPr="00122064" w:rsidRDefault="008E17D2" w:rsidP="007140F8">
            <w:pPr>
              <w:rPr>
                <w:sz w:val="22"/>
                <w:szCs w:val="22"/>
              </w:rPr>
            </w:pPr>
            <w:r w:rsidRPr="00122064">
              <w:rPr>
                <w:sz w:val="22"/>
                <w:szCs w:val="22"/>
              </w:rPr>
              <w:t>O</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 xml:space="preserve">Free-text : </w:t>
            </w:r>
            <w:r w:rsidRPr="00122064">
              <w:rPr>
                <w:sz w:val="22"/>
                <w:szCs w:val="22"/>
              </w:rPr>
              <w:br/>
              <w:t>W3C Date and Time Formats (YYYY-MM-DD)</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W3C Date no less than YYYY-MM-DD up to a fully qualified Date time</w:t>
            </w:r>
          </w:p>
        </w:tc>
        <w:tc>
          <w:tcPr>
            <w:tcW w:w="631" w:type="pct"/>
            <w:shd w:val="clear" w:color="000000" w:fill="FFFFFF"/>
            <w:hideMark/>
          </w:tcPr>
          <w:p w:rsidR="008E17D2" w:rsidRPr="00122064" w:rsidRDefault="008E17D2" w:rsidP="007140F8">
            <w:pPr>
              <w:rPr>
                <w:sz w:val="22"/>
                <w:szCs w:val="22"/>
              </w:rPr>
            </w:pPr>
            <w:r w:rsidRPr="00122064">
              <w:rPr>
                <w:sz w:val="22"/>
                <w:szCs w:val="22"/>
              </w:rPr>
              <w:t>htttp://purl.org/dc/terms/modified</w:t>
            </w:r>
          </w:p>
        </w:tc>
      </w:tr>
      <w:tr w:rsidR="008E17D2" w:rsidRPr="00122064" w:rsidTr="00D90DD3">
        <w:trPr>
          <w:trHeight w:val="1260"/>
        </w:trPr>
        <w:tc>
          <w:tcPr>
            <w:tcW w:w="631" w:type="pct"/>
            <w:shd w:val="clear" w:color="000000" w:fill="FABF8F"/>
            <w:hideMark/>
          </w:tcPr>
          <w:p w:rsidR="008E17D2" w:rsidRPr="00122064" w:rsidRDefault="008E17D2" w:rsidP="007140F8">
            <w:pPr>
              <w:rPr>
                <w:b/>
                <w:bCs/>
                <w:sz w:val="22"/>
                <w:szCs w:val="22"/>
              </w:rPr>
            </w:pPr>
            <w:r w:rsidRPr="00122064">
              <w:rPr>
                <w:b/>
                <w:bCs/>
                <w:sz w:val="22"/>
                <w:szCs w:val="22"/>
              </w:rPr>
              <w:t>Date Released</w:t>
            </w:r>
          </w:p>
        </w:tc>
        <w:tc>
          <w:tcPr>
            <w:tcW w:w="923" w:type="pct"/>
            <w:shd w:val="clear" w:color="000000" w:fill="FFFFFF"/>
            <w:hideMark/>
          </w:tcPr>
          <w:p w:rsidR="008E17D2" w:rsidRPr="00122064" w:rsidRDefault="008E17D2" w:rsidP="007140F8">
            <w:pPr>
              <w:rPr>
                <w:sz w:val="22"/>
                <w:szCs w:val="22"/>
              </w:rPr>
            </w:pPr>
            <w:r w:rsidRPr="00122064">
              <w:rPr>
                <w:sz w:val="22"/>
                <w:szCs w:val="22"/>
              </w:rPr>
              <w:t>The date on which the metadata record was released, made available, on the Open Government Portal</w:t>
            </w:r>
          </w:p>
        </w:tc>
        <w:tc>
          <w:tcPr>
            <w:tcW w:w="291" w:type="pct"/>
            <w:shd w:val="clear" w:color="000000" w:fill="FFFFFF"/>
            <w:hideMark/>
          </w:tcPr>
          <w:p w:rsidR="008E17D2" w:rsidRPr="00122064" w:rsidRDefault="008E17D2" w:rsidP="007140F8">
            <w:pPr>
              <w:rPr>
                <w:sz w:val="22"/>
                <w:szCs w:val="22"/>
              </w:rPr>
            </w:pPr>
            <w:r w:rsidRPr="00122064">
              <w:rPr>
                <w:sz w:val="22"/>
                <w:szCs w:val="22"/>
              </w:rPr>
              <w:t>M</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 xml:space="preserve">Free-text : </w:t>
            </w:r>
            <w:r w:rsidRPr="00122064">
              <w:rPr>
                <w:sz w:val="22"/>
                <w:szCs w:val="22"/>
              </w:rPr>
              <w:br/>
              <w:t>W3C Date and Time Formats (YYYY-MM-DD)</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W3C Date no less than YYYY-MM-DD up to a fully qualified Date time</w:t>
            </w:r>
          </w:p>
        </w:tc>
        <w:tc>
          <w:tcPr>
            <w:tcW w:w="631" w:type="pct"/>
            <w:shd w:val="clear" w:color="000000" w:fill="FFFFFF"/>
            <w:hideMark/>
          </w:tcPr>
          <w:p w:rsidR="008E17D2" w:rsidRPr="00122064" w:rsidRDefault="00801B87" w:rsidP="007140F8">
            <w:pPr>
              <w:rPr>
                <w:sz w:val="22"/>
                <w:szCs w:val="22"/>
                <w:u w:val="single"/>
              </w:rPr>
            </w:pPr>
            <w:hyperlink r:id="rId48" w:history="1">
              <w:r w:rsidR="008E17D2" w:rsidRPr="00122064">
                <w:rPr>
                  <w:sz w:val="22"/>
                  <w:szCs w:val="22"/>
                  <w:u w:val="single"/>
                </w:rPr>
                <w:t>http://purl.org/dc/terms/dateSubmitted</w:t>
              </w:r>
            </w:hyperlink>
          </w:p>
        </w:tc>
      </w:tr>
      <w:tr w:rsidR="008E17D2" w:rsidRPr="00122064" w:rsidTr="00D90DD3">
        <w:trPr>
          <w:trHeight w:val="126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Date Created</w:t>
            </w:r>
          </w:p>
        </w:tc>
        <w:tc>
          <w:tcPr>
            <w:tcW w:w="923" w:type="pct"/>
            <w:shd w:val="clear" w:color="000000" w:fill="FFFFFF"/>
            <w:hideMark/>
          </w:tcPr>
          <w:p w:rsidR="008E17D2" w:rsidRPr="00122064" w:rsidRDefault="008E17D2" w:rsidP="007140F8">
            <w:pPr>
              <w:rPr>
                <w:sz w:val="22"/>
                <w:szCs w:val="22"/>
              </w:rPr>
            </w:pPr>
            <w:r w:rsidRPr="00122064">
              <w:rPr>
                <w:sz w:val="22"/>
                <w:szCs w:val="22"/>
              </w:rPr>
              <w:t>The date of creation of the information asset.</w:t>
            </w:r>
          </w:p>
        </w:tc>
        <w:tc>
          <w:tcPr>
            <w:tcW w:w="291" w:type="pct"/>
            <w:shd w:val="clear" w:color="000000" w:fill="FFFFFF"/>
            <w:hideMark/>
          </w:tcPr>
          <w:p w:rsidR="008E17D2" w:rsidRPr="00122064" w:rsidRDefault="008E17D2" w:rsidP="007140F8">
            <w:pPr>
              <w:rPr>
                <w:sz w:val="22"/>
                <w:szCs w:val="22"/>
              </w:rPr>
            </w:pPr>
            <w:r w:rsidRPr="00122064">
              <w:rPr>
                <w:sz w:val="22"/>
                <w:szCs w:val="22"/>
              </w:rPr>
              <w:t>O</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 xml:space="preserve">Free-text : </w:t>
            </w:r>
            <w:r w:rsidRPr="00122064">
              <w:rPr>
                <w:sz w:val="22"/>
                <w:szCs w:val="22"/>
              </w:rPr>
              <w:br/>
              <w:t>W3C Date and Time Formats (YYYY-MM-DD)</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W3C Date no less than YYYY-MM-DD up to a fully qualified Date time</w:t>
            </w:r>
          </w:p>
        </w:tc>
        <w:tc>
          <w:tcPr>
            <w:tcW w:w="631" w:type="pct"/>
            <w:shd w:val="clear" w:color="000000" w:fill="FFFFFF"/>
            <w:hideMark/>
          </w:tcPr>
          <w:p w:rsidR="008E17D2" w:rsidRPr="00122064" w:rsidRDefault="00801B87" w:rsidP="007140F8">
            <w:pPr>
              <w:rPr>
                <w:color w:val="0000FF"/>
                <w:sz w:val="22"/>
                <w:szCs w:val="22"/>
                <w:u w:val="single"/>
              </w:rPr>
            </w:pPr>
            <w:hyperlink r:id="rId49" w:history="1">
              <w:r w:rsidR="008E17D2" w:rsidRPr="00122064">
                <w:rPr>
                  <w:color w:val="0000FF"/>
                  <w:sz w:val="22"/>
                  <w:szCs w:val="22"/>
                  <w:u w:val="single"/>
                </w:rPr>
                <w:t xml:space="preserve">http://purl.org/dc/terms/created </w:t>
              </w:r>
            </w:hyperlink>
          </w:p>
        </w:tc>
      </w:tr>
      <w:tr w:rsidR="008E17D2" w:rsidRPr="00122064" w:rsidTr="00D90DD3">
        <w:trPr>
          <w:trHeight w:val="126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Date Captured</w:t>
            </w:r>
          </w:p>
        </w:tc>
        <w:tc>
          <w:tcPr>
            <w:tcW w:w="923" w:type="pct"/>
            <w:shd w:val="clear" w:color="000000" w:fill="FFFFFF"/>
            <w:hideMark/>
          </w:tcPr>
          <w:p w:rsidR="008E17D2" w:rsidRPr="00122064" w:rsidRDefault="008E17D2" w:rsidP="007140F8">
            <w:pPr>
              <w:rPr>
                <w:sz w:val="22"/>
                <w:szCs w:val="22"/>
              </w:rPr>
            </w:pPr>
            <w:r w:rsidRPr="00122064">
              <w:rPr>
                <w:sz w:val="22"/>
                <w:szCs w:val="22"/>
              </w:rPr>
              <w:t>The date on which the information asset was digitized or a subsequent snapshot was taken.</w:t>
            </w:r>
          </w:p>
        </w:tc>
        <w:tc>
          <w:tcPr>
            <w:tcW w:w="291" w:type="pct"/>
            <w:shd w:val="clear" w:color="000000" w:fill="FFFFFF"/>
            <w:hideMark/>
          </w:tcPr>
          <w:p w:rsidR="008E17D2" w:rsidRPr="00122064" w:rsidRDefault="008E17D2" w:rsidP="007140F8">
            <w:pPr>
              <w:rPr>
                <w:sz w:val="22"/>
                <w:szCs w:val="22"/>
              </w:rPr>
            </w:pPr>
            <w:r w:rsidRPr="00122064">
              <w:rPr>
                <w:sz w:val="22"/>
                <w:szCs w:val="22"/>
              </w:rPr>
              <w:t>O</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 xml:space="preserve">Free-text : </w:t>
            </w:r>
            <w:r w:rsidRPr="00122064">
              <w:rPr>
                <w:sz w:val="22"/>
                <w:szCs w:val="22"/>
              </w:rPr>
              <w:br/>
              <w:t>W3C Date and Time Formats (YYYY-MM-DD)</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W3C Date no less than YYYY-MM-DD up to a fully qualified Date time</w:t>
            </w:r>
          </w:p>
        </w:tc>
        <w:tc>
          <w:tcPr>
            <w:tcW w:w="631" w:type="pct"/>
            <w:shd w:val="clear" w:color="000000" w:fill="FFFFFF"/>
            <w:hideMark/>
          </w:tcPr>
          <w:p w:rsidR="008E17D2" w:rsidRPr="00122064" w:rsidRDefault="00801B87" w:rsidP="007140F8">
            <w:pPr>
              <w:rPr>
                <w:sz w:val="22"/>
                <w:szCs w:val="22"/>
                <w:u w:val="single"/>
              </w:rPr>
            </w:pPr>
            <w:hyperlink r:id="rId50" w:anchor="datecaptured" w:history="1">
              <w:r w:rsidR="00CC2789" w:rsidRPr="00122064">
                <w:rPr>
                  <w:rStyle w:val="Hyperlink"/>
                  <w:sz w:val="22"/>
                  <w:szCs w:val="22"/>
                </w:rPr>
                <w:t>http://www.loc.gov/standards/mods/userguide/origininfo.html#datecaptured</w:t>
              </w:r>
            </w:hyperlink>
            <w:r w:rsidR="00CC2789" w:rsidRPr="00122064">
              <w:rPr>
                <w:sz w:val="22"/>
                <w:szCs w:val="22"/>
                <w:u w:val="single"/>
              </w:rPr>
              <w:t xml:space="preserve"> </w:t>
            </w:r>
          </w:p>
        </w:tc>
      </w:tr>
      <w:tr w:rsidR="008E17D2" w:rsidRPr="00122064" w:rsidTr="00D90DD3">
        <w:trPr>
          <w:trHeight w:val="126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Date Valid</w:t>
            </w:r>
          </w:p>
        </w:tc>
        <w:tc>
          <w:tcPr>
            <w:tcW w:w="923" w:type="pct"/>
            <w:shd w:val="clear" w:color="000000" w:fill="FFFFFF"/>
            <w:hideMark/>
          </w:tcPr>
          <w:p w:rsidR="008E17D2" w:rsidRPr="00122064" w:rsidRDefault="00CC2789" w:rsidP="00CC2789">
            <w:pPr>
              <w:rPr>
                <w:sz w:val="22"/>
                <w:szCs w:val="22"/>
              </w:rPr>
            </w:pPr>
            <w:r w:rsidRPr="00122064">
              <w:rPr>
                <w:color w:val="000000"/>
                <w:sz w:val="22"/>
                <w:szCs w:val="22"/>
              </w:rPr>
              <w:t xml:space="preserve">The date (often a range) of validity of and information asset. </w:t>
            </w:r>
          </w:p>
        </w:tc>
        <w:tc>
          <w:tcPr>
            <w:tcW w:w="291" w:type="pct"/>
            <w:shd w:val="clear" w:color="000000" w:fill="FFFFFF"/>
            <w:hideMark/>
          </w:tcPr>
          <w:p w:rsidR="008E17D2" w:rsidRPr="00122064" w:rsidRDefault="008E17D2" w:rsidP="007140F8">
            <w:pPr>
              <w:rPr>
                <w:sz w:val="22"/>
                <w:szCs w:val="22"/>
              </w:rPr>
            </w:pPr>
            <w:r w:rsidRPr="00122064">
              <w:rPr>
                <w:sz w:val="22"/>
                <w:szCs w:val="22"/>
              </w:rPr>
              <w:t>O</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 xml:space="preserve">Free-text : </w:t>
            </w:r>
            <w:r w:rsidRPr="00122064">
              <w:rPr>
                <w:sz w:val="22"/>
                <w:szCs w:val="22"/>
              </w:rPr>
              <w:br/>
              <w:t>W3C Date and Time Formats (YYYY-MM-DD)</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W3C Date no less than YYYY-MM-DD up to a fully qualified Date time</w:t>
            </w:r>
          </w:p>
        </w:tc>
        <w:tc>
          <w:tcPr>
            <w:tcW w:w="631" w:type="pct"/>
            <w:shd w:val="clear" w:color="000000" w:fill="FFFFFF"/>
            <w:hideMark/>
          </w:tcPr>
          <w:p w:rsidR="008E17D2" w:rsidRPr="00122064" w:rsidRDefault="00801B87" w:rsidP="007140F8">
            <w:pPr>
              <w:rPr>
                <w:color w:val="0000FF"/>
                <w:sz w:val="22"/>
                <w:szCs w:val="22"/>
                <w:u w:val="single"/>
              </w:rPr>
            </w:pPr>
            <w:hyperlink r:id="rId51" w:history="1">
              <w:r w:rsidR="008E17D2" w:rsidRPr="00122064">
                <w:rPr>
                  <w:color w:val="0000FF"/>
                  <w:sz w:val="22"/>
                  <w:szCs w:val="22"/>
                  <w:u w:val="single"/>
                </w:rPr>
                <w:t xml:space="preserve">http://purl.org/dc/terms/valid </w:t>
              </w:r>
            </w:hyperlink>
          </w:p>
        </w:tc>
      </w:tr>
      <w:tr w:rsidR="008E17D2" w:rsidRPr="00122064" w:rsidTr="00D90DD3">
        <w:trPr>
          <w:trHeight w:val="1260"/>
        </w:trPr>
        <w:tc>
          <w:tcPr>
            <w:tcW w:w="631" w:type="pct"/>
            <w:shd w:val="clear" w:color="000000" w:fill="FFFF66"/>
            <w:hideMark/>
          </w:tcPr>
          <w:p w:rsidR="008E17D2" w:rsidRPr="00122064" w:rsidRDefault="00F165E5" w:rsidP="007140F8">
            <w:pPr>
              <w:rPr>
                <w:b/>
                <w:bCs/>
                <w:sz w:val="22"/>
                <w:szCs w:val="22"/>
              </w:rPr>
            </w:pPr>
            <w:r w:rsidRPr="00122064">
              <w:rPr>
                <w:b/>
                <w:bCs/>
                <w:sz w:val="22"/>
                <w:szCs w:val="22"/>
              </w:rPr>
              <w:t xml:space="preserve">Date Copyrighted </w:t>
            </w:r>
          </w:p>
        </w:tc>
        <w:tc>
          <w:tcPr>
            <w:tcW w:w="923" w:type="pct"/>
            <w:shd w:val="clear" w:color="000000" w:fill="FFFFFF"/>
            <w:hideMark/>
          </w:tcPr>
          <w:p w:rsidR="008E17D2" w:rsidRPr="00122064" w:rsidRDefault="00F165E5" w:rsidP="007140F8">
            <w:pPr>
              <w:rPr>
                <w:sz w:val="22"/>
                <w:szCs w:val="22"/>
              </w:rPr>
            </w:pPr>
            <w:r w:rsidRPr="00122064">
              <w:rPr>
                <w:sz w:val="22"/>
                <w:szCs w:val="22"/>
              </w:rPr>
              <w:t xml:space="preserve">The </w:t>
            </w:r>
            <w:r w:rsidRPr="00122064">
              <w:rPr>
                <w:color w:val="000000"/>
                <w:sz w:val="22"/>
                <w:szCs w:val="22"/>
              </w:rPr>
              <w:t>Date of copyright.</w:t>
            </w:r>
          </w:p>
        </w:tc>
        <w:tc>
          <w:tcPr>
            <w:tcW w:w="291" w:type="pct"/>
            <w:shd w:val="clear" w:color="000000" w:fill="FFFFFF"/>
            <w:hideMark/>
          </w:tcPr>
          <w:p w:rsidR="008E17D2" w:rsidRPr="00122064" w:rsidRDefault="008E17D2" w:rsidP="007140F8">
            <w:pPr>
              <w:rPr>
                <w:sz w:val="22"/>
                <w:szCs w:val="22"/>
              </w:rPr>
            </w:pPr>
            <w:r w:rsidRPr="00122064">
              <w:rPr>
                <w:sz w:val="22"/>
                <w:szCs w:val="22"/>
              </w:rPr>
              <w:t>O</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8E17D2" w:rsidP="007140F8">
            <w:pPr>
              <w:rPr>
                <w:sz w:val="22"/>
                <w:szCs w:val="22"/>
              </w:rPr>
            </w:pPr>
            <w:r w:rsidRPr="00122064">
              <w:rPr>
                <w:sz w:val="22"/>
                <w:szCs w:val="22"/>
              </w:rPr>
              <w:t xml:space="preserve">Free-text : </w:t>
            </w:r>
            <w:r w:rsidRPr="00122064">
              <w:rPr>
                <w:sz w:val="22"/>
                <w:szCs w:val="22"/>
              </w:rPr>
              <w:br/>
              <w:t>W3C Date and Time Formats (YYYY-MM-DD)</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W3C Date no less than YYYY-MM-DD up to a fully qualified Date time</w:t>
            </w:r>
          </w:p>
        </w:tc>
        <w:tc>
          <w:tcPr>
            <w:tcW w:w="631" w:type="pct"/>
            <w:shd w:val="clear" w:color="auto" w:fill="auto"/>
            <w:hideMark/>
          </w:tcPr>
          <w:p w:rsidR="008E17D2" w:rsidRPr="00122064" w:rsidRDefault="00801B87" w:rsidP="007140F8">
            <w:pPr>
              <w:rPr>
                <w:color w:val="0000FF"/>
                <w:sz w:val="22"/>
                <w:szCs w:val="22"/>
                <w:u w:val="single"/>
              </w:rPr>
            </w:pPr>
            <w:hyperlink r:id="rId52" w:history="1">
              <w:r w:rsidR="008E17D2" w:rsidRPr="00122064">
                <w:rPr>
                  <w:color w:val="0000FF"/>
                  <w:sz w:val="22"/>
                  <w:szCs w:val="22"/>
                  <w:u w:val="single"/>
                </w:rPr>
                <w:t>http://purl.org/dc/terms/dateCopyrighted</w:t>
              </w:r>
            </w:hyperlink>
          </w:p>
        </w:tc>
      </w:tr>
      <w:tr w:rsidR="008E17D2" w:rsidRPr="00122064" w:rsidTr="00D90DD3">
        <w:trPr>
          <w:trHeight w:val="630"/>
        </w:trPr>
        <w:tc>
          <w:tcPr>
            <w:tcW w:w="631" w:type="pct"/>
            <w:shd w:val="clear" w:color="000000" w:fill="FFFF66"/>
            <w:hideMark/>
          </w:tcPr>
          <w:p w:rsidR="008E17D2" w:rsidRPr="00122064" w:rsidRDefault="008E17D2" w:rsidP="007140F8">
            <w:pPr>
              <w:rPr>
                <w:b/>
                <w:bCs/>
                <w:sz w:val="22"/>
                <w:szCs w:val="22"/>
              </w:rPr>
            </w:pPr>
            <w:r w:rsidRPr="00122064">
              <w:rPr>
                <w:b/>
                <w:bCs/>
                <w:sz w:val="22"/>
                <w:szCs w:val="22"/>
              </w:rPr>
              <w:t>Edition</w:t>
            </w:r>
          </w:p>
        </w:tc>
        <w:tc>
          <w:tcPr>
            <w:tcW w:w="923" w:type="pct"/>
            <w:shd w:val="clear" w:color="000000" w:fill="FFFFFF"/>
            <w:hideMark/>
          </w:tcPr>
          <w:p w:rsidR="008E17D2" w:rsidRPr="00122064" w:rsidRDefault="008E17D2" w:rsidP="007140F8">
            <w:pPr>
              <w:rPr>
                <w:sz w:val="22"/>
                <w:szCs w:val="22"/>
              </w:rPr>
            </w:pPr>
            <w:r w:rsidRPr="00122064">
              <w:rPr>
                <w:sz w:val="22"/>
                <w:szCs w:val="22"/>
              </w:rPr>
              <w:t>Information identifying the version of the information asset.</w:t>
            </w:r>
          </w:p>
        </w:tc>
        <w:tc>
          <w:tcPr>
            <w:tcW w:w="291" w:type="pct"/>
            <w:shd w:val="clear" w:color="000000" w:fill="FFFFFF"/>
            <w:hideMark/>
          </w:tcPr>
          <w:p w:rsidR="008E17D2" w:rsidRPr="00122064" w:rsidRDefault="008E17D2" w:rsidP="007140F8">
            <w:pPr>
              <w:rPr>
                <w:sz w:val="22"/>
                <w:szCs w:val="22"/>
              </w:rPr>
            </w:pPr>
            <w:r w:rsidRPr="00122064">
              <w:rPr>
                <w:sz w:val="22"/>
                <w:szCs w:val="22"/>
              </w:rPr>
              <w:t xml:space="preserve">O </w:t>
            </w:r>
          </w:p>
        </w:tc>
        <w:tc>
          <w:tcPr>
            <w:tcW w:w="485" w:type="pct"/>
            <w:shd w:val="clear" w:color="000000" w:fill="FFFFFF"/>
            <w:hideMark/>
          </w:tcPr>
          <w:p w:rsidR="008E17D2" w:rsidRPr="00122064" w:rsidRDefault="008E17D2" w:rsidP="007140F8">
            <w:pPr>
              <w:rPr>
                <w:sz w:val="22"/>
                <w:szCs w:val="22"/>
              </w:rPr>
            </w:pPr>
            <w:r w:rsidRPr="00122064">
              <w:rPr>
                <w:sz w:val="22"/>
                <w:szCs w:val="22"/>
              </w:rPr>
              <w:t>Single</w:t>
            </w:r>
          </w:p>
        </w:tc>
        <w:tc>
          <w:tcPr>
            <w:tcW w:w="631" w:type="pct"/>
            <w:shd w:val="clear" w:color="000000" w:fill="FFFFFF"/>
            <w:hideMark/>
          </w:tcPr>
          <w:p w:rsidR="008E17D2" w:rsidRPr="00122064" w:rsidRDefault="00A51575" w:rsidP="007140F8">
            <w:pPr>
              <w:rPr>
                <w:sz w:val="22"/>
                <w:szCs w:val="22"/>
              </w:rPr>
            </w:pPr>
            <w:r w:rsidRPr="00122064">
              <w:rPr>
                <w:color w:val="000000"/>
                <w:sz w:val="22"/>
                <w:szCs w:val="22"/>
              </w:rPr>
              <w:t>Free text</w:t>
            </w:r>
          </w:p>
        </w:tc>
        <w:tc>
          <w:tcPr>
            <w:tcW w:w="1408" w:type="pct"/>
            <w:shd w:val="clear" w:color="000000" w:fill="FFFFFF"/>
            <w:hideMark/>
          </w:tcPr>
          <w:p w:rsidR="008E17D2" w:rsidRPr="00122064" w:rsidRDefault="008E17D2" w:rsidP="007140F8">
            <w:pPr>
              <w:rPr>
                <w:color w:val="000000"/>
                <w:sz w:val="22"/>
                <w:szCs w:val="22"/>
              </w:rPr>
            </w:pPr>
            <w:r w:rsidRPr="00122064">
              <w:rPr>
                <w:color w:val="000000"/>
                <w:sz w:val="22"/>
                <w:szCs w:val="22"/>
              </w:rPr>
              <w:t> </w:t>
            </w:r>
          </w:p>
        </w:tc>
        <w:tc>
          <w:tcPr>
            <w:tcW w:w="631" w:type="pct"/>
            <w:shd w:val="clear" w:color="000000" w:fill="FFFFFF"/>
            <w:hideMark/>
          </w:tcPr>
          <w:p w:rsidR="008E17D2" w:rsidRPr="00122064" w:rsidRDefault="00801B87" w:rsidP="007140F8">
            <w:pPr>
              <w:rPr>
                <w:color w:val="0000FF"/>
                <w:sz w:val="22"/>
                <w:szCs w:val="22"/>
                <w:u w:val="single"/>
              </w:rPr>
            </w:pPr>
            <w:hyperlink r:id="rId53" w:anchor="edition" w:history="1">
              <w:r w:rsidR="00F165E5" w:rsidRPr="00122064">
                <w:rPr>
                  <w:rStyle w:val="Hyperlink"/>
                  <w:sz w:val="22"/>
                  <w:szCs w:val="22"/>
                </w:rPr>
                <w:t>http://www.loc.gov/standards/mods/userguide/origininfo.html#edition</w:t>
              </w:r>
            </w:hyperlink>
            <w:r w:rsidR="00F165E5" w:rsidRPr="00122064">
              <w:rPr>
                <w:sz w:val="22"/>
                <w:szCs w:val="22"/>
              </w:rPr>
              <w:t xml:space="preserve"> </w:t>
            </w:r>
          </w:p>
        </w:tc>
      </w:tr>
      <w:tr w:rsidR="008E17D2" w:rsidRPr="00122064" w:rsidTr="00D90DD3">
        <w:trPr>
          <w:trHeight w:val="1260"/>
        </w:trPr>
        <w:tc>
          <w:tcPr>
            <w:tcW w:w="631" w:type="pct"/>
            <w:shd w:val="clear" w:color="000000" w:fill="FFFF66"/>
            <w:hideMark/>
          </w:tcPr>
          <w:p w:rsidR="008E17D2" w:rsidRPr="00122064" w:rsidRDefault="00A21CDF" w:rsidP="007140F8">
            <w:pPr>
              <w:rPr>
                <w:b/>
                <w:bCs/>
                <w:sz w:val="22"/>
                <w:szCs w:val="22"/>
              </w:rPr>
            </w:pPr>
            <w:r w:rsidRPr="00122064">
              <w:rPr>
                <w:b/>
                <w:sz w:val="22"/>
                <w:szCs w:val="22"/>
              </w:rPr>
              <w:t>Series Dates of Publication and/or Sequential Designation</w:t>
            </w:r>
            <w:r w:rsidR="007539E6" w:rsidRPr="00122064">
              <w:rPr>
                <w:b/>
                <w:sz w:val="22"/>
                <w:szCs w:val="22"/>
              </w:rPr>
              <w:t xml:space="preserve"> English</w:t>
            </w:r>
          </w:p>
        </w:tc>
        <w:tc>
          <w:tcPr>
            <w:tcW w:w="923" w:type="pct"/>
            <w:shd w:val="clear" w:color="auto" w:fill="auto"/>
            <w:hideMark/>
          </w:tcPr>
          <w:p w:rsidR="008E17D2" w:rsidRPr="00122064" w:rsidRDefault="006F2BA7" w:rsidP="006F2BA7">
            <w:pPr>
              <w:rPr>
                <w:color w:val="000000"/>
                <w:sz w:val="22"/>
                <w:szCs w:val="22"/>
              </w:rPr>
            </w:pPr>
            <w:r w:rsidRPr="00122064">
              <w:rPr>
                <w:sz w:val="22"/>
                <w:szCs w:val="22"/>
              </w:rPr>
              <w:t>The beginning/ending date(s) of publication and/or sequential designations used on items in a series</w:t>
            </w:r>
            <w:r w:rsidR="007539E6" w:rsidRPr="00122064">
              <w:rPr>
                <w:sz w:val="22"/>
                <w:szCs w:val="22"/>
              </w:rPr>
              <w:t xml:space="preserve">, in English. </w:t>
            </w:r>
          </w:p>
        </w:tc>
        <w:tc>
          <w:tcPr>
            <w:tcW w:w="291" w:type="pct"/>
            <w:shd w:val="clear" w:color="auto" w:fill="auto"/>
            <w:hideMark/>
          </w:tcPr>
          <w:p w:rsidR="008E17D2" w:rsidRPr="00122064" w:rsidRDefault="008E17D2" w:rsidP="007140F8">
            <w:pPr>
              <w:rPr>
                <w:color w:val="000000"/>
                <w:sz w:val="22"/>
                <w:szCs w:val="22"/>
              </w:rPr>
            </w:pPr>
            <w:r w:rsidRPr="00122064">
              <w:rPr>
                <w:color w:val="000000"/>
                <w:sz w:val="22"/>
                <w:szCs w:val="22"/>
              </w:rPr>
              <w:t>O</w:t>
            </w:r>
          </w:p>
        </w:tc>
        <w:tc>
          <w:tcPr>
            <w:tcW w:w="485" w:type="pct"/>
            <w:shd w:val="clear" w:color="auto" w:fill="auto"/>
            <w:noWrap/>
            <w:hideMark/>
          </w:tcPr>
          <w:p w:rsidR="008E17D2" w:rsidRPr="00122064" w:rsidRDefault="008E17D2" w:rsidP="007140F8">
            <w:pPr>
              <w:rPr>
                <w:color w:val="000000"/>
                <w:sz w:val="22"/>
                <w:szCs w:val="22"/>
              </w:rPr>
            </w:pPr>
            <w:r w:rsidRPr="00122064">
              <w:rPr>
                <w:color w:val="000000"/>
                <w:sz w:val="22"/>
                <w:szCs w:val="22"/>
              </w:rPr>
              <w:t>Repeatable</w:t>
            </w:r>
          </w:p>
        </w:tc>
        <w:tc>
          <w:tcPr>
            <w:tcW w:w="631" w:type="pct"/>
            <w:shd w:val="clear" w:color="auto" w:fill="auto"/>
            <w:hideMark/>
          </w:tcPr>
          <w:p w:rsidR="008E17D2" w:rsidRPr="00122064" w:rsidRDefault="008E17D2" w:rsidP="007140F8">
            <w:pPr>
              <w:rPr>
                <w:color w:val="000000"/>
                <w:sz w:val="22"/>
                <w:szCs w:val="22"/>
              </w:rPr>
            </w:pPr>
            <w:r w:rsidRPr="00122064">
              <w:rPr>
                <w:color w:val="000000"/>
                <w:sz w:val="22"/>
                <w:szCs w:val="22"/>
              </w:rPr>
              <w:t>Free text</w:t>
            </w:r>
          </w:p>
        </w:tc>
        <w:tc>
          <w:tcPr>
            <w:tcW w:w="1408" w:type="pct"/>
            <w:shd w:val="clear" w:color="000000" w:fill="FFFFFF"/>
            <w:hideMark/>
          </w:tcPr>
          <w:p w:rsidR="008E17D2" w:rsidRPr="00122064" w:rsidRDefault="006F2BA7" w:rsidP="006F2BA7">
            <w:pPr>
              <w:rPr>
                <w:sz w:val="22"/>
                <w:szCs w:val="22"/>
              </w:rPr>
            </w:pPr>
            <w:r w:rsidRPr="00122064">
              <w:rPr>
                <w:color w:val="000000"/>
                <w:sz w:val="22"/>
                <w:szCs w:val="22"/>
              </w:rPr>
              <w:t xml:space="preserve">Note, </w:t>
            </w:r>
            <w:r w:rsidRPr="00122064">
              <w:rPr>
                <w:sz w:val="22"/>
                <w:szCs w:val="22"/>
              </w:rPr>
              <w:t>sequential designation information in this field is not an example of Series Number.</w:t>
            </w:r>
          </w:p>
          <w:p w:rsidR="006F2BA7" w:rsidRPr="00122064" w:rsidRDefault="006F2BA7" w:rsidP="006F2BA7">
            <w:pPr>
              <w:rPr>
                <w:sz w:val="22"/>
                <w:szCs w:val="22"/>
              </w:rPr>
            </w:pPr>
          </w:p>
          <w:p w:rsidR="006F2BA7" w:rsidRPr="00122064" w:rsidRDefault="006F2BA7" w:rsidP="006F2BA7">
            <w:pPr>
              <w:rPr>
                <w:sz w:val="22"/>
                <w:szCs w:val="22"/>
              </w:rPr>
            </w:pPr>
            <w:r w:rsidRPr="00122064">
              <w:rPr>
                <w:sz w:val="22"/>
                <w:szCs w:val="22"/>
              </w:rPr>
              <w:t xml:space="preserve">Examples include : </w:t>
            </w:r>
          </w:p>
          <w:p w:rsidR="006F2BA7" w:rsidRPr="00122064" w:rsidRDefault="006F2BA7" w:rsidP="006F2BA7">
            <w:pPr>
              <w:rPr>
                <w:sz w:val="22"/>
                <w:szCs w:val="22"/>
              </w:rPr>
            </w:pPr>
          </w:p>
          <w:p w:rsidR="006F2BA7" w:rsidRPr="00122064" w:rsidRDefault="006F2BA7" w:rsidP="006F2BA7">
            <w:pPr>
              <w:rPr>
                <w:color w:val="000000"/>
                <w:sz w:val="22"/>
                <w:szCs w:val="22"/>
              </w:rPr>
            </w:pPr>
            <w:r w:rsidRPr="00122064">
              <w:rPr>
                <w:sz w:val="22"/>
                <w:szCs w:val="22"/>
              </w:rPr>
              <w:t>Complete in 15v. Vols. Published for the years 1864-1910</w:t>
            </w:r>
          </w:p>
        </w:tc>
        <w:tc>
          <w:tcPr>
            <w:tcW w:w="631" w:type="pct"/>
            <w:shd w:val="clear" w:color="000000" w:fill="FFFFFF"/>
            <w:hideMark/>
          </w:tcPr>
          <w:p w:rsidR="008E17D2" w:rsidRPr="00122064" w:rsidRDefault="008E17D2" w:rsidP="007140F8">
            <w:pPr>
              <w:rPr>
                <w:sz w:val="22"/>
                <w:szCs w:val="22"/>
                <w:u w:val="single"/>
              </w:rPr>
            </w:pPr>
            <w:r w:rsidRPr="00122064">
              <w:rPr>
                <w:sz w:val="22"/>
                <w:szCs w:val="22"/>
                <w:u w:val="single"/>
              </w:rPr>
              <w:t> </w:t>
            </w:r>
            <w:r w:rsidR="00122064" w:rsidRPr="00122064">
              <w:rPr>
                <w:sz w:val="22"/>
                <w:szCs w:val="22"/>
                <w:u w:val="single"/>
              </w:rPr>
              <w:t>http://www.loc.gov/marc/authority/ad640.html</w:t>
            </w:r>
          </w:p>
        </w:tc>
      </w:tr>
      <w:tr w:rsidR="007539E6" w:rsidRPr="00801B87" w:rsidTr="00D90DD3">
        <w:trPr>
          <w:trHeight w:val="1260"/>
        </w:trPr>
        <w:tc>
          <w:tcPr>
            <w:tcW w:w="631" w:type="pct"/>
            <w:shd w:val="clear" w:color="000000" w:fill="FFFF66"/>
          </w:tcPr>
          <w:p w:rsidR="007539E6" w:rsidRPr="00122064" w:rsidRDefault="007539E6" w:rsidP="007539E6">
            <w:pPr>
              <w:rPr>
                <w:b/>
                <w:bCs/>
                <w:sz w:val="22"/>
                <w:szCs w:val="22"/>
              </w:rPr>
            </w:pPr>
            <w:r w:rsidRPr="00122064">
              <w:rPr>
                <w:b/>
                <w:sz w:val="22"/>
                <w:szCs w:val="22"/>
              </w:rPr>
              <w:t>Series Dates of Publication and/or Sequential Designation French</w:t>
            </w:r>
          </w:p>
        </w:tc>
        <w:tc>
          <w:tcPr>
            <w:tcW w:w="923" w:type="pct"/>
            <w:shd w:val="clear" w:color="auto" w:fill="auto"/>
          </w:tcPr>
          <w:p w:rsidR="007539E6" w:rsidRPr="00122064" w:rsidRDefault="007539E6" w:rsidP="006950FE">
            <w:pPr>
              <w:rPr>
                <w:color w:val="000000"/>
                <w:sz w:val="22"/>
                <w:szCs w:val="22"/>
              </w:rPr>
            </w:pPr>
            <w:r w:rsidRPr="00122064">
              <w:rPr>
                <w:sz w:val="22"/>
                <w:szCs w:val="22"/>
              </w:rPr>
              <w:t xml:space="preserve">The beginning/ending date(s) of publication and/or sequential designations used on items in a series, in French. </w:t>
            </w:r>
          </w:p>
        </w:tc>
        <w:tc>
          <w:tcPr>
            <w:tcW w:w="291" w:type="pct"/>
            <w:shd w:val="clear" w:color="auto" w:fill="auto"/>
          </w:tcPr>
          <w:p w:rsidR="007539E6" w:rsidRPr="00122064" w:rsidRDefault="007539E6" w:rsidP="006950FE">
            <w:pPr>
              <w:rPr>
                <w:color w:val="000000"/>
                <w:sz w:val="22"/>
                <w:szCs w:val="22"/>
              </w:rPr>
            </w:pPr>
            <w:r w:rsidRPr="00122064">
              <w:rPr>
                <w:color w:val="000000"/>
                <w:sz w:val="22"/>
                <w:szCs w:val="22"/>
              </w:rPr>
              <w:t>O</w:t>
            </w:r>
          </w:p>
        </w:tc>
        <w:tc>
          <w:tcPr>
            <w:tcW w:w="485" w:type="pct"/>
            <w:shd w:val="clear" w:color="auto" w:fill="auto"/>
            <w:noWrap/>
          </w:tcPr>
          <w:p w:rsidR="007539E6" w:rsidRPr="00122064" w:rsidRDefault="007539E6" w:rsidP="006950FE">
            <w:pPr>
              <w:rPr>
                <w:color w:val="000000"/>
                <w:sz w:val="22"/>
                <w:szCs w:val="22"/>
              </w:rPr>
            </w:pPr>
            <w:r w:rsidRPr="00122064">
              <w:rPr>
                <w:color w:val="000000"/>
                <w:sz w:val="22"/>
                <w:szCs w:val="22"/>
              </w:rPr>
              <w:t>Repeatable</w:t>
            </w:r>
          </w:p>
        </w:tc>
        <w:tc>
          <w:tcPr>
            <w:tcW w:w="631" w:type="pct"/>
            <w:shd w:val="clear" w:color="auto" w:fill="auto"/>
          </w:tcPr>
          <w:p w:rsidR="007539E6" w:rsidRPr="00122064" w:rsidRDefault="007539E6" w:rsidP="006950FE">
            <w:pPr>
              <w:rPr>
                <w:color w:val="000000"/>
                <w:sz w:val="22"/>
                <w:szCs w:val="22"/>
              </w:rPr>
            </w:pPr>
            <w:r w:rsidRPr="00122064">
              <w:rPr>
                <w:color w:val="000000"/>
                <w:sz w:val="22"/>
                <w:szCs w:val="22"/>
              </w:rPr>
              <w:t>Free text</w:t>
            </w:r>
          </w:p>
        </w:tc>
        <w:tc>
          <w:tcPr>
            <w:tcW w:w="1408" w:type="pct"/>
            <w:shd w:val="clear" w:color="000000" w:fill="FFFFFF"/>
          </w:tcPr>
          <w:p w:rsidR="007539E6" w:rsidRPr="00122064" w:rsidRDefault="007539E6" w:rsidP="006950FE">
            <w:pPr>
              <w:rPr>
                <w:sz w:val="22"/>
                <w:szCs w:val="22"/>
              </w:rPr>
            </w:pPr>
            <w:r w:rsidRPr="00122064">
              <w:rPr>
                <w:color w:val="000000"/>
                <w:sz w:val="22"/>
                <w:szCs w:val="22"/>
              </w:rPr>
              <w:t xml:space="preserve">Note, </w:t>
            </w:r>
            <w:r w:rsidRPr="00122064">
              <w:rPr>
                <w:sz w:val="22"/>
                <w:szCs w:val="22"/>
              </w:rPr>
              <w:t>sequential designation information in this field is not an example of Series Number.</w:t>
            </w:r>
          </w:p>
          <w:p w:rsidR="007539E6" w:rsidRPr="00122064" w:rsidRDefault="007539E6" w:rsidP="006950FE">
            <w:pPr>
              <w:rPr>
                <w:sz w:val="22"/>
                <w:szCs w:val="22"/>
              </w:rPr>
            </w:pPr>
          </w:p>
          <w:p w:rsidR="007539E6" w:rsidRPr="006950FE" w:rsidRDefault="006950FE" w:rsidP="007539E6">
            <w:pPr>
              <w:rPr>
                <w:sz w:val="22"/>
                <w:szCs w:val="22"/>
                <w:lang w:val="fr-CA"/>
              </w:rPr>
            </w:pPr>
            <w:r w:rsidRPr="006950FE">
              <w:rPr>
                <w:sz w:val="22"/>
                <w:szCs w:val="22"/>
                <w:lang w:val="fr-CA"/>
              </w:rPr>
              <w:t>Exemples</w:t>
            </w:r>
            <w:r w:rsidR="007539E6" w:rsidRPr="006950FE">
              <w:rPr>
                <w:sz w:val="22"/>
                <w:szCs w:val="22"/>
                <w:lang w:val="fr-CA"/>
              </w:rPr>
              <w:t xml:space="preserve"> include : </w:t>
            </w:r>
          </w:p>
          <w:p w:rsidR="007539E6" w:rsidRPr="006950FE" w:rsidRDefault="007539E6" w:rsidP="007539E6">
            <w:pPr>
              <w:rPr>
                <w:sz w:val="22"/>
                <w:szCs w:val="22"/>
                <w:lang w:val="fr-CA"/>
              </w:rPr>
            </w:pPr>
          </w:p>
          <w:p w:rsidR="007539E6" w:rsidRPr="00122064" w:rsidRDefault="007539E6" w:rsidP="006950FE">
            <w:pPr>
              <w:rPr>
                <w:sz w:val="22"/>
                <w:szCs w:val="22"/>
                <w:lang w:val="fr-CA"/>
              </w:rPr>
            </w:pPr>
            <w:r w:rsidRPr="007539E6">
              <w:rPr>
                <w:color w:val="222222"/>
                <w:sz w:val="22"/>
                <w:szCs w:val="22"/>
                <w:lang w:val="fr-FR"/>
              </w:rPr>
              <w:t>Terminez en 15v . Vol. Publié pour les années 1864-1910</w:t>
            </w:r>
          </w:p>
        </w:tc>
        <w:tc>
          <w:tcPr>
            <w:tcW w:w="631" w:type="pct"/>
            <w:shd w:val="clear" w:color="000000" w:fill="FFFFFF"/>
          </w:tcPr>
          <w:p w:rsidR="007539E6" w:rsidRPr="00122064" w:rsidRDefault="00122064" w:rsidP="007140F8">
            <w:pPr>
              <w:rPr>
                <w:sz w:val="22"/>
                <w:szCs w:val="22"/>
                <w:u w:val="single"/>
                <w:lang w:val="fr-CA"/>
              </w:rPr>
            </w:pPr>
            <w:r w:rsidRPr="00122064">
              <w:rPr>
                <w:sz w:val="22"/>
                <w:szCs w:val="22"/>
                <w:u w:val="single"/>
                <w:lang w:val="fr-CA"/>
              </w:rPr>
              <w:t>http://www.loc.gov/marc/authority/ad640.html</w:t>
            </w:r>
          </w:p>
        </w:tc>
      </w:tr>
      <w:tr w:rsidR="007539E6" w:rsidRPr="00122064" w:rsidTr="00D90DD3">
        <w:trPr>
          <w:trHeight w:val="630"/>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Series Title English</w:t>
            </w:r>
          </w:p>
        </w:tc>
        <w:tc>
          <w:tcPr>
            <w:tcW w:w="923" w:type="pct"/>
            <w:shd w:val="clear" w:color="000000" w:fill="FFFFFF"/>
            <w:hideMark/>
          </w:tcPr>
          <w:p w:rsidR="007539E6" w:rsidRPr="00122064" w:rsidRDefault="007539E6" w:rsidP="007140F8">
            <w:pPr>
              <w:rPr>
                <w:color w:val="000000"/>
                <w:sz w:val="22"/>
                <w:szCs w:val="22"/>
              </w:rPr>
            </w:pPr>
            <w:r w:rsidRPr="00122064">
              <w:rPr>
                <w:color w:val="000000"/>
                <w:sz w:val="22"/>
                <w:szCs w:val="22"/>
              </w:rPr>
              <w:t xml:space="preserve">The name of the series of which the information asset is a part, in English. </w:t>
            </w:r>
          </w:p>
        </w:tc>
        <w:tc>
          <w:tcPr>
            <w:tcW w:w="291" w:type="pct"/>
            <w:shd w:val="clear" w:color="auto" w:fill="auto"/>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auto" w:fill="auto"/>
            <w:noWrap/>
            <w:hideMark/>
          </w:tcPr>
          <w:p w:rsidR="007539E6" w:rsidRPr="00122064" w:rsidRDefault="007539E6" w:rsidP="007140F8">
            <w:pPr>
              <w:rPr>
                <w:color w:val="000000"/>
                <w:sz w:val="22"/>
                <w:szCs w:val="22"/>
              </w:rPr>
            </w:pPr>
            <w:r w:rsidRPr="00122064">
              <w:rPr>
                <w:color w:val="000000"/>
                <w:sz w:val="22"/>
                <w:szCs w:val="22"/>
              </w:rPr>
              <w:t>Repeatable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 </w:t>
            </w:r>
          </w:p>
        </w:tc>
        <w:tc>
          <w:tcPr>
            <w:tcW w:w="631" w:type="pct"/>
            <w:shd w:val="clear" w:color="000000" w:fill="FFFFFF"/>
            <w:hideMark/>
          </w:tcPr>
          <w:p w:rsidR="007539E6" w:rsidRPr="00122064" w:rsidRDefault="00801B87" w:rsidP="007140F8">
            <w:pPr>
              <w:rPr>
                <w:color w:val="0000FF"/>
                <w:sz w:val="22"/>
                <w:szCs w:val="22"/>
                <w:u w:val="single"/>
              </w:rPr>
            </w:pPr>
            <w:hyperlink r:id="rId54" w:history="1">
              <w:r w:rsidR="007539E6" w:rsidRPr="00122064">
                <w:rPr>
                  <w:color w:val="0000FF"/>
                  <w:sz w:val="22"/>
                  <w:szCs w:val="22"/>
                  <w:u w:val="single"/>
                </w:rPr>
                <w:t xml:space="preserve">http://purl.org/dc/terms/hasPart </w:t>
              </w:r>
            </w:hyperlink>
          </w:p>
        </w:tc>
      </w:tr>
      <w:tr w:rsidR="007539E6" w:rsidRPr="00122064" w:rsidTr="00D90DD3">
        <w:trPr>
          <w:trHeight w:val="630"/>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Series Title French</w:t>
            </w:r>
          </w:p>
        </w:tc>
        <w:tc>
          <w:tcPr>
            <w:tcW w:w="923" w:type="pct"/>
            <w:shd w:val="clear" w:color="000000" w:fill="FFFFFF"/>
            <w:hideMark/>
          </w:tcPr>
          <w:p w:rsidR="007539E6" w:rsidRPr="00122064" w:rsidRDefault="007539E6" w:rsidP="007140F8">
            <w:pPr>
              <w:rPr>
                <w:color w:val="000000"/>
                <w:sz w:val="22"/>
                <w:szCs w:val="22"/>
              </w:rPr>
            </w:pPr>
            <w:r w:rsidRPr="00122064">
              <w:rPr>
                <w:color w:val="000000"/>
                <w:sz w:val="22"/>
                <w:szCs w:val="22"/>
              </w:rPr>
              <w:t>The name of the series of which the information asset is a part, in French.</w:t>
            </w:r>
          </w:p>
        </w:tc>
        <w:tc>
          <w:tcPr>
            <w:tcW w:w="291" w:type="pct"/>
            <w:shd w:val="clear" w:color="auto" w:fill="auto"/>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auto" w:fill="auto"/>
            <w:noWrap/>
            <w:hideMark/>
          </w:tcPr>
          <w:p w:rsidR="007539E6" w:rsidRPr="00122064" w:rsidRDefault="007539E6" w:rsidP="007140F8">
            <w:pPr>
              <w:rPr>
                <w:color w:val="000000"/>
                <w:sz w:val="22"/>
                <w:szCs w:val="22"/>
              </w:rPr>
            </w:pPr>
            <w:r w:rsidRPr="00122064">
              <w:rPr>
                <w:color w:val="000000"/>
                <w:sz w:val="22"/>
                <w:szCs w:val="22"/>
              </w:rPr>
              <w:t>Repeatable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 </w:t>
            </w:r>
          </w:p>
        </w:tc>
        <w:tc>
          <w:tcPr>
            <w:tcW w:w="631" w:type="pct"/>
            <w:shd w:val="clear" w:color="000000" w:fill="FFFFFF"/>
            <w:hideMark/>
          </w:tcPr>
          <w:p w:rsidR="007539E6" w:rsidRPr="00122064" w:rsidRDefault="00801B87" w:rsidP="007140F8">
            <w:pPr>
              <w:rPr>
                <w:color w:val="0000FF"/>
                <w:sz w:val="22"/>
                <w:szCs w:val="22"/>
                <w:u w:val="single"/>
              </w:rPr>
            </w:pPr>
            <w:hyperlink r:id="rId55" w:history="1">
              <w:r w:rsidR="007539E6" w:rsidRPr="00122064">
                <w:rPr>
                  <w:color w:val="0000FF"/>
                  <w:sz w:val="22"/>
                  <w:szCs w:val="22"/>
                  <w:u w:val="single"/>
                </w:rPr>
                <w:t xml:space="preserve">http://purl.org/dc/terms/hasPart </w:t>
              </w:r>
            </w:hyperlink>
          </w:p>
        </w:tc>
      </w:tr>
      <w:tr w:rsidR="007539E6" w:rsidRPr="00122064" w:rsidTr="00D90DD3">
        <w:trPr>
          <w:trHeight w:val="630"/>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Series Number</w:t>
            </w:r>
          </w:p>
        </w:tc>
        <w:tc>
          <w:tcPr>
            <w:tcW w:w="923" w:type="pct"/>
            <w:shd w:val="clear" w:color="000000" w:fill="FFFFFF"/>
            <w:hideMark/>
          </w:tcPr>
          <w:p w:rsidR="007539E6" w:rsidRPr="00122064" w:rsidRDefault="007539E6" w:rsidP="007140F8">
            <w:pPr>
              <w:rPr>
                <w:color w:val="000000"/>
                <w:sz w:val="22"/>
                <w:szCs w:val="22"/>
              </w:rPr>
            </w:pPr>
            <w:r w:rsidRPr="00122064">
              <w:rPr>
                <w:color w:val="000000"/>
                <w:sz w:val="22"/>
                <w:szCs w:val="22"/>
              </w:rPr>
              <w:t>The identification  of the series’ issue information</w:t>
            </w:r>
          </w:p>
        </w:tc>
        <w:tc>
          <w:tcPr>
            <w:tcW w:w="291" w:type="pct"/>
            <w:shd w:val="clear" w:color="auto" w:fill="auto"/>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auto" w:fill="auto"/>
            <w:noWrap/>
            <w:hideMark/>
          </w:tcPr>
          <w:p w:rsidR="007539E6" w:rsidRPr="00122064" w:rsidRDefault="007539E6" w:rsidP="007140F8">
            <w:pPr>
              <w:rPr>
                <w:color w:val="000000"/>
                <w:sz w:val="22"/>
                <w:szCs w:val="22"/>
              </w:rPr>
            </w:pPr>
            <w:r w:rsidRPr="00122064">
              <w:rPr>
                <w:color w:val="000000"/>
                <w:sz w:val="22"/>
                <w:szCs w:val="22"/>
              </w:rPr>
              <w:t>Repeatable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 </w:t>
            </w:r>
          </w:p>
        </w:tc>
        <w:tc>
          <w:tcPr>
            <w:tcW w:w="631" w:type="pct"/>
            <w:shd w:val="clear" w:color="000000" w:fill="FFFFFF"/>
            <w:hideMark/>
          </w:tcPr>
          <w:p w:rsidR="007539E6" w:rsidRPr="00122064" w:rsidRDefault="007539E6" w:rsidP="007140F8">
            <w:pPr>
              <w:rPr>
                <w:sz w:val="22"/>
                <w:szCs w:val="22"/>
                <w:u w:val="single"/>
              </w:rPr>
            </w:pPr>
            <w:r w:rsidRPr="00122064">
              <w:rPr>
                <w:sz w:val="22"/>
                <w:szCs w:val="22"/>
                <w:u w:val="single"/>
              </w:rPr>
              <w:t> </w:t>
            </w:r>
          </w:p>
        </w:tc>
      </w:tr>
      <w:tr w:rsidR="007539E6" w:rsidRPr="00122064" w:rsidTr="00D90DD3">
        <w:trPr>
          <w:trHeight w:val="945"/>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ISBN</w:t>
            </w:r>
          </w:p>
        </w:tc>
        <w:tc>
          <w:tcPr>
            <w:tcW w:w="923" w:type="pct"/>
            <w:shd w:val="clear" w:color="auto" w:fill="auto"/>
            <w:hideMark/>
          </w:tcPr>
          <w:p w:rsidR="007539E6" w:rsidRPr="00122064" w:rsidRDefault="007539E6" w:rsidP="007140F8">
            <w:pPr>
              <w:rPr>
                <w:color w:val="000000"/>
                <w:sz w:val="22"/>
                <w:szCs w:val="22"/>
              </w:rPr>
            </w:pPr>
            <w:r w:rsidRPr="00122064">
              <w:rPr>
                <w:color w:val="000000"/>
                <w:sz w:val="22"/>
                <w:szCs w:val="22"/>
              </w:rPr>
              <w:t xml:space="preserve">The identification of the </w:t>
            </w:r>
            <w:r w:rsidR="007E1468">
              <w:rPr>
                <w:color w:val="000000"/>
                <w:sz w:val="22"/>
                <w:szCs w:val="22"/>
              </w:rPr>
              <w:t>asset’s</w:t>
            </w:r>
            <w:r w:rsidRPr="00122064">
              <w:rPr>
                <w:color w:val="000000"/>
                <w:sz w:val="22"/>
                <w:szCs w:val="22"/>
              </w:rPr>
              <w:t xml:space="preserve"> issue information - International Standard Book Number</w:t>
            </w:r>
          </w:p>
        </w:tc>
        <w:tc>
          <w:tcPr>
            <w:tcW w:w="291" w:type="pct"/>
            <w:shd w:val="clear" w:color="auto" w:fill="auto"/>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auto" w:fill="auto"/>
            <w:hideMark/>
          </w:tcPr>
          <w:p w:rsidR="007539E6" w:rsidRPr="00122064" w:rsidRDefault="007539E6" w:rsidP="007140F8">
            <w:pPr>
              <w:rPr>
                <w:color w:val="000000"/>
                <w:sz w:val="22"/>
                <w:szCs w:val="22"/>
              </w:rPr>
            </w:pPr>
            <w:r w:rsidRPr="00122064">
              <w:rPr>
                <w:color w:val="000000"/>
                <w:sz w:val="22"/>
                <w:szCs w:val="22"/>
              </w:rPr>
              <w:t>Repeatable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This element will be populated with 10 or 13 alphanumeric characters</w:t>
            </w:r>
          </w:p>
        </w:tc>
        <w:tc>
          <w:tcPr>
            <w:tcW w:w="631" w:type="pct"/>
            <w:shd w:val="clear" w:color="000000" w:fill="FFFFFF"/>
            <w:hideMark/>
          </w:tcPr>
          <w:p w:rsidR="007539E6" w:rsidRPr="00122064" w:rsidRDefault="00801B87" w:rsidP="007140F8">
            <w:pPr>
              <w:rPr>
                <w:sz w:val="22"/>
                <w:szCs w:val="22"/>
                <w:u w:val="single"/>
              </w:rPr>
            </w:pPr>
            <w:hyperlink r:id="rId56" w:history="1">
              <w:r w:rsidR="003C76EB" w:rsidRPr="00EB1DEA">
                <w:rPr>
                  <w:rStyle w:val="Hyperlink"/>
                  <w:sz w:val="22"/>
                  <w:szCs w:val="22"/>
                </w:rPr>
                <w:t>http://www.loc.gov/standards/mods/userguide/identifier.html</w:t>
              </w:r>
            </w:hyperlink>
          </w:p>
        </w:tc>
      </w:tr>
      <w:tr w:rsidR="007539E6" w:rsidRPr="00122064" w:rsidTr="00D90DD3">
        <w:trPr>
          <w:trHeight w:val="1260"/>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ISSN</w:t>
            </w:r>
          </w:p>
        </w:tc>
        <w:tc>
          <w:tcPr>
            <w:tcW w:w="923" w:type="pct"/>
            <w:shd w:val="clear" w:color="auto" w:fill="auto"/>
            <w:hideMark/>
          </w:tcPr>
          <w:p w:rsidR="007539E6" w:rsidRPr="00122064" w:rsidRDefault="007539E6" w:rsidP="007140F8">
            <w:pPr>
              <w:rPr>
                <w:color w:val="000000"/>
                <w:sz w:val="22"/>
                <w:szCs w:val="22"/>
              </w:rPr>
            </w:pPr>
            <w:r w:rsidRPr="00122064">
              <w:rPr>
                <w:color w:val="000000"/>
                <w:sz w:val="22"/>
                <w:szCs w:val="22"/>
              </w:rPr>
              <w:t xml:space="preserve">The identification of the </w:t>
            </w:r>
            <w:r w:rsidR="007E1468">
              <w:rPr>
                <w:color w:val="000000"/>
                <w:sz w:val="22"/>
                <w:szCs w:val="22"/>
              </w:rPr>
              <w:t>asset’s</w:t>
            </w:r>
            <w:r w:rsidRPr="00122064">
              <w:rPr>
                <w:color w:val="000000"/>
                <w:sz w:val="22"/>
                <w:szCs w:val="22"/>
              </w:rPr>
              <w:t xml:space="preserve"> issue information - International Standard Serial Number</w:t>
            </w:r>
          </w:p>
        </w:tc>
        <w:tc>
          <w:tcPr>
            <w:tcW w:w="291" w:type="pct"/>
            <w:shd w:val="clear" w:color="auto" w:fill="auto"/>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auto" w:fill="auto"/>
            <w:hideMark/>
          </w:tcPr>
          <w:p w:rsidR="007539E6" w:rsidRPr="00122064" w:rsidRDefault="007539E6" w:rsidP="007140F8">
            <w:pPr>
              <w:rPr>
                <w:color w:val="000000"/>
                <w:sz w:val="22"/>
                <w:szCs w:val="22"/>
              </w:rPr>
            </w:pPr>
            <w:r w:rsidRPr="00122064">
              <w:rPr>
                <w:color w:val="000000"/>
                <w:sz w:val="22"/>
                <w:szCs w:val="22"/>
              </w:rPr>
              <w:t>Repeatable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auto" w:fill="auto"/>
            <w:hideMark/>
          </w:tcPr>
          <w:p w:rsidR="007539E6" w:rsidRPr="00122064" w:rsidRDefault="007539E6" w:rsidP="007140F8">
            <w:pPr>
              <w:rPr>
                <w:color w:val="000000"/>
                <w:sz w:val="22"/>
                <w:szCs w:val="22"/>
              </w:rPr>
            </w:pPr>
            <w:r w:rsidRPr="00122064">
              <w:rPr>
                <w:color w:val="000000"/>
                <w:sz w:val="22"/>
                <w:szCs w:val="22"/>
              </w:rPr>
              <w:t>This element will be populated with 4 alphanumeric characters, hyphen, 4 alphanumeric characters; may be followed by alphabetic qualifiers and additions</w:t>
            </w:r>
          </w:p>
        </w:tc>
        <w:tc>
          <w:tcPr>
            <w:tcW w:w="631" w:type="pct"/>
            <w:shd w:val="clear" w:color="000000" w:fill="FFFFFF"/>
            <w:hideMark/>
          </w:tcPr>
          <w:p w:rsidR="007539E6" w:rsidRPr="00122064" w:rsidRDefault="00801B87" w:rsidP="007140F8">
            <w:pPr>
              <w:rPr>
                <w:sz w:val="22"/>
                <w:szCs w:val="22"/>
                <w:u w:val="single"/>
              </w:rPr>
            </w:pPr>
            <w:hyperlink r:id="rId57" w:history="1">
              <w:r w:rsidR="003C76EB" w:rsidRPr="00EB1DEA">
                <w:rPr>
                  <w:rStyle w:val="Hyperlink"/>
                  <w:sz w:val="22"/>
                  <w:szCs w:val="22"/>
                </w:rPr>
                <w:t>http://www.loc.gov/standards/mods/userguide/identifier.html</w:t>
              </w:r>
            </w:hyperlink>
          </w:p>
        </w:tc>
      </w:tr>
      <w:tr w:rsidR="007539E6" w:rsidRPr="00122064" w:rsidTr="00D90DD3">
        <w:trPr>
          <w:trHeight w:val="630"/>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GC Docs Number</w:t>
            </w:r>
          </w:p>
        </w:tc>
        <w:tc>
          <w:tcPr>
            <w:tcW w:w="923" w:type="pct"/>
            <w:shd w:val="clear" w:color="000000" w:fill="FFFFFF"/>
            <w:hideMark/>
          </w:tcPr>
          <w:p w:rsidR="007539E6" w:rsidRPr="00122064" w:rsidRDefault="007539E6" w:rsidP="007140F8">
            <w:pPr>
              <w:rPr>
                <w:color w:val="000000"/>
                <w:sz w:val="22"/>
                <w:szCs w:val="22"/>
              </w:rPr>
            </w:pPr>
            <w:r w:rsidRPr="00122064">
              <w:rPr>
                <w:color w:val="000000"/>
                <w:sz w:val="22"/>
                <w:szCs w:val="22"/>
              </w:rPr>
              <w:t xml:space="preserve">The identification of the </w:t>
            </w:r>
            <w:r w:rsidR="007E1468">
              <w:rPr>
                <w:color w:val="000000"/>
                <w:sz w:val="22"/>
                <w:szCs w:val="22"/>
              </w:rPr>
              <w:t>asset’s</w:t>
            </w:r>
            <w:r w:rsidRPr="00122064">
              <w:rPr>
                <w:color w:val="000000"/>
                <w:sz w:val="22"/>
                <w:szCs w:val="22"/>
              </w:rPr>
              <w:t xml:space="preserve"> issue information - GC Docs Number</w:t>
            </w:r>
          </w:p>
        </w:tc>
        <w:tc>
          <w:tcPr>
            <w:tcW w:w="291" w:type="pct"/>
            <w:shd w:val="clear" w:color="000000" w:fill="FFFFFF"/>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000000" w:fill="FFFFFF"/>
            <w:noWrap/>
            <w:hideMark/>
          </w:tcPr>
          <w:p w:rsidR="007539E6" w:rsidRPr="00122064" w:rsidRDefault="007539E6" w:rsidP="007140F8">
            <w:pPr>
              <w:rPr>
                <w:color w:val="000000"/>
                <w:sz w:val="22"/>
                <w:szCs w:val="22"/>
              </w:rPr>
            </w:pPr>
            <w:r w:rsidRPr="00122064">
              <w:rPr>
                <w:color w:val="000000"/>
                <w:sz w:val="22"/>
                <w:szCs w:val="22"/>
              </w:rPr>
              <w:t>Single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 </w:t>
            </w:r>
          </w:p>
        </w:tc>
        <w:tc>
          <w:tcPr>
            <w:tcW w:w="631" w:type="pct"/>
            <w:shd w:val="clear" w:color="000000" w:fill="FFFFFF"/>
            <w:hideMark/>
          </w:tcPr>
          <w:p w:rsidR="007539E6" w:rsidRPr="00122064" w:rsidRDefault="00801B87" w:rsidP="007140F8">
            <w:pPr>
              <w:rPr>
                <w:sz w:val="22"/>
                <w:szCs w:val="22"/>
                <w:u w:val="single"/>
              </w:rPr>
            </w:pPr>
            <w:hyperlink r:id="rId58" w:history="1">
              <w:r w:rsidR="003C76EB" w:rsidRPr="00EB1DEA">
                <w:rPr>
                  <w:rStyle w:val="Hyperlink"/>
                  <w:sz w:val="22"/>
                  <w:szCs w:val="22"/>
                </w:rPr>
                <w:t>http://www.loc.gov/standards/mods/userguide/identifier.html</w:t>
              </w:r>
            </w:hyperlink>
          </w:p>
        </w:tc>
      </w:tr>
      <w:tr w:rsidR="007E1468" w:rsidRPr="00122064" w:rsidTr="00D90DD3">
        <w:trPr>
          <w:trHeight w:val="630"/>
        </w:trPr>
        <w:tc>
          <w:tcPr>
            <w:tcW w:w="631" w:type="pct"/>
            <w:shd w:val="clear" w:color="000000" w:fill="FFFF66"/>
          </w:tcPr>
          <w:p w:rsidR="007E1468" w:rsidRPr="00122064" w:rsidRDefault="007E1468" w:rsidP="007140F8">
            <w:pPr>
              <w:rPr>
                <w:b/>
                <w:bCs/>
                <w:sz w:val="22"/>
                <w:szCs w:val="22"/>
              </w:rPr>
            </w:pPr>
            <w:r>
              <w:rPr>
                <w:b/>
                <w:bCs/>
                <w:sz w:val="22"/>
                <w:szCs w:val="22"/>
              </w:rPr>
              <w:t>LAC Identifier</w:t>
            </w:r>
          </w:p>
        </w:tc>
        <w:tc>
          <w:tcPr>
            <w:tcW w:w="923" w:type="pct"/>
            <w:shd w:val="clear" w:color="000000" w:fill="FFFFFF"/>
          </w:tcPr>
          <w:p w:rsidR="007E1468" w:rsidRPr="00122064" w:rsidRDefault="007E1468" w:rsidP="007140F8">
            <w:pPr>
              <w:rPr>
                <w:color w:val="000000"/>
                <w:sz w:val="22"/>
                <w:szCs w:val="22"/>
              </w:rPr>
            </w:pPr>
            <w:r>
              <w:rPr>
                <w:color w:val="000000"/>
                <w:sz w:val="22"/>
                <w:szCs w:val="22"/>
              </w:rPr>
              <w:t>The identification of the metadata record from the system of origin (Canadiana)</w:t>
            </w:r>
          </w:p>
        </w:tc>
        <w:tc>
          <w:tcPr>
            <w:tcW w:w="291" w:type="pct"/>
            <w:shd w:val="clear" w:color="000000" w:fill="FFFFFF"/>
          </w:tcPr>
          <w:p w:rsidR="007E1468" w:rsidRPr="00122064" w:rsidRDefault="007E1468" w:rsidP="007140F8">
            <w:pPr>
              <w:rPr>
                <w:color w:val="000000"/>
                <w:sz w:val="22"/>
                <w:szCs w:val="22"/>
              </w:rPr>
            </w:pPr>
            <w:r>
              <w:rPr>
                <w:color w:val="000000"/>
                <w:sz w:val="22"/>
                <w:szCs w:val="22"/>
              </w:rPr>
              <w:t>O</w:t>
            </w:r>
          </w:p>
        </w:tc>
        <w:tc>
          <w:tcPr>
            <w:tcW w:w="485" w:type="pct"/>
            <w:shd w:val="clear" w:color="000000" w:fill="FFFFFF"/>
            <w:noWrap/>
          </w:tcPr>
          <w:p w:rsidR="007E1468" w:rsidRPr="00122064" w:rsidRDefault="007E1468" w:rsidP="007140F8">
            <w:pPr>
              <w:rPr>
                <w:color w:val="000000"/>
                <w:sz w:val="22"/>
                <w:szCs w:val="22"/>
              </w:rPr>
            </w:pPr>
            <w:r>
              <w:rPr>
                <w:color w:val="000000"/>
                <w:sz w:val="22"/>
                <w:szCs w:val="22"/>
              </w:rPr>
              <w:t>Single</w:t>
            </w:r>
          </w:p>
        </w:tc>
        <w:tc>
          <w:tcPr>
            <w:tcW w:w="631" w:type="pct"/>
            <w:shd w:val="clear" w:color="auto" w:fill="auto"/>
          </w:tcPr>
          <w:p w:rsidR="007E1468" w:rsidRPr="00122064" w:rsidRDefault="007E1468" w:rsidP="007140F8">
            <w:pPr>
              <w:rPr>
                <w:color w:val="000000"/>
                <w:sz w:val="22"/>
                <w:szCs w:val="22"/>
              </w:rPr>
            </w:pPr>
            <w:r w:rsidRPr="00122064">
              <w:rPr>
                <w:color w:val="000000"/>
                <w:sz w:val="22"/>
                <w:szCs w:val="22"/>
              </w:rPr>
              <w:t>Free text</w:t>
            </w:r>
          </w:p>
        </w:tc>
        <w:tc>
          <w:tcPr>
            <w:tcW w:w="1408" w:type="pct"/>
            <w:shd w:val="clear" w:color="000000" w:fill="FFFFFF"/>
          </w:tcPr>
          <w:p w:rsidR="007E1468" w:rsidRPr="00122064" w:rsidRDefault="007E1468" w:rsidP="007140F8">
            <w:pPr>
              <w:rPr>
                <w:color w:val="000000"/>
                <w:sz w:val="22"/>
                <w:szCs w:val="22"/>
              </w:rPr>
            </w:pPr>
          </w:p>
        </w:tc>
        <w:tc>
          <w:tcPr>
            <w:tcW w:w="631" w:type="pct"/>
            <w:shd w:val="clear" w:color="000000" w:fill="FFFFFF"/>
          </w:tcPr>
          <w:p w:rsidR="007E1468" w:rsidRDefault="007E1468" w:rsidP="007140F8">
            <w:pPr>
              <w:rPr>
                <w:sz w:val="22"/>
                <w:szCs w:val="22"/>
                <w:u w:val="single"/>
              </w:rPr>
            </w:pPr>
          </w:p>
        </w:tc>
      </w:tr>
      <w:tr w:rsidR="007539E6" w:rsidRPr="00122064" w:rsidTr="00D90DD3">
        <w:trPr>
          <w:trHeight w:val="630"/>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Amicus Identifier</w:t>
            </w:r>
          </w:p>
        </w:tc>
        <w:tc>
          <w:tcPr>
            <w:tcW w:w="923" w:type="pct"/>
            <w:shd w:val="clear" w:color="000000" w:fill="FFFFFF"/>
            <w:hideMark/>
          </w:tcPr>
          <w:p w:rsidR="007539E6" w:rsidRPr="00122064" w:rsidRDefault="007539E6" w:rsidP="007140F8">
            <w:pPr>
              <w:rPr>
                <w:color w:val="000000"/>
                <w:sz w:val="22"/>
                <w:szCs w:val="22"/>
              </w:rPr>
            </w:pPr>
            <w:r w:rsidRPr="00122064">
              <w:rPr>
                <w:color w:val="000000"/>
                <w:sz w:val="22"/>
                <w:szCs w:val="22"/>
              </w:rPr>
              <w:t>The identifier of the metadata record from the system of origin (AMICUS).</w:t>
            </w:r>
          </w:p>
        </w:tc>
        <w:tc>
          <w:tcPr>
            <w:tcW w:w="291" w:type="pct"/>
            <w:shd w:val="clear" w:color="000000" w:fill="FFFFFF"/>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000000" w:fill="FFFFFF"/>
            <w:noWrap/>
            <w:hideMark/>
          </w:tcPr>
          <w:p w:rsidR="007539E6" w:rsidRPr="00122064" w:rsidRDefault="007539E6" w:rsidP="007140F8">
            <w:pPr>
              <w:rPr>
                <w:color w:val="000000"/>
                <w:sz w:val="22"/>
                <w:szCs w:val="22"/>
              </w:rPr>
            </w:pPr>
            <w:r w:rsidRPr="00122064">
              <w:rPr>
                <w:color w:val="000000"/>
                <w:sz w:val="22"/>
                <w:szCs w:val="22"/>
              </w:rPr>
              <w:t>Single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 </w:t>
            </w:r>
          </w:p>
        </w:tc>
        <w:tc>
          <w:tcPr>
            <w:tcW w:w="631" w:type="pct"/>
            <w:shd w:val="clear" w:color="000000" w:fill="FFFFFF"/>
            <w:hideMark/>
          </w:tcPr>
          <w:p w:rsidR="007539E6" w:rsidRPr="00122064" w:rsidRDefault="003C76EB" w:rsidP="007140F8">
            <w:pPr>
              <w:rPr>
                <w:sz w:val="22"/>
                <w:szCs w:val="22"/>
                <w:u w:val="single"/>
              </w:rPr>
            </w:pPr>
            <w:r w:rsidRPr="003C76EB">
              <w:rPr>
                <w:sz w:val="22"/>
                <w:szCs w:val="22"/>
                <w:u w:val="single"/>
              </w:rPr>
              <w:t>http://www.loc.gov/standards/mods/userguide/identifier.html</w:t>
            </w:r>
          </w:p>
        </w:tc>
      </w:tr>
      <w:tr w:rsidR="007539E6" w:rsidRPr="00122064" w:rsidTr="00D90DD3">
        <w:trPr>
          <w:trHeight w:val="630"/>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Departmental Catalogue Number</w:t>
            </w:r>
          </w:p>
        </w:tc>
        <w:tc>
          <w:tcPr>
            <w:tcW w:w="923" w:type="pct"/>
            <w:shd w:val="clear" w:color="auto" w:fill="auto"/>
            <w:hideMark/>
          </w:tcPr>
          <w:p w:rsidR="007539E6" w:rsidRPr="00122064" w:rsidRDefault="007539E6" w:rsidP="007E1468">
            <w:pPr>
              <w:rPr>
                <w:color w:val="000000"/>
                <w:sz w:val="22"/>
                <w:szCs w:val="22"/>
              </w:rPr>
            </w:pPr>
            <w:r w:rsidRPr="00122064">
              <w:rPr>
                <w:color w:val="000000"/>
                <w:sz w:val="22"/>
                <w:szCs w:val="22"/>
              </w:rPr>
              <w:t xml:space="preserve">The identification of the </w:t>
            </w:r>
            <w:r w:rsidR="007E1468">
              <w:rPr>
                <w:color w:val="000000"/>
                <w:sz w:val="22"/>
                <w:szCs w:val="22"/>
              </w:rPr>
              <w:t>asset’s</w:t>
            </w:r>
            <w:r w:rsidRPr="00122064">
              <w:rPr>
                <w:color w:val="000000"/>
                <w:sz w:val="22"/>
                <w:szCs w:val="22"/>
              </w:rPr>
              <w:t xml:space="preserve">  GC Catalogue Number</w:t>
            </w:r>
          </w:p>
        </w:tc>
        <w:tc>
          <w:tcPr>
            <w:tcW w:w="291" w:type="pct"/>
            <w:shd w:val="clear" w:color="auto" w:fill="auto"/>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auto" w:fill="auto"/>
            <w:noWrap/>
            <w:hideMark/>
          </w:tcPr>
          <w:p w:rsidR="007539E6" w:rsidRPr="00122064" w:rsidRDefault="007539E6" w:rsidP="007140F8">
            <w:pPr>
              <w:rPr>
                <w:color w:val="000000"/>
                <w:sz w:val="22"/>
                <w:szCs w:val="22"/>
              </w:rPr>
            </w:pPr>
            <w:r w:rsidRPr="00122064">
              <w:rPr>
                <w:color w:val="000000"/>
                <w:sz w:val="22"/>
                <w:szCs w:val="22"/>
              </w:rPr>
              <w:t>Single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 </w:t>
            </w:r>
          </w:p>
        </w:tc>
        <w:tc>
          <w:tcPr>
            <w:tcW w:w="631" w:type="pct"/>
            <w:shd w:val="clear" w:color="000000" w:fill="FFFFFF"/>
            <w:hideMark/>
          </w:tcPr>
          <w:p w:rsidR="007539E6" w:rsidRPr="00122064" w:rsidRDefault="003C76EB" w:rsidP="007140F8">
            <w:pPr>
              <w:rPr>
                <w:sz w:val="22"/>
                <w:szCs w:val="22"/>
                <w:u w:val="single"/>
              </w:rPr>
            </w:pPr>
            <w:r w:rsidRPr="003C76EB">
              <w:rPr>
                <w:sz w:val="22"/>
                <w:szCs w:val="22"/>
                <w:u w:val="single"/>
              </w:rPr>
              <w:t>http://www.loc.gov/standards/mods/userguide/identifier.html</w:t>
            </w:r>
          </w:p>
        </w:tc>
      </w:tr>
      <w:tr w:rsidR="007539E6" w:rsidRPr="00122064" w:rsidTr="00D90DD3">
        <w:trPr>
          <w:trHeight w:val="630"/>
        </w:trPr>
        <w:tc>
          <w:tcPr>
            <w:tcW w:w="631" w:type="pct"/>
            <w:shd w:val="clear" w:color="000000" w:fill="FFFF66"/>
            <w:hideMark/>
          </w:tcPr>
          <w:p w:rsidR="007539E6" w:rsidRPr="00122064" w:rsidRDefault="007539E6" w:rsidP="007140F8">
            <w:pPr>
              <w:rPr>
                <w:b/>
                <w:bCs/>
                <w:sz w:val="22"/>
                <w:szCs w:val="22"/>
              </w:rPr>
            </w:pPr>
            <w:r w:rsidRPr="00122064">
              <w:rPr>
                <w:b/>
                <w:bCs/>
                <w:sz w:val="22"/>
                <w:szCs w:val="22"/>
              </w:rPr>
              <w:t>DOI</w:t>
            </w:r>
          </w:p>
        </w:tc>
        <w:tc>
          <w:tcPr>
            <w:tcW w:w="923" w:type="pct"/>
            <w:shd w:val="clear" w:color="000000" w:fill="FFFFFF"/>
            <w:hideMark/>
          </w:tcPr>
          <w:p w:rsidR="007539E6" w:rsidRPr="00122064" w:rsidRDefault="007539E6" w:rsidP="007E1468">
            <w:pPr>
              <w:rPr>
                <w:color w:val="000000"/>
                <w:sz w:val="22"/>
                <w:szCs w:val="22"/>
              </w:rPr>
            </w:pPr>
            <w:r w:rsidRPr="00122064">
              <w:rPr>
                <w:color w:val="000000"/>
                <w:sz w:val="22"/>
                <w:szCs w:val="22"/>
              </w:rPr>
              <w:t xml:space="preserve">The identification of the </w:t>
            </w:r>
            <w:r w:rsidR="007E1468">
              <w:rPr>
                <w:color w:val="000000"/>
                <w:sz w:val="22"/>
                <w:szCs w:val="22"/>
              </w:rPr>
              <w:t>asset’s</w:t>
            </w:r>
            <w:r w:rsidRPr="00122064">
              <w:rPr>
                <w:color w:val="000000"/>
                <w:sz w:val="22"/>
                <w:szCs w:val="22"/>
              </w:rPr>
              <w:t xml:space="preserve"> Digital Object Identifier  </w:t>
            </w:r>
          </w:p>
        </w:tc>
        <w:tc>
          <w:tcPr>
            <w:tcW w:w="291" w:type="pct"/>
            <w:shd w:val="clear" w:color="000000" w:fill="FFFFFF"/>
            <w:hideMark/>
          </w:tcPr>
          <w:p w:rsidR="007539E6" w:rsidRPr="00122064" w:rsidRDefault="007539E6" w:rsidP="007140F8">
            <w:pPr>
              <w:rPr>
                <w:color w:val="000000"/>
                <w:sz w:val="22"/>
                <w:szCs w:val="22"/>
              </w:rPr>
            </w:pPr>
            <w:r w:rsidRPr="00122064">
              <w:rPr>
                <w:color w:val="000000"/>
                <w:sz w:val="22"/>
                <w:szCs w:val="22"/>
              </w:rPr>
              <w:t>O</w:t>
            </w:r>
          </w:p>
        </w:tc>
        <w:tc>
          <w:tcPr>
            <w:tcW w:w="485" w:type="pct"/>
            <w:shd w:val="clear" w:color="000000" w:fill="FFFFFF"/>
            <w:noWrap/>
            <w:hideMark/>
          </w:tcPr>
          <w:p w:rsidR="007539E6" w:rsidRPr="00122064" w:rsidRDefault="007539E6" w:rsidP="007140F8">
            <w:pPr>
              <w:rPr>
                <w:color w:val="000000"/>
                <w:sz w:val="22"/>
                <w:szCs w:val="22"/>
              </w:rPr>
            </w:pPr>
            <w:r w:rsidRPr="00122064">
              <w:rPr>
                <w:color w:val="000000"/>
                <w:sz w:val="22"/>
                <w:szCs w:val="22"/>
              </w:rPr>
              <w:t>Single</w:t>
            </w:r>
          </w:p>
        </w:tc>
        <w:tc>
          <w:tcPr>
            <w:tcW w:w="631" w:type="pct"/>
            <w:shd w:val="clear" w:color="auto" w:fill="auto"/>
            <w:hideMark/>
          </w:tcPr>
          <w:p w:rsidR="007539E6" w:rsidRPr="00122064" w:rsidRDefault="007539E6" w:rsidP="007140F8">
            <w:pPr>
              <w:rPr>
                <w:color w:val="000000"/>
                <w:sz w:val="22"/>
                <w:szCs w:val="22"/>
              </w:rPr>
            </w:pPr>
            <w:r w:rsidRPr="00122064">
              <w:rPr>
                <w:color w:val="000000"/>
                <w:sz w:val="22"/>
                <w:szCs w:val="22"/>
              </w:rPr>
              <w:t>Free text</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 </w:t>
            </w:r>
          </w:p>
        </w:tc>
        <w:tc>
          <w:tcPr>
            <w:tcW w:w="631" w:type="pct"/>
            <w:shd w:val="clear" w:color="000000" w:fill="FFFFFF"/>
            <w:hideMark/>
          </w:tcPr>
          <w:p w:rsidR="003C76EB" w:rsidRPr="00122064" w:rsidRDefault="003C76EB" w:rsidP="007140F8">
            <w:pPr>
              <w:rPr>
                <w:sz w:val="22"/>
                <w:szCs w:val="22"/>
                <w:u w:val="single"/>
              </w:rPr>
            </w:pPr>
            <w:r w:rsidRPr="003C76EB">
              <w:rPr>
                <w:sz w:val="22"/>
                <w:szCs w:val="22"/>
                <w:u w:val="single"/>
              </w:rPr>
              <w:t>http://www.loc.gov/standards/mods/userguide/identifier.html</w:t>
            </w:r>
          </w:p>
        </w:tc>
      </w:tr>
      <w:tr w:rsidR="007539E6" w:rsidRPr="00122064" w:rsidTr="00D90DD3">
        <w:trPr>
          <w:trHeight w:val="1260"/>
        </w:trPr>
        <w:tc>
          <w:tcPr>
            <w:tcW w:w="631" w:type="pct"/>
            <w:shd w:val="clear" w:color="000000" w:fill="FABF8F"/>
            <w:hideMark/>
          </w:tcPr>
          <w:p w:rsidR="007539E6" w:rsidRPr="00122064" w:rsidRDefault="007539E6" w:rsidP="007140F8">
            <w:pPr>
              <w:rPr>
                <w:b/>
                <w:bCs/>
                <w:sz w:val="22"/>
                <w:szCs w:val="22"/>
              </w:rPr>
            </w:pPr>
            <w:r w:rsidRPr="00122064">
              <w:rPr>
                <w:b/>
                <w:bCs/>
                <w:sz w:val="22"/>
                <w:szCs w:val="22"/>
              </w:rPr>
              <w:t>Homepage URL</w:t>
            </w:r>
          </w:p>
        </w:tc>
        <w:tc>
          <w:tcPr>
            <w:tcW w:w="923" w:type="pct"/>
            <w:shd w:val="clear" w:color="000000" w:fill="FFFFFF"/>
            <w:hideMark/>
          </w:tcPr>
          <w:p w:rsidR="007539E6" w:rsidRPr="00122064" w:rsidRDefault="007539E6" w:rsidP="007E1468">
            <w:pPr>
              <w:rPr>
                <w:sz w:val="22"/>
                <w:szCs w:val="22"/>
              </w:rPr>
            </w:pPr>
            <w:r w:rsidRPr="00122064">
              <w:rPr>
                <w:sz w:val="22"/>
                <w:szCs w:val="22"/>
              </w:rPr>
              <w:t xml:space="preserve">A program or homepage that can be navigated to gain additional or contextual information about </w:t>
            </w:r>
            <w:r w:rsidR="007E1468">
              <w:rPr>
                <w:sz w:val="22"/>
                <w:szCs w:val="22"/>
              </w:rPr>
              <w:t xml:space="preserve">the </w:t>
            </w:r>
            <w:r w:rsidRPr="00122064">
              <w:rPr>
                <w:sz w:val="22"/>
                <w:szCs w:val="22"/>
              </w:rPr>
              <w:t xml:space="preserve">information asset. </w:t>
            </w:r>
          </w:p>
        </w:tc>
        <w:tc>
          <w:tcPr>
            <w:tcW w:w="291" w:type="pct"/>
            <w:shd w:val="clear" w:color="000000" w:fill="FFFFFF"/>
            <w:hideMark/>
          </w:tcPr>
          <w:p w:rsidR="007539E6" w:rsidRPr="00122064" w:rsidRDefault="007539E6" w:rsidP="007140F8">
            <w:pPr>
              <w:rPr>
                <w:sz w:val="22"/>
                <w:szCs w:val="22"/>
              </w:rPr>
            </w:pPr>
            <w:r w:rsidRPr="00122064">
              <w:rPr>
                <w:sz w:val="22"/>
                <w:szCs w:val="22"/>
              </w:rPr>
              <w:t>O</w:t>
            </w:r>
          </w:p>
        </w:tc>
        <w:tc>
          <w:tcPr>
            <w:tcW w:w="485" w:type="pct"/>
            <w:shd w:val="clear" w:color="000000" w:fill="FFFFFF"/>
            <w:hideMark/>
          </w:tcPr>
          <w:p w:rsidR="007539E6" w:rsidRPr="00122064" w:rsidRDefault="007539E6" w:rsidP="007140F8">
            <w:pPr>
              <w:rPr>
                <w:sz w:val="22"/>
                <w:szCs w:val="22"/>
              </w:rPr>
            </w:pPr>
            <w:r w:rsidRPr="00122064">
              <w:rPr>
                <w:sz w:val="22"/>
                <w:szCs w:val="22"/>
              </w:rPr>
              <w:t>Single</w:t>
            </w:r>
          </w:p>
        </w:tc>
        <w:tc>
          <w:tcPr>
            <w:tcW w:w="631" w:type="pct"/>
            <w:shd w:val="clear" w:color="000000" w:fill="FFFFFF"/>
            <w:hideMark/>
          </w:tcPr>
          <w:p w:rsidR="007539E6" w:rsidRPr="00122064" w:rsidRDefault="007539E6" w:rsidP="007140F8">
            <w:pPr>
              <w:rPr>
                <w:sz w:val="22"/>
                <w:szCs w:val="22"/>
              </w:rPr>
            </w:pPr>
            <w:r w:rsidRPr="00122064">
              <w:rPr>
                <w:sz w:val="22"/>
                <w:szCs w:val="22"/>
              </w:rPr>
              <w:t>Free-text (URL)</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This is not used to capture access to the resources, but rather background information.</w:t>
            </w:r>
          </w:p>
        </w:tc>
        <w:tc>
          <w:tcPr>
            <w:tcW w:w="631" w:type="pct"/>
            <w:shd w:val="clear" w:color="000000" w:fill="FFFFFF"/>
            <w:hideMark/>
          </w:tcPr>
          <w:p w:rsidR="007539E6" w:rsidRPr="00122064" w:rsidRDefault="007539E6" w:rsidP="007140F8">
            <w:pPr>
              <w:rPr>
                <w:sz w:val="22"/>
                <w:szCs w:val="22"/>
                <w:u w:val="single"/>
              </w:rPr>
            </w:pPr>
            <w:r w:rsidRPr="00122064">
              <w:rPr>
                <w:sz w:val="22"/>
                <w:szCs w:val="22"/>
                <w:u w:val="single"/>
              </w:rPr>
              <w:t> </w:t>
            </w:r>
          </w:p>
        </w:tc>
      </w:tr>
      <w:tr w:rsidR="007539E6" w:rsidRPr="00122064" w:rsidTr="00D90DD3">
        <w:trPr>
          <w:trHeight w:val="1575"/>
        </w:trPr>
        <w:tc>
          <w:tcPr>
            <w:tcW w:w="631" w:type="pct"/>
            <w:shd w:val="clear" w:color="000000" w:fill="FABF8F"/>
            <w:hideMark/>
          </w:tcPr>
          <w:p w:rsidR="007539E6" w:rsidRPr="00122064" w:rsidRDefault="007539E6" w:rsidP="007140F8">
            <w:pPr>
              <w:rPr>
                <w:b/>
                <w:bCs/>
                <w:sz w:val="22"/>
                <w:szCs w:val="22"/>
              </w:rPr>
            </w:pPr>
            <w:r w:rsidRPr="00122064">
              <w:rPr>
                <w:b/>
                <w:bCs/>
                <w:sz w:val="22"/>
                <w:szCs w:val="22"/>
              </w:rPr>
              <w:t>Related Items</w:t>
            </w:r>
          </w:p>
        </w:tc>
        <w:tc>
          <w:tcPr>
            <w:tcW w:w="923" w:type="pct"/>
            <w:shd w:val="clear" w:color="000000" w:fill="FFFFFF"/>
            <w:hideMark/>
          </w:tcPr>
          <w:p w:rsidR="007539E6" w:rsidRPr="00122064" w:rsidRDefault="007539E6" w:rsidP="007E1468">
            <w:pPr>
              <w:rPr>
                <w:sz w:val="22"/>
                <w:szCs w:val="22"/>
              </w:rPr>
            </w:pPr>
            <w:r w:rsidRPr="00122064">
              <w:rPr>
                <w:sz w:val="22"/>
                <w:szCs w:val="22"/>
              </w:rPr>
              <w:t xml:space="preserve">A related information asset in the Open Government Portal. </w:t>
            </w:r>
          </w:p>
        </w:tc>
        <w:tc>
          <w:tcPr>
            <w:tcW w:w="291" w:type="pct"/>
            <w:shd w:val="clear" w:color="000000" w:fill="FFFFFF"/>
            <w:hideMark/>
          </w:tcPr>
          <w:p w:rsidR="007539E6" w:rsidRPr="00122064" w:rsidRDefault="007539E6" w:rsidP="007140F8">
            <w:pPr>
              <w:rPr>
                <w:sz w:val="22"/>
                <w:szCs w:val="22"/>
              </w:rPr>
            </w:pPr>
            <w:r w:rsidRPr="00122064">
              <w:rPr>
                <w:sz w:val="22"/>
                <w:szCs w:val="22"/>
              </w:rPr>
              <w:t>O</w:t>
            </w:r>
          </w:p>
        </w:tc>
        <w:tc>
          <w:tcPr>
            <w:tcW w:w="485" w:type="pct"/>
            <w:shd w:val="clear" w:color="000000" w:fill="FFFFFF"/>
            <w:hideMark/>
          </w:tcPr>
          <w:p w:rsidR="007539E6" w:rsidRPr="00122064" w:rsidRDefault="007539E6" w:rsidP="007140F8">
            <w:pPr>
              <w:rPr>
                <w:sz w:val="22"/>
                <w:szCs w:val="22"/>
              </w:rPr>
            </w:pPr>
            <w:r w:rsidRPr="00122064">
              <w:rPr>
                <w:sz w:val="22"/>
                <w:szCs w:val="22"/>
              </w:rPr>
              <w:t>Repeatable</w:t>
            </w:r>
          </w:p>
        </w:tc>
        <w:tc>
          <w:tcPr>
            <w:tcW w:w="631" w:type="pct"/>
            <w:shd w:val="clear" w:color="000000" w:fill="FFFFFF"/>
            <w:hideMark/>
          </w:tcPr>
          <w:p w:rsidR="007539E6" w:rsidRPr="00122064" w:rsidRDefault="007539E6" w:rsidP="007140F8">
            <w:pPr>
              <w:rPr>
                <w:sz w:val="22"/>
                <w:szCs w:val="22"/>
              </w:rPr>
            </w:pPr>
            <w:r w:rsidRPr="00122064">
              <w:rPr>
                <w:sz w:val="22"/>
                <w:szCs w:val="22"/>
              </w:rPr>
              <w:t>Free-text (URL)</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Recommended best practice is to identify the related resource by means of a string conforming to a formal identification system. Therefore, this field will be implemented by adding the unique i.d. of the related record in the Open Government Portal.</w:t>
            </w:r>
          </w:p>
        </w:tc>
        <w:tc>
          <w:tcPr>
            <w:tcW w:w="631" w:type="pct"/>
            <w:shd w:val="clear" w:color="000000" w:fill="FFFFFF"/>
            <w:hideMark/>
          </w:tcPr>
          <w:p w:rsidR="007539E6" w:rsidRPr="00122064" w:rsidRDefault="00801B87" w:rsidP="007140F8">
            <w:pPr>
              <w:rPr>
                <w:color w:val="0000FF"/>
                <w:sz w:val="22"/>
                <w:szCs w:val="22"/>
                <w:u w:val="single"/>
              </w:rPr>
            </w:pPr>
            <w:hyperlink r:id="rId59" w:history="1">
              <w:r w:rsidR="007539E6" w:rsidRPr="00122064">
                <w:rPr>
                  <w:color w:val="0000FF"/>
                  <w:sz w:val="22"/>
                  <w:szCs w:val="22"/>
                  <w:u w:val="single"/>
                </w:rPr>
                <w:t xml:space="preserve">http://purl.org/dc/terms/relation </w:t>
              </w:r>
            </w:hyperlink>
          </w:p>
        </w:tc>
      </w:tr>
      <w:tr w:rsidR="007539E6" w:rsidRPr="00122064" w:rsidTr="00D90DD3">
        <w:trPr>
          <w:trHeight w:val="1575"/>
        </w:trPr>
        <w:tc>
          <w:tcPr>
            <w:tcW w:w="631" w:type="pct"/>
            <w:shd w:val="clear" w:color="000000" w:fill="FABF8F"/>
            <w:hideMark/>
          </w:tcPr>
          <w:p w:rsidR="007539E6" w:rsidRPr="00122064" w:rsidRDefault="007539E6" w:rsidP="007140F8">
            <w:pPr>
              <w:rPr>
                <w:b/>
                <w:bCs/>
                <w:sz w:val="22"/>
                <w:szCs w:val="22"/>
              </w:rPr>
            </w:pPr>
            <w:r w:rsidRPr="00122064">
              <w:rPr>
                <w:b/>
                <w:bCs/>
                <w:sz w:val="22"/>
                <w:szCs w:val="22"/>
              </w:rPr>
              <w:t>Jurisdiction</w:t>
            </w:r>
          </w:p>
        </w:tc>
        <w:tc>
          <w:tcPr>
            <w:tcW w:w="923" w:type="pct"/>
            <w:shd w:val="clear" w:color="000000" w:fill="FFFFFF"/>
            <w:hideMark/>
          </w:tcPr>
          <w:p w:rsidR="007539E6" w:rsidRPr="00122064" w:rsidRDefault="007539E6" w:rsidP="007140F8">
            <w:pPr>
              <w:rPr>
                <w:sz w:val="22"/>
                <w:szCs w:val="22"/>
              </w:rPr>
            </w:pPr>
            <w:r w:rsidRPr="00122064">
              <w:rPr>
                <w:sz w:val="22"/>
                <w:szCs w:val="22"/>
              </w:rPr>
              <w:t xml:space="preserve">The extent or range of judicial, law enforcement, or other authority. For example, the level of government has contributed the dataset or open information asset. </w:t>
            </w:r>
          </w:p>
        </w:tc>
        <w:tc>
          <w:tcPr>
            <w:tcW w:w="291" w:type="pct"/>
            <w:shd w:val="clear" w:color="000000" w:fill="FFFFFF"/>
            <w:hideMark/>
          </w:tcPr>
          <w:p w:rsidR="007539E6" w:rsidRPr="00122064" w:rsidRDefault="007539E6" w:rsidP="007140F8">
            <w:pPr>
              <w:rPr>
                <w:sz w:val="22"/>
                <w:szCs w:val="22"/>
              </w:rPr>
            </w:pPr>
            <w:r w:rsidRPr="00122064">
              <w:rPr>
                <w:sz w:val="22"/>
                <w:szCs w:val="22"/>
              </w:rPr>
              <w:t>M</w:t>
            </w:r>
          </w:p>
        </w:tc>
        <w:tc>
          <w:tcPr>
            <w:tcW w:w="485" w:type="pct"/>
            <w:shd w:val="clear" w:color="000000" w:fill="FFFFFF"/>
            <w:hideMark/>
          </w:tcPr>
          <w:p w:rsidR="007539E6" w:rsidRPr="00122064" w:rsidRDefault="007539E6" w:rsidP="007140F8">
            <w:pPr>
              <w:rPr>
                <w:sz w:val="22"/>
                <w:szCs w:val="22"/>
              </w:rPr>
            </w:pPr>
            <w:r w:rsidRPr="00122064">
              <w:rPr>
                <w:sz w:val="22"/>
                <w:szCs w:val="22"/>
              </w:rPr>
              <w:t>Single</w:t>
            </w:r>
          </w:p>
        </w:tc>
        <w:tc>
          <w:tcPr>
            <w:tcW w:w="631" w:type="pct"/>
            <w:shd w:val="clear" w:color="000000" w:fill="FFFFFF"/>
            <w:hideMark/>
          </w:tcPr>
          <w:p w:rsidR="007539E6" w:rsidRPr="00122064" w:rsidRDefault="007539E6" w:rsidP="00E01E6D">
            <w:pPr>
              <w:rPr>
                <w:sz w:val="22"/>
                <w:szCs w:val="22"/>
              </w:rPr>
            </w:pPr>
            <w:r w:rsidRPr="00122064">
              <w:rPr>
                <w:sz w:val="22"/>
                <w:szCs w:val="22"/>
              </w:rPr>
              <w:t>Controlled Vocabulary</w:t>
            </w:r>
            <w:r w:rsidR="00A51575">
              <w:rPr>
                <w:sz w:val="22"/>
                <w:szCs w:val="22"/>
              </w:rPr>
              <w:t xml:space="preserve"> : </w:t>
            </w:r>
            <w:r w:rsidRPr="00122064">
              <w:rPr>
                <w:sz w:val="22"/>
                <w:szCs w:val="22"/>
              </w:rPr>
              <w:br/>
            </w:r>
            <w:r w:rsidRPr="00122064">
              <w:rPr>
                <w:sz w:val="22"/>
                <w:szCs w:val="22"/>
              </w:rPr>
              <w:br/>
              <w:t xml:space="preserve">OGS Defined </w:t>
            </w:r>
          </w:p>
          <w:p w:rsidR="007539E6" w:rsidRPr="00122064" w:rsidRDefault="007539E6" w:rsidP="00E01E6D">
            <w:pPr>
              <w:rPr>
                <w:sz w:val="22"/>
                <w:szCs w:val="22"/>
              </w:rPr>
            </w:pPr>
            <w:r w:rsidRPr="00122064">
              <w:rPr>
                <w:color w:val="FF0000"/>
                <w:sz w:val="22"/>
                <w:szCs w:val="22"/>
              </w:rPr>
              <w:t>(See Appendix B)</w:t>
            </w: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 xml:space="preserve">This field will be automatically populated with 'Federal' for all records provided by the Government of Canada. Then, the appropriate level of government will be selected for those records that are contributed from other portals, via federation. </w:t>
            </w:r>
          </w:p>
        </w:tc>
        <w:tc>
          <w:tcPr>
            <w:tcW w:w="631" w:type="pct"/>
            <w:shd w:val="clear" w:color="000000" w:fill="FFFFFF"/>
            <w:hideMark/>
          </w:tcPr>
          <w:p w:rsidR="007539E6" w:rsidRPr="00122064" w:rsidRDefault="00801B87" w:rsidP="007140F8">
            <w:pPr>
              <w:rPr>
                <w:sz w:val="22"/>
                <w:szCs w:val="22"/>
                <w:u w:val="single"/>
              </w:rPr>
            </w:pPr>
            <w:hyperlink r:id="rId60" w:history="1">
              <w:r w:rsidR="007539E6" w:rsidRPr="00122064">
                <w:rPr>
                  <w:sz w:val="22"/>
                  <w:szCs w:val="22"/>
                  <w:u w:val="single"/>
                </w:rPr>
                <w:t>http://purl.org/dc/terms/jurisdiction</w:t>
              </w:r>
            </w:hyperlink>
          </w:p>
        </w:tc>
      </w:tr>
      <w:tr w:rsidR="007539E6" w:rsidRPr="00122064" w:rsidTr="00D90DD3">
        <w:trPr>
          <w:trHeight w:val="1260"/>
        </w:trPr>
        <w:tc>
          <w:tcPr>
            <w:tcW w:w="631" w:type="pct"/>
            <w:shd w:val="clear" w:color="000000" w:fill="FABF8F"/>
            <w:hideMark/>
          </w:tcPr>
          <w:p w:rsidR="007539E6" w:rsidRPr="00122064" w:rsidRDefault="007539E6" w:rsidP="007140F8">
            <w:pPr>
              <w:rPr>
                <w:b/>
                <w:bCs/>
                <w:sz w:val="22"/>
                <w:szCs w:val="22"/>
              </w:rPr>
            </w:pPr>
            <w:r w:rsidRPr="00122064">
              <w:rPr>
                <w:b/>
                <w:bCs/>
                <w:sz w:val="22"/>
                <w:szCs w:val="22"/>
              </w:rPr>
              <w:t>Licence</w:t>
            </w:r>
          </w:p>
        </w:tc>
        <w:tc>
          <w:tcPr>
            <w:tcW w:w="923" w:type="pct"/>
            <w:shd w:val="clear" w:color="000000" w:fill="FFFFFF"/>
            <w:hideMark/>
          </w:tcPr>
          <w:p w:rsidR="007539E6" w:rsidRPr="00122064" w:rsidRDefault="007539E6" w:rsidP="007E1468">
            <w:pPr>
              <w:rPr>
                <w:sz w:val="22"/>
                <w:szCs w:val="22"/>
              </w:rPr>
            </w:pPr>
            <w:r w:rsidRPr="00122064">
              <w:rPr>
                <w:sz w:val="22"/>
                <w:szCs w:val="22"/>
              </w:rPr>
              <w:t>The licence applied to the information asset. It may outline the limitations or constraints on the use of the item.</w:t>
            </w:r>
          </w:p>
        </w:tc>
        <w:tc>
          <w:tcPr>
            <w:tcW w:w="291" w:type="pct"/>
            <w:shd w:val="clear" w:color="000000" w:fill="FFFFFF"/>
            <w:hideMark/>
          </w:tcPr>
          <w:p w:rsidR="007539E6" w:rsidRPr="00122064" w:rsidRDefault="007539E6" w:rsidP="007140F8">
            <w:pPr>
              <w:rPr>
                <w:sz w:val="22"/>
                <w:szCs w:val="22"/>
              </w:rPr>
            </w:pPr>
            <w:r w:rsidRPr="00122064">
              <w:rPr>
                <w:sz w:val="22"/>
                <w:szCs w:val="22"/>
              </w:rPr>
              <w:t>M</w:t>
            </w:r>
          </w:p>
        </w:tc>
        <w:tc>
          <w:tcPr>
            <w:tcW w:w="485" w:type="pct"/>
            <w:shd w:val="clear" w:color="000000" w:fill="FFFFFF"/>
            <w:hideMark/>
          </w:tcPr>
          <w:p w:rsidR="007539E6" w:rsidRPr="00122064" w:rsidRDefault="007539E6" w:rsidP="007140F8">
            <w:pPr>
              <w:rPr>
                <w:sz w:val="22"/>
                <w:szCs w:val="22"/>
              </w:rPr>
            </w:pPr>
            <w:r w:rsidRPr="00122064">
              <w:rPr>
                <w:sz w:val="22"/>
                <w:szCs w:val="22"/>
              </w:rPr>
              <w:t>Single</w:t>
            </w:r>
          </w:p>
        </w:tc>
        <w:tc>
          <w:tcPr>
            <w:tcW w:w="631" w:type="pct"/>
            <w:shd w:val="clear" w:color="auto" w:fill="auto"/>
            <w:hideMark/>
          </w:tcPr>
          <w:p w:rsidR="007539E6" w:rsidRDefault="00A51575" w:rsidP="007140F8">
            <w:pPr>
              <w:rPr>
                <w:color w:val="000000"/>
                <w:sz w:val="22"/>
                <w:szCs w:val="22"/>
              </w:rPr>
            </w:pPr>
            <w:r>
              <w:rPr>
                <w:color w:val="000000"/>
                <w:sz w:val="22"/>
                <w:szCs w:val="22"/>
              </w:rPr>
              <w:t>Controlled Vocabulary :</w:t>
            </w:r>
          </w:p>
          <w:p w:rsidR="00A51575" w:rsidRDefault="00A51575" w:rsidP="007140F8">
            <w:pPr>
              <w:rPr>
                <w:color w:val="000000"/>
                <w:sz w:val="22"/>
                <w:szCs w:val="22"/>
              </w:rPr>
            </w:pPr>
          </w:p>
          <w:p w:rsidR="00A51575" w:rsidRPr="00122064" w:rsidRDefault="00A51575" w:rsidP="00A51575">
            <w:pPr>
              <w:rPr>
                <w:sz w:val="22"/>
                <w:szCs w:val="22"/>
              </w:rPr>
            </w:pPr>
            <w:r w:rsidRPr="00122064">
              <w:rPr>
                <w:sz w:val="22"/>
                <w:szCs w:val="22"/>
              </w:rPr>
              <w:t xml:space="preserve">OGS Defined </w:t>
            </w:r>
          </w:p>
          <w:p w:rsidR="00A51575" w:rsidRDefault="00A51575" w:rsidP="00A51575">
            <w:pPr>
              <w:rPr>
                <w:color w:val="000000"/>
                <w:sz w:val="22"/>
                <w:szCs w:val="22"/>
              </w:rPr>
            </w:pPr>
            <w:r w:rsidRPr="00122064">
              <w:rPr>
                <w:color w:val="FF0000"/>
                <w:sz w:val="22"/>
                <w:szCs w:val="22"/>
              </w:rPr>
              <w:t>(See Appendix B)</w:t>
            </w:r>
          </w:p>
          <w:p w:rsidR="00A51575" w:rsidRPr="00122064" w:rsidRDefault="00A51575" w:rsidP="007140F8">
            <w:pPr>
              <w:rPr>
                <w:color w:val="000000"/>
                <w:sz w:val="22"/>
                <w:szCs w:val="22"/>
              </w:rPr>
            </w:pPr>
          </w:p>
        </w:tc>
        <w:tc>
          <w:tcPr>
            <w:tcW w:w="1408" w:type="pct"/>
            <w:shd w:val="clear" w:color="000000" w:fill="FFFFFF"/>
            <w:hideMark/>
          </w:tcPr>
          <w:p w:rsidR="007539E6" w:rsidRPr="00122064" w:rsidRDefault="007539E6" w:rsidP="007140F8">
            <w:pPr>
              <w:rPr>
                <w:color w:val="000000"/>
                <w:sz w:val="22"/>
                <w:szCs w:val="22"/>
              </w:rPr>
            </w:pPr>
            <w:r w:rsidRPr="00122064">
              <w:rPr>
                <w:color w:val="000000"/>
                <w:sz w:val="22"/>
                <w:szCs w:val="22"/>
              </w:rPr>
              <w:t>This element will be automatically populated with 'Open Government Licence - Canada'. When other collections are added from provinces and municipalities, this field will include a controlled list of all versions of the OGL</w:t>
            </w:r>
          </w:p>
        </w:tc>
        <w:tc>
          <w:tcPr>
            <w:tcW w:w="631" w:type="pct"/>
            <w:shd w:val="clear" w:color="000000" w:fill="FFFFFF"/>
            <w:hideMark/>
          </w:tcPr>
          <w:p w:rsidR="007539E6" w:rsidRPr="00122064" w:rsidRDefault="00801B87" w:rsidP="007140F8">
            <w:pPr>
              <w:rPr>
                <w:sz w:val="22"/>
                <w:szCs w:val="22"/>
                <w:u w:val="single"/>
              </w:rPr>
            </w:pPr>
            <w:hyperlink r:id="rId61" w:history="1">
              <w:r w:rsidR="007539E6" w:rsidRPr="00122064">
                <w:rPr>
                  <w:sz w:val="22"/>
                  <w:szCs w:val="22"/>
                  <w:u w:val="single"/>
                </w:rPr>
                <w:t>http://purl.org/dc/terms/license</w:t>
              </w:r>
            </w:hyperlink>
          </w:p>
        </w:tc>
      </w:tr>
    </w:tbl>
    <w:p w:rsidR="006C0D6E" w:rsidRDefault="006C0D6E" w:rsidP="00511D6B"/>
    <w:p w:rsidR="00511D6B" w:rsidRPr="00D90DD3" w:rsidRDefault="006C0D6E" w:rsidP="00511D6B">
      <w:r>
        <w:br w:type="page"/>
      </w:r>
      <w:r w:rsidR="00EE2A5D">
        <w:rPr>
          <w:rFonts w:eastAsiaTheme="majorEastAsia"/>
          <w:b/>
          <w:bCs/>
          <w:color w:val="4F81BD" w:themeColor="accent1"/>
          <w:sz w:val="26"/>
          <w:szCs w:val="26"/>
          <w:lang w:eastAsia="en-US"/>
        </w:rPr>
        <w:t>5</w:t>
      </w:r>
      <w:r w:rsidR="00511D6B" w:rsidRPr="001960B9">
        <w:rPr>
          <w:rFonts w:eastAsiaTheme="majorEastAsia"/>
          <w:b/>
          <w:bCs/>
          <w:color w:val="4F81BD" w:themeColor="accent1"/>
          <w:sz w:val="26"/>
          <w:szCs w:val="26"/>
          <w:lang w:eastAsia="en-US"/>
        </w:rPr>
        <w:t>.1.</w:t>
      </w:r>
      <w:r w:rsidR="00EE2A5D">
        <w:rPr>
          <w:rFonts w:eastAsiaTheme="majorEastAsia"/>
          <w:b/>
          <w:bCs/>
          <w:color w:val="4F81BD" w:themeColor="accent1"/>
          <w:sz w:val="26"/>
          <w:szCs w:val="26"/>
          <w:lang w:eastAsia="en-US"/>
        </w:rPr>
        <w:t>3</w:t>
      </w:r>
      <w:r w:rsidR="00511D6B" w:rsidRPr="001960B9">
        <w:rPr>
          <w:rFonts w:eastAsiaTheme="majorEastAsia"/>
          <w:b/>
          <w:bCs/>
          <w:color w:val="4F81BD" w:themeColor="accent1"/>
          <w:sz w:val="26"/>
          <w:szCs w:val="26"/>
          <w:lang w:eastAsia="en-US"/>
        </w:rPr>
        <w:t xml:space="preserve"> Distribution (Resource) Metadata</w:t>
      </w:r>
    </w:p>
    <w:p w:rsidR="00511D6B" w:rsidRPr="001960B9" w:rsidRDefault="00511D6B" w:rsidP="00511D6B">
      <w:pPr>
        <w:rPr>
          <w:rFonts w:eastAsiaTheme="majorEastAsia"/>
          <w:b/>
          <w:bCs/>
          <w:color w:val="4F81BD" w:themeColor="accent1"/>
          <w:sz w:val="26"/>
          <w:szCs w:val="26"/>
          <w:lang w:eastAsia="en-US"/>
        </w:rPr>
      </w:pPr>
    </w:p>
    <w:tbl>
      <w:tblPr>
        <w:tblW w:w="5595"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3261"/>
        <w:gridCol w:w="849"/>
        <w:gridCol w:w="994"/>
        <w:gridCol w:w="2126"/>
        <w:gridCol w:w="3969"/>
        <w:gridCol w:w="2126"/>
      </w:tblGrid>
      <w:tr w:rsidR="005B205F" w:rsidRPr="001960B9" w:rsidTr="005B205F">
        <w:trPr>
          <w:trHeight w:val="589"/>
        </w:trPr>
        <w:tc>
          <w:tcPr>
            <w:tcW w:w="481" w:type="pct"/>
            <w:shd w:val="clear" w:color="000000" w:fill="808080"/>
            <w:noWrap/>
            <w:hideMark/>
          </w:tcPr>
          <w:p w:rsidR="00511D6B" w:rsidRPr="001960B9" w:rsidRDefault="00511D6B" w:rsidP="00511D6B">
            <w:pPr>
              <w:rPr>
                <w:b/>
                <w:bCs/>
                <w:sz w:val="22"/>
                <w:szCs w:val="22"/>
              </w:rPr>
            </w:pPr>
            <w:r w:rsidRPr="001960B9">
              <w:rPr>
                <w:b/>
                <w:bCs/>
                <w:sz w:val="22"/>
                <w:szCs w:val="22"/>
              </w:rPr>
              <w:t>Name</w:t>
            </w:r>
          </w:p>
        </w:tc>
        <w:tc>
          <w:tcPr>
            <w:tcW w:w="1106" w:type="pct"/>
            <w:shd w:val="clear" w:color="000000" w:fill="808080"/>
            <w:hideMark/>
          </w:tcPr>
          <w:p w:rsidR="00511D6B" w:rsidRPr="001960B9" w:rsidRDefault="00511D6B" w:rsidP="00511D6B">
            <w:pPr>
              <w:rPr>
                <w:b/>
                <w:bCs/>
                <w:sz w:val="22"/>
                <w:szCs w:val="22"/>
              </w:rPr>
            </w:pPr>
            <w:r w:rsidRPr="001960B9">
              <w:rPr>
                <w:b/>
                <w:bCs/>
                <w:sz w:val="22"/>
                <w:szCs w:val="22"/>
              </w:rPr>
              <w:t>Description</w:t>
            </w:r>
          </w:p>
        </w:tc>
        <w:tc>
          <w:tcPr>
            <w:tcW w:w="288" w:type="pct"/>
            <w:shd w:val="clear" w:color="000000" w:fill="808080"/>
            <w:noWrap/>
            <w:hideMark/>
          </w:tcPr>
          <w:p w:rsidR="00511D6B" w:rsidRPr="001960B9" w:rsidRDefault="00511D6B" w:rsidP="00511D6B">
            <w:pPr>
              <w:rPr>
                <w:b/>
                <w:bCs/>
                <w:sz w:val="22"/>
                <w:szCs w:val="22"/>
              </w:rPr>
            </w:pPr>
            <w:r w:rsidRPr="001960B9">
              <w:rPr>
                <w:b/>
                <w:bCs/>
                <w:sz w:val="22"/>
                <w:szCs w:val="22"/>
              </w:rPr>
              <w:t>Oblig.</w:t>
            </w:r>
          </w:p>
        </w:tc>
        <w:tc>
          <w:tcPr>
            <w:tcW w:w="337" w:type="pct"/>
            <w:shd w:val="clear" w:color="000000" w:fill="808080"/>
            <w:noWrap/>
            <w:hideMark/>
          </w:tcPr>
          <w:p w:rsidR="00511D6B" w:rsidRPr="001960B9" w:rsidRDefault="00511D6B" w:rsidP="00511D6B">
            <w:pPr>
              <w:rPr>
                <w:b/>
                <w:bCs/>
                <w:sz w:val="22"/>
                <w:szCs w:val="22"/>
              </w:rPr>
            </w:pPr>
            <w:r w:rsidRPr="001960B9">
              <w:rPr>
                <w:b/>
                <w:bCs/>
                <w:sz w:val="22"/>
                <w:szCs w:val="22"/>
              </w:rPr>
              <w:t>Occur.</w:t>
            </w:r>
          </w:p>
        </w:tc>
        <w:tc>
          <w:tcPr>
            <w:tcW w:w="721" w:type="pct"/>
            <w:shd w:val="clear" w:color="000000" w:fill="808080"/>
            <w:hideMark/>
          </w:tcPr>
          <w:p w:rsidR="00511D6B" w:rsidRPr="001960B9" w:rsidRDefault="00511D6B" w:rsidP="00511D6B">
            <w:pPr>
              <w:rPr>
                <w:b/>
                <w:bCs/>
                <w:sz w:val="22"/>
                <w:szCs w:val="22"/>
              </w:rPr>
            </w:pPr>
            <w:r w:rsidRPr="001960B9">
              <w:rPr>
                <w:b/>
                <w:bCs/>
                <w:sz w:val="22"/>
                <w:szCs w:val="22"/>
              </w:rPr>
              <w:t>Encoding Scheme</w:t>
            </w:r>
          </w:p>
        </w:tc>
        <w:tc>
          <w:tcPr>
            <w:tcW w:w="1346" w:type="pct"/>
            <w:shd w:val="clear" w:color="000000" w:fill="808080"/>
            <w:noWrap/>
            <w:hideMark/>
          </w:tcPr>
          <w:p w:rsidR="00511D6B" w:rsidRPr="001960B9" w:rsidRDefault="00511D6B" w:rsidP="00511D6B">
            <w:pPr>
              <w:rPr>
                <w:b/>
                <w:bCs/>
                <w:sz w:val="22"/>
                <w:szCs w:val="22"/>
              </w:rPr>
            </w:pPr>
            <w:r w:rsidRPr="001960B9">
              <w:rPr>
                <w:b/>
                <w:bCs/>
                <w:sz w:val="22"/>
                <w:szCs w:val="22"/>
              </w:rPr>
              <w:t>Comments</w:t>
            </w:r>
          </w:p>
        </w:tc>
        <w:tc>
          <w:tcPr>
            <w:tcW w:w="721" w:type="pct"/>
            <w:shd w:val="clear" w:color="000000" w:fill="808080"/>
            <w:hideMark/>
          </w:tcPr>
          <w:p w:rsidR="00511D6B" w:rsidRPr="001960B9" w:rsidRDefault="00511D6B" w:rsidP="00511D6B">
            <w:pPr>
              <w:rPr>
                <w:b/>
                <w:bCs/>
                <w:sz w:val="22"/>
                <w:szCs w:val="22"/>
              </w:rPr>
            </w:pPr>
            <w:r w:rsidRPr="001960B9">
              <w:rPr>
                <w:b/>
                <w:bCs/>
                <w:sz w:val="22"/>
                <w:szCs w:val="22"/>
              </w:rPr>
              <w:t>Dublin Core Terms</w:t>
            </w:r>
          </w:p>
        </w:tc>
      </w:tr>
      <w:tr w:rsidR="005B205F" w:rsidRPr="001960B9" w:rsidTr="005B205F">
        <w:trPr>
          <w:trHeight w:val="630"/>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Unique Identifier</w:t>
            </w:r>
          </w:p>
        </w:tc>
        <w:tc>
          <w:tcPr>
            <w:tcW w:w="1106" w:type="pct"/>
            <w:shd w:val="clear" w:color="000000" w:fill="FFFFFF"/>
            <w:hideMark/>
          </w:tcPr>
          <w:p w:rsidR="00511D6B" w:rsidRPr="001960B9" w:rsidRDefault="00511D6B" w:rsidP="00511D6B">
            <w:pPr>
              <w:rPr>
                <w:sz w:val="22"/>
                <w:szCs w:val="22"/>
              </w:rPr>
            </w:pPr>
            <w:r w:rsidRPr="001960B9">
              <w:rPr>
                <w:sz w:val="22"/>
                <w:szCs w:val="22"/>
              </w:rPr>
              <w:t>A unique phrase or string which identifies the resource.</w:t>
            </w:r>
          </w:p>
        </w:tc>
        <w:tc>
          <w:tcPr>
            <w:tcW w:w="288" w:type="pct"/>
            <w:shd w:val="clear" w:color="000000" w:fill="FFFFFF"/>
            <w:hideMark/>
          </w:tcPr>
          <w:p w:rsidR="00511D6B" w:rsidRPr="001960B9" w:rsidRDefault="00511D6B" w:rsidP="00511D6B">
            <w:pPr>
              <w:rPr>
                <w:sz w:val="22"/>
                <w:szCs w:val="22"/>
              </w:rPr>
            </w:pPr>
            <w:r w:rsidRPr="001960B9">
              <w:rPr>
                <w:sz w:val="22"/>
                <w:szCs w:val="22"/>
              </w:rPr>
              <w:t>O</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Pr="001960B9" w:rsidRDefault="00511D6B" w:rsidP="00A51575">
            <w:pPr>
              <w:rPr>
                <w:sz w:val="22"/>
                <w:szCs w:val="22"/>
              </w:rPr>
            </w:pPr>
            <w:r w:rsidRPr="001960B9">
              <w:rPr>
                <w:sz w:val="22"/>
                <w:szCs w:val="22"/>
              </w:rPr>
              <w:t xml:space="preserve">Free text </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 </w:t>
            </w:r>
          </w:p>
        </w:tc>
        <w:tc>
          <w:tcPr>
            <w:tcW w:w="721" w:type="pct"/>
            <w:shd w:val="clear" w:color="000000" w:fill="FFFFFF"/>
            <w:hideMark/>
          </w:tcPr>
          <w:p w:rsidR="00511D6B" w:rsidRPr="001960B9" w:rsidRDefault="00511D6B" w:rsidP="00511D6B">
            <w:pPr>
              <w:rPr>
                <w:sz w:val="22"/>
                <w:szCs w:val="22"/>
              </w:rPr>
            </w:pPr>
            <w:r w:rsidRPr="001960B9">
              <w:rPr>
                <w:sz w:val="22"/>
                <w:szCs w:val="22"/>
              </w:rPr>
              <w:t> </w:t>
            </w:r>
          </w:p>
        </w:tc>
      </w:tr>
      <w:tr w:rsidR="005B205F" w:rsidRPr="001960B9" w:rsidTr="005B205F">
        <w:trPr>
          <w:trHeight w:val="945"/>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Title English</w:t>
            </w:r>
          </w:p>
        </w:tc>
        <w:tc>
          <w:tcPr>
            <w:tcW w:w="1106" w:type="pct"/>
            <w:shd w:val="clear" w:color="000000" w:fill="FFFFFF"/>
            <w:hideMark/>
          </w:tcPr>
          <w:p w:rsidR="00511D6B" w:rsidRPr="001960B9" w:rsidRDefault="00511D6B" w:rsidP="00511D6B">
            <w:pPr>
              <w:rPr>
                <w:sz w:val="22"/>
                <w:szCs w:val="22"/>
              </w:rPr>
            </w:pPr>
            <w:r w:rsidRPr="001960B9">
              <w:rPr>
                <w:sz w:val="22"/>
                <w:szCs w:val="22"/>
              </w:rPr>
              <w:t>An English name given to the resource.</w:t>
            </w:r>
          </w:p>
        </w:tc>
        <w:tc>
          <w:tcPr>
            <w:tcW w:w="288" w:type="pct"/>
            <w:shd w:val="clear" w:color="000000" w:fill="FFFFFF"/>
            <w:hideMark/>
          </w:tcPr>
          <w:p w:rsidR="00511D6B" w:rsidRPr="001960B9" w:rsidRDefault="00511D6B" w:rsidP="00511D6B">
            <w:pPr>
              <w:rPr>
                <w:sz w:val="22"/>
                <w:szCs w:val="22"/>
              </w:rPr>
            </w:pPr>
            <w:r w:rsidRPr="001960B9">
              <w:rPr>
                <w:sz w:val="22"/>
                <w:szCs w:val="22"/>
              </w:rPr>
              <w:t>M</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Pr="001960B9" w:rsidRDefault="00511D6B" w:rsidP="00A51575">
            <w:pPr>
              <w:rPr>
                <w:sz w:val="22"/>
                <w:szCs w:val="22"/>
              </w:rPr>
            </w:pPr>
            <w:r w:rsidRPr="001960B9">
              <w:rPr>
                <w:sz w:val="22"/>
                <w:szCs w:val="22"/>
              </w:rPr>
              <w:t xml:space="preserve">Free text </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Free text. Enter the title applied to the resource. Refine using file formats, the name of the service, or year of coverage, and other additional terms as required.</w:t>
            </w:r>
          </w:p>
        </w:tc>
        <w:tc>
          <w:tcPr>
            <w:tcW w:w="721" w:type="pct"/>
            <w:shd w:val="clear" w:color="000000" w:fill="FFFFFF"/>
            <w:hideMark/>
          </w:tcPr>
          <w:p w:rsidR="00511D6B" w:rsidRPr="001960B9" w:rsidRDefault="00511D6B" w:rsidP="00511D6B">
            <w:pPr>
              <w:rPr>
                <w:sz w:val="22"/>
                <w:szCs w:val="22"/>
                <w:u w:val="single"/>
              </w:rPr>
            </w:pPr>
            <w:r w:rsidRPr="001960B9">
              <w:rPr>
                <w:sz w:val="22"/>
                <w:szCs w:val="22"/>
                <w:u w:val="single"/>
              </w:rPr>
              <w:t> </w:t>
            </w:r>
          </w:p>
        </w:tc>
      </w:tr>
      <w:tr w:rsidR="005B205F" w:rsidRPr="001960B9" w:rsidTr="005B205F">
        <w:trPr>
          <w:trHeight w:val="945"/>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Title French</w:t>
            </w:r>
          </w:p>
        </w:tc>
        <w:tc>
          <w:tcPr>
            <w:tcW w:w="1106" w:type="pct"/>
            <w:shd w:val="clear" w:color="000000" w:fill="FFFFFF"/>
            <w:hideMark/>
          </w:tcPr>
          <w:p w:rsidR="00511D6B" w:rsidRPr="001960B9" w:rsidRDefault="00511D6B" w:rsidP="00511D6B">
            <w:pPr>
              <w:rPr>
                <w:sz w:val="22"/>
                <w:szCs w:val="22"/>
              </w:rPr>
            </w:pPr>
            <w:r w:rsidRPr="001960B9">
              <w:rPr>
                <w:sz w:val="22"/>
                <w:szCs w:val="22"/>
              </w:rPr>
              <w:t>A French name given to the resource.</w:t>
            </w:r>
          </w:p>
        </w:tc>
        <w:tc>
          <w:tcPr>
            <w:tcW w:w="288" w:type="pct"/>
            <w:shd w:val="clear" w:color="000000" w:fill="FFFFFF"/>
            <w:hideMark/>
          </w:tcPr>
          <w:p w:rsidR="00511D6B" w:rsidRPr="001960B9" w:rsidRDefault="00511D6B" w:rsidP="00511D6B">
            <w:pPr>
              <w:rPr>
                <w:sz w:val="22"/>
                <w:szCs w:val="22"/>
              </w:rPr>
            </w:pPr>
            <w:r w:rsidRPr="001960B9">
              <w:rPr>
                <w:sz w:val="22"/>
                <w:szCs w:val="22"/>
              </w:rPr>
              <w:t>M</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Pr="001960B9" w:rsidRDefault="00511D6B" w:rsidP="00A51575">
            <w:pPr>
              <w:rPr>
                <w:sz w:val="22"/>
                <w:szCs w:val="22"/>
              </w:rPr>
            </w:pPr>
            <w:r w:rsidRPr="001960B9">
              <w:rPr>
                <w:sz w:val="22"/>
                <w:szCs w:val="22"/>
              </w:rPr>
              <w:t xml:space="preserve">Free text </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Free text. Enter the title applied to the resource. Refine using file formats, the name of the service, or year of coverage, and other additional terms as required.</w:t>
            </w:r>
          </w:p>
        </w:tc>
        <w:tc>
          <w:tcPr>
            <w:tcW w:w="721" w:type="pct"/>
            <w:shd w:val="clear" w:color="000000" w:fill="FFFFFF"/>
            <w:hideMark/>
          </w:tcPr>
          <w:p w:rsidR="00511D6B" w:rsidRPr="001960B9" w:rsidRDefault="00511D6B" w:rsidP="00511D6B">
            <w:pPr>
              <w:rPr>
                <w:sz w:val="22"/>
                <w:szCs w:val="22"/>
                <w:u w:val="single"/>
              </w:rPr>
            </w:pPr>
            <w:r w:rsidRPr="001960B9">
              <w:rPr>
                <w:sz w:val="22"/>
                <w:szCs w:val="22"/>
                <w:u w:val="single"/>
              </w:rPr>
              <w:t> </w:t>
            </w:r>
          </w:p>
        </w:tc>
      </w:tr>
      <w:tr w:rsidR="005B205F" w:rsidRPr="001960B9" w:rsidTr="005B205F">
        <w:trPr>
          <w:trHeight w:val="990"/>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Date Published</w:t>
            </w:r>
          </w:p>
        </w:tc>
        <w:tc>
          <w:tcPr>
            <w:tcW w:w="1106" w:type="pct"/>
            <w:shd w:val="clear" w:color="000000" w:fill="FFFFFF"/>
            <w:hideMark/>
          </w:tcPr>
          <w:p w:rsidR="00511D6B" w:rsidRPr="001960B9" w:rsidRDefault="00511D6B" w:rsidP="00511D6B">
            <w:pPr>
              <w:rPr>
                <w:sz w:val="22"/>
                <w:szCs w:val="22"/>
              </w:rPr>
            </w:pPr>
            <w:r w:rsidRPr="001960B9">
              <w:rPr>
                <w:sz w:val="22"/>
                <w:szCs w:val="22"/>
              </w:rPr>
              <w:t>Date of formal issuance (e.g., publication) of the resource.</w:t>
            </w:r>
          </w:p>
        </w:tc>
        <w:tc>
          <w:tcPr>
            <w:tcW w:w="288" w:type="pct"/>
            <w:shd w:val="clear" w:color="000000" w:fill="FFFFFF"/>
            <w:hideMark/>
          </w:tcPr>
          <w:p w:rsidR="00511D6B" w:rsidRPr="001960B9" w:rsidRDefault="00511D6B" w:rsidP="00511D6B">
            <w:pPr>
              <w:rPr>
                <w:sz w:val="22"/>
                <w:szCs w:val="22"/>
              </w:rPr>
            </w:pPr>
            <w:r w:rsidRPr="001960B9">
              <w:rPr>
                <w:sz w:val="22"/>
                <w:szCs w:val="22"/>
              </w:rPr>
              <w:t>O</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Pr="001960B9" w:rsidRDefault="00511D6B" w:rsidP="00511D6B">
            <w:pPr>
              <w:rPr>
                <w:sz w:val="22"/>
                <w:szCs w:val="22"/>
              </w:rPr>
            </w:pPr>
            <w:r w:rsidRPr="001960B9">
              <w:rPr>
                <w:sz w:val="22"/>
                <w:szCs w:val="22"/>
              </w:rPr>
              <w:t xml:space="preserve">Free-text : </w:t>
            </w:r>
            <w:r w:rsidRPr="001960B9">
              <w:rPr>
                <w:sz w:val="22"/>
                <w:szCs w:val="22"/>
              </w:rPr>
              <w:br/>
              <w:t>W3C Date and Time Formats (YYYY-MM-DD)</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 </w:t>
            </w:r>
          </w:p>
        </w:tc>
        <w:tc>
          <w:tcPr>
            <w:tcW w:w="721" w:type="pct"/>
            <w:shd w:val="clear" w:color="000000" w:fill="FFFFFF"/>
            <w:hideMark/>
          </w:tcPr>
          <w:p w:rsidR="00511D6B" w:rsidRPr="001960B9" w:rsidRDefault="00511D6B" w:rsidP="00511D6B">
            <w:pPr>
              <w:rPr>
                <w:sz w:val="22"/>
                <w:szCs w:val="22"/>
              </w:rPr>
            </w:pPr>
            <w:r w:rsidRPr="001960B9">
              <w:rPr>
                <w:sz w:val="22"/>
                <w:szCs w:val="22"/>
              </w:rPr>
              <w:t>htttp://purl.org/dc/terms/modified</w:t>
            </w:r>
          </w:p>
        </w:tc>
      </w:tr>
      <w:tr w:rsidR="005B205F" w:rsidRPr="001960B9" w:rsidTr="005B205F">
        <w:trPr>
          <w:trHeight w:val="1260"/>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Type</w:t>
            </w:r>
          </w:p>
        </w:tc>
        <w:tc>
          <w:tcPr>
            <w:tcW w:w="1106" w:type="pct"/>
            <w:shd w:val="clear" w:color="000000" w:fill="FFFFFF"/>
            <w:hideMark/>
          </w:tcPr>
          <w:p w:rsidR="00511D6B" w:rsidRPr="001960B9" w:rsidRDefault="00511D6B" w:rsidP="00511D6B">
            <w:pPr>
              <w:rPr>
                <w:sz w:val="22"/>
                <w:szCs w:val="22"/>
              </w:rPr>
            </w:pPr>
            <w:r w:rsidRPr="001960B9">
              <w:rPr>
                <w:sz w:val="22"/>
                <w:szCs w:val="22"/>
              </w:rPr>
              <w:t>The nature or genre of the content of the resource. (For example; dataset, supporting documentation, data dictionary, API or App).</w:t>
            </w:r>
          </w:p>
        </w:tc>
        <w:tc>
          <w:tcPr>
            <w:tcW w:w="288" w:type="pct"/>
            <w:shd w:val="clear" w:color="000000" w:fill="FFFFFF"/>
            <w:hideMark/>
          </w:tcPr>
          <w:p w:rsidR="00511D6B" w:rsidRPr="001960B9" w:rsidRDefault="00511D6B" w:rsidP="00511D6B">
            <w:pPr>
              <w:rPr>
                <w:sz w:val="22"/>
                <w:szCs w:val="22"/>
              </w:rPr>
            </w:pPr>
            <w:r w:rsidRPr="001960B9">
              <w:rPr>
                <w:sz w:val="22"/>
                <w:szCs w:val="22"/>
              </w:rPr>
              <w:t>M</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Default="00511D6B" w:rsidP="00511D6B">
            <w:pPr>
              <w:rPr>
                <w:sz w:val="22"/>
                <w:szCs w:val="22"/>
              </w:rPr>
            </w:pPr>
            <w:r w:rsidRPr="001960B9">
              <w:rPr>
                <w:sz w:val="22"/>
                <w:szCs w:val="22"/>
              </w:rPr>
              <w:t xml:space="preserve">Controlled Vocabulary </w:t>
            </w:r>
          </w:p>
          <w:p w:rsidR="005F0AD3" w:rsidRDefault="005F0AD3" w:rsidP="00511D6B">
            <w:pPr>
              <w:rPr>
                <w:sz w:val="22"/>
                <w:szCs w:val="22"/>
              </w:rPr>
            </w:pPr>
          </w:p>
          <w:p w:rsidR="005F0AD3" w:rsidRPr="00122064" w:rsidRDefault="005F0AD3" w:rsidP="005F0AD3">
            <w:pPr>
              <w:rPr>
                <w:sz w:val="22"/>
                <w:szCs w:val="22"/>
              </w:rPr>
            </w:pPr>
            <w:r>
              <w:rPr>
                <w:sz w:val="22"/>
                <w:szCs w:val="22"/>
              </w:rPr>
              <w:t>TBS</w:t>
            </w:r>
            <w:r w:rsidRPr="00122064">
              <w:rPr>
                <w:sz w:val="22"/>
                <w:szCs w:val="22"/>
              </w:rPr>
              <w:t xml:space="preserve"> Defined </w:t>
            </w:r>
          </w:p>
          <w:p w:rsidR="005F0AD3" w:rsidRPr="001960B9" w:rsidRDefault="005F0AD3" w:rsidP="005F0AD3">
            <w:pPr>
              <w:rPr>
                <w:sz w:val="22"/>
                <w:szCs w:val="22"/>
              </w:rPr>
            </w:pPr>
            <w:r w:rsidRPr="00122064">
              <w:rPr>
                <w:color w:val="FF0000"/>
                <w:sz w:val="22"/>
                <w:szCs w:val="22"/>
              </w:rPr>
              <w:t>(See Appendix B)</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Select from the drop down list, controlled vocabulary. Note the full 'Content Type' controlled vocabulary is currently being developed by the GC Web Renewal team.</w:t>
            </w:r>
          </w:p>
        </w:tc>
        <w:tc>
          <w:tcPr>
            <w:tcW w:w="721" w:type="pct"/>
            <w:shd w:val="clear" w:color="000000" w:fill="FFFFFF"/>
            <w:hideMark/>
          </w:tcPr>
          <w:p w:rsidR="00511D6B" w:rsidRPr="001960B9" w:rsidRDefault="00801B87" w:rsidP="00511D6B">
            <w:pPr>
              <w:rPr>
                <w:sz w:val="22"/>
                <w:szCs w:val="22"/>
                <w:u w:val="single"/>
              </w:rPr>
            </w:pPr>
            <w:hyperlink r:id="rId62" w:history="1">
              <w:r w:rsidR="00511D6B" w:rsidRPr="001960B9">
                <w:rPr>
                  <w:sz w:val="22"/>
                  <w:szCs w:val="22"/>
                  <w:u w:val="single"/>
                </w:rPr>
                <w:t>http://purl.org/dc/terms/type</w:t>
              </w:r>
            </w:hyperlink>
          </w:p>
        </w:tc>
      </w:tr>
      <w:tr w:rsidR="005B205F" w:rsidRPr="001960B9" w:rsidTr="005B205F">
        <w:trPr>
          <w:trHeight w:val="1260"/>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Format</w:t>
            </w:r>
          </w:p>
        </w:tc>
        <w:tc>
          <w:tcPr>
            <w:tcW w:w="1106" w:type="pct"/>
            <w:shd w:val="clear" w:color="000000" w:fill="FFFFFF"/>
            <w:hideMark/>
          </w:tcPr>
          <w:p w:rsidR="00511D6B" w:rsidRPr="001960B9" w:rsidRDefault="00511D6B" w:rsidP="00511D6B">
            <w:pPr>
              <w:rPr>
                <w:sz w:val="22"/>
                <w:szCs w:val="22"/>
              </w:rPr>
            </w:pPr>
            <w:r w:rsidRPr="001960B9">
              <w:rPr>
                <w:sz w:val="22"/>
                <w:szCs w:val="22"/>
              </w:rPr>
              <w:t>The file format, physical medium, or dimensions of the resource.</w:t>
            </w:r>
          </w:p>
        </w:tc>
        <w:tc>
          <w:tcPr>
            <w:tcW w:w="288" w:type="pct"/>
            <w:shd w:val="clear" w:color="000000" w:fill="FFFFFF"/>
            <w:hideMark/>
          </w:tcPr>
          <w:p w:rsidR="00511D6B" w:rsidRPr="001960B9" w:rsidRDefault="00511D6B" w:rsidP="00511D6B">
            <w:pPr>
              <w:rPr>
                <w:sz w:val="22"/>
                <w:szCs w:val="22"/>
              </w:rPr>
            </w:pPr>
            <w:r w:rsidRPr="001960B9">
              <w:rPr>
                <w:sz w:val="22"/>
                <w:szCs w:val="22"/>
              </w:rPr>
              <w:t>M</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Default="00511D6B" w:rsidP="00511D6B">
            <w:pPr>
              <w:rPr>
                <w:sz w:val="22"/>
                <w:szCs w:val="22"/>
              </w:rPr>
            </w:pPr>
            <w:r w:rsidRPr="001960B9">
              <w:rPr>
                <w:sz w:val="22"/>
                <w:szCs w:val="22"/>
              </w:rPr>
              <w:t xml:space="preserve">Controlled Vocabulary </w:t>
            </w:r>
          </w:p>
          <w:p w:rsidR="005F0AD3" w:rsidRDefault="005F0AD3" w:rsidP="00511D6B">
            <w:pPr>
              <w:rPr>
                <w:sz w:val="22"/>
                <w:szCs w:val="22"/>
              </w:rPr>
            </w:pPr>
          </w:p>
          <w:p w:rsidR="005F0AD3" w:rsidRPr="001960B9" w:rsidRDefault="005F0AD3" w:rsidP="005F0AD3">
            <w:pPr>
              <w:rPr>
                <w:sz w:val="22"/>
                <w:szCs w:val="22"/>
              </w:rPr>
            </w:pPr>
            <w:r w:rsidRPr="00122064">
              <w:rPr>
                <w:sz w:val="22"/>
                <w:szCs w:val="22"/>
              </w:rPr>
              <w:t xml:space="preserve">OGS Defined </w:t>
            </w:r>
            <w:r w:rsidRPr="00122064">
              <w:rPr>
                <w:color w:val="FF0000"/>
                <w:sz w:val="22"/>
                <w:szCs w:val="22"/>
              </w:rPr>
              <w:t>(See Appendix B)</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 xml:space="preserve">Select from the drop down list, controlled vocabulary.  The controlled vocabulary has been developed for the Open Government Portal. Additions can be made by sending a request to open-ouvert@tbs-sct.gc.ca. </w:t>
            </w:r>
          </w:p>
        </w:tc>
        <w:tc>
          <w:tcPr>
            <w:tcW w:w="721" w:type="pct"/>
            <w:shd w:val="clear" w:color="000000" w:fill="FFFFFF"/>
            <w:hideMark/>
          </w:tcPr>
          <w:p w:rsidR="00511D6B" w:rsidRPr="001960B9" w:rsidRDefault="00801B87" w:rsidP="00511D6B">
            <w:pPr>
              <w:rPr>
                <w:sz w:val="22"/>
                <w:szCs w:val="22"/>
                <w:u w:val="single"/>
              </w:rPr>
            </w:pPr>
            <w:hyperlink r:id="rId63" w:history="1">
              <w:r w:rsidR="00511D6B" w:rsidRPr="001960B9">
                <w:rPr>
                  <w:sz w:val="22"/>
                  <w:szCs w:val="22"/>
                  <w:u w:val="single"/>
                </w:rPr>
                <w:t>http://purl.org/dc/terms/format</w:t>
              </w:r>
            </w:hyperlink>
          </w:p>
        </w:tc>
      </w:tr>
      <w:tr w:rsidR="005B205F" w:rsidRPr="001960B9" w:rsidTr="005B205F">
        <w:trPr>
          <w:trHeight w:val="630"/>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Size</w:t>
            </w:r>
          </w:p>
        </w:tc>
        <w:tc>
          <w:tcPr>
            <w:tcW w:w="1106" w:type="pct"/>
            <w:shd w:val="clear" w:color="000000" w:fill="FFFFFF"/>
            <w:hideMark/>
          </w:tcPr>
          <w:p w:rsidR="00511D6B" w:rsidRPr="001960B9" w:rsidRDefault="00511D6B" w:rsidP="00511D6B">
            <w:pPr>
              <w:rPr>
                <w:sz w:val="22"/>
                <w:szCs w:val="22"/>
              </w:rPr>
            </w:pPr>
            <w:r w:rsidRPr="001960B9">
              <w:rPr>
                <w:sz w:val="22"/>
                <w:szCs w:val="22"/>
              </w:rPr>
              <w:t>The [estimated] size of a distribution in bytes.</w:t>
            </w:r>
          </w:p>
        </w:tc>
        <w:tc>
          <w:tcPr>
            <w:tcW w:w="288" w:type="pct"/>
            <w:shd w:val="clear" w:color="000000" w:fill="FFFFFF"/>
            <w:hideMark/>
          </w:tcPr>
          <w:p w:rsidR="00511D6B" w:rsidRPr="001960B9" w:rsidRDefault="00511D6B" w:rsidP="00511D6B">
            <w:pPr>
              <w:rPr>
                <w:sz w:val="22"/>
                <w:szCs w:val="22"/>
              </w:rPr>
            </w:pPr>
            <w:r w:rsidRPr="001960B9">
              <w:rPr>
                <w:sz w:val="22"/>
                <w:szCs w:val="22"/>
              </w:rPr>
              <w:t>O</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Pr="001960B9" w:rsidRDefault="00511D6B" w:rsidP="00511D6B">
            <w:pPr>
              <w:rPr>
                <w:sz w:val="22"/>
                <w:szCs w:val="22"/>
              </w:rPr>
            </w:pPr>
            <w:r w:rsidRPr="001960B9">
              <w:rPr>
                <w:sz w:val="22"/>
                <w:szCs w:val="22"/>
              </w:rPr>
              <w:t> </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Enter the size of the file in bytes.</w:t>
            </w:r>
          </w:p>
        </w:tc>
        <w:tc>
          <w:tcPr>
            <w:tcW w:w="721" w:type="pct"/>
            <w:shd w:val="clear" w:color="000000" w:fill="FFFFFF"/>
            <w:hideMark/>
          </w:tcPr>
          <w:p w:rsidR="00511D6B" w:rsidRPr="001960B9" w:rsidRDefault="00801B87" w:rsidP="00511D6B">
            <w:pPr>
              <w:rPr>
                <w:color w:val="0000FF"/>
                <w:sz w:val="22"/>
                <w:szCs w:val="22"/>
                <w:u w:val="single"/>
              </w:rPr>
            </w:pPr>
            <w:hyperlink r:id="rId64" w:history="1">
              <w:r w:rsidR="00511D6B" w:rsidRPr="001960B9">
                <w:rPr>
                  <w:color w:val="0000FF"/>
                  <w:sz w:val="22"/>
                  <w:szCs w:val="22"/>
                  <w:u w:val="single"/>
                </w:rPr>
                <w:t xml:space="preserve">http://purl.org/dc/terms/extent </w:t>
              </w:r>
            </w:hyperlink>
          </w:p>
        </w:tc>
      </w:tr>
      <w:tr w:rsidR="005B205F" w:rsidRPr="001960B9" w:rsidTr="005B205F">
        <w:trPr>
          <w:trHeight w:val="630"/>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Language</w:t>
            </w:r>
          </w:p>
        </w:tc>
        <w:tc>
          <w:tcPr>
            <w:tcW w:w="1106" w:type="pct"/>
            <w:shd w:val="clear" w:color="000000" w:fill="FFFFFF"/>
            <w:hideMark/>
          </w:tcPr>
          <w:p w:rsidR="00511D6B" w:rsidRPr="001960B9" w:rsidRDefault="00511D6B" w:rsidP="00511D6B">
            <w:pPr>
              <w:rPr>
                <w:sz w:val="22"/>
                <w:szCs w:val="22"/>
              </w:rPr>
            </w:pPr>
            <w:r w:rsidRPr="001960B9">
              <w:rPr>
                <w:sz w:val="22"/>
                <w:szCs w:val="22"/>
              </w:rPr>
              <w:t>The language of the resource.</w:t>
            </w:r>
          </w:p>
        </w:tc>
        <w:tc>
          <w:tcPr>
            <w:tcW w:w="288" w:type="pct"/>
            <w:shd w:val="clear" w:color="000000" w:fill="FFFFFF"/>
            <w:hideMark/>
          </w:tcPr>
          <w:p w:rsidR="00511D6B" w:rsidRPr="001960B9" w:rsidRDefault="00511D6B" w:rsidP="00511D6B">
            <w:pPr>
              <w:rPr>
                <w:sz w:val="22"/>
                <w:szCs w:val="22"/>
              </w:rPr>
            </w:pPr>
            <w:r w:rsidRPr="001960B9">
              <w:rPr>
                <w:sz w:val="22"/>
                <w:szCs w:val="22"/>
              </w:rPr>
              <w:t>M</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Pr="001960B9" w:rsidRDefault="00511D6B" w:rsidP="00511D6B">
            <w:pPr>
              <w:rPr>
                <w:sz w:val="22"/>
                <w:szCs w:val="22"/>
              </w:rPr>
            </w:pPr>
            <w:r w:rsidRPr="001960B9">
              <w:rPr>
                <w:sz w:val="22"/>
                <w:szCs w:val="22"/>
              </w:rPr>
              <w:t>Controlled vocabulary : BCP-47</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 xml:space="preserve">Select from the drop down list, controlled vocabulary. </w:t>
            </w:r>
          </w:p>
        </w:tc>
        <w:tc>
          <w:tcPr>
            <w:tcW w:w="721" w:type="pct"/>
            <w:shd w:val="clear" w:color="000000" w:fill="FFFFFF"/>
            <w:hideMark/>
          </w:tcPr>
          <w:p w:rsidR="00511D6B" w:rsidRPr="001960B9" w:rsidRDefault="00801B87" w:rsidP="00511D6B">
            <w:pPr>
              <w:rPr>
                <w:sz w:val="22"/>
                <w:szCs w:val="22"/>
                <w:u w:val="single"/>
              </w:rPr>
            </w:pPr>
            <w:hyperlink r:id="rId65" w:history="1">
              <w:r w:rsidR="00511D6B" w:rsidRPr="001960B9">
                <w:rPr>
                  <w:sz w:val="22"/>
                  <w:szCs w:val="22"/>
                  <w:u w:val="single"/>
                </w:rPr>
                <w:t>http://purl.org/dc/terms/language</w:t>
              </w:r>
            </w:hyperlink>
          </w:p>
        </w:tc>
      </w:tr>
      <w:tr w:rsidR="005B205F" w:rsidRPr="001960B9" w:rsidTr="005B205F">
        <w:trPr>
          <w:trHeight w:val="1575"/>
        </w:trPr>
        <w:tc>
          <w:tcPr>
            <w:tcW w:w="481" w:type="pct"/>
            <w:shd w:val="clear" w:color="000000" w:fill="D9D9D9"/>
            <w:hideMark/>
          </w:tcPr>
          <w:p w:rsidR="00511D6B" w:rsidRPr="001960B9" w:rsidRDefault="00511D6B" w:rsidP="00511D6B">
            <w:pPr>
              <w:rPr>
                <w:b/>
                <w:bCs/>
                <w:sz w:val="22"/>
                <w:szCs w:val="22"/>
              </w:rPr>
            </w:pPr>
            <w:r w:rsidRPr="001960B9">
              <w:rPr>
                <w:b/>
                <w:bCs/>
                <w:sz w:val="22"/>
                <w:szCs w:val="22"/>
              </w:rPr>
              <w:t>Download URL</w:t>
            </w:r>
          </w:p>
        </w:tc>
        <w:tc>
          <w:tcPr>
            <w:tcW w:w="1106" w:type="pct"/>
            <w:shd w:val="clear" w:color="000000" w:fill="FFFFFF"/>
            <w:hideMark/>
          </w:tcPr>
          <w:p w:rsidR="00511D6B" w:rsidRPr="001960B9" w:rsidRDefault="00511D6B" w:rsidP="00511D6B">
            <w:pPr>
              <w:rPr>
                <w:sz w:val="22"/>
                <w:szCs w:val="22"/>
              </w:rPr>
            </w:pPr>
            <w:r w:rsidRPr="001960B9">
              <w:rPr>
                <w:sz w:val="22"/>
                <w:szCs w:val="22"/>
              </w:rPr>
              <w:t>The location for online access to the distribution of the resource</w:t>
            </w:r>
          </w:p>
        </w:tc>
        <w:tc>
          <w:tcPr>
            <w:tcW w:w="288" w:type="pct"/>
            <w:shd w:val="clear" w:color="000000" w:fill="FFFFFF"/>
            <w:hideMark/>
          </w:tcPr>
          <w:p w:rsidR="00511D6B" w:rsidRPr="001960B9" w:rsidRDefault="00511D6B" w:rsidP="00511D6B">
            <w:pPr>
              <w:rPr>
                <w:sz w:val="22"/>
                <w:szCs w:val="22"/>
              </w:rPr>
            </w:pPr>
            <w:r w:rsidRPr="001960B9">
              <w:rPr>
                <w:sz w:val="22"/>
                <w:szCs w:val="22"/>
              </w:rPr>
              <w:t>M</w:t>
            </w:r>
          </w:p>
        </w:tc>
        <w:tc>
          <w:tcPr>
            <w:tcW w:w="337" w:type="pct"/>
            <w:shd w:val="clear" w:color="000000" w:fill="FFFFFF"/>
            <w:hideMark/>
          </w:tcPr>
          <w:p w:rsidR="00511D6B" w:rsidRPr="001960B9" w:rsidRDefault="00511D6B" w:rsidP="00511D6B">
            <w:pPr>
              <w:rPr>
                <w:sz w:val="22"/>
                <w:szCs w:val="22"/>
              </w:rPr>
            </w:pPr>
            <w:r w:rsidRPr="001960B9">
              <w:rPr>
                <w:sz w:val="22"/>
                <w:szCs w:val="22"/>
              </w:rPr>
              <w:t>Single</w:t>
            </w:r>
          </w:p>
        </w:tc>
        <w:tc>
          <w:tcPr>
            <w:tcW w:w="721" w:type="pct"/>
            <w:shd w:val="clear" w:color="000000" w:fill="FFFFFF"/>
            <w:hideMark/>
          </w:tcPr>
          <w:p w:rsidR="00511D6B" w:rsidRPr="001960B9" w:rsidRDefault="00511D6B" w:rsidP="00511D6B">
            <w:pPr>
              <w:rPr>
                <w:sz w:val="22"/>
                <w:szCs w:val="22"/>
              </w:rPr>
            </w:pPr>
            <w:r w:rsidRPr="001960B9">
              <w:rPr>
                <w:sz w:val="22"/>
                <w:szCs w:val="22"/>
              </w:rPr>
              <w:t>Free-text (URL)</w:t>
            </w:r>
          </w:p>
        </w:tc>
        <w:tc>
          <w:tcPr>
            <w:tcW w:w="1346" w:type="pct"/>
            <w:shd w:val="clear" w:color="000000" w:fill="FFFFFF"/>
            <w:hideMark/>
          </w:tcPr>
          <w:p w:rsidR="00511D6B" w:rsidRPr="001960B9" w:rsidRDefault="00511D6B" w:rsidP="00511D6B">
            <w:pPr>
              <w:rPr>
                <w:color w:val="000000"/>
                <w:sz w:val="22"/>
                <w:szCs w:val="22"/>
              </w:rPr>
            </w:pPr>
            <w:r w:rsidRPr="001960B9">
              <w:rPr>
                <w:color w:val="000000"/>
                <w:sz w:val="22"/>
                <w:szCs w:val="22"/>
              </w:rPr>
              <w:t xml:space="preserve">Enter the electronic location where the resource can be found. Note, this element should be populated with the URL that provides direct access, and not a homepage or interface to access it. Departments are also encouraged to use persistent identifiers for the URLs. </w:t>
            </w:r>
          </w:p>
        </w:tc>
        <w:tc>
          <w:tcPr>
            <w:tcW w:w="721" w:type="pct"/>
            <w:shd w:val="clear" w:color="000000" w:fill="FFFFFF"/>
            <w:hideMark/>
          </w:tcPr>
          <w:p w:rsidR="00511D6B" w:rsidRPr="001960B9" w:rsidRDefault="00511D6B" w:rsidP="00511D6B">
            <w:pPr>
              <w:rPr>
                <w:sz w:val="22"/>
                <w:szCs w:val="22"/>
              </w:rPr>
            </w:pPr>
            <w:r w:rsidRPr="001960B9">
              <w:rPr>
                <w:sz w:val="22"/>
                <w:szCs w:val="22"/>
              </w:rPr>
              <w:t> </w:t>
            </w:r>
          </w:p>
        </w:tc>
      </w:tr>
    </w:tbl>
    <w:p w:rsidR="004D0043" w:rsidRDefault="004D0043" w:rsidP="00843851">
      <w:pPr>
        <w:pStyle w:val="Heading1"/>
        <w:rPr>
          <w:rFonts w:ascii="Times New Roman" w:hAnsi="Times New Roman" w:cs="Times New Roman"/>
        </w:rPr>
      </w:pPr>
    </w:p>
    <w:p w:rsidR="004D0043" w:rsidRDefault="004D0043">
      <w:pPr>
        <w:rPr>
          <w:rFonts w:eastAsiaTheme="majorEastAsia"/>
          <w:b/>
          <w:bCs/>
          <w:color w:val="365F91" w:themeColor="accent1" w:themeShade="BF"/>
          <w:sz w:val="28"/>
          <w:szCs w:val="28"/>
        </w:rPr>
      </w:pPr>
      <w:r>
        <w:br w:type="page"/>
      </w:r>
    </w:p>
    <w:p w:rsidR="00C85E72" w:rsidRPr="00843851" w:rsidRDefault="00843851" w:rsidP="00843851">
      <w:pPr>
        <w:pStyle w:val="Heading1"/>
        <w:rPr>
          <w:rFonts w:ascii="Times New Roman" w:hAnsi="Times New Roman" w:cs="Times New Roman"/>
        </w:rPr>
      </w:pPr>
      <w:bookmarkStart w:id="20" w:name="_Toc427932305"/>
      <w:r w:rsidRPr="00843851">
        <w:rPr>
          <w:rFonts w:ascii="Times New Roman" w:hAnsi="Times New Roman" w:cs="Times New Roman"/>
        </w:rPr>
        <w:t>Appendix A</w:t>
      </w:r>
      <w:bookmarkEnd w:id="20"/>
    </w:p>
    <w:p w:rsidR="00843851" w:rsidRPr="00843851" w:rsidRDefault="00843851"/>
    <w:p w:rsidR="00843851" w:rsidRPr="00843851" w:rsidRDefault="00843851">
      <w:pPr>
        <w:rPr>
          <w:b/>
        </w:rPr>
      </w:pPr>
      <w:r w:rsidRPr="00843851">
        <w:rPr>
          <w:b/>
        </w:rPr>
        <w:t>Open Information Metadata Element Set 1.0</w:t>
      </w:r>
    </w:p>
    <w:p w:rsidR="00843851" w:rsidRDefault="00843851"/>
    <w:tbl>
      <w:tblPr>
        <w:tblW w:w="5702"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752"/>
        <w:gridCol w:w="3351"/>
        <w:gridCol w:w="1219"/>
        <w:gridCol w:w="1316"/>
        <w:gridCol w:w="2153"/>
        <w:gridCol w:w="3799"/>
      </w:tblGrid>
      <w:tr w:rsidR="00843851" w:rsidRPr="00843851" w:rsidTr="00843851">
        <w:trPr>
          <w:trHeight w:val="300"/>
        </w:trPr>
        <w:tc>
          <w:tcPr>
            <w:tcW w:w="146" w:type="pct"/>
            <w:tcBorders>
              <w:top w:val="nil"/>
              <w:left w:val="nil"/>
              <w:bottom w:val="nil"/>
              <w:right w:val="nil"/>
            </w:tcBorders>
            <w:shd w:val="clear" w:color="auto" w:fill="auto"/>
            <w:noWrap/>
            <w:vAlign w:val="bottom"/>
            <w:hideMark/>
          </w:tcPr>
          <w:p w:rsidR="00843851" w:rsidRPr="00843851" w:rsidRDefault="00843851">
            <w:pPr>
              <w:rPr>
                <w:color w:val="000000"/>
                <w:sz w:val="22"/>
                <w:szCs w:val="22"/>
              </w:rPr>
            </w:pPr>
          </w:p>
        </w:tc>
        <w:tc>
          <w:tcPr>
            <w:tcW w:w="797" w:type="pct"/>
            <w:tcBorders>
              <w:top w:val="nil"/>
              <w:left w:val="nil"/>
              <w:bottom w:val="nil"/>
              <w:right w:val="nil"/>
            </w:tcBorders>
            <w:shd w:val="clear" w:color="000000" w:fill="B8CCE4"/>
            <w:noWrap/>
            <w:vAlign w:val="center"/>
            <w:hideMark/>
          </w:tcPr>
          <w:p w:rsidR="00843851" w:rsidRPr="00843851" w:rsidRDefault="00843851">
            <w:pPr>
              <w:rPr>
                <w:b/>
                <w:bCs/>
                <w:color w:val="000000"/>
                <w:sz w:val="22"/>
                <w:szCs w:val="22"/>
              </w:rPr>
            </w:pPr>
            <w:r w:rsidRPr="00843851">
              <w:rPr>
                <w:b/>
                <w:bCs/>
                <w:color w:val="000000"/>
                <w:sz w:val="22"/>
                <w:szCs w:val="22"/>
              </w:rPr>
              <w:t>System generated</w:t>
            </w:r>
          </w:p>
        </w:tc>
        <w:tc>
          <w:tcPr>
            <w:tcW w:w="1172" w:type="pct"/>
            <w:tcBorders>
              <w:top w:val="nil"/>
              <w:left w:val="nil"/>
              <w:bottom w:val="nil"/>
              <w:right w:val="nil"/>
            </w:tcBorders>
            <w:shd w:val="clear" w:color="auto" w:fill="auto"/>
            <w:noWrap/>
            <w:vAlign w:val="bottom"/>
            <w:hideMark/>
          </w:tcPr>
          <w:p w:rsidR="00843851" w:rsidRPr="00843851" w:rsidRDefault="00843851">
            <w:pPr>
              <w:rPr>
                <w:color w:val="000000"/>
                <w:sz w:val="22"/>
                <w:szCs w:val="22"/>
              </w:rPr>
            </w:pPr>
          </w:p>
        </w:tc>
        <w:tc>
          <w:tcPr>
            <w:tcW w:w="419" w:type="pct"/>
            <w:tcBorders>
              <w:top w:val="nil"/>
              <w:left w:val="nil"/>
              <w:bottom w:val="nil"/>
              <w:right w:val="nil"/>
            </w:tcBorders>
            <w:shd w:val="clear" w:color="auto" w:fill="auto"/>
            <w:noWrap/>
            <w:vAlign w:val="bottom"/>
            <w:hideMark/>
          </w:tcPr>
          <w:p w:rsidR="00843851" w:rsidRPr="00843851" w:rsidRDefault="00843851">
            <w:pPr>
              <w:rPr>
                <w:color w:val="000000"/>
                <w:sz w:val="22"/>
                <w:szCs w:val="22"/>
              </w:rPr>
            </w:pPr>
          </w:p>
        </w:tc>
        <w:tc>
          <w:tcPr>
            <w:tcW w:w="449" w:type="pct"/>
            <w:tcBorders>
              <w:top w:val="nil"/>
              <w:left w:val="nil"/>
              <w:bottom w:val="nil"/>
              <w:right w:val="nil"/>
            </w:tcBorders>
            <w:shd w:val="clear" w:color="auto" w:fill="auto"/>
            <w:noWrap/>
            <w:vAlign w:val="bottom"/>
            <w:hideMark/>
          </w:tcPr>
          <w:p w:rsidR="00843851" w:rsidRPr="00843851" w:rsidRDefault="00843851">
            <w:pPr>
              <w:rPr>
                <w:color w:val="000000"/>
                <w:sz w:val="22"/>
                <w:szCs w:val="22"/>
              </w:rPr>
            </w:pPr>
          </w:p>
        </w:tc>
        <w:tc>
          <w:tcPr>
            <w:tcW w:w="690" w:type="pct"/>
            <w:tcBorders>
              <w:top w:val="nil"/>
              <w:left w:val="nil"/>
              <w:bottom w:val="nil"/>
              <w:right w:val="nil"/>
            </w:tcBorders>
            <w:shd w:val="clear" w:color="auto" w:fill="auto"/>
            <w:noWrap/>
            <w:vAlign w:val="bottom"/>
            <w:hideMark/>
          </w:tcPr>
          <w:p w:rsidR="00843851" w:rsidRPr="00843851" w:rsidRDefault="00843851">
            <w:pPr>
              <w:rPr>
                <w:color w:val="000000"/>
                <w:sz w:val="22"/>
                <w:szCs w:val="22"/>
              </w:rPr>
            </w:pPr>
          </w:p>
        </w:tc>
        <w:tc>
          <w:tcPr>
            <w:tcW w:w="1326" w:type="pct"/>
            <w:tcBorders>
              <w:top w:val="nil"/>
              <w:left w:val="nil"/>
              <w:bottom w:val="nil"/>
              <w:right w:val="nil"/>
            </w:tcBorders>
            <w:shd w:val="clear" w:color="auto" w:fill="auto"/>
            <w:noWrap/>
            <w:vAlign w:val="bottom"/>
            <w:hideMark/>
          </w:tcPr>
          <w:p w:rsidR="00843851" w:rsidRPr="00843851" w:rsidRDefault="00843851">
            <w:pPr>
              <w:rPr>
                <w:color w:val="000000"/>
                <w:sz w:val="22"/>
                <w:szCs w:val="22"/>
              </w:rPr>
            </w:pPr>
          </w:p>
        </w:tc>
      </w:tr>
      <w:tr w:rsidR="00843851" w:rsidRPr="00843851" w:rsidTr="00843851">
        <w:trPr>
          <w:trHeight w:val="300"/>
        </w:trPr>
        <w:tc>
          <w:tcPr>
            <w:tcW w:w="146" w:type="pct"/>
            <w:tcBorders>
              <w:top w:val="nil"/>
              <w:left w:val="nil"/>
              <w:bottom w:val="single" w:sz="4" w:space="0" w:color="auto"/>
              <w:right w:val="nil"/>
            </w:tcBorders>
            <w:shd w:val="clear" w:color="auto" w:fill="auto"/>
            <w:noWrap/>
            <w:vAlign w:val="bottom"/>
            <w:hideMark/>
          </w:tcPr>
          <w:p w:rsidR="00843851" w:rsidRPr="00843851" w:rsidRDefault="00843851">
            <w:pPr>
              <w:rPr>
                <w:color w:val="000000"/>
                <w:sz w:val="22"/>
                <w:szCs w:val="22"/>
              </w:rPr>
            </w:pPr>
          </w:p>
        </w:tc>
        <w:tc>
          <w:tcPr>
            <w:tcW w:w="797" w:type="pct"/>
            <w:tcBorders>
              <w:top w:val="nil"/>
              <w:left w:val="nil"/>
              <w:bottom w:val="single" w:sz="4" w:space="0" w:color="auto"/>
              <w:right w:val="nil"/>
            </w:tcBorders>
            <w:shd w:val="clear" w:color="auto" w:fill="auto"/>
            <w:noWrap/>
            <w:vAlign w:val="bottom"/>
            <w:hideMark/>
          </w:tcPr>
          <w:p w:rsidR="00843851" w:rsidRPr="00843851" w:rsidRDefault="00843851">
            <w:pPr>
              <w:rPr>
                <w:color w:val="000000"/>
                <w:sz w:val="22"/>
                <w:szCs w:val="22"/>
              </w:rPr>
            </w:pPr>
          </w:p>
        </w:tc>
        <w:tc>
          <w:tcPr>
            <w:tcW w:w="1172" w:type="pct"/>
            <w:tcBorders>
              <w:top w:val="nil"/>
              <w:left w:val="nil"/>
              <w:bottom w:val="single" w:sz="4" w:space="0" w:color="auto"/>
              <w:right w:val="nil"/>
            </w:tcBorders>
            <w:shd w:val="clear" w:color="auto" w:fill="auto"/>
            <w:noWrap/>
            <w:vAlign w:val="bottom"/>
            <w:hideMark/>
          </w:tcPr>
          <w:p w:rsidR="00843851" w:rsidRPr="00843851" w:rsidRDefault="00843851">
            <w:pPr>
              <w:rPr>
                <w:color w:val="000000"/>
                <w:sz w:val="22"/>
                <w:szCs w:val="22"/>
              </w:rPr>
            </w:pPr>
          </w:p>
        </w:tc>
        <w:tc>
          <w:tcPr>
            <w:tcW w:w="419" w:type="pct"/>
            <w:tcBorders>
              <w:top w:val="nil"/>
              <w:left w:val="nil"/>
              <w:bottom w:val="single" w:sz="4" w:space="0" w:color="auto"/>
              <w:right w:val="nil"/>
            </w:tcBorders>
            <w:shd w:val="clear" w:color="auto" w:fill="auto"/>
            <w:noWrap/>
            <w:vAlign w:val="bottom"/>
            <w:hideMark/>
          </w:tcPr>
          <w:p w:rsidR="00843851" w:rsidRPr="00843851" w:rsidRDefault="00843851">
            <w:pPr>
              <w:rPr>
                <w:color w:val="000000"/>
                <w:sz w:val="22"/>
                <w:szCs w:val="22"/>
              </w:rPr>
            </w:pPr>
          </w:p>
        </w:tc>
        <w:tc>
          <w:tcPr>
            <w:tcW w:w="449" w:type="pct"/>
            <w:tcBorders>
              <w:top w:val="nil"/>
              <w:left w:val="nil"/>
              <w:bottom w:val="single" w:sz="4" w:space="0" w:color="auto"/>
              <w:right w:val="nil"/>
            </w:tcBorders>
            <w:shd w:val="clear" w:color="auto" w:fill="auto"/>
            <w:noWrap/>
            <w:vAlign w:val="bottom"/>
            <w:hideMark/>
          </w:tcPr>
          <w:p w:rsidR="00843851" w:rsidRPr="00843851" w:rsidRDefault="00843851">
            <w:pPr>
              <w:rPr>
                <w:color w:val="000000"/>
                <w:sz w:val="22"/>
                <w:szCs w:val="22"/>
              </w:rPr>
            </w:pPr>
          </w:p>
        </w:tc>
        <w:tc>
          <w:tcPr>
            <w:tcW w:w="690" w:type="pct"/>
            <w:tcBorders>
              <w:top w:val="nil"/>
              <w:left w:val="nil"/>
              <w:bottom w:val="single" w:sz="4" w:space="0" w:color="auto"/>
              <w:right w:val="nil"/>
            </w:tcBorders>
            <w:shd w:val="clear" w:color="auto" w:fill="auto"/>
            <w:noWrap/>
            <w:vAlign w:val="bottom"/>
            <w:hideMark/>
          </w:tcPr>
          <w:p w:rsidR="00843851" w:rsidRPr="00843851" w:rsidRDefault="00843851">
            <w:pPr>
              <w:rPr>
                <w:color w:val="000000"/>
                <w:sz w:val="22"/>
                <w:szCs w:val="22"/>
              </w:rPr>
            </w:pPr>
          </w:p>
        </w:tc>
        <w:tc>
          <w:tcPr>
            <w:tcW w:w="1326" w:type="pct"/>
            <w:tcBorders>
              <w:top w:val="nil"/>
              <w:left w:val="nil"/>
              <w:bottom w:val="single" w:sz="4" w:space="0" w:color="auto"/>
              <w:right w:val="nil"/>
            </w:tcBorders>
            <w:shd w:val="clear" w:color="auto" w:fill="auto"/>
            <w:noWrap/>
            <w:vAlign w:val="bottom"/>
            <w:hideMark/>
          </w:tcPr>
          <w:p w:rsidR="00843851" w:rsidRPr="00843851" w:rsidRDefault="00843851">
            <w:pPr>
              <w:rPr>
                <w:color w:val="000000"/>
                <w:sz w:val="22"/>
                <w:szCs w:val="22"/>
              </w:rPr>
            </w:pPr>
          </w:p>
        </w:tc>
      </w:tr>
      <w:tr w:rsidR="00843851" w:rsidRPr="00843851" w:rsidTr="00843851">
        <w:trPr>
          <w:trHeight w:val="315"/>
        </w:trPr>
        <w:tc>
          <w:tcPr>
            <w:tcW w:w="146" w:type="pct"/>
            <w:tcBorders>
              <w:top w:val="single" w:sz="4" w:space="0" w:color="auto"/>
            </w:tcBorders>
            <w:shd w:val="clear" w:color="000000" w:fill="BFBFBF"/>
            <w:noWrap/>
            <w:vAlign w:val="bottom"/>
            <w:hideMark/>
          </w:tcPr>
          <w:p w:rsidR="00843851" w:rsidRPr="00843851" w:rsidRDefault="00843851">
            <w:pPr>
              <w:rPr>
                <w:color w:val="000000"/>
                <w:sz w:val="22"/>
                <w:szCs w:val="22"/>
              </w:rPr>
            </w:pPr>
            <w:r w:rsidRPr="00843851">
              <w:rPr>
                <w:color w:val="000000"/>
                <w:sz w:val="22"/>
                <w:szCs w:val="22"/>
              </w:rPr>
              <w:t>#</w:t>
            </w:r>
          </w:p>
        </w:tc>
        <w:tc>
          <w:tcPr>
            <w:tcW w:w="797" w:type="pct"/>
            <w:tcBorders>
              <w:top w:val="single" w:sz="4" w:space="0" w:color="auto"/>
            </w:tcBorders>
            <w:shd w:val="clear" w:color="000000" w:fill="BFBFBF"/>
            <w:noWrap/>
            <w:vAlign w:val="center"/>
            <w:hideMark/>
          </w:tcPr>
          <w:p w:rsidR="00843851" w:rsidRPr="00843851" w:rsidRDefault="00843851">
            <w:pPr>
              <w:rPr>
                <w:b/>
                <w:bCs/>
                <w:color w:val="000000"/>
                <w:sz w:val="22"/>
                <w:szCs w:val="22"/>
              </w:rPr>
            </w:pPr>
            <w:r w:rsidRPr="00843851">
              <w:rPr>
                <w:b/>
                <w:bCs/>
                <w:color w:val="000000"/>
                <w:sz w:val="22"/>
                <w:szCs w:val="22"/>
              </w:rPr>
              <w:t>Name</w:t>
            </w:r>
          </w:p>
        </w:tc>
        <w:tc>
          <w:tcPr>
            <w:tcW w:w="1172" w:type="pct"/>
            <w:tcBorders>
              <w:top w:val="single" w:sz="4" w:space="0" w:color="auto"/>
            </w:tcBorders>
            <w:shd w:val="clear" w:color="000000" w:fill="BFBFBF"/>
            <w:noWrap/>
            <w:vAlign w:val="center"/>
            <w:hideMark/>
          </w:tcPr>
          <w:p w:rsidR="00843851" w:rsidRPr="00843851" w:rsidRDefault="00843851">
            <w:pPr>
              <w:rPr>
                <w:b/>
                <w:bCs/>
                <w:color w:val="000000"/>
                <w:sz w:val="22"/>
                <w:szCs w:val="22"/>
              </w:rPr>
            </w:pPr>
            <w:r w:rsidRPr="00843851">
              <w:rPr>
                <w:b/>
                <w:bCs/>
                <w:color w:val="000000"/>
                <w:sz w:val="22"/>
                <w:szCs w:val="22"/>
              </w:rPr>
              <w:t>Description</w:t>
            </w:r>
          </w:p>
        </w:tc>
        <w:tc>
          <w:tcPr>
            <w:tcW w:w="419" w:type="pct"/>
            <w:tcBorders>
              <w:top w:val="single" w:sz="4" w:space="0" w:color="auto"/>
            </w:tcBorders>
            <w:shd w:val="clear" w:color="000000" w:fill="BFBFBF"/>
            <w:noWrap/>
            <w:vAlign w:val="center"/>
            <w:hideMark/>
          </w:tcPr>
          <w:p w:rsidR="00843851" w:rsidRPr="00843851" w:rsidRDefault="00843851">
            <w:pPr>
              <w:rPr>
                <w:b/>
                <w:bCs/>
                <w:color w:val="000000"/>
                <w:sz w:val="22"/>
                <w:szCs w:val="22"/>
              </w:rPr>
            </w:pPr>
            <w:r w:rsidRPr="00843851">
              <w:rPr>
                <w:b/>
                <w:bCs/>
                <w:color w:val="000000"/>
                <w:sz w:val="22"/>
                <w:szCs w:val="22"/>
              </w:rPr>
              <w:t>Obligation</w:t>
            </w:r>
          </w:p>
        </w:tc>
        <w:tc>
          <w:tcPr>
            <w:tcW w:w="449" w:type="pct"/>
            <w:tcBorders>
              <w:top w:val="single" w:sz="4" w:space="0" w:color="auto"/>
            </w:tcBorders>
            <w:shd w:val="clear" w:color="000000" w:fill="BFBFBF"/>
            <w:noWrap/>
            <w:vAlign w:val="center"/>
            <w:hideMark/>
          </w:tcPr>
          <w:p w:rsidR="00843851" w:rsidRPr="00843851" w:rsidRDefault="00843851">
            <w:pPr>
              <w:rPr>
                <w:b/>
                <w:bCs/>
                <w:color w:val="000000"/>
                <w:sz w:val="22"/>
                <w:szCs w:val="22"/>
              </w:rPr>
            </w:pPr>
            <w:r w:rsidRPr="00843851">
              <w:rPr>
                <w:b/>
                <w:bCs/>
                <w:color w:val="000000"/>
                <w:sz w:val="22"/>
                <w:szCs w:val="22"/>
              </w:rPr>
              <w:t>Occurrence</w:t>
            </w:r>
          </w:p>
        </w:tc>
        <w:tc>
          <w:tcPr>
            <w:tcW w:w="690" w:type="pct"/>
            <w:tcBorders>
              <w:top w:val="single" w:sz="4" w:space="0" w:color="auto"/>
            </w:tcBorders>
            <w:shd w:val="clear" w:color="000000" w:fill="BFBFBF"/>
            <w:noWrap/>
            <w:vAlign w:val="center"/>
            <w:hideMark/>
          </w:tcPr>
          <w:p w:rsidR="00843851" w:rsidRPr="00843851" w:rsidRDefault="00843851">
            <w:pPr>
              <w:rPr>
                <w:b/>
                <w:bCs/>
                <w:color w:val="000000"/>
                <w:sz w:val="22"/>
                <w:szCs w:val="22"/>
              </w:rPr>
            </w:pPr>
            <w:r w:rsidRPr="00843851">
              <w:rPr>
                <w:b/>
                <w:bCs/>
                <w:color w:val="000000"/>
                <w:sz w:val="22"/>
                <w:szCs w:val="22"/>
              </w:rPr>
              <w:t>Encoding Scheme</w:t>
            </w:r>
          </w:p>
        </w:tc>
        <w:tc>
          <w:tcPr>
            <w:tcW w:w="1326" w:type="pct"/>
            <w:tcBorders>
              <w:top w:val="single" w:sz="4" w:space="0" w:color="auto"/>
            </w:tcBorders>
            <w:shd w:val="clear" w:color="000000" w:fill="BFBFBF"/>
            <w:vAlign w:val="center"/>
            <w:hideMark/>
          </w:tcPr>
          <w:p w:rsidR="00843851" w:rsidRPr="00843851" w:rsidRDefault="00843851">
            <w:pPr>
              <w:rPr>
                <w:b/>
                <w:bCs/>
                <w:color w:val="000000"/>
                <w:sz w:val="22"/>
                <w:szCs w:val="22"/>
              </w:rPr>
            </w:pPr>
            <w:r w:rsidRPr="00843851">
              <w:rPr>
                <w:b/>
                <w:bCs/>
                <w:color w:val="000000"/>
                <w:sz w:val="22"/>
                <w:szCs w:val="22"/>
              </w:rPr>
              <w:t>Notes</w:t>
            </w:r>
          </w:p>
        </w:tc>
      </w:tr>
      <w:tr w:rsidR="00843851" w:rsidRPr="00843851" w:rsidTr="00843851">
        <w:trPr>
          <w:trHeight w:val="825"/>
        </w:trPr>
        <w:tc>
          <w:tcPr>
            <w:tcW w:w="146" w:type="pct"/>
            <w:shd w:val="clear" w:color="000000" w:fill="B8CCE4"/>
            <w:noWrap/>
            <w:vAlign w:val="center"/>
            <w:hideMark/>
          </w:tcPr>
          <w:p w:rsidR="00843851" w:rsidRPr="00843851" w:rsidRDefault="00843851">
            <w:pPr>
              <w:jc w:val="center"/>
              <w:rPr>
                <w:b/>
                <w:bCs/>
                <w:color w:val="000000"/>
                <w:sz w:val="22"/>
                <w:szCs w:val="22"/>
              </w:rPr>
            </w:pPr>
            <w:r w:rsidRPr="00843851">
              <w:rPr>
                <w:b/>
                <w:bCs/>
                <w:color w:val="000000"/>
                <w:sz w:val="22"/>
                <w:szCs w:val="22"/>
              </w:rPr>
              <w:t>1</w:t>
            </w:r>
          </w:p>
        </w:tc>
        <w:tc>
          <w:tcPr>
            <w:tcW w:w="797" w:type="pct"/>
            <w:shd w:val="clear" w:color="000000" w:fill="B8CCE4"/>
            <w:hideMark/>
          </w:tcPr>
          <w:p w:rsidR="00843851" w:rsidRPr="00843851" w:rsidRDefault="00843851">
            <w:pPr>
              <w:rPr>
                <w:b/>
                <w:bCs/>
                <w:color w:val="000000"/>
                <w:sz w:val="22"/>
                <w:szCs w:val="22"/>
              </w:rPr>
            </w:pPr>
            <w:r w:rsidRPr="00843851">
              <w:rPr>
                <w:b/>
                <w:bCs/>
                <w:color w:val="000000"/>
                <w:sz w:val="22"/>
                <w:szCs w:val="22"/>
              </w:rPr>
              <w:t>Metadata Identifier</w:t>
            </w:r>
          </w:p>
        </w:tc>
        <w:tc>
          <w:tcPr>
            <w:tcW w:w="1172" w:type="pct"/>
            <w:shd w:val="clear" w:color="000000" w:fill="B8CCE4"/>
            <w:hideMark/>
          </w:tcPr>
          <w:p w:rsidR="00843851" w:rsidRPr="00843851" w:rsidRDefault="00843851">
            <w:pPr>
              <w:rPr>
                <w:color w:val="000000"/>
                <w:sz w:val="22"/>
                <w:szCs w:val="22"/>
              </w:rPr>
            </w:pPr>
            <w:r w:rsidRPr="00843851">
              <w:rPr>
                <w:color w:val="000000"/>
                <w:sz w:val="22"/>
                <w:szCs w:val="22"/>
              </w:rPr>
              <w:t>A unique phrase or string which uniquely identifies the metadata record within the Virtual Library file.</w:t>
            </w:r>
          </w:p>
        </w:tc>
        <w:tc>
          <w:tcPr>
            <w:tcW w:w="419" w:type="pct"/>
            <w:shd w:val="clear" w:color="000000" w:fill="B8CCE4"/>
            <w:hideMark/>
          </w:tcPr>
          <w:p w:rsidR="00843851" w:rsidRPr="00843851" w:rsidRDefault="00843851">
            <w:pPr>
              <w:rPr>
                <w:color w:val="000000"/>
                <w:sz w:val="22"/>
                <w:szCs w:val="22"/>
              </w:rPr>
            </w:pPr>
            <w:r w:rsidRPr="00843851">
              <w:rPr>
                <w:color w:val="000000"/>
                <w:sz w:val="22"/>
                <w:szCs w:val="22"/>
              </w:rPr>
              <w:t>M</w:t>
            </w:r>
          </w:p>
        </w:tc>
        <w:tc>
          <w:tcPr>
            <w:tcW w:w="449" w:type="pct"/>
            <w:shd w:val="clear" w:color="000000" w:fill="B8CCE4"/>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B8CCE4"/>
            <w:hideMark/>
          </w:tcPr>
          <w:p w:rsidR="00843851" w:rsidRPr="00843851" w:rsidRDefault="00843851">
            <w:pPr>
              <w:rPr>
                <w:color w:val="000000"/>
                <w:sz w:val="22"/>
                <w:szCs w:val="22"/>
              </w:rPr>
            </w:pPr>
            <w:r w:rsidRPr="00843851">
              <w:rPr>
                <w:color w:val="000000"/>
                <w:sz w:val="22"/>
                <w:szCs w:val="22"/>
              </w:rPr>
              <w:t>System generated</w:t>
            </w:r>
          </w:p>
        </w:tc>
        <w:tc>
          <w:tcPr>
            <w:tcW w:w="1326" w:type="pct"/>
            <w:shd w:val="clear" w:color="000000" w:fill="B8CCE4"/>
            <w:hideMark/>
          </w:tcPr>
          <w:p w:rsidR="00843851" w:rsidRPr="00843851" w:rsidRDefault="00843851">
            <w:pPr>
              <w:rPr>
                <w:color w:val="000000"/>
                <w:sz w:val="22"/>
                <w:szCs w:val="22"/>
              </w:rPr>
            </w:pPr>
            <w:r w:rsidRPr="00843851">
              <w:rPr>
                <w:color w:val="000000"/>
                <w:sz w:val="22"/>
                <w:szCs w:val="22"/>
              </w:rPr>
              <w:t>This I.D. will be used to create the URL for the metadata record.</w:t>
            </w:r>
            <w:r w:rsidRPr="00843851">
              <w:rPr>
                <w:color w:val="000000"/>
                <w:sz w:val="22"/>
                <w:szCs w:val="22"/>
              </w:rPr>
              <w:br/>
              <w:t>- We will need to determine how this number should be generated (i.e. using i.d. from MARC 016)</w:t>
            </w:r>
          </w:p>
        </w:tc>
      </w:tr>
      <w:tr w:rsidR="00843851" w:rsidRPr="00843851" w:rsidTr="00843851">
        <w:trPr>
          <w:trHeight w:val="510"/>
        </w:trPr>
        <w:tc>
          <w:tcPr>
            <w:tcW w:w="146" w:type="pct"/>
            <w:shd w:val="clear" w:color="auto" w:fill="auto"/>
            <w:noWrap/>
            <w:vAlign w:val="center"/>
            <w:hideMark/>
          </w:tcPr>
          <w:p w:rsidR="00843851" w:rsidRPr="00843851" w:rsidRDefault="00843851">
            <w:pPr>
              <w:jc w:val="center"/>
              <w:rPr>
                <w:b/>
                <w:bCs/>
                <w:color w:val="000000"/>
                <w:sz w:val="22"/>
                <w:szCs w:val="22"/>
              </w:rPr>
            </w:pPr>
            <w:r w:rsidRPr="00843851">
              <w:rPr>
                <w:b/>
                <w:bCs/>
                <w:color w:val="000000"/>
                <w:sz w:val="22"/>
                <w:szCs w:val="22"/>
              </w:rPr>
              <w:t>2</w:t>
            </w:r>
          </w:p>
        </w:tc>
        <w:tc>
          <w:tcPr>
            <w:tcW w:w="797" w:type="pct"/>
            <w:shd w:val="clear" w:color="auto" w:fill="auto"/>
            <w:noWrap/>
            <w:hideMark/>
          </w:tcPr>
          <w:p w:rsidR="00843851" w:rsidRPr="00843851" w:rsidRDefault="00843851">
            <w:pPr>
              <w:rPr>
                <w:b/>
                <w:bCs/>
                <w:color w:val="000000"/>
                <w:sz w:val="22"/>
                <w:szCs w:val="22"/>
              </w:rPr>
            </w:pPr>
            <w:r w:rsidRPr="00843851">
              <w:rPr>
                <w:b/>
                <w:bCs/>
                <w:color w:val="000000"/>
                <w:sz w:val="22"/>
                <w:szCs w:val="22"/>
              </w:rPr>
              <w:t>Title</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name by which the resource is formally known</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M</w:t>
            </w:r>
          </w:p>
        </w:tc>
        <w:tc>
          <w:tcPr>
            <w:tcW w:w="449" w:type="pct"/>
            <w:shd w:val="clear" w:color="auto" w:fill="auto"/>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Free-text</w:t>
            </w:r>
          </w:p>
        </w:tc>
        <w:tc>
          <w:tcPr>
            <w:tcW w:w="1326" w:type="pct"/>
            <w:shd w:val="clear" w:color="auto" w:fill="auto"/>
            <w:hideMark/>
          </w:tcPr>
          <w:p w:rsidR="00843851" w:rsidRPr="00843851" w:rsidRDefault="00843851">
            <w:pPr>
              <w:rPr>
                <w:color w:val="000000"/>
                <w:sz w:val="22"/>
                <w:szCs w:val="22"/>
              </w:rPr>
            </w:pPr>
          </w:p>
        </w:tc>
      </w:tr>
      <w:tr w:rsidR="00843851" w:rsidRPr="00843851" w:rsidTr="00843851">
        <w:trPr>
          <w:trHeight w:val="765"/>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3</w:t>
            </w:r>
          </w:p>
        </w:tc>
        <w:tc>
          <w:tcPr>
            <w:tcW w:w="797" w:type="pct"/>
            <w:shd w:val="clear" w:color="000000" w:fill="FFFFFF"/>
            <w:noWrap/>
            <w:hideMark/>
          </w:tcPr>
          <w:p w:rsidR="00843851" w:rsidRPr="00843851" w:rsidRDefault="00843851">
            <w:pPr>
              <w:rPr>
                <w:b/>
                <w:bCs/>
                <w:color w:val="000000"/>
                <w:sz w:val="22"/>
                <w:szCs w:val="22"/>
              </w:rPr>
            </w:pPr>
            <w:r w:rsidRPr="00843851">
              <w:rPr>
                <w:b/>
                <w:bCs/>
                <w:color w:val="000000"/>
                <w:sz w:val="22"/>
                <w:szCs w:val="22"/>
              </w:rPr>
              <w:t>GC Department or Agency</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An entity (GC Department or Agency)  primarily responsible for publishing, releasing or issuing the  resource</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M</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 xml:space="preserve">Free-text  </w:t>
            </w:r>
          </w:p>
        </w:tc>
        <w:tc>
          <w:tcPr>
            <w:tcW w:w="1326" w:type="pct"/>
            <w:shd w:val="clear" w:color="000000" w:fill="FFFFFF"/>
            <w:hideMark/>
          </w:tcPr>
          <w:p w:rsidR="00843851" w:rsidRPr="00843851" w:rsidRDefault="00843851">
            <w:pPr>
              <w:rPr>
                <w:color w:val="000000"/>
                <w:sz w:val="22"/>
                <w:szCs w:val="22"/>
              </w:rPr>
            </w:pP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4</w:t>
            </w:r>
          </w:p>
        </w:tc>
        <w:tc>
          <w:tcPr>
            <w:tcW w:w="797" w:type="pct"/>
            <w:shd w:val="clear" w:color="000000" w:fill="FFFFFF"/>
            <w:noWrap/>
            <w:hideMark/>
          </w:tcPr>
          <w:p w:rsidR="00843851" w:rsidRPr="00843851" w:rsidRDefault="00843851">
            <w:pPr>
              <w:rPr>
                <w:b/>
                <w:bCs/>
                <w:color w:val="000000"/>
                <w:sz w:val="22"/>
                <w:szCs w:val="22"/>
              </w:rPr>
            </w:pPr>
            <w:r w:rsidRPr="00843851">
              <w:rPr>
                <w:b/>
                <w:bCs/>
                <w:color w:val="000000"/>
                <w:sz w:val="22"/>
                <w:szCs w:val="22"/>
              </w:rPr>
              <w:t>Author</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An entity (individual, or non-corporate author) primarily responsible for the creation of the resource</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 xml:space="preserve">Free-text </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30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5</w:t>
            </w:r>
          </w:p>
        </w:tc>
        <w:tc>
          <w:tcPr>
            <w:tcW w:w="797" w:type="pct"/>
            <w:shd w:val="clear" w:color="000000" w:fill="FFFFFF"/>
            <w:hideMark/>
          </w:tcPr>
          <w:p w:rsidR="00843851" w:rsidRPr="00843851" w:rsidRDefault="00843851">
            <w:pPr>
              <w:rPr>
                <w:b/>
                <w:bCs/>
                <w:color w:val="000000"/>
                <w:sz w:val="22"/>
                <w:szCs w:val="22"/>
              </w:rPr>
            </w:pPr>
            <w:r w:rsidRPr="00843851">
              <w:rPr>
                <w:b/>
                <w:bCs/>
                <w:color w:val="000000"/>
                <w:sz w:val="22"/>
                <w:szCs w:val="22"/>
              </w:rPr>
              <w:t>Description</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An account or abstract of the content of the resource</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Free-text</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300"/>
        </w:trPr>
        <w:tc>
          <w:tcPr>
            <w:tcW w:w="146" w:type="pct"/>
            <w:shd w:val="clear" w:color="auto" w:fill="auto"/>
            <w:noWrap/>
            <w:vAlign w:val="center"/>
            <w:hideMark/>
          </w:tcPr>
          <w:p w:rsidR="00843851" w:rsidRPr="00843851" w:rsidRDefault="00843851">
            <w:pPr>
              <w:jc w:val="center"/>
              <w:rPr>
                <w:b/>
                <w:bCs/>
                <w:color w:val="000000"/>
                <w:sz w:val="22"/>
                <w:szCs w:val="22"/>
              </w:rPr>
            </w:pPr>
            <w:r w:rsidRPr="00843851">
              <w:rPr>
                <w:b/>
                <w:bCs/>
                <w:color w:val="000000"/>
                <w:sz w:val="22"/>
                <w:szCs w:val="22"/>
              </w:rPr>
              <w:t>6</w:t>
            </w:r>
          </w:p>
        </w:tc>
        <w:tc>
          <w:tcPr>
            <w:tcW w:w="797" w:type="pct"/>
            <w:shd w:val="clear" w:color="auto" w:fill="auto"/>
            <w:noWrap/>
            <w:hideMark/>
          </w:tcPr>
          <w:p w:rsidR="00843851" w:rsidRPr="00843851" w:rsidRDefault="00843851">
            <w:pPr>
              <w:rPr>
                <w:b/>
                <w:bCs/>
                <w:color w:val="000000"/>
                <w:sz w:val="22"/>
                <w:szCs w:val="22"/>
              </w:rPr>
            </w:pPr>
            <w:r w:rsidRPr="00843851">
              <w:rPr>
                <w:b/>
                <w:bCs/>
                <w:color w:val="000000"/>
                <w:sz w:val="22"/>
                <w:szCs w:val="22"/>
              </w:rPr>
              <w:t>Subject</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topic of the content of the resource</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M</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Free-text</w:t>
            </w:r>
          </w:p>
        </w:tc>
        <w:tc>
          <w:tcPr>
            <w:tcW w:w="1326" w:type="pct"/>
            <w:shd w:val="clear" w:color="auto" w:fill="auto"/>
            <w:hideMark/>
          </w:tcPr>
          <w:p w:rsidR="00843851" w:rsidRPr="00843851" w:rsidRDefault="00843851">
            <w:pPr>
              <w:rPr>
                <w:color w:val="000000"/>
                <w:sz w:val="22"/>
                <w:szCs w:val="22"/>
              </w:rPr>
            </w:pPr>
            <w:r w:rsidRPr="00843851">
              <w:rPr>
                <w:color w:val="000000"/>
                <w:sz w:val="22"/>
                <w:szCs w:val="22"/>
              </w:rPr>
              <w:t> </w:t>
            </w:r>
          </w:p>
        </w:tc>
      </w:tr>
      <w:tr w:rsidR="00843851" w:rsidRPr="00843851" w:rsidTr="00843851">
        <w:trPr>
          <w:trHeight w:val="825"/>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7</w:t>
            </w:r>
          </w:p>
        </w:tc>
        <w:tc>
          <w:tcPr>
            <w:tcW w:w="797" w:type="pct"/>
            <w:shd w:val="clear" w:color="000000" w:fill="FFFFFF"/>
            <w:noWrap/>
            <w:hideMark/>
          </w:tcPr>
          <w:p w:rsidR="00843851" w:rsidRPr="00843851" w:rsidRDefault="00843851">
            <w:pPr>
              <w:rPr>
                <w:b/>
                <w:bCs/>
                <w:color w:val="000000"/>
                <w:sz w:val="22"/>
                <w:szCs w:val="22"/>
              </w:rPr>
            </w:pPr>
            <w:r w:rsidRPr="00843851">
              <w:rPr>
                <w:b/>
                <w:bCs/>
                <w:color w:val="000000"/>
                <w:sz w:val="22"/>
                <w:szCs w:val="22"/>
              </w:rPr>
              <w:t>Keywords</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 xml:space="preserve">The commonly used word(s), or formalized word(s) or phrase(s) used to describe the subject of the resource. </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O</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noWrap/>
            <w:hideMark/>
          </w:tcPr>
          <w:p w:rsidR="00843851" w:rsidRPr="00843851" w:rsidRDefault="00843851">
            <w:pPr>
              <w:rPr>
                <w:color w:val="000000"/>
                <w:sz w:val="22"/>
                <w:szCs w:val="22"/>
              </w:rPr>
            </w:pPr>
            <w:r w:rsidRPr="00843851">
              <w:rPr>
                <w:color w:val="000000"/>
                <w:sz w:val="22"/>
                <w:szCs w:val="22"/>
              </w:rPr>
              <w:t>Free-text</w:t>
            </w:r>
          </w:p>
        </w:tc>
        <w:tc>
          <w:tcPr>
            <w:tcW w:w="1326" w:type="pct"/>
            <w:shd w:val="clear" w:color="000000" w:fill="FFFFFF"/>
            <w:noWrap/>
            <w:hideMark/>
          </w:tcPr>
          <w:p w:rsidR="00843851" w:rsidRPr="00843851" w:rsidRDefault="00843851">
            <w:pPr>
              <w:rPr>
                <w:color w:val="000000"/>
                <w:sz w:val="22"/>
                <w:szCs w:val="22"/>
              </w:rPr>
            </w:pPr>
            <w:r w:rsidRPr="00843851">
              <w:rPr>
                <w:color w:val="000000"/>
                <w:sz w:val="22"/>
                <w:szCs w:val="22"/>
              </w:rPr>
              <w:t> </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11</w:t>
            </w:r>
          </w:p>
        </w:tc>
        <w:tc>
          <w:tcPr>
            <w:tcW w:w="797" w:type="pct"/>
            <w:shd w:val="clear" w:color="000000" w:fill="FFFFFF"/>
            <w:noWrap/>
            <w:hideMark/>
          </w:tcPr>
          <w:p w:rsidR="00843851" w:rsidRPr="00843851" w:rsidRDefault="00843851">
            <w:pPr>
              <w:rPr>
                <w:b/>
                <w:bCs/>
                <w:color w:val="000000"/>
                <w:sz w:val="22"/>
                <w:szCs w:val="22"/>
              </w:rPr>
            </w:pPr>
            <w:r w:rsidRPr="00843851">
              <w:rPr>
                <w:b/>
                <w:bCs/>
                <w:color w:val="000000"/>
                <w:sz w:val="22"/>
                <w:szCs w:val="22"/>
              </w:rPr>
              <w:t>Date Resource Created</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Date on which the resource was created</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W3C Date and Time Formats (YYYY-MM-DD)</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8</w:t>
            </w:r>
          </w:p>
        </w:tc>
        <w:tc>
          <w:tcPr>
            <w:tcW w:w="797" w:type="pct"/>
            <w:shd w:val="clear" w:color="000000" w:fill="FFFFFF"/>
            <w:noWrap/>
            <w:hideMark/>
          </w:tcPr>
          <w:p w:rsidR="00843851" w:rsidRPr="00843851" w:rsidRDefault="00843851">
            <w:pPr>
              <w:rPr>
                <w:b/>
                <w:bCs/>
                <w:color w:val="000000"/>
                <w:sz w:val="22"/>
                <w:szCs w:val="22"/>
              </w:rPr>
            </w:pPr>
            <w:r w:rsidRPr="00843851">
              <w:rPr>
                <w:b/>
                <w:bCs/>
                <w:color w:val="000000"/>
                <w:sz w:val="22"/>
                <w:szCs w:val="22"/>
              </w:rPr>
              <w:t>Date Resource Published</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The physical or digital manifestation of the resource</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M</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(YYYY)</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 </w:t>
            </w:r>
          </w:p>
        </w:tc>
      </w:tr>
      <w:tr w:rsidR="00843851" w:rsidRPr="00843851" w:rsidTr="00843851">
        <w:trPr>
          <w:trHeight w:val="765"/>
        </w:trPr>
        <w:tc>
          <w:tcPr>
            <w:tcW w:w="146" w:type="pct"/>
            <w:shd w:val="clear" w:color="000000" w:fill="B8CCE4"/>
            <w:noWrap/>
            <w:vAlign w:val="center"/>
            <w:hideMark/>
          </w:tcPr>
          <w:p w:rsidR="00843851" w:rsidRPr="00843851" w:rsidRDefault="00843851">
            <w:pPr>
              <w:jc w:val="center"/>
              <w:rPr>
                <w:b/>
                <w:bCs/>
                <w:color w:val="000000"/>
                <w:sz w:val="22"/>
                <w:szCs w:val="22"/>
              </w:rPr>
            </w:pPr>
            <w:r w:rsidRPr="00843851">
              <w:rPr>
                <w:b/>
                <w:bCs/>
                <w:color w:val="000000"/>
                <w:sz w:val="22"/>
                <w:szCs w:val="22"/>
              </w:rPr>
              <w:t>9</w:t>
            </w:r>
          </w:p>
        </w:tc>
        <w:tc>
          <w:tcPr>
            <w:tcW w:w="797" w:type="pct"/>
            <w:shd w:val="clear" w:color="000000" w:fill="B8CCE4"/>
            <w:hideMark/>
          </w:tcPr>
          <w:p w:rsidR="00843851" w:rsidRPr="00843851" w:rsidRDefault="00843851">
            <w:pPr>
              <w:rPr>
                <w:b/>
                <w:bCs/>
                <w:color w:val="000000"/>
                <w:sz w:val="22"/>
                <w:szCs w:val="22"/>
              </w:rPr>
            </w:pPr>
            <w:r w:rsidRPr="00843851">
              <w:rPr>
                <w:b/>
                <w:bCs/>
                <w:color w:val="000000"/>
                <w:sz w:val="22"/>
                <w:szCs w:val="22"/>
              </w:rPr>
              <w:t xml:space="preserve">Date Contributed </w:t>
            </w:r>
          </w:p>
        </w:tc>
        <w:tc>
          <w:tcPr>
            <w:tcW w:w="1172" w:type="pct"/>
            <w:shd w:val="clear" w:color="000000" w:fill="B8CCE4"/>
            <w:hideMark/>
          </w:tcPr>
          <w:p w:rsidR="00843851" w:rsidRPr="00843851" w:rsidRDefault="00843851">
            <w:pPr>
              <w:rPr>
                <w:color w:val="000000"/>
                <w:sz w:val="22"/>
                <w:szCs w:val="22"/>
              </w:rPr>
            </w:pPr>
            <w:r w:rsidRPr="00843851">
              <w:rPr>
                <w:color w:val="000000"/>
                <w:sz w:val="22"/>
                <w:szCs w:val="22"/>
              </w:rPr>
              <w:t>Date on which the metadata record was contributed to the Virtual Library</w:t>
            </w:r>
          </w:p>
        </w:tc>
        <w:tc>
          <w:tcPr>
            <w:tcW w:w="419" w:type="pct"/>
            <w:shd w:val="clear" w:color="000000" w:fill="B8CCE4"/>
            <w:hideMark/>
          </w:tcPr>
          <w:p w:rsidR="00843851" w:rsidRPr="00843851" w:rsidRDefault="00843851">
            <w:pPr>
              <w:rPr>
                <w:color w:val="000000"/>
                <w:sz w:val="22"/>
                <w:szCs w:val="22"/>
              </w:rPr>
            </w:pPr>
            <w:r w:rsidRPr="00843851">
              <w:rPr>
                <w:color w:val="000000"/>
                <w:sz w:val="22"/>
                <w:szCs w:val="22"/>
              </w:rPr>
              <w:t>M</w:t>
            </w:r>
          </w:p>
        </w:tc>
        <w:tc>
          <w:tcPr>
            <w:tcW w:w="449" w:type="pct"/>
            <w:shd w:val="clear" w:color="000000" w:fill="B8CCE4"/>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B8CCE4"/>
            <w:hideMark/>
          </w:tcPr>
          <w:p w:rsidR="00843851" w:rsidRPr="00843851" w:rsidRDefault="00843851">
            <w:pPr>
              <w:rPr>
                <w:color w:val="000000"/>
                <w:sz w:val="22"/>
                <w:szCs w:val="22"/>
              </w:rPr>
            </w:pPr>
            <w:r w:rsidRPr="00843851">
              <w:rPr>
                <w:color w:val="000000"/>
                <w:sz w:val="22"/>
                <w:szCs w:val="22"/>
              </w:rPr>
              <w:t>W3C Date and Time Formats (YYYY-MM-DD)</w:t>
            </w:r>
          </w:p>
        </w:tc>
        <w:tc>
          <w:tcPr>
            <w:tcW w:w="1326" w:type="pct"/>
            <w:shd w:val="clear" w:color="000000" w:fill="B8CCE4"/>
            <w:hideMark/>
          </w:tcPr>
          <w:p w:rsidR="00843851" w:rsidRPr="00843851" w:rsidRDefault="00843851">
            <w:pPr>
              <w:rPr>
                <w:color w:val="000000"/>
                <w:sz w:val="22"/>
                <w:szCs w:val="22"/>
              </w:rPr>
            </w:pPr>
            <w:r w:rsidRPr="00843851">
              <w:rPr>
                <w:color w:val="000000"/>
                <w:sz w:val="22"/>
                <w:szCs w:val="22"/>
              </w:rPr>
              <w:t>This date will automatically be added, 'time stamped', when it is added to the Virtual Library</w:t>
            </w:r>
            <w:r w:rsidRPr="00843851">
              <w:rPr>
                <w:color w:val="000000"/>
                <w:sz w:val="22"/>
                <w:szCs w:val="22"/>
              </w:rPr>
              <w:br/>
              <w:t>-This field will be system generated</w:t>
            </w:r>
          </w:p>
        </w:tc>
      </w:tr>
      <w:tr w:rsidR="00843851" w:rsidRPr="00843851" w:rsidTr="00843851">
        <w:trPr>
          <w:trHeight w:val="765"/>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10</w:t>
            </w:r>
          </w:p>
        </w:tc>
        <w:tc>
          <w:tcPr>
            <w:tcW w:w="797" w:type="pct"/>
            <w:shd w:val="clear" w:color="000000" w:fill="FFFFFF"/>
            <w:noWrap/>
            <w:hideMark/>
          </w:tcPr>
          <w:p w:rsidR="00843851" w:rsidRPr="00843851" w:rsidRDefault="00843851">
            <w:pPr>
              <w:rPr>
                <w:b/>
                <w:bCs/>
                <w:color w:val="000000"/>
                <w:sz w:val="22"/>
                <w:szCs w:val="22"/>
              </w:rPr>
            </w:pPr>
            <w:r w:rsidRPr="00843851">
              <w:rPr>
                <w:b/>
                <w:bCs/>
                <w:color w:val="000000"/>
                <w:sz w:val="22"/>
                <w:szCs w:val="22"/>
              </w:rPr>
              <w:t>Date Modified</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Date on which the metadata record was modified</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W3C Date and Time Formats (YYYY-MM-DD)</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765"/>
        </w:trPr>
        <w:tc>
          <w:tcPr>
            <w:tcW w:w="146" w:type="pct"/>
            <w:shd w:val="clear" w:color="auto" w:fill="auto"/>
            <w:noWrap/>
            <w:vAlign w:val="center"/>
            <w:hideMark/>
          </w:tcPr>
          <w:p w:rsidR="00843851" w:rsidRPr="00843851" w:rsidRDefault="00843851">
            <w:pPr>
              <w:jc w:val="center"/>
              <w:rPr>
                <w:b/>
                <w:bCs/>
                <w:color w:val="000000"/>
                <w:sz w:val="22"/>
                <w:szCs w:val="22"/>
              </w:rPr>
            </w:pPr>
            <w:r w:rsidRPr="00843851">
              <w:rPr>
                <w:b/>
                <w:bCs/>
                <w:color w:val="000000"/>
                <w:sz w:val="22"/>
                <w:szCs w:val="22"/>
              </w:rPr>
              <w:t>12</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ISBN</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identification of the resource's issue information - International Standard Book Number</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hideMark/>
          </w:tcPr>
          <w:p w:rsidR="00843851" w:rsidRPr="00843851" w:rsidRDefault="00843851">
            <w:pPr>
              <w:rPr>
                <w:color w:val="000000"/>
                <w:sz w:val="22"/>
                <w:szCs w:val="22"/>
              </w:rPr>
            </w:pPr>
            <w:r w:rsidRPr="00843851">
              <w:rPr>
                <w:color w:val="000000"/>
                <w:sz w:val="22"/>
                <w:szCs w:val="22"/>
              </w:rPr>
              <w:t>Multiple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 xml:space="preserve">Text (no encoding scheme) </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825"/>
        </w:trPr>
        <w:tc>
          <w:tcPr>
            <w:tcW w:w="146" w:type="pct"/>
            <w:shd w:val="clear" w:color="auto" w:fill="auto"/>
            <w:noWrap/>
            <w:vAlign w:val="center"/>
            <w:hideMark/>
          </w:tcPr>
          <w:p w:rsidR="00843851" w:rsidRPr="00843851" w:rsidRDefault="00843851">
            <w:pPr>
              <w:jc w:val="center"/>
              <w:rPr>
                <w:b/>
                <w:bCs/>
                <w:color w:val="000000"/>
                <w:sz w:val="22"/>
                <w:szCs w:val="22"/>
              </w:rPr>
            </w:pPr>
            <w:r w:rsidRPr="00843851">
              <w:rPr>
                <w:b/>
                <w:bCs/>
                <w:color w:val="000000"/>
                <w:sz w:val="22"/>
                <w:szCs w:val="22"/>
              </w:rPr>
              <w:t>13</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ISSN</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identification of the resource's issue information - International Standard Serial Number</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hideMark/>
          </w:tcPr>
          <w:p w:rsidR="00843851" w:rsidRPr="00843851" w:rsidRDefault="00843851">
            <w:pPr>
              <w:rPr>
                <w:color w:val="000000"/>
                <w:sz w:val="22"/>
                <w:szCs w:val="22"/>
              </w:rPr>
            </w:pPr>
            <w:r w:rsidRPr="00843851">
              <w:rPr>
                <w:color w:val="000000"/>
                <w:sz w:val="22"/>
                <w:szCs w:val="22"/>
              </w:rPr>
              <w:t>Multiple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auto" w:fill="auto"/>
            <w:hideMark/>
          </w:tcPr>
          <w:p w:rsidR="00843851" w:rsidRPr="00843851" w:rsidRDefault="00843851">
            <w:pPr>
              <w:rPr>
                <w:color w:val="000000"/>
                <w:sz w:val="22"/>
                <w:szCs w:val="22"/>
              </w:rPr>
            </w:pPr>
            <w:r w:rsidRPr="00843851">
              <w:rPr>
                <w:color w:val="000000"/>
                <w:sz w:val="22"/>
                <w:szCs w:val="22"/>
              </w:rPr>
              <w:t>-4 alphanumeric characters, hyphen, 4 alphanumeric characters; may be followed by alphabetic qualifiers and additions</w:t>
            </w:r>
            <w:r w:rsidRPr="00843851">
              <w:rPr>
                <w:color w:val="000000"/>
                <w:sz w:val="22"/>
                <w:szCs w:val="22"/>
              </w:rPr>
              <w:br/>
              <w:t>-This field is 'Mandatory' if provided</w:t>
            </w:r>
          </w:p>
        </w:tc>
      </w:tr>
      <w:tr w:rsidR="00843851" w:rsidRPr="00843851" w:rsidTr="00843851">
        <w:trPr>
          <w:trHeight w:val="510"/>
        </w:trPr>
        <w:tc>
          <w:tcPr>
            <w:tcW w:w="146" w:type="pct"/>
            <w:shd w:val="clear" w:color="auto" w:fill="auto"/>
            <w:noWrap/>
            <w:vAlign w:val="center"/>
            <w:hideMark/>
          </w:tcPr>
          <w:p w:rsidR="00843851" w:rsidRPr="00843851" w:rsidRDefault="00843851">
            <w:pPr>
              <w:jc w:val="center"/>
              <w:rPr>
                <w:b/>
                <w:bCs/>
                <w:color w:val="000000"/>
                <w:sz w:val="22"/>
                <w:szCs w:val="22"/>
              </w:rPr>
            </w:pPr>
            <w:r w:rsidRPr="00843851">
              <w:rPr>
                <w:b/>
                <w:bCs/>
                <w:color w:val="000000"/>
                <w:sz w:val="22"/>
                <w:szCs w:val="22"/>
              </w:rPr>
              <w:t>14</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GC Catalogue Number</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identification of the resource's issue information - GC Catalogue Number</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10"/>
        </w:trPr>
        <w:tc>
          <w:tcPr>
            <w:tcW w:w="146" w:type="pct"/>
            <w:shd w:val="clear" w:color="auto" w:fill="auto"/>
            <w:noWrap/>
            <w:vAlign w:val="center"/>
            <w:hideMark/>
          </w:tcPr>
          <w:p w:rsidR="00843851" w:rsidRPr="00843851" w:rsidRDefault="00843851">
            <w:pPr>
              <w:jc w:val="center"/>
              <w:rPr>
                <w:b/>
                <w:bCs/>
                <w:color w:val="000000"/>
                <w:sz w:val="22"/>
                <w:szCs w:val="22"/>
              </w:rPr>
            </w:pPr>
            <w:r w:rsidRPr="00843851">
              <w:rPr>
                <w:b/>
                <w:bCs/>
                <w:color w:val="000000"/>
                <w:sz w:val="22"/>
                <w:szCs w:val="22"/>
              </w:rPr>
              <w:t>15</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Departmental Catalogue Number</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identification of the resource's issue information - Departmental Catalogue Number</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16</w:t>
            </w:r>
          </w:p>
        </w:tc>
        <w:tc>
          <w:tcPr>
            <w:tcW w:w="797" w:type="pct"/>
            <w:shd w:val="clear" w:color="000000" w:fill="FFFFFF"/>
            <w:hideMark/>
          </w:tcPr>
          <w:p w:rsidR="00843851" w:rsidRPr="00843851" w:rsidRDefault="00843851">
            <w:pPr>
              <w:rPr>
                <w:b/>
                <w:bCs/>
                <w:color w:val="000000"/>
                <w:sz w:val="22"/>
                <w:szCs w:val="22"/>
              </w:rPr>
            </w:pPr>
            <w:r w:rsidRPr="00843851">
              <w:rPr>
                <w:b/>
                <w:bCs/>
                <w:color w:val="000000"/>
                <w:sz w:val="22"/>
                <w:szCs w:val="22"/>
              </w:rPr>
              <w:t>Weekly Checklist Number</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The identification of the resource's issue information - Weekly Checklist Number</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102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17</w:t>
            </w:r>
          </w:p>
        </w:tc>
        <w:tc>
          <w:tcPr>
            <w:tcW w:w="797" w:type="pct"/>
            <w:shd w:val="clear" w:color="000000" w:fill="FFFFFF"/>
            <w:hideMark/>
          </w:tcPr>
          <w:p w:rsidR="00843851" w:rsidRPr="00843851" w:rsidRDefault="00843851">
            <w:pPr>
              <w:rPr>
                <w:b/>
                <w:bCs/>
                <w:color w:val="000000"/>
                <w:sz w:val="22"/>
                <w:szCs w:val="22"/>
              </w:rPr>
            </w:pPr>
            <w:r w:rsidRPr="00843851">
              <w:rPr>
                <w:b/>
                <w:bCs/>
                <w:color w:val="000000"/>
                <w:sz w:val="22"/>
                <w:szCs w:val="22"/>
              </w:rPr>
              <w:t>File Code</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The identification of the resource's issue information - File Code. A file code is the alphanumeric sequence associated to a records series within a corporate file classification plan.</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Optional</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25"/>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18</w:t>
            </w:r>
          </w:p>
        </w:tc>
        <w:tc>
          <w:tcPr>
            <w:tcW w:w="797" w:type="pct"/>
            <w:shd w:val="clear" w:color="000000" w:fill="FFFFFF"/>
            <w:hideMark/>
          </w:tcPr>
          <w:p w:rsidR="00843851" w:rsidRPr="00843851" w:rsidRDefault="00843851">
            <w:pPr>
              <w:rPr>
                <w:b/>
                <w:bCs/>
                <w:color w:val="000000"/>
                <w:sz w:val="22"/>
                <w:szCs w:val="22"/>
              </w:rPr>
            </w:pPr>
            <w:r w:rsidRPr="00843851">
              <w:rPr>
                <w:b/>
                <w:bCs/>
                <w:color w:val="000000"/>
                <w:sz w:val="22"/>
                <w:szCs w:val="22"/>
              </w:rPr>
              <w:t>GC Docs Number</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The identification of the resource's issue information - GC Docs Number</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19</w:t>
            </w:r>
          </w:p>
        </w:tc>
        <w:tc>
          <w:tcPr>
            <w:tcW w:w="797" w:type="pct"/>
            <w:shd w:val="clear" w:color="000000" w:fill="FFFFFF"/>
            <w:hideMark/>
          </w:tcPr>
          <w:p w:rsidR="00843851" w:rsidRPr="00843851" w:rsidRDefault="00843851">
            <w:pPr>
              <w:rPr>
                <w:b/>
                <w:bCs/>
                <w:color w:val="000000"/>
                <w:sz w:val="22"/>
                <w:szCs w:val="22"/>
              </w:rPr>
            </w:pPr>
            <w:r w:rsidRPr="00843851">
              <w:rPr>
                <w:b/>
                <w:bCs/>
                <w:color w:val="000000"/>
                <w:sz w:val="22"/>
                <w:szCs w:val="22"/>
              </w:rPr>
              <w:t>LAC Identifier</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The identifier of the metadata record from the system of origin (Canadiana).</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20</w:t>
            </w:r>
          </w:p>
        </w:tc>
        <w:tc>
          <w:tcPr>
            <w:tcW w:w="797" w:type="pct"/>
            <w:shd w:val="clear" w:color="000000" w:fill="FFFFFF"/>
            <w:hideMark/>
          </w:tcPr>
          <w:p w:rsidR="00843851" w:rsidRPr="00843851" w:rsidRDefault="00843851">
            <w:pPr>
              <w:rPr>
                <w:b/>
                <w:bCs/>
                <w:color w:val="000000"/>
                <w:sz w:val="22"/>
                <w:szCs w:val="22"/>
              </w:rPr>
            </w:pPr>
            <w:r w:rsidRPr="00843851">
              <w:rPr>
                <w:b/>
                <w:bCs/>
                <w:color w:val="000000"/>
                <w:sz w:val="22"/>
                <w:szCs w:val="22"/>
              </w:rPr>
              <w:t>Amicus Identifer</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The identifier of the metadata record from the system of origin (AMICUS).</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21</w:t>
            </w:r>
          </w:p>
        </w:tc>
        <w:tc>
          <w:tcPr>
            <w:tcW w:w="797" w:type="pct"/>
            <w:shd w:val="clear" w:color="000000" w:fill="FFFFFF"/>
            <w:hideMark/>
          </w:tcPr>
          <w:p w:rsidR="00843851" w:rsidRPr="00843851" w:rsidRDefault="00843851">
            <w:pPr>
              <w:rPr>
                <w:b/>
                <w:bCs/>
                <w:color w:val="000000"/>
                <w:sz w:val="22"/>
                <w:szCs w:val="22"/>
              </w:rPr>
            </w:pPr>
            <w:r w:rsidRPr="00843851">
              <w:rPr>
                <w:b/>
                <w:bCs/>
                <w:color w:val="000000"/>
                <w:sz w:val="22"/>
                <w:szCs w:val="22"/>
              </w:rPr>
              <w:t>Catalogue System Number</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The identifier of the metadata record from the system of origin (PWGSC).</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60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22</w:t>
            </w:r>
          </w:p>
        </w:tc>
        <w:tc>
          <w:tcPr>
            <w:tcW w:w="797" w:type="pct"/>
            <w:shd w:val="clear" w:color="000000" w:fill="FFFFFF"/>
            <w:noWrap/>
            <w:hideMark/>
          </w:tcPr>
          <w:p w:rsidR="00843851" w:rsidRPr="00843851" w:rsidRDefault="00843851">
            <w:pPr>
              <w:rPr>
                <w:b/>
                <w:bCs/>
                <w:color w:val="000000"/>
                <w:sz w:val="22"/>
                <w:szCs w:val="22"/>
              </w:rPr>
            </w:pPr>
            <w:r w:rsidRPr="00843851">
              <w:rPr>
                <w:b/>
                <w:bCs/>
                <w:color w:val="000000"/>
                <w:sz w:val="22"/>
                <w:szCs w:val="22"/>
              </w:rPr>
              <w:t>DOI</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 xml:space="preserve">The identification of the resource's issue information - Digital Object Identifier  </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O</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 xml:space="preserve">DOI syntax </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 xml:space="preserve">-Resources may have DOIs assigned </w:t>
            </w:r>
          </w:p>
        </w:tc>
      </w:tr>
      <w:tr w:rsidR="00843851" w:rsidRPr="00843851" w:rsidTr="00843851">
        <w:trPr>
          <w:trHeight w:val="30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23</w:t>
            </w:r>
          </w:p>
        </w:tc>
        <w:tc>
          <w:tcPr>
            <w:tcW w:w="797" w:type="pct"/>
            <w:shd w:val="clear" w:color="auto" w:fill="auto"/>
            <w:noWrap/>
            <w:hideMark/>
          </w:tcPr>
          <w:p w:rsidR="00843851" w:rsidRPr="00843851" w:rsidRDefault="00843851">
            <w:pPr>
              <w:rPr>
                <w:b/>
                <w:bCs/>
                <w:color w:val="000000"/>
                <w:sz w:val="22"/>
                <w:szCs w:val="22"/>
              </w:rPr>
            </w:pPr>
            <w:r w:rsidRPr="00843851">
              <w:rPr>
                <w:b/>
                <w:bCs/>
                <w:color w:val="000000"/>
                <w:sz w:val="22"/>
                <w:szCs w:val="22"/>
              </w:rPr>
              <w:t>Series Title</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 xml:space="preserve">The name of the series of which the resource is a part </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noWrap/>
            <w:hideMark/>
          </w:tcPr>
          <w:p w:rsidR="00843851" w:rsidRPr="00843851" w:rsidRDefault="00843851">
            <w:pPr>
              <w:rPr>
                <w:color w:val="000000"/>
                <w:sz w:val="22"/>
                <w:szCs w:val="22"/>
              </w:rPr>
            </w:pPr>
            <w:r w:rsidRPr="00843851">
              <w:rPr>
                <w:color w:val="000000"/>
                <w:sz w:val="22"/>
                <w:szCs w:val="22"/>
              </w:rPr>
              <w:t>Free-text</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30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24</w:t>
            </w:r>
          </w:p>
        </w:tc>
        <w:tc>
          <w:tcPr>
            <w:tcW w:w="797" w:type="pct"/>
            <w:shd w:val="clear" w:color="auto" w:fill="auto"/>
            <w:noWrap/>
            <w:hideMark/>
          </w:tcPr>
          <w:p w:rsidR="00843851" w:rsidRPr="00843851" w:rsidRDefault="00843851">
            <w:pPr>
              <w:rPr>
                <w:b/>
                <w:bCs/>
                <w:color w:val="000000"/>
                <w:sz w:val="22"/>
                <w:szCs w:val="22"/>
              </w:rPr>
            </w:pPr>
            <w:r w:rsidRPr="00843851">
              <w:rPr>
                <w:b/>
                <w:bCs/>
                <w:color w:val="000000"/>
                <w:sz w:val="22"/>
                <w:szCs w:val="22"/>
              </w:rPr>
              <w:t>Series Number</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Identification  of the series’ issue information</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noWrap/>
            <w:hideMark/>
          </w:tcPr>
          <w:p w:rsidR="00843851" w:rsidRPr="00843851" w:rsidRDefault="00843851">
            <w:pPr>
              <w:rPr>
                <w:color w:val="000000"/>
                <w:sz w:val="22"/>
                <w:szCs w:val="22"/>
              </w:rPr>
            </w:pPr>
            <w:r w:rsidRPr="00843851">
              <w:rPr>
                <w:color w:val="000000"/>
                <w:sz w:val="22"/>
                <w:szCs w:val="22"/>
              </w:rPr>
              <w:t>Free-text</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11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25</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Frequency of Serial</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Current frequency of publication of issues of a serial, e.g.:</w:t>
            </w:r>
            <w:r w:rsidRPr="00843851">
              <w:rPr>
                <w:color w:val="000000"/>
                <w:sz w:val="22"/>
                <w:szCs w:val="22"/>
              </w:rPr>
              <w:br/>
              <w:t>Semestriel</w:t>
            </w:r>
            <w:r w:rsidRPr="00843851">
              <w:rPr>
                <w:color w:val="000000"/>
                <w:sz w:val="22"/>
                <w:szCs w:val="22"/>
              </w:rPr>
              <w:br/>
              <w:t>Semiannual</w:t>
            </w:r>
            <w:r w:rsidRPr="00843851">
              <w:rPr>
                <w:color w:val="000000"/>
                <w:sz w:val="22"/>
                <w:szCs w:val="22"/>
              </w:rPr>
              <w:br/>
              <w:t>Weekly</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 xml:space="preserve">Text (no encoding scheme) </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26</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Former Frequency of Serial</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Former frequency of publication of issues of a serial</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Multiple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102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27</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Numeric and Chronological Designation</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Numbering and date of first issue, e.g.:</w:t>
            </w:r>
            <w:r w:rsidRPr="00843851">
              <w:rPr>
                <w:color w:val="000000"/>
                <w:sz w:val="22"/>
                <w:szCs w:val="22"/>
              </w:rPr>
              <w:br/>
              <w:t>"Paraît depuis le 8 janvier 2010."</w:t>
            </w:r>
            <w:r w:rsidRPr="00843851">
              <w:rPr>
                <w:color w:val="000000"/>
                <w:sz w:val="22"/>
                <w:szCs w:val="22"/>
              </w:rPr>
              <w:br/>
              <w:t>"Began with 2010."</w:t>
            </w:r>
            <w:r w:rsidRPr="00843851">
              <w:rPr>
                <w:color w:val="000000"/>
                <w:sz w:val="22"/>
                <w:szCs w:val="22"/>
              </w:rPr>
              <w:br/>
              <w:t>"Began with v. 1, no. 1 (winter 2010)."</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Multiple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57"/>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28</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File Type</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mode of issuance (monograph or serial) and file type, e.g.:</w:t>
            </w:r>
            <w:r w:rsidRPr="00843851">
              <w:rPr>
                <w:color w:val="000000"/>
                <w:sz w:val="22"/>
                <w:szCs w:val="22"/>
              </w:rPr>
              <w:br/>
              <w:t>"Electronic monograph in PDF format."</w:t>
            </w:r>
            <w:r w:rsidRPr="00843851">
              <w:rPr>
                <w:color w:val="000000"/>
                <w:sz w:val="22"/>
                <w:szCs w:val="22"/>
              </w:rPr>
              <w:br/>
              <w:t>"Publication monographique en format PDF."</w:t>
            </w:r>
            <w:r w:rsidRPr="00843851">
              <w:rPr>
                <w:color w:val="000000"/>
                <w:sz w:val="22"/>
                <w:szCs w:val="22"/>
              </w:rPr>
              <w:br/>
              <w:t>"Electronic serial in HTML format."</w:t>
            </w:r>
            <w:r w:rsidRPr="00843851">
              <w:rPr>
                <w:color w:val="000000"/>
                <w:sz w:val="22"/>
                <w:szCs w:val="22"/>
              </w:rPr>
              <w:br/>
              <w:t>"Electronic serial in PDF and HTML formats."</w:t>
            </w:r>
            <w:r w:rsidRPr="00843851">
              <w:rPr>
                <w:color w:val="000000"/>
                <w:sz w:val="22"/>
                <w:szCs w:val="22"/>
              </w:rPr>
              <w:br/>
              <w:t>"Publication en série électronique en format PDF."</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Single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Text (no encoding scheme)</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36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29</w:t>
            </w:r>
          </w:p>
        </w:tc>
        <w:tc>
          <w:tcPr>
            <w:tcW w:w="797" w:type="pct"/>
            <w:shd w:val="clear" w:color="auto" w:fill="auto"/>
            <w:noWrap/>
            <w:hideMark/>
          </w:tcPr>
          <w:p w:rsidR="00843851" w:rsidRPr="00843851" w:rsidRDefault="00843851">
            <w:pPr>
              <w:rPr>
                <w:b/>
                <w:bCs/>
                <w:color w:val="000000"/>
                <w:sz w:val="22"/>
                <w:szCs w:val="22"/>
              </w:rPr>
            </w:pPr>
            <w:r w:rsidRPr="00843851">
              <w:rPr>
                <w:b/>
                <w:bCs/>
                <w:color w:val="000000"/>
                <w:sz w:val="22"/>
                <w:szCs w:val="22"/>
              </w:rPr>
              <w:t>Language</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language of the content of the resource</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M</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 xml:space="preserve">ISO 639-2/B  </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525"/>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30</w:t>
            </w:r>
          </w:p>
        </w:tc>
        <w:tc>
          <w:tcPr>
            <w:tcW w:w="797" w:type="pct"/>
            <w:shd w:val="clear" w:color="000000" w:fill="FFFFFF"/>
            <w:noWrap/>
            <w:hideMark/>
          </w:tcPr>
          <w:p w:rsidR="00843851" w:rsidRPr="00843851" w:rsidRDefault="00843851">
            <w:pPr>
              <w:rPr>
                <w:b/>
                <w:bCs/>
                <w:sz w:val="22"/>
                <w:szCs w:val="22"/>
              </w:rPr>
            </w:pPr>
            <w:r w:rsidRPr="00843851">
              <w:rPr>
                <w:b/>
                <w:bCs/>
                <w:sz w:val="22"/>
                <w:szCs w:val="22"/>
              </w:rPr>
              <w:t>Other Language Edition</w:t>
            </w:r>
          </w:p>
        </w:tc>
        <w:tc>
          <w:tcPr>
            <w:tcW w:w="1172" w:type="pct"/>
            <w:shd w:val="clear" w:color="000000" w:fill="FFFFFF"/>
            <w:vAlign w:val="bottom"/>
            <w:hideMark/>
          </w:tcPr>
          <w:p w:rsidR="00843851" w:rsidRPr="00843851" w:rsidRDefault="00843851">
            <w:pPr>
              <w:rPr>
                <w:sz w:val="22"/>
                <w:szCs w:val="22"/>
              </w:rPr>
            </w:pPr>
            <w:r w:rsidRPr="00843851">
              <w:rPr>
                <w:sz w:val="22"/>
                <w:szCs w:val="22"/>
              </w:rPr>
              <w:t>The reference to the resource’s equivalent metadata record in another language</w:t>
            </w:r>
          </w:p>
        </w:tc>
        <w:tc>
          <w:tcPr>
            <w:tcW w:w="419" w:type="pct"/>
            <w:shd w:val="clear" w:color="000000" w:fill="FFFFFF"/>
            <w:hideMark/>
          </w:tcPr>
          <w:p w:rsidR="00843851" w:rsidRPr="00843851" w:rsidRDefault="00843851">
            <w:pPr>
              <w:rPr>
                <w:sz w:val="22"/>
                <w:szCs w:val="22"/>
              </w:rPr>
            </w:pPr>
            <w:r w:rsidRPr="00843851">
              <w:rPr>
                <w:sz w:val="22"/>
                <w:szCs w:val="22"/>
              </w:rPr>
              <w:t xml:space="preserve">M, if App. </w:t>
            </w:r>
          </w:p>
        </w:tc>
        <w:tc>
          <w:tcPr>
            <w:tcW w:w="449" w:type="pct"/>
            <w:shd w:val="clear" w:color="000000" w:fill="FFFFFF"/>
            <w:noWrap/>
            <w:hideMark/>
          </w:tcPr>
          <w:p w:rsidR="00843851" w:rsidRPr="00843851" w:rsidRDefault="00843851">
            <w:pPr>
              <w:rPr>
                <w:sz w:val="22"/>
                <w:szCs w:val="22"/>
              </w:rPr>
            </w:pPr>
            <w:r w:rsidRPr="00843851">
              <w:rPr>
                <w:sz w:val="22"/>
                <w:szCs w:val="22"/>
              </w:rPr>
              <w:t>Repeatable</w:t>
            </w:r>
          </w:p>
        </w:tc>
        <w:tc>
          <w:tcPr>
            <w:tcW w:w="690" w:type="pct"/>
            <w:shd w:val="clear" w:color="000000" w:fill="FFFFFF"/>
            <w:noWrap/>
            <w:hideMark/>
          </w:tcPr>
          <w:p w:rsidR="00843851" w:rsidRPr="00843851" w:rsidRDefault="00843851">
            <w:pPr>
              <w:rPr>
                <w:sz w:val="22"/>
                <w:szCs w:val="22"/>
              </w:rPr>
            </w:pPr>
            <w:r w:rsidRPr="00843851">
              <w:rPr>
                <w:sz w:val="22"/>
                <w:szCs w:val="22"/>
              </w:rPr>
              <w:t>Free-text</w:t>
            </w:r>
          </w:p>
        </w:tc>
        <w:tc>
          <w:tcPr>
            <w:tcW w:w="1326" w:type="pct"/>
            <w:shd w:val="clear" w:color="000000" w:fill="FFFFFF"/>
            <w:noWrap/>
            <w:vAlign w:val="bottom"/>
            <w:hideMark/>
          </w:tcPr>
          <w:p w:rsidR="00843851" w:rsidRPr="00843851" w:rsidRDefault="00843851">
            <w:pPr>
              <w:rPr>
                <w:sz w:val="22"/>
                <w:szCs w:val="22"/>
              </w:rPr>
            </w:pPr>
            <w:r w:rsidRPr="00843851">
              <w:rPr>
                <w:sz w:val="22"/>
                <w:szCs w:val="22"/>
              </w:rPr>
              <w:t> </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31</w:t>
            </w:r>
          </w:p>
        </w:tc>
        <w:tc>
          <w:tcPr>
            <w:tcW w:w="797" w:type="pct"/>
            <w:shd w:val="clear" w:color="auto" w:fill="auto"/>
            <w:noWrap/>
            <w:hideMark/>
          </w:tcPr>
          <w:p w:rsidR="00843851" w:rsidRPr="00843851" w:rsidRDefault="00843851">
            <w:pPr>
              <w:rPr>
                <w:b/>
                <w:bCs/>
                <w:color w:val="000000"/>
                <w:sz w:val="22"/>
                <w:szCs w:val="22"/>
              </w:rPr>
            </w:pPr>
            <w:r w:rsidRPr="00843851">
              <w:rPr>
                <w:b/>
                <w:bCs/>
                <w:color w:val="000000"/>
                <w:sz w:val="22"/>
                <w:szCs w:val="22"/>
              </w:rPr>
              <w:t>Type</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nature or genre of the content of the resource</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M</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auto" w:fill="auto"/>
            <w:hideMark/>
          </w:tcPr>
          <w:p w:rsidR="00843851" w:rsidRPr="00843851" w:rsidRDefault="00843851">
            <w:pPr>
              <w:rPr>
                <w:color w:val="000000"/>
                <w:sz w:val="22"/>
                <w:szCs w:val="22"/>
              </w:rPr>
            </w:pPr>
            <w:r w:rsidRPr="00843851">
              <w:rPr>
                <w:color w:val="000000"/>
                <w:sz w:val="22"/>
                <w:szCs w:val="22"/>
              </w:rPr>
              <w:t xml:space="preserve">Controlled Vocabulary </w:t>
            </w:r>
          </w:p>
        </w:tc>
        <w:tc>
          <w:tcPr>
            <w:tcW w:w="1326" w:type="pct"/>
            <w:shd w:val="clear" w:color="auto" w:fill="auto"/>
            <w:hideMark/>
          </w:tcPr>
          <w:p w:rsidR="00843851" w:rsidRPr="00843851" w:rsidRDefault="00843851">
            <w:pPr>
              <w:rPr>
                <w:color w:val="000000"/>
                <w:sz w:val="22"/>
                <w:szCs w:val="22"/>
              </w:rPr>
            </w:pPr>
            <w:r w:rsidRPr="00843851">
              <w:rPr>
                <w:color w:val="000000"/>
                <w:sz w:val="22"/>
                <w:szCs w:val="22"/>
              </w:rPr>
              <w:t>Controlled List to be created (see 'Type Mapping' tab for possible 'types')</w:t>
            </w:r>
          </w:p>
        </w:tc>
      </w:tr>
      <w:tr w:rsidR="00843851" w:rsidRPr="00843851" w:rsidTr="00843851">
        <w:trPr>
          <w:trHeight w:val="78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32</w:t>
            </w:r>
          </w:p>
        </w:tc>
        <w:tc>
          <w:tcPr>
            <w:tcW w:w="797" w:type="pct"/>
            <w:shd w:val="clear" w:color="000000" w:fill="B8CCE4"/>
            <w:noWrap/>
            <w:hideMark/>
          </w:tcPr>
          <w:p w:rsidR="00843851" w:rsidRPr="00843851" w:rsidRDefault="00843851">
            <w:pPr>
              <w:rPr>
                <w:b/>
                <w:bCs/>
                <w:color w:val="000000"/>
                <w:sz w:val="22"/>
                <w:szCs w:val="22"/>
              </w:rPr>
            </w:pPr>
            <w:r w:rsidRPr="00843851">
              <w:rPr>
                <w:b/>
                <w:bCs/>
                <w:color w:val="000000"/>
                <w:sz w:val="22"/>
                <w:szCs w:val="22"/>
              </w:rPr>
              <w:t>Format</w:t>
            </w:r>
          </w:p>
        </w:tc>
        <w:tc>
          <w:tcPr>
            <w:tcW w:w="1172" w:type="pct"/>
            <w:shd w:val="clear" w:color="000000" w:fill="B8CCE4"/>
            <w:hideMark/>
          </w:tcPr>
          <w:p w:rsidR="00843851" w:rsidRPr="00843851" w:rsidRDefault="00843851">
            <w:pPr>
              <w:rPr>
                <w:color w:val="000000"/>
                <w:sz w:val="22"/>
                <w:szCs w:val="22"/>
              </w:rPr>
            </w:pPr>
            <w:r w:rsidRPr="00843851">
              <w:rPr>
                <w:color w:val="000000"/>
                <w:sz w:val="22"/>
                <w:szCs w:val="22"/>
              </w:rPr>
              <w:t>The physical or digital manifestation of the resource</w:t>
            </w:r>
          </w:p>
        </w:tc>
        <w:tc>
          <w:tcPr>
            <w:tcW w:w="419" w:type="pct"/>
            <w:shd w:val="clear" w:color="000000" w:fill="B8CCE4"/>
            <w:hideMark/>
          </w:tcPr>
          <w:p w:rsidR="00843851" w:rsidRPr="00843851" w:rsidRDefault="00843851">
            <w:pPr>
              <w:rPr>
                <w:color w:val="000000"/>
                <w:sz w:val="22"/>
                <w:szCs w:val="22"/>
              </w:rPr>
            </w:pPr>
            <w:r w:rsidRPr="00843851">
              <w:rPr>
                <w:color w:val="000000"/>
                <w:sz w:val="22"/>
                <w:szCs w:val="22"/>
              </w:rPr>
              <w:t>M</w:t>
            </w:r>
          </w:p>
        </w:tc>
        <w:tc>
          <w:tcPr>
            <w:tcW w:w="449" w:type="pct"/>
            <w:shd w:val="clear" w:color="000000" w:fill="B8CCE4"/>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B8CCE4"/>
            <w:hideMark/>
          </w:tcPr>
          <w:p w:rsidR="00843851" w:rsidRPr="00843851" w:rsidRDefault="00843851">
            <w:pPr>
              <w:rPr>
                <w:color w:val="000000"/>
                <w:sz w:val="22"/>
                <w:szCs w:val="22"/>
              </w:rPr>
            </w:pPr>
            <w:r w:rsidRPr="00843851">
              <w:rPr>
                <w:color w:val="000000"/>
                <w:sz w:val="22"/>
                <w:szCs w:val="22"/>
              </w:rPr>
              <w:t xml:space="preserve">Controlled Vocabulary </w:t>
            </w:r>
          </w:p>
        </w:tc>
        <w:tc>
          <w:tcPr>
            <w:tcW w:w="1326" w:type="pct"/>
            <w:shd w:val="clear" w:color="000000" w:fill="B8CCE4"/>
            <w:hideMark/>
          </w:tcPr>
          <w:p w:rsidR="00843851" w:rsidRPr="00843851" w:rsidRDefault="00843851">
            <w:pPr>
              <w:rPr>
                <w:color w:val="000000"/>
                <w:sz w:val="22"/>
                <w:szCs w:val="22"/>
              </w:rPr>
            </w:pPr>
            <w:r w:rsidRPr="00843851">
              <w:rPr>
                <w:color w:val="000000"/>
                <w:sz w:val="22"/>
                <w:szCs w:val="22"/>
              </w:rPr>
              <w:t>-This field will be system generated based on the file extension</w:t>
            </w:r>
          </w:p>
        </w:tc>
      </w:tr>
      <w:tr w:rsidR="00843851" w:rsidRPr="00843851" w:rsidTr="00843851">
        <w:trPr>
          <w:trHeight w:val="51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33</w:t>
            </w:r>
          </w:p>
        </w:tc>
        <w:tc>
          <w:tcPr>
            <w:tcW w:w="797" w:type="pct"/>
            <w:shd w:val="clear" w:color="auto" w:fill="auto"/>
            <w:noWrap/>
            <w:hideMark/>
          </w:tcPr>
          <w:p w:rsidR="00843851" w:rsidRPr="00843851" w:rsidRDefault="00843851">
            <w:pPr>
              <w:rPr>
                <w:b/>
                <w:bCs/>
                <w:color w:val="000000"/>
                <w:sz w:val="22"/>
                <w:szCs w:val="22"/>
              </w:rPr>
            </w:pPr>
            <w:r w:rsidRPr="00843851">
              <w:rPr>
                <w:b/>
                <w:bCs/>
                <w:color w:val="000000"/>
                <w:sz w:val="22"/>
                <w:szCs w:val="22"/>
              </w:rPr>
              <w:t>Size</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 xml:space="preserve">The estimated size of the resource (electronic) in the specified transfer format, expressed in bytes. </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O</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noWrap/>
            <w:hideMark/>
          </w:tcPr>
          <w:p w:rsidR="00843851" w:rsidRPr="00843851" w:rsidRDefault="00843851">
            <w:pPr>
              <w:rPr>
                <w:color w:val="000000"/>
                <w:sz w:val="22"/>
                <w:szCs w:val="22"/>
              </w:rPr>
            </w:pPr>
            <w:r w:rsidRPr="00843851">
              <w:rPr>
                <w:color w:val="000000"/>
                <w:sz w:val="22"/>
                <w:szCs w:val="22"/>
              </w:rPr>
              <w:t>Free-text</w:t>
            </w:r>
          </w:p>
        </w:tc>
        <w:tc>
          <w:tcPr>
            <w:tcW w:w="1326" w:type="pct"/>
            <w:shd w:val="clear" w:color="auto" w:fill="auto"/>
            <w:hideMark/>
          </w:tcPr>
          <w:p w:rsidR="00843851" w:rsidRPr="00843851" w:rsidRDefault="00843851">
            <w:pPr>
              <w:rPr>
                <w:color w:val="000000"/>
                <w:sz w:val="22"/>
                <w:szCs w:val="22"/>
              </w:rPr>
            </w:pPr>
            <w:r w:rsidRPr="00843851">
              <w:rPr>
                <w:color w:val="000000"/>
                <w:sz w:val="22"/>
                <w:szCs w:val="22"/>
              </w:rPr>
              <w:t> </w:t>
            </w:r>
          </w:p>
        </w:tc>
      </w:tr>
      <w:tr w:rsidR="00843851" w:rsidRPr="00843851" w:rsidTr="00843851">
        <w:trPr>
          <w:trHeight w:val="30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34</w:t>
            </w:r>
          </w:p>
        </w:tc>
        <w:tc>
          <w:tcPr>
            <w:tcW w:w="797" w:type="pct"/>
            <w:shd w:val="clear" w:color="auto" w:fill="auto"/>
            <w:hideMark/>
          </w:tcPr>
          <w:p w:rsidR="00843851" w:rsidRPr="00843851" w:rsidRDefault="00843851">
            <w:pPr>
              <w:rPr>
                <w:b/>
                <w:bCs/>
                <w:color w:val="000000"/>
                <w:sz w:val="22"/>
                <w:szCs w:val="22"/>
              </w:rPr>
            </w:pPr>
            <w:r w:rsidRPr="00843851">
              <w:rPr>
                <w:b/>
                <w:bCs/>
                <w:color w:val="000000"/>
                <w:sz w:val="22"/>
                <w:szCs w:val="22"/>
              </w:rPr>
              <w:t>Number of Pages</w:t>
            </w:r>
          </w:p>
        </w:tc>
        <w:tc>
          <w:tcPr>
            <w:tcW w:w="1172" w:type="pct"/>
            <w:shd w:val="clear" w:color="auto" w:fill="auto"/>
            <w:hideMark/>
          </w:tcPr>
          <w:p w:rsidR="00843851" w:rsidRPr="00843851" w:rsidRDefault="00843851">
            <w:pPr>
              <w:rPr>
                <w:color w:val="000000"/>
                <w:sz w:val="22"/>
                <w:szCs w:val="22"/>
              </w:rPr>
            </w:pPr>
            <w:r w:rsidRPr="00843851">
              <w:rPr>
                <w:color w:val="000000"/>
                <w:sz w:val="22"/>
                <w:szCs w:val="22"/>
              </w:rPr>
              <w:t>The number of pages of the resource</w:t>
            </w:r>
          </w:p>
        </w:tc>
        <w:tc>
          <w:tcPr>
            <w:tcW w:w="419" w:type="pct"/>
            <w:shd w:val="clear" w:color="auto" w:fill="auto"/>
            <w:hideMark/>
          </w:tcPr>
          <w:p w:rsidR="00843851" w:rsidRPr="00843851" w:rsidRDefault="00843851">
            <w:pPr>
              <w:rPr>
                <w:color w:val="000000"/>
                <w:sz w:val="22"/>
                <w:szCs w:val="22"/>
              </w:rPr>
            </w:pPr>
            <w:r w:rsidRPr="00843851">
              <w:rPr>
                <w:color w:val="000000"/>
                <w:sz w:val="22"/>
                <w:szCs w:val="22"/>
              </w:rPr>
              <w:t xml:space="preserve">M, if App. </w:t>
            </w:r>
          </w:p>
        </w:tc>
        <w:tc>
          <w:tcPr>
            <w:tcW w:w="449" w:type="pct"/>
            <w:shd w:val="clear" w:color="auto" w:fill="auto"/>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noWrap/>
            <w:hideMark/>
          </w:tcPr>
          <w:p w:rsidR="00843851" w:rsidRPr="00843851" w:rsidRDefault="00843851">
            <w:pPr>
              <w:rPr>
                <w:color w:val="000000"/>
                <w:sz w:val="22"/>
                <w:szCs w:val="22"/>
              </w:rPr>
            </w:pPr>
            <w:r w:rsidRPr="00843851">
              <w:rPr>
                <w:color w:val="000000"/>
                <w:sz w:val="22"/>
                <w:szCs w:val="22"/>
              </w:rPr>
              <w:t>Free-text</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-This field is 'Mandatory', if provided</w:t>
            </w:r>
          </w:p>
        </w:tc>
      </w:tr>
      <w:tr w:rsidR="00843851" w:rsidRPr="00843851" w:rsidTr="00843851">
        <w:trPr>
          <w:trHeight w:val="102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35</w:t>
            </w:r>
          </w:p>
        </w:tc>
        <w:tc>
          <w:tcPr>
            <w:tcW w:w="797" w:type="pct"/>
            <w:shd w:val="clear" w:color="000000" w:fill="FFFFFF"/>
            <w:hideMark/>
          </w:tcPr>
          <w:p w:rsidR="00843851" w:rsidRPr="00843851" w:rsidRDefault="00843851">
            <w:pPr>
              <w:rPr>
                <w:b/>
                <w:bCs/>
                <w:color w:val="000000"/>
                <w:sz w:val="22"/>
                <w:szCs w:val="22"/>
              </w:rPr>
            </w:pPr>
            <w:r w:rsidRPr="00843851">
              <w:rPr>
                <w:b/>
                <w:bCs/>
                <w:color w:val="000000"/>
                <w:sz w:val="22"/>
                <w:szCs w:val="22"/>
              </w:rPr>
              <w:t>Access URL / Info</w:t>
            </w:r>
          </w:p>
        </w:tc>
        <w:tc>
          <w:tcPr>
            <w:tcW w:w="1172" w:type="pct"/>
            <w:shd w:val="clear" w:color="000000" w:fill="FFFFFF"/>
            <w:hideMark/>
          </w:tcPr>
          <w:p w:rsidR="00843851" w:rsidRPr="00843851" w:rsidRDefault="00843851">
            <w:pPr>
              <w:rPr>
                <w:color w:val="000000"/>
                <w:sz w:val="22"/>
                <w:szCs w:val="22"/>
              </w:rPr>
            </w:pPr>
            <w:r w:rsidRPr="00843851">
              <w:rPr>
                <w:color w:val="000000"/>
                <w:sz w:val="22"/>
                <w:szCs w:val="22"/>
              </w:rPr>
              <w:t>The electronic location where the resource can be accessed. If the resource is not available online, this field will provide information about how it can be accessed.</w:t>
            </w:r>
          </w:p>
        </w:tc>
        <w:tc>
          <w:tcPr>
            <w:tcW w:w="419" w:type="pct"/>
            <w:shd w:val="clear" w:color="000000" w:fill="FFFFFF"/>
            <w:hideMark/>
          </w:tcPr>
          <w:p w:rsidR="00843851" w:rsidRPr="00843851" w:rsidRDefault="00843851">
            <w:pPr>
              <w:rPr>
                <w:color w:val="000000"/>
                <w:sz w:val="22"/>
                <w:szCs w:val="22"/>
              </w:rPr>
            </w:pPr>
            <w:r w:rsidRPr="00843851">
              <w:rPr>
                <w:color w:val="000000"/>
                <w:sz w:val="22"/>
                <w:szCs w:val="22"/>
              </w:rPr>
              <w:t>M</w:t>
            </w:r>
          </w:p>
        </w:tc>
        <w:tc>
          <w:tcPr>
            <w:tcW w:w="449" w:type="pct"/>
            <w:shd w:val="clear" w:color="000000" w:fill="FFFFFF"/>
            <w:noWrap/>
            <w:hideMark/>
          </w:tcPr>
          <w:p w:rsidR="00843851" w:rsidRPr="00843851" w:rsidRDefault="00843851">
            <w:pPr>
              <w:rPr>
                <w:color w:val="000000"/>
                <w:sz w:val="22"/>
                <w:szCs w:val="22"/>
              </w:rPr>
            </w:pPr>
            <w:r w:rsidRPr="00843851">
              <w:rPr>
                <w:color w:val="000000"/>
                <w:sz w:val="22"/>
                <w:szCs w:val="22"/>
              </w:rPr>
              <w:t>Repeatable</w:t>
            </w:r>
          </w:p>
        </w:tc>
        <w:tc>
          <w:tcPr>
            <w:tcW w:w="690" w:type="pct"/>
            <w:shd w:val="clear" w:color="000000" w:fill="FFFFFF"/>
            <w:hideMark/>
          </w:tcPr>
          <w:p w:rsidR="00843851" w:rsidRPr="00843851" w:rsidRDefault="00843851">
            <w:pPr>
              <w:rPr>
                <w:color w:val="000000"/>
                <w:sz w:val="22"/>
                <w:szCs w:val="22"/>
              </w:rPr>
            </w:pPr>
            <w:r w:rsidRPr="00843851">
              <w:rPr>
                <w:color w:val="000000"/>
                <w:sz w:val="22"/>
                <w:szCs w:val="22"/>
              </w:rPr>
              <w:t>Website URL, i.e. http://www.data.gc.ca</w:t>
            </w:r>
          </w:p>
        </w:tc>
        <w:tc>
          <w:tcPr>
            <w:tcW w:w="1326" w:type="pct"/>
            <w:shd w:val="clear" w:color="000000" w:fill="FFFFFF"/>
            <w:hideMark/>
          </w:tcPr>
          <w:p w:rsidR="00843851" w:rsidRPr="00843851" w:rsidRDefault="00843851">
            <w:pPr>
              <w:rPr>
                <w:color w:val="000000"/>
                <w:sz w:val="22"/>
                <w:szCs w:val="22"/>
              </w:rPr>
            </w:pPr>
            <w:r w:rsidRPr="00843851">
              <w:rPr>
                <w:color w:val="000000"/>
                <w:sz w:val="22"/>
                <w:szCs w:val="22"/>
              </w:rPr>
              <w:t> </w:t>
            </w:r>
          </w:p>
        </w:tc>
      </w:tr>
      <w:tr w:rsidR="00843851" w:rsidRPr="00843851" w:rsidTr="00843851">
        <w:trPr>
          <w:trHeight w:val="570"/>
        </w:trPr>
        <w:tc>
          <w:tcPr>
            <w:tcW w:w="146" w:type="pct"/>
            <w:shd w:val="clear" w:color="000000" w:fill="FFFFFF"/>
            <w:noWrap/>
            <w:vAlign w:val="center"/>
            <w:hideMark/>
          </w:tcPr>
          <w:p w:rsidR="00843851" w:rsidRPr="00843851" w:rsidRDefault="00843851">
            <w:pPr>
              <w:jc w:val="center"/>
              <w:rPr>
                <w:b/>
                <w:bCs/>
                <w:color w:val="000000"/>
                <w:sz w:val="22"/>
                <w:szCs w:val="22"/>
              </w:rPr>
            </w:pPr>
            <w:r w:rsidRPr="00843851">
              <w:rPr>
                <w:b/>
                <w:bCs/>
                <w:color w:val="000000"/>
                <w:sz w:val="22"/>
                <w:szCs w:val="22"/>
              </w:rPr>
              <w:t>36</w:t>
            </w:r>
          </w:p>
        </w:tc>
        <w:tc>
          <w:tcPr>
            <w:tcW w:w="797" w:type="pct"/>
            <w:shd w:val="clear" w:color="000000" w:fill="B8CCE4"/>
            <w:noWrap/>
            <w:hideMark/>
          </w:tcPr>
          <w:p w:rsidR="00843851" w:rsidRPr="00843851" w:rsidRDefault="00843851">
            <w:pPr>
              <w:rPr>
                <w:b/>
                <w:bCs/>
                <w:color w:val="000000"/>
                <w:sz w:val="22"/>
                <w:szCs w:val="22"/>
              </w:rPr>
            </w:pPr>
            <w:r w:rsidRPr="00843851">
              <w:rPr>
                <w:b/>
                <w:bCs/>
                <w:color w:val="000000"/>
                <w:sz w:val="22"/>
                <w:szCs w:val="22"/>
              </w:rPr>
              <w:t>Licence</w:t>
            </w:r>
          </w:p>
        </w:tc>
        <w:tc>
          <w:tcPr>
            <w:tcW w:w="1172" w:type="pct"/>
            <w:shd w:val="clear" w:color="000000" w:fill="B8CCE4"/>
            <w:hideMark/>
          </w:tcPr>
          <w:p w:rsidR="00843851" w:rsidRPr="00843851" w:rsidRDefault="00843851">
            <w:pPr>
              <w:rPr>
                <w:color w:val="000000"/>
                <w:sz w:val="22"/>
                <w:szCs w:val="22"/>
              </w:rPr>
            </w:pPr>
            <w:r w:rsidRPr="00843851">
              <w:rPr>
                <w:color w:val="000000"/>
                <w:sz w:val="22"/>
                <w:szCs w:val="22"/>
              </w:rPr>
              <w:t>The limitations or constraints on the use of the resource.</w:t>
            </w:r>
          </w:p>
        </w:tc>
        <w:tc>
          <w:tcPr>
            <w:tcW w:w="419" w:type="pct"/>
            <w:shd w:val="clear" w:color="000000" w:fill="B8CCE4"/>
            <w:hideMark/>
          </w:tcPr>
          <w:p w:rsidR="00843851" w:rsidRPr="00843851" w:rsidRDefault="00843851">
            <w:pPr>
              <w:rPr>
                <w:color w:val="000000"/>
                <w:sz w:val="22"/>
                <w:szCs w:val="22"/>
              </w:rPr>
            </w:pPr>
            <w:r w:rsidRPr="00843851">
              <w:rPr>
                <w:color w:val="000000"/>
                <w:sz w:val="22"/>
                <w:szCs w:val="22"/>
              </w:rPr>
              <w:t>M</w:t>
            </w:r>
          </w:p>
        </w:tc>
        <w:tc>
          <w:tcPr>
            <w:tcW w:w="449" w:type="pct"/>
            <w:shd w:val="clear" w:color="000000" w:fill="B8CCE4"/>
            <w:hideMark/>
          </w:tcPr>
          <w:p w:rsidR="00843851" w:rsidRPr="00843851" w:rsidRDefault="00843851">
            <w:pPr>
              <w:rPr>
                <w:color w:val="000000"/>
                <w:sz w:val="22"/>
                <w:szCs w:val="22"/>
              </w:rPr>
            </w:pPr>
            <w:r w:rsidRPr="00843851">
              <w:rPr>
                <w:color w:val="000000"/>
                <w:sz w:val="22"/>
                <w:szCs w:val="22"/>
              </w:rPr>
              <w:t>Non-Repeatable</w:t>
            </w:r>
          </w:p>
        </w:tc>
        <w:tc>
          <w:tcPr>
            <w:tcW w:w="690" w:type="pct"/>
            <w:shd w:val="clear" w:color="000000" w:fill="B8CCE4"/>
            <w:hideMark/>
          </w:tcPr>
          <w:p w:rsidR="00843851" w:rsidRPr="00843851" w:rsidRDefault="00843851">
            <w:pPr>
              <w:rPr>
                <w:color w:val="000000"/>
                <w:sz w:val="22"/>
                <w:szCs w:val="22"/>
              </w:rPr>
            </w:pPr>
            <w:r w:rsidRPr="00843851">
              <w:rPr>
                <w:color w:val="000000"/>
                <w:sz w:val="22"/>
                <w:szCs w:val="22"/>
              </w:rPr>
              <w:t>Set text</w:t>
            </w:r>
          </w:p>
        </w:tc>
        <w:tc>
          <w:tcPr>
            <w:tcW w:w="1326" w:type="pct"/>
            <w:shd w:val="clear" w:color="000000" w:fill="B8CCE4"/>
            <w:hideMark/>
          </w:tcPr>
          <w:p w:rsidR="00843851" w:rsidRPr="00843851" w:rsidRDefault="00843851">
            <w:pPr>
              <w:rPr>
                <w:color w:val="000000"/>
                <w:sz w:val="22"/>
                <w:szCs w:val="22"/>
              </w:rPr>
            </w:pPr>
            <w:r w:rsidRPr="00843851">
              <w:rPr>
                <w:color w:val="000000"/>
                <w:sz w:val="22"/>
                <w:szCs w:val="22"/>
              </w:rPr>
              <w:t>This field will be automatically populated with "Open Government Licence-Canada"</w:t>
            </w:r>
          </w:p>
        </w:tc>
      </w:tr>
    </w:tbl>
    <w:p w:rsidR="00843851" w:rsidRDefault="00843851"/>
    <w:p w:rsidR="005174C3" w:rsidRDefault="005174C3"/>
    <w:p w:rsidR="005174C3" w:rsidRDefault="005174C3"/>
    <w:p w:rsidR="005174C3" w:rsidRDefault="005174C3"/>
    <w:p w:rsidR="005174C3" w:rsidRDefault="005174C3"/>
    <w:p w:rsidR="005174C3" w:rsidRDefault="005174C3"/>
    <w:p w:rsidR="005174C3" w:rsidRDefault="005174C3"/>
    <w:p w:rsidR="005174C3" w:rsidRDefault="005174C3"/>
    <w:p w:rsidR="006C0D6E" w:rsidRDefault="006C0D6E">
      <w:r>
        <w:br w:type="page"/>
      </w:r>
    </w:p>
    <w:p w:rsidR="005174C3" w:rsidRDefault="005174C3"/>
    <w:p w:rsidR="00D05EB2" w:rsidRDefault="00D05EB2" w:rsidP="00D05EB2">
      <w:pPr>
        <w:pStyle w:val="Heading1"/>
      </w:pPr>
      <w:bookmarkStart w:id="21" w:name="_Toc427932306"/>
      <w:r>
        <w:t>Appendix B</w:t>
      </w:r>
      <w:bookmarkEnd w:id="21"/>
    </w:p>
    <w:p w:rsidR="00D05EB2" w:rsidRDefault="00D05EB2"/>
    <w:p w:rsidR="00B67B43" w:rsidRDefault="00B67B43">
      <w:r>
        <w:t>Controlled Vocabularies</w:t>
      </w:r>
      <w:r w:rsidR="00D05EB2">
        <w:t xml:space="preserve"> used throughout the Open Information Metadata Element Set 2.0</w:t>
      </w:r>
    </w:p>
    <w:p w:rsidR="00D05EB2" w:rsidRDefault="00D05EB2"/>
    <w:p w:rsidR="00D05EB2" w:rsidRDefault="00D05EB2"/>
    <w:p w:rsidR="00D05EB2" w:rsidRDefault="00D05EB2" w:rsidP="00D05EB2">
      <w:pPr>
        <w:pStyle w:val="Heading2"/>
      </w:pPr>
      <w:bookmarkStart w:id="22" w:name="_Toc427932307"/>
      <w:r>
        <w:t>1.0 Publisher</w:t>
      </w:r>
      <w:bookmarkEnd w:id="22"/>
    </w:p>
    <w:p w:rsidR="00D05EB2" w:rsidRDefault="00D05EB2"/>
    <w:p w:rsidR="00D05EB2" w:rsidRDefault="00D05EB2">
      <w:r w:rsidRPr="00825C3F">
        <w:rPr>
          <w:b/>
        </w:rPr>
        <w:t xml:space="preserve">Source : </w:t>
      </w:r>
      <w:hyperlink r:id="rId66" w:history="1">
        <w:r w:rsidRPr="00DA2189">
          <w:rPr>
            <w:rStyle w:val="Hyperlink"/>
          </w:rPr>
          <w:t>Government of Canada Registry of Applied Titles</w:t>
        </w:r>
      </w:hyperlink>
      <w:r>
        <w:t xml:space="preserve"> </w:t>
      </w:r>
    </w:p>
    <w:p w:rsidR="00D05EB2" w:rsidRDefault="00D05EB2"/>
    <w:p w:rsidR="00D05EB2" w:rsidRDefault="00D05EB2"/>
    <w:p w:rsidR="00D05EB2" w:rsidRDefault="00825C3F" w:rsidP="00825C3F">
      <w:pPr>
        <w:rPr>
          <w:lang w:val="en"/>
        </w:rPr>
      </w:pPr>
      <w:r>
        <w:rPr>
          <w:b/>
          <w:lang w:val="en"/>
        </w:rPr>
        <w:t xml:space="preserve">Note: </w:t>
      </w:r>
      <w:r w:rsidR="00D05EB2">
        <w:rPr>
          <w:lang w:val="en"/>
        </w:rPr>
        <w:t xml:space="preserve">The columns below include all federal institutions listed in schedules I, I.1, II, and III of the </w:t>
      </w:r>
      <w:hyperlink r:id="rId67" w:history="1">
        <w:r w:rsidR="00D05EB2">
          <w:rPr>
            <w:rStyle w:val="Hyperlink"/>
            <w:i/>
            <w:iCs/>
            <w:lang w:val="en"/>
          </w:rPr>
          <w:t>Financial Administration Act (FAA)</w:t>
        </w:r>
      </w:hyperlink>
      <w:r w:rsidR="00D05EB2">
        <w:rPr>
          <w:lang w:val="en"/>
        </w:rPr>
        <w:t>. The first column on the left indicates which of the FAA schedules the institution falls under. The next four columns indicate the institution's legal title as it appears in the FAA in English and French, followed by the institution's applied title as registered in both languages under the Federal Identity Program. The next two columns to the right show the official abbreviation of the institution in each language.</w:t>
      </w:r>
    </w:p>
    <w:p w:rsidR="00825C3F" w:rsidRDefault="00825C3F" w:rsidP="00825C3F">
      <w:pPr>
        <w:rPr>
          <w:lang w:val="en"/>
        </w:rPr>
      </w:pPr>
    </w:p>
    <w:p w:rsidR="00825C3F" w:rsidRDefault="00825C3F" w:rsidP="00825C3F">
      <w:pPr>
        <w:rPr>
          <w:b/>
          <w:lang w:val="en"/>
        </w:rPr>
      </w:pPr>
      <w:r w:rsidRPr="00825C3F">
        <w:rPr>
          <w:b/>
          <w:lang w:val="en"/>
        </w:rPr>
        <w:t xml:space="preserve">Values: </w:t>
      </w:r>
    </w:p>
    <w:p w:rsidR="00825C3F" w:rsidRPr="00825C3F" w:rsidRDefault="00825C3F" w:rsidP="00825C3F">
      <w:pPr>
        <w:rPr>
          <w:b/>
          <w:lang w:val="en"/>
        </w:rPr>
      </w:pPr>
    </w:p>
    <w:tbl>
      <w:tblPr>
        <w:tblW w:w="14176" w:type="dxa"/>
        <w:tblCellSpacing w:w="15" w:type="dxa"/>
        <w:tblInd w:w="-65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49"/>
        <w:gridCol w:w="2329"/>
        <w:gridCol w:w="2508"/>
        <w:gridCol w:w="2178"/>
        <w:gridCol w:w="2119"/>
        <w:gridCol w:w="1534"/>
        <w:gridCol w:w="30"/>
        <w:gridCol w:w="2229"/>
      </w:tblGrid>
      <w:tr w:rsidR="00D05EB2" w:rsidRPr="00DA2189" w:rsidTr="00825C3F">
        <w:trPr>
          <w:tblHeader/>
          <w:tblCellSpacing w:w="15" w:type="dxa"/>
        </w:trPr>
        <w:tc>
          <w:tcPr>
            <w:tcW w:w="1203" w:type="dxa"/>
            <w:vAlign w:val="center"/>
            <w:hideMark/>
          </w:tcPr>
          <w:p w:rsidR="00D05EB2" w:rsidRPr="00DA2189" w:rsidRDefault="00D05EB2">
            <w:pPr>
              <w:jc w:val="center"/>
              <w:rPr>
                <w:b/>
                <w:bCs/>
              </w:rPr>
            </w:pPr>
            <w:r w:rsidRPr="00DA2189">
              <w:rPr>
                <w:b/>
                <w:bCs/>
              </w:rPr>
              <w:t>FAA</w:t>
            </w:r>
          </w:p>
        </w:tc>
        <w:tc>
          <w:tcPr>
            <w:tcW w:w="0" w:type="auto"/>
            <w:vAlign w:val="center"/>
            <w:hideMark/>
          </w:tcPr>
          <w:p w:rsidR="00D05EB2" w:rsidRPr="00DA2189" w:rsidRDefault="00D05EB2">
            <w:pPr>
              <w:jc w:val="center"/>
              <w:rPr>
                <w:b/>
                <w:bCs/>
              </w:rPr>
            </w:pPr>
            <w:r w:rsidRPr="00DA2189">
              <w:rPr>
                <w:b/>
                <w:bCs/>
              </w:rPr>
              <w:t>Legal Title</w:t>
            </w:r>
          </w:p>
        </w:tc>
        <w:tc>
          <w:tcPr>
            <w:tcW w:w="0" w:type="auto"/>
            <w:vAlign w:val="center"/>
            <w:hideMark/>
          </w:tcPr>
          <w:p w:rsidR="00D05EB2" w:rsidRPr="00DA2189" w:rsidRDefault="00D05EB2">
            <w:pPr>
              <w:jc w:val="center"/>
              <w:rPr>
                <w:b/>
                <w:bCs/>
                <w:lang w:val="fr-FR"/>
              </w:rPr>
            </w:pPr>
            <w:r w:rsidRPr="00DA2189">
              <w:rPr>
                <w:b/>
                <w:bCs/>
                <w:lang w:val="fr-FR"/>
              </w:rPr>
              <w:t>Appellation légale</w:t>
            </w:r>
          </w:p>
        </w:tc>
        <w:tc>
          <w:tcPr>
            <w:tcW w:w="0" w:type="auto"/>
            <w:vAlign w:val="center"/>
            <w:hideMark/>
          </w:tcPr>
          <w:p w:rsidR="00D05EB2" w:rsidRPr="00DA2189" w:rsidRDefault="00D05EB2">
            <w:pPr>
              <w:jc w:val="center"/>
              <w:rPr>
                <w:b/>
                <w:bCs/>
              </w:rPr>
            </w:pPr>
            <w:r w:rsidRPr="00DA2189">
              <w:rPr>
                <w:b/>
                <w:bCs/>
              </w:rPr>
              <w:t>Applied Title</w:t>
            </w:r>
          </w:p>
        </w:tc>
        <w:tc>
          <w:tcPr>
            <w:tcW w:w="0" w:type="auto"/>
            <w:vAlign w:val="center"/>
            <w:hideMark/>
          </w:tcPr>
          <w:p w:rsidR="00D05EB2" w:rsidRPr="00DA2189" w:rsidRDefault="00D05EB2">
            <w:pPr>
              <w:jc w:val="center"/>
              <w:rPr>
                <w:b/>
                <w:bCs/>
                <w:lang w:val="fr-FR"/>
              </w:rPr>
            </w:pPr>
            <w:r w:rsidRPr="00DA2189">
              <w:rPr>
                <w:b/>
                <w:bCs/>
                <w:lang w:val="fr-FR"/>
              </w:rPr>
              <w:t>Titre d'usage</w:t>
            </w:r>
          </w:p>
        </w:tc>
        <w:tc>
          <w:tcPr>
            <w:tcW w:w="0" w:type="auto"/>
            <w:vAlign w:val="center"/>
            <w:hideMark/>
          </w:tcPr>
          <w:p w:rsidR="00D05EB2" w:rsidRPr="00DA2189" w:rsidRDefault="00D05EB2">
            <w:pPr>
              <w:jc w:val="center"/>
              <w:rPr>
                <w:b/>
                <w:bCs/>
              </w:rPr>
            </w:pPr>
            <w:r w:rsidRPr="00DA2189">
              <w:rPr>
                <w:b/>
                <w:bCs/>
              </w:rPr>
              <w:t>Abbr.</w:t>
            </w:r>
          </w:p>
        </w:tc>
        <w:tc>
          <w:tcPr>
            <w:tcW w:w="2214" w:type="dxa"/>
            <w:gridSpan w:val="2"/>
            <w:vAlign w:val="center"/>
            <w:hideMark/>
          </w:tcPr>
          <w:p w:rsidR="00D05EB2" w:rsidRPr="00DA2189" w:rsidRDefault="00D05EB2">
            <w:pPr>
              <w:jc w:val="center"/>
              <w:rPr>
                <w:b/>
                <w:bCs/>
                <w:lang w:val="fr-FR"/>
              </w:rPr>
            </w:pPr>
            <w:r w:rsidRPr="00DA2189">
              <w:rPr>
                <w:b/>
                <w:bCs/>
                <w:lang w:val="fr-FR"/>
              </w:rPr>
              <w:t>Abrév.</w:t>
            </w:r>
          </w:p>
        </w:tc>
      </w:tr>
      <w:tr w:rsidR="00D05EB2" w:rsidRPr="00DA2189" w:rsidTr="00825C3F">
        <w:trPr>
          <w:tblCellSpacing w:w="15" w:type="dxa"/>
        </w:trPr>
        <w:tc>
          <w:tcPr>
            <w:tcW w:w="14116" w:type="dxa"/>
            <w:gridSpan w:val="8"/>
            <w:vAlign w:val="center"/>
            <w:hideMark/>
          </w:tcPr>
          <w:p w:rsidR="00D05EB2" w:rsidRPr="00DA2189" w:rsidRDefault="00D05EB2">
            <w:r w:rsidRPr="00DA2189">
              <w:t>* These institutions are listed in schedule III, Part 2, of the FAA.</w:t>
            </w:r>
          </w:p>
        </w:tc>
      </w:tr>
      <w:tr w:rsidR="00D05EB2" w:rsidRPr="00DA2189" w:rsidTr="00825C3F">
        <w:trPr>
          <w:tblCellSpacing w:w="15" w:type="dxa"/>
        </w:trPr>
        <w:tc>
          <w:tcPr>
            <w:tcW w:w="1203" w:type="dxa"/>
            <w:vAlign w:val="center"/>
            <w:hideMark/>
          </w:tcPr>
          <w:p w:rsidR="00D05EB2" w:rsidRPr="00DA2189" w:rsidRDefault="00D05EB2">
            <w:r w:rsidRPr="00DA2189">
              <w:t xml:space="preserve">- </w:t>
            </w:r>
          </w:p>
        </w:tc>
        <w:tc>
          <w:tcPr>
            <w:tcW w:w="0" w:type="auto"/>
            <w:vAlign w:val="center"/>
            <w:hideMark/>
          </w:tcPr>
          <w:p w:rsidR="00D05EB2" w:rsidRPr="00DA2189" w:rsidRDefault="00D05EB2">
            <w:r w:rsidRPr="00DA2189">
              <w:t>Government of Canada</w:t>
            </w:r>
          </w:p>
        </w:tc>
        <w:tc>
          <w:tcPr>
            <w:tcW w:w="0" w:type="auto"/>
            <w:vAlign w:val="center"/>
            <w:hideMark/>
          </w:tcPr>
          <w:p w:rsidR="00D05EB2" w:rsidRPr="00DA2189" w:rsidRDefault="00D05EB2">
            <w:pPr>
              <w:rPr>
                <w:lang w:val="fr-FR"/>
              </w:rPr>
            </w:pPr>
            <w:r w:rsidRPr="00DA2189">
              <w:rPr>
                <w:lang w:val="fr-FR"/>
              </w:rPr>
              <w:t>Gouvernement du Canada</w:t>
            </w:r>
          </w:p>
        </w:tc>
        <w:tc>
          <w:tcPr>
            <w:tcW w:w="0" w:type="auto"/>
            <w:vAlign w:val="center"/>
            <w:hideMark/>
          </w:tcPr>
          <w:p w:rsidR="00D05EB2" w:rsidRPr="00DA2189" w:rsidRDefault="00D05EB2">
            <w:r w:rsidRPr="00DA2189">
              <w:t>Government of Canada</w:t>
            </w:r>
          </w:p>
        </w:tc>
        <w:tc>
          <w:tcPr>
            <w:tcW w:w="0" w:type="auto"/>
            <w:vAlign w:val="center"/>
            <w:hideMark/>
          </w:tcPr>
          <w:p w:rsidR="00D05EB2" w:rsidRPr="00DA2189" w:rsidRDefault="00D05EB2">
            <w:pPr>
              <w:rPr>
                <w:lang w:val="fr-FR"/>
              </w:rPr>
            </w:pPr>
            <w:r w:rsidRPr="00DA2189">
              <w:rPr>
                <w:lang w:val="fr-FR"/>
              </w:rPr>
              <w:t>Gouvernement du Canada</w:t>
            </w:r>
          </w:p>
        </w:tc>
        <w:tc>
          <w:tcPr>
            <w:tcW w:w="1944" w:type="dxa"/>
            <w:gridSpan w:val="2"/>
            <w:vAlign w:val="center"/>
            <w:hideMark/>
          </w:tcPr>
          <w:p w:rsidR="00D05EB2" w:rsidRPr="00DA2189" w:rsidRDefault="00D05EB2">
            <w:r w:rsidRPr="00DA2189">
              <w:t>GC</w:t>
            </w:r>
          </w:p>
        </w:tc>
        <w:tc>
          <w:tcPr>
            <w:tcW w:w="1798" w:type="dxa"/>
            <w:vAlign w:val="center"/>
            <w:hideMark/>
          </w:tcPr>
          <w:p w:rsidR="00D05EB2" w:rsidRPr="00DA2189" w:rsidRDefault="00D05EB2">
            <w:pPr>
              <w:rPr>
                <w:lang w:val="fr-FR"/>
              </w:rPr>
            </w:pPr>
            <w:r w:rsidRPr="00DA2189">
              <w:rPr>
                <w:lang w:val="fr-FR"/>
              </w:rPr>
              <w:t>GC</w:t>
            </w:r>
          </w:p>
        </w:tc>
      </w:tr>
      <w:tr w:rsidR="00D05EB2" w:rsidRPr="00DA2189" w:rsidTr="00825C3F">
        <w:trPr>
          <w:tblCellSpacing w:w="15" w:type="dxa"/>
        </w:trPr>
        <w:tc>
          <w:tcPr>
            <w:tcW w:w="1203" w:type="dxa"/>
            <w:vAlign w:val="center"/>
            <w:hideMark/>
          </w:tcPr>
          <w:p w:rsidR="00D05EB2" w:rsidRPr="00DA2189" w:rsidRDefault="00D05EB2">
            <w:r w:rsidRPr="00DA2189">
              <w:t xml:space="preserve">- </w:t>
            </w:r>
          </w:p>
        </w:tc>
        <w:tc>
          <w:tcPr>
            <w:tcW w:w="0" w:type="auto"/>
            <w:vAlign w:val="center"/>
            <w:hideMark/>
          </w:tcPr>
          <w:p w:rsidR="00D05EB2" w:rsidRPr="00DA2189" w:rsidRDefault="00D05EB2">
            <w:r w:rsidRPr="00DA2189">
              <w:t>Treasury Board Secretariat</w:t>
            </w:r>
          </w:p>
        </w:tc>
        <w:tc>
          <w:tcPr>
            <w:tcW w:w="0" w:type="auto"/>
            <w:vAlign w:val="center"/>
            <w:hideMark/>
          </w:tcPr>
          <w:p w:rsidR="00D05EB2" w:rsidRPr="00DA2189" w:rsidRDefault="00D05EB2">
            <w:pPr>
              <w:rPr>
                <w:lang w:val="fr-FR"/>
              </w:rPr>
            </w:pPr>
            <w:r w:rsidRPr="00DA2189">
              <w:rPr>
                <w:lang w:val="fr-FR"/>
              </w:rPr>
              <w:t>Secrétariat du Conseil du Trésor</w:t>
            </w:r>
          </w:p>
        </w:tc>
        <w:tc>
          <w:tcPr>
            <w:tcW w:w="0" w:type="auto"/>
            <w:vAlign w:val="center"/>
            <w:hideMark/>
          </w:tcPr>
          <w:p w:rsidR="00D05EB2" w:rsidRPr="00DA2189" w:rsidRDefault="00D05EB2">
            <w:r w:rsidRPr="00DA2189">
              <w:t>Treasury Board of Canada Secretariat</w:t>
            </w:r>
          </w:p>
        </w:tc>
        <w:tc>
          <w:tcPr>
            <w:tcW w:w="0" w:type="auto"/>
            <w:vAlign w:val="center"/>
            <w:hideMark/>
          </w:tcPr>
          <w:p w:rsidR="00D05EB2" w:rsidRPr="00DA2189" w:rsidRDefault="00D05EB2">
            <w:pPr>
              <w:rPr>
                <w:lang w:val="fr-FR"/>
              </w:rPr>
            </w:pPr>
            <w:r w:rsidRPr="00DA2189">
              <w:rPr>
                <w:lang w:val="fr-FR"/>
              </w:rPr>
              <w:t>Secrétariat du Conseil du Trésor du Canada</w:t>
            </w:r>
          </w:p>
        </w:tc>
        <w:tc>
          <w:tcPr>
            <w:tcW w:w="1944" w:type="dxa"/>
            <w:gridSpan w:val="2"/>
            <w:vAlign w:val="center"/>
            <w:hideMark/>
          </w:tcPr>
          <w:p w:rsidR="00D05EB2" w:rsidRPr="00DA2189" w:rsidRDefault="00D05EB2">
            <w:r w:rsidRPr="00DA2189">
              <w:t>TBS</w:t>
            </w:r>
          </w:p>
        </w:tc>
        <w:tc>
          <w:tcPr>
            <w:tcW w:w="1798" w:type="dxa"/>
            <w:vAlign w:val="center"/>
            <w:hideMark/>
          </w:tcPr>
          <w:p w:rsidR="00D05EB2" w:rsidRPr="00DA2189" w:rsidRDefault="00D05EB2">
            <w:pPr>
              <w:rPr>
                <w:lang w:val="fr-FR"/>
              </w:rPr>
            </w:pPr>
            <w:r w:rsidRPr="00DA2189">
              <w:rPr>
                <w:lang w:val="fr-FR"/>
              </w:rPr>
              <w:t>SCT</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Agriculture and Agri-Food</w:t>
            </w:r>
          </w:p>
        </w:tc>
        <w:tc>
          <w:tcPr>
            <w:tcW w:w="0" w:type="auto"/>
            <w:vAlign w:val="center"/>
            <w:hideMark/>
          </w:tcPr>
          <w:p w:rsidR="00D05EB2" w:rsidRPr="00DA2189" w:rsidRDefault="00D05EB2">
            <w:pPr>
              <w:rPr>
                <w:lang w:val="fr-FR"/>
              </w:rPr>
            </w:pPr>
            <w:r w:rsidRPr="00DA2189">
              <w:rPr>
                <w:lang w:val="fr-FR"/>
              </w:rPr>
              <w:t>Ministère de l'Agriculture et de l'Agroalimentaire</w:t>
            </w:r>
          </w:p>
        </w:tc>
        <w:tc>
          <w:tcPr>
            <w:tcW w:w="0" w:type="auto"/>
            <w:vAlign w:val="center"/>
            <w:hideMark/>
          </w:tcPr>
          <w:p w:rsidR="00D05EB2" w:rsidRPr="00DA2189" w:rsidRDefault="00D05EB2">
            <w:r w:rsidRPr="00DA2189">
              <w:t>Agriculture and Agri-Food Canada</w:t>
            </w:r>
          </w:p>
        </w:tc>
        <w:tc>
          <w:tcPr>
            <w:tcW w:w="0" w:type="auto"/>
            <w:vAlign w:val="center"/>
            <w:hideMark/>
          </w:tcPr>
          <w:p w:rsidR="00D05EB2" w:rsidRPr="00DA2189" w:rsidRDefault="00D05EB2">
            <w:pPr>
              <w:rPr>
                <w:lang w:val="fr-FR"/>
              </w:rPr>
            </w:pPr>
            <w:r w:rsidRPr="00DA2189">
              <w:rPr>
                <w:lang w:val="fr-FR"/>
              </w:rPr>
              <w:t>Agriculture et Agroalimentaire Canada</w:t>
            </w:r>
          </w:p>
        </w:tc>
        <w:tc>
          <w:tcPr>
            <w:tcW w:w="1944" w:type="dxa"/>
            <w:gridSpan w:val="2"/>
            <w:vAlign w:val="center"/>
            <w:hideMark/>
          </w:tcPr>
          <w:p w:rsidR="00D05EB2" w:rsidRPr="00DA2189" w:rsidRDefault="00D05EB2">
            <w:r w:rsidRPr="00DA2189">
              <w:t>AAFC</w:t>
            </w:r>
          </w:p>
        </w:tc>
        <w:tc>
          <w:tcPr>
            <w:tcW w:w="1798" w:type="dxa"/>
            <w:vAlign w:val="center"/>
            <w:hideMark/>
          </w:tcPr>
          <w:p w:rsidR="00D05EB2" w:rsidRPr="00DA2189" w:rsidRDefault="00D05EB2">
            <w:pPr>
              <w:rPr>
                <w:lang w:val="fr-FR"/>
              </w:rPr>
            </w:pPr>
            <w:r w:rsidRPr="00DA2189">
              <w:rPr>
                <w:lang w:val="fr-FR"/>
              </w:rPr>
              <w:t>AAC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Canadian Heritage</w:t>
            </w:r>
          </w:p>
        </w:tc>
        <w:tc>
          <w:tcPr>
            <w:tcW w:w="0" w:type="auto"/>
            <w:vAlign w:val="center"/>
            <w:hideMark/>
          </w:tcPr>
          <w:p w:rsidR="00D05EB2" w:rsidRPr="00DA2189" w:rsidRDefault="00D05EB2">
            <w:pPr>
              <w:rPr>
                <w:lang w:val="fr-FR"/>
              </w:rPr>
            </w:pPr>
            <w:r w:rsidRPr="00DA2189">
              <w:rPr>
                <w:lang w:val="fr-FR"/>
              </w:rPr>
              <w:t>Ministère du Patrimoine canadien</w:t>
            </w:r>
          </w:p>
        </w:tc>
        <w:tc>
          <w:tcPr>
            <w:tcW w:w="0" w:type="auto"/>
            <w:vAlign w:val="center"/>
            <w:hideMark/>
          </w:tcPr>
          <w:p w:rsidR="00D05EB2" w:rsidRPr="00DA2189" w:rsidRDefault="00D05EB2">
            <w:r w:rsidRPr="00DA2189">
              <w:t>Canadian Heritage</w:t>
            </w:r>
          </w:p>
        </w:tc>
        <w:tc>
          <w:tcPr>
            <w:tcW w:w="0" w:type="auto"/>
            <w:vAlign w:val="center"/>
            <w:hideMark/>
          </w:tcPr>
          <w:p w:rsidR="00D05EB2" w:rsidRPr="00DA2189" w:rsidRDefault="00D05EB2">
            <w:pPr>
              <w:rPr>
                <w:lang w:val="fr-FR"/>
              </w:rPr>
            </w:pPr>
            <w:r w:rsidRPr="00DA2189">
              <w:rPr>
                <w:lang w:val="fr-FR"/>
              </w:rPr>
              <w:t>Patrimoine canadien</w:t>
            </w:r>
          </w:p>
        </w:tc>
        <w:tc>
          <w:tcPr>
            <w:tcW w:w="1944" w:type="dxa"/>
            <w:gridSpan w:val="2"/>
            <w:vAlign w:val="center"/>
            <w:hideMark/>
          </w:tcPr>
          <w:p w:rsidR="00D05EB2" w:rsidRPr="00DA2189" w:rsidRDefault="00D05EB2">
            <w:r w:rsidRPr="00DA2189">
              <w:t>PCH</w:t>
            </w:r>
          </w:p>
        </w:tc>
        <w:tc>
          <w:tcPr>
            <w:tcW w:w="1798" w:type="dxa"/>
            <w:vAlign w:val="center"/>
            <w:hideMark/>
          </w:tcPr>
          <w:p w:rsidR="00D05EB2" w:rsidRPr="00DA2189" w:rsidRDefault="00D05EB2">
            <w:pPr>
              <w:rPr>
                <w:lang w:val="fr-FR"/>
              </w:rPr>
            </w:pPr>
            <w:r w:rsidRPr="00DA2189">
              <w:rPr>
                <w:lang w:val="fr-FR"/>
              </w:rPr>
              <w:t>PCH</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Citizenship and Immigration</w:t>
            </w:r>
          </w:p>
        </w:tc>
        <w:tc>
          <w:tcPr>
            <w:tcW w:w="0" w:type="auto"/>
            <w:vAlign w:val="center"/>
            <w:hideMark/>
          </w:tcPr>
          <w:p w:rsidR="00D05EB2" w:rsidRPr="00DA2189" w:rsidRDefault="00D05EB2">
            <w:pPr>
              <w:rPr>
                <w:lang w:val="fr-FR"/>
              </w:rPr>
            </w:pPr>
            <w:r w:rsidRPr="00DA2189">
              <w:rPr>
                <w:lang w:val="fr-FR"/>
              </w:rPr>
              <w:t>Ministère de la Citoyenneté et de l'Immigration</w:t>
            </w:r>
          </w:p>
        </w:tc>
        <w:tc>
          <w:tcPr>
            <w:tcW w:w="0" w:type="auto"/>
            <w:vAlign w:val="center"/>
            <w:hideMark/>
          </w:tcPr>
          <w:p w:rsidR="00D05EB2" w:rsidRPr="00DA2189" w:rsidRDefault="00D05EB2">
            <w:r w:rsidRPr="00DA2189">
              <w:t>Citizenship and Immigration Canada</w:t>
            </w:r>
          </w:p>
        </w:tc>
        <w:tc>
          <w:tcPr>
            <w:tcW w:w="0" w:type="auto"/>
            <w:vAlign w:val="center"/>
            <w:hideMark/>
          </w:tcPr>
          <w:p w:rsidR="00D05EB2" w:rsidRPr="00DA2189" w:rsidRDefault="00D05EB2">
            <w:pPr>
              <w:rPr>
                <w:lang w:val="fr-FR"/>
              </w:rPr>
            </w:pPr>
            <w:r w:rsidRPr="00DA2189">
              <w:rPr>
                <w:lang w:val="fr-FR"/>
              </w:rPr>
              <w:t>Citoyenneté et Immigration Canada</w:t>
            </w:r>
          </w:p>
        </w:tc>
        <w:tc>
          <w:tcPr>
            <w:tcW w:w="1944" w:type="dxa"/>
            <w:gridSpan w:val="2"/>
            <w:vAlign w:val="center"/>
            <w:hideMark/>
          </w:tcPr>
          <w:p w:rsidR="00D05EB2" w:rsidRPr="00DA2189" w:rsidRDefault="00D05EB2">
            <w:r w:rsidRPr="00DA2189">
              <w:t>CIC</w:t>
            </w:r>
          </w:p>
        </w:tc>
        <w:tc>
          <w:tcPr>
            <w:tcW w:w="1798" w:type="dxa"/>
            <w:vAlign w:val="center"/>
            <w:hideMark/>
          </w:tcPr>
          <w:p w:rsidR="00D05EB2" w:rsidRPr="00DA2189" w:rsidRDefault="00D05EB2">
            <w:pPr>
              <w:rPr>
                <w:lang w:val="fr-FR"/>
              </w:rPr>
            </w:pPr>
            <w:r w:rsidRPr="00DA2189">
              <w:rPr>
                <w:lang w:val="fr-FR"/>
              </w:rPr>
              <w:t>CIC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Employment and Social Development</w:t>
            </w:r>
          </w:p>
        </w:tc>
        <w:tc>
          <w:tcPr>
            <w:tcW w:w="0" w:type="auto"/>
            <w:vAlign w:val="center"/>
            <w:hideMark/>
          </w:tcPr>
          <w:p w:rsidR="00D05EB2" w:rsidRPr="00DA2189" w:rsidRDefault="00D05EB2">
            <w:pPr>
              <w:rPr>
                <w:lang w:val="fr-FR"/>
              </w:rPr>
            </w:pPr>
            <w:r w:rsidRPr="00DA2189">
              <w:rPr>
                <w:lang w:val="fr-FR"/>
              </w:rPr>
              <w:t>Ministère de l'Emploi et du Développement social</w:t>
            </w:r>
          </w:p>
        </w:tc>
        <w:tc>
          <w:tcPr>
            <w:tcW w:w="0" w:type="auto"/>
            <w:vAlign w:val="center"/>
            <w:hideMark/>
          </w:tcPr>
          <w:p w:rsidR="00D05EB2" w:rsidRPr="00DA2189" w:rsidRDefault="00D05EB2">
            <w:r w:rsidRPr="00DA2189">
              <w:t>Employment and Social Development Canada</w:t>
            </w:r>
          </w:p>
        </w:tc>
        <w:tc>
          <w:tcPr>
            <w:tcW w:w="0" w:type="auto"/>
            <w:vAlign w:val="center"/>
            <w:hideMark/>
          </w:tcPr>
          <w:p w:rsidR="00D05EB2" w:rsidRPr="00DA2189" w:rsidRDefault="00D05EB2">
            <w:pPr>
              <w:rPr>
                <w:lang w:val="fr-FR"/>
              </w:rPr>
            </w:pPr>
            <w:r w:rsidRPr="00DA2189">
              <w:rPr>
                <w:lang w:val="fr-FR"/>
              </w:rPr>
              <w:t>Emploi et Développement social Canada</w:t>
            </w:r>
          </w:p>
        </w:tc>
        <w:tc>
          <w:tcPr>
            <w:tcW w:w="1944" w:type="dxa"/>
            <w:gridSpan w:val="2"/>
            <w:vAlign w:val="center"/>
            <w:hideMark/>
          </w:tcPr>
          <w:p w:rsidR="00D05EB2" w:rsidRPr="00DA2189" w:rsidRDefault="00D05EB2">
            <w:r w:rsidRPr="00DA2189">
              <w:t>ESDC</w:t>
            </w:r>
          </w:p>
        </w:tc>
        <w:tc>
          <w:tcPr>
            <w:tcW w:w="1798" w:type="dxa"/>
            <w:vAlign w:val="center"/>
            <w:hideMark/>
          </w:tcPr>
          <w:p w:rsidR="00D05EB2" w:rsidRPr="00DA2189" w:rsidRDefault="00D05EB2">
            <w:pPr>
              <w:rPr>
                <w:lang w:val="fr-FR"/>
              </w:rPr>
            </w:pPr>
            <w:r w:rsidRPr="00DA2189">
              <w:rPr>
                <w:lang w:val="fr-FR"/>
              </w:rPr>
              <w:t>EDSC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Finance</w:t>
            </w:r>
          </w:p>
        </w:tc>
        <w:tc>
          <w:tcPr>
            <w:tcW w:w="0" w:type="auto"/>
            <w:vAlign w:val="center"/>
            <w:hideMark/>
          </w:tcPr>
          <w:p w:rsidR="00D05EB2" w:rsidRPr="00DA2189" w:rsidRDefault="00D05EB2">
            <w:pPr>
              <w:rPr>
                <w:lang w:val="fr-FR"/>
              </w:rPr>
            </w:pPr>
            <w:r w:rsidRPr="00DA2189">
              <w:rPr>
                <w:lang w:val="fr-FR"/>
              </w:rPr>
              <w:t>Ministère des Finances</w:t>
            </w:r>
          </w:p>
        </w:tc>
        <w:tc>
          <w:tcPr>
            <w:tcW w:w="0" w:type="auto"/>
            <w:vAlign w:val="center"/>
            <w:hideMark/>
          </w:tcPr>
          <w:p w:rsidR="00D05EB2" w:rsidRPr="00DA2189" w:rsidRDefault="00D05EB2">
            <w:r w:rsidRPr="00DA2189">
              <w:t>Department of Finance Canada</w:t>
            </w:r>
          </w:p>
        </w:tc>
        <w:tc>
          <w:tcPr>
            <w:tcW w:w="0" w:type="auto"/>
            <w:vAlign w:val="center"/>
            <w:hideMark/>
          </w:tcPr>
          <w:p w:rsidR="00D05EB2" w:rsidRPr="00DA2189" w:rsidRDefault="00D05EB2">
            <w:pPr>
              <w:rPr>
                <w:lang w:val="fr-FR"/>
              </w:rPr>
            </w:pPr>
            <w:r w:rsidRPr="00DA2189">
              <w:rPr>
                <w:lang w:val="fr-FR"/>
              </w:rPr>
              <w:t>Ministère des Finances Canada</w:t>
            </w:r>
          </w:p>
        </w:tc>
        <w:tc>
          <w:tcPr>
            <w:tcW w:w="1944" w:type="dxa"/>
            <w:gridSpan w:val="2"/>
            <w:vAlign w:val="center"/>
            <w:hideMark/>
          </w:tcPr>
          <w:p w:rsidR="00D05EB2" w:rsidRPr="00DA2189" w:rsidRDefault="00D05EB2">
            <w:r w:rsidRPr="00DA2189">
              <w:t>FIN</w:t>
            </w:r>
          </w:p>
        </w:tc>
        <w:tc>
          <w:tcPr>
            <w:tcW w:w="1798" w:type="dxa"/>
            <w:vAlign w:val="center"/>
            <w:hideMark/>
          </w:tcPr>
          <w:p w:rsidR="00D05EB2" w:rsidRPr="00DA2189" w:rsidRDefault="00D05EB2">
            <w:pPr>
              <w:rPr>
                <w:lang w:val="fr-FR"/>
              </w:rPr>
            </w:pPr>
            <w:r w:rsidRPr="00DA2189">
              <w:rPr>
                <w:lang w:val="fr-FR"/>
              </w:rPr>
              <w:t>FIN</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Fisheries and Oceans</w:t>
            </w:r>
          </w:p>
        </w:tc>
        <w:tc>
          <w:tcPr>
            <w:tcW w:w="0" w:type="auto"/>
            <w:vAlign w:val="center"/>
            <w:hideMark/>
          </w:tcPr>
          <w:p w:rsidR="00D05EB2" w:rsidRPr="00DA2189" w:rsidRDefault="00D05EB2">
            <w:pPr>
              <w:rPr>
                <w:lang w:val="fr-FR"/>
              </w:rPr>
            </w:pPr>
            <w:r w:rsidRPr="00DA2189">
              <w:rPr>
                <w:lang w:val="fr-FR"/>
              </w:rPr>
              <w:t>Ministère des Pêches et des Océans</w:t>
            </w:r>
          </w:p>
        </w:tc>
        <w:tc>
          <w:tcPr>
            <w:tcW w:w="0" w:type="auto"/>
            <w:vAlign w:val="center"/>
            <w:hideMark/>
          </w:tcPr>
          <w:p w:rsidR="00D05EB2" w:rsidRPr="00DA2189" w:rsidRDefault="00D05EB2">
            <w:r w:rsidRPr="00DA2189">
              <w:t>Fisheries and Oceans Canada</w:t>
            </w:r>
          </w:p>
        </w:tc>
        <w:tc>
          <w:tcPr>
            <w:tcW w:w="0" w:type="auto"/>
            <w:vAlign w:val="center"/>
            <w:hideMark/>
          </w:tcPr>
          <w:p w:rsidR="00D05EB2" w:rsidRPr="00DA2189" w:rsidRDefault="00D05EB2">
            <w:pPr>
              <w:rPr>
                <w:lang w:val="fr-FR"/>
              </w:rPr>
            </w:pPr>
            <w:r w:rsidRPr="00DA2189">
              <w:rPr>
                <w:lang w:val="fr-FR"/>
              </w:rPr>
              <w:t>Pêches et Océans Canada</w:t>
            </w:r>
          </w:p>
        </w:tc>
        <w:tc>
          <w:tcPr>
            <w:tcW w:w="1944" w:type="dxa"/>
            <w:gridSpan w:val="2"/>
            <w:vAlign w:val="center"/>
            <w:hideMark/>
          </w:tcPr>
          <w:p w:rsidR="00D05EB2" w:rsidRPr="00DA2189" w:rsidRDefault="00D05EB2">
            <w:r w:rsidRPr="00DA2189">
              <w:t>DFO</w:t>
            </w:r>
          </w:p>
        </w:tc>
        <w:tc>
          <w:tcPr>
            <w:tcW w:w="1798" w:type="dxa"/>
            <w:vAlign w:val="center"/>
            <w:hideMark/>
          </w:tcPr>
          <w:p w:rsidR="00D05EB2" w:rsidRPr="00DA2189" w:rsidRDefault="00D05EB2">
            <w:pPr>
              <w:rPr>
                <w:lang w:val="fr-FR"/>
              </w:rPr>
            </w:pPr>
            <w:r w:rsidRPr="00DA2189">
              <w:rPr>
                <w:lang w:val="fr-FR"/>
              </w:rPr>
              <w:t>MPO</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Foreign Affairs, Trade and Development</w:t>
            </w:r>
          </w:p>
        </w:tc>
        <w:tc>
          <w:tcPr>
            <w:tcW w:w="0" w:type="auto"/>
            <w:vAlign w:val="center"/>
            <w:hideMark/>
          </w:tcPr>
          <w:p w:rsidR="00D05EB2" w:rsidRPr="00DA2189" w:rsidRDefault="00D05EB2">
            <w:pPr>
              <w:rPr>
                <w:lang w:val="fr-FR"/>
              </w:rPr>
            </w:pPr>
            <w:r w:rsidRPr="00DA2189">
              <w:rPr>
                <w:lang w:val="fr-FR"/>
              </w:rPr>
              <w:t>Ministère des Affaires étrangères, du Commerce et du Développement</w:t>
            </w:r>
          </w:p>
        </w:tc>
        <w:tc>
          <w:tcPr>
            <w:tcW w:w="0" w:type="auto"/>
            <w:vAlign w:val="center"/>
            <w:hideMark/>
          </w:tcPr>
          <w:p w:rsidR="00D05EB2" w:rsidRPr="00DA2189" w:rsidRDefault="00D05EB2">
            <w:r w:rsidRPr="00DA2189">
              <w:t>Foreign Affairs, Trade and Development Canada</w:t>
            </w:r>
          </w:p>
        </w:tc>
        <w:tc>
          <w:tcPr>
            <w:tcW w:w="0" w:type="auto"/>
            <w:vAlign w:val="center"/>
            <w:hideMark/>
          </w:tcPr>
          <w:p w:rsidR="00D05EB2" w:rsidRPr="00DA2189" w:rsidRDefault="00D05EB2">
            <w:pPr>
              <w:rPr>
                <w:lang w:val="fr-FR"/>
              </w:rPr>
            </w:pPr>
            <w:r w:rsidRPr="00DA2189">
              <w:rPr>
                <w:lang w:val="fr-FR"/>
              </w:rPr>
              <w:t>Affaires étrangères, Commerce et Développement Canada</w:t>
            </w:r>
          </w:p>
        </w:tc>
        <w:tc>
          <w:tcPr>
            <w:tcW w:w="1944" w:type="dxa"/>
            <w:gridSpan w:val="2"/>
            <w:vAlign w:val="center"/>
            <w:hideMark/>
          </w:tcPr>
          <w:p w:rsidR="00D05EB2" w:rsidRPr="00DA2189" w:rsidRDefault="00D05EB2">
            <w:r w:rsidRPr="00DA2189">
              <w:t>DFATD</w:t>
            </w:r>
          </w:p>
        </w:tc>
        <w:tc>
          <w:tcPr>
            <w:tcW w:w="1798" w:type="dxa"/>
            <w:vAlign w:val="center"/>
            <w:hideMark/>
          </w:tcPr>
          <w:p w:rsidR="00D05EB2" w:rsidRPr="00DA2189" w:rsidRDefault="00D05EB2">
            <w:pPr>
              <w:rPr>
                <w:lang w:val="fr-FR"/>
              </w:rPr>
            </w:pPr>
            <w:r w:rsidRPr="00DA2189">
              <w:rPr>
                <w:lang w:val="fr-FR"/>
              </w:rPr>
              <w:t>MAECD</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Health</w:t>
            </w:r>
          </w:p>
        </w:tc>
        <w:tc>
          <w:tcPr>
            <w:tcW w:w="0" w:type="auto"/>
            <w:vAlign w:val="center"/>
            <w:hideMark/>
          </w:tcPr>
          <w:p w:rsidR="00D05EB2" w:rsidRPr="00DA2189" w:rsidRDefault="00D05EB2">
            <w:pPr>
              <w:rPr>
                <w:lang w:val="fr-FR"/>
              </w:rPr>
            </w:pPr>
            <w:r w:rsidRPr="00DA2189">
              <w:rPr>
                <w:lang w:val="fr-FR"/>
              </w:rPr>
              <w:t>Ministère de la Santé</w:t>
            </w:r>
          </w:p>
        </w:tc>
        <w:tc>
          <w:tcPr>
            <w:tcW w:w="0" w:type="auto"/>
            <w:vAlign w:val="center"/>
            <w:hideMark/>
          </w:tcPr>
          <w:p w:rsidR="00D05EB2" w:rsidRPr="00DA2189" w:rsidRDefault="00D05EB2">
            <w:r w:rsidRPr="00DA2189">
              <w:t>Health Canada</w:t>
            </w:r>
          </w:p>
        </w:tc>
        <w:tc>
          <w:tcPr>
            <w:tcW w:w="0" w:type="auto"/>
            <w:vAlign w:val="center"/>
            <w:hideMark/>
          </w:tcPr>
          <w:p w:rsidR="00D05EB2" w:rsidRPr="00DA2189" w:rsidRDefault="00D05EB2">
            <w:pPr>
              <w:rPr>
                <w:lang w:val="fr-FR"/>
              </w:rPr>
            </w:pPr>
            <w:r w:rsidRPr="00DA2189">
              <w:rPr>
                <w:lang w:val="fr-FR"/>
              </w:rPr>
              <w:t>Santé Canada</w:t>
            </w:r>
          </w:p>
        </w:tc>
        <w:tc>
          <w:tcPr>
            <w:tcW w:w="1944" w:type="dxa"/>
            <w:gridSpan w:val="2"/>
            <w:vAlign w:val="center"/>
            <w:hideMark/>
          </w:tcPr>
          <w:p w:rsidR="00D05EB2" w:rsidRPr="00DA2189" w:rsidRDefault="00D05EB2">
            <w:r w:rsidRPr="00DA2189">
              <w:t>HC</w:t>
            </w:r>
          </w:p>
        </w:tc>
        <w:tc>
          <w:tcPr>
            <w:tcW w:w="1798" w:type="dxa"/>
            <w:vAlign w:val="center"/>
            <w:hideMark/>
          </w:tcPr>
          <w:p w:rsidR="00D05EB2" w:rsidRPr="00DA2189" w:rsidRDefault="00D05EB2">
            <w:pPr>
              <w:rPr>
                <w:lang w:val="fr-FR"/>
              </w:rPr>
            </w:pPr>
            <w:r w:rsidRPr="00DA2189">
              <w:rPr>
                <w:lang w:val="fr-FR"/>
              </w:rPr>
              <w:t>SC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Indian Affairs and Northern Development</w:t>
            </w:r>
          </w:p>
        </w:tc>
        <w:tc>
          <w:tcPr>
            <w:tcW w:w="0" w:type="auto"/>
            <w:vAlign w:val="center"/>
            <w:hideMark/>
          </w:tcPr>
          <w:p w:rsidR="00D05EB2" w:rsidRPr="00DA2189" w:rsidRDefault="00D05EB2">
            <w:pPr>
              <w:rPr>
                <w:lang w:val="fr-FR"/>
              </w:rPr>
            </w:pPr>
            <w:r w:rsidRPr="00DA2189">
              <w:rPr>
                <w:lang w:val="fr-FR"/>
              </w:rPr>
              <w:t>Ministère des Affaires indiennes et du Nord canadien</w:t>
            </w:r>
          </w:p>
        </w:tc>
        <w:tc>
          <w:tcPr>
            <w:tcW w:w="0" w:type="auto"/>
            <w:vAlign w:val="center"/>
            <w:hideMark/>
          </w:tcPr>
          <w:p w:rsidR="00D05EB2" w:rsidRPr="00DA2189" w:rsidRDefault="00D05EB2">
            <w:r w:rsidRPr="00DA2189">
              <w:t>Aboriginal Affairs and Northern Development Canada</w:t>
            </w:r>
          </w:p>
        </w:tc>
        <w:tc>
          <w:tcPr>
            <w:tcW w:w="0" w:type="auto"/>
            <w:vAlign w:val="center"/>
            <w:hideMark/>
          </w:tcPr>
          <w:p w:rsidR="00D05EB2" w:rsidRPr="00DA2189" w:rsidRDefault="00D05EB2">
            <w:pPr>
              <w:rPr>
                <w:lang w:val="fr-FR"/>
              </w:rPr>
            </w:pPr>
            <w:r w:rsidRPr="00DA2189">
              <w:rPr>
                <w:lang w:val="fr-FR"/>
              </w:rPr>
              <w:t>Affaires autochtones et Développement du Nord Canada</w:t>
            </w:r>
          </w:p>
        </w:tc>
        <w:tc>
          <w:tcPr>
            <w:tcW w:w="1944" w:type="dxa"/>
            <w:gridSpan w:val="2"/>
            <w:vAlign w:val="center"/>
            <w:hideMark/>
          </w:tcPr>
          <w:p w:rsidR="00D05EB2" w:rsidRPr="00DA2189" w:rsidRDefault="00D05EB2">
            <w:r w:rsidRPr="00DA2189">
              <w:t>AANDC</w:t>
            </w:r>
          </w:p>
        </w:tc>
        <w:tc>
          <w:tcPr>
            <w:tcW w:w="1798" w:type="dxa"/>
            <w:vAlign w:val="center"/>
            <w:hideMark/>
          </w:tcPr>
          <w:p w:rsidR="00D05EB2" w:rsidRPr="00DA2189" w:rsidRDefault="00D05EB2">
            <w:pPr>
              <w:rPr>
                <w:lang w:val="fr-FR"/>
              </w:rPr>
            </w:pPr>
            <w:r w:rsidRPr="00DA2189">
              <w:rPr>
                <w:lang w:val="fr-FR"/>
              </w:rPr>
              <w:t>AADNC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Industry</w:t>
            </w:r>
          </w:p>
        </w:tc>
        <w:tc>
          <w:tcPr>
            <w:tcW w:w="0" w:type="auto"/>
            <w:vAlign w:val="center"/>
            <w:hideMark/>
          </w:tcPr>
          <w:p w:rsidR="00D05EB2" w:rsidRPr="00DA2189" w:rsidRDefault="00D05EB2">
            <w:pPr>
              <w:rPr>
                <w:lang w:val="fr-FR"/>
              </w:rPr>
            </w:pPr>
            <w:r w:rsidRPr="00DA2189">
              <w:rPr>
                <w:lang w:val="fr-FR"/>
              </w:rPr>
              <w:t>Ministère de l'Industrie</w:t>
            </w:r>
          </w:p>
        </w:tc>
        <w:tc>
          <w:tcPr>
            <w:tcW w:w="0" w:type="auto"/>
            <w:vAlign w:val="center"/>
            <w:hideMark/>
          </w:tcPr>
          <w:p w:rsidR="00D05EB2" w:rsidRPr="00DA2189" w:rsidRDefault="00D05EB2">
            <w:r w:rsidRPr="00DA2189">
              <w:t>Industry Canada</w:t>
            </w:r>
          </w:p>
        </w:tc>
        <w:tc>
          <w:tcPr>
            <w:tcW w:w="0" w:type="auto"/>
            <w:vAlign w:val="center"/>
            <w:hideMark/>
          </w:tcPr>
          <w:p w:rsidR="00D05EB2" w:rsidRPr="00DA2189" w:rsidRDefault="00D05EB2">
            <w:pPr>
              <w:rPr>
                <w:lang w:val="fr-FR"/>
              </w:rPr>
            </w:pPr>
            <w:r w:rsidRPr="00DA2189">
              <w:rPr>
                <w:lang w:val="fr-FR"/>
              </w:rPr>
              <w:t>Industrie Canada</w:t>
            </w:r>
          </w:p>
        </w:tc>
        <w:tc>
          <w:tcPr>
            <w:tcW w:w="1944" w:type="dxa"/>
            <w:gridSpan w:val="2"/>
            <w:vAlign w:val="center"/>
            <w:hideMark/>
          </w:tcPr>
          <w:p w:rsidR="00D05EB2" w:rsidRPr="00DA2189" w:rsidRDefault="00D05EB2">
            <w:r w:rsidRPr="00DA2189">
              <w:t>IC</w:t>
            </w:r>
          </w:p>
        </w:tc>
        <w:tc>
          <w:tcPr>
            <w:tcW w:w="1798" w:type="dxa"/>
            <w:vAlign w:val="center"/>
            <w:hideMark/>
          </w:tcPr>
          <w:p w:rsidR="00D05EB2" w:rsidRPr="00DA2189" w:rsidRDefault="00D05EB2">
            <w:pPr>
              <w:rPr>
                <w:lang w:val="fr-FR"/>
              </w:rPr>
            </w:pPr>
            <w:r w:rsidRPr="00DA2189">
              <w:rPr>
                <w:lang w:val="fr-FR"/>
              </w:rPr>
              <w:t>IC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Justice</w:t>
            </w:r>
          </w:p>
        </w:tc>
        <w:tc>
          <w:tcPr>
            <w:tcW w:w="0" w:type="auto"/>
            <w:vAlign w:val="center"/>
            <w:hideMark/>
          </w:tcPr>
          <w:p w:rsidR="00D05EB2" w:rsidRPr="00DA2189" w:rsidRDefault="00D05EB2">
            <w:pPr>
              <w:rPr>
                <w:lang w:val="fr-FR"/>
              </w:rPr>
            </w:pPr>
            <w:r w:rsidRPr="00DA2189">
              <w:rPr>
                <w:lang w:val="fr-FR"/>
              </w:rPr>
              <w:t>Ministère de la Justice</w:t>
            </w:r>
          </w:p>
        </w:tc>
        <w:tc>
          <w:tcPr>
            <w:tcW w:w="0" w:type="auto"/>
            <w:vAlign w:val="center"/>
            <w:hideMark/>
          </w:tcPr>
          <w:p w:rsidR="00D05EB2" w:rsidRPr="00DA2189" w:rsidRDefault="00D05EB2">
            <w:r w:rsidRPr="00DA2189">
              <w:t>Department of Justice Canada</w:t>
            </w:r>
          </w:p>
        </w:tc>
        <w:tc>
          <w:tcPr>
            <w:tcW w:w="0" w:type="auto"/>
            <w:vAlign w:val="center"/>
            <w:hideMark/>
          </w:tcPr>
          <w:p w:rsidR="00D05EB2" w:rsidRPr="00DA2189" w:rsidRDefault="00D05EB2">
            <w:pPr>
              <w:rPr>
                <w:lang w:val="fr-FR"/>
              </w:rPr>
            </w:pPr>
            <w:r w:rsidRPr="00DA2189">
              <w:rPr>
                <w:lang w:val="fr-FR"/>
              </w:rPr>
              <w:t>Ministère de la Justice Canada</w:t>
            </w:r>
          </w:p>
        </w:tc>
        <w:tc>
          <w:tcPr>
            <w:tcW w:w="1944" w:type="dxa"/>
            <w:gridSpan w:val="2"/>
            <w:vAlign w:val="center"/>
            <w:hideMark/>
          </w:tcPr>
          <w:p w:rsidR="00D05EB2" w:rsidRPr="00DA2189" w:rsidRDefault="00D05EB2">
            <w:r w:rsidRPr="00DA2189">
              <w:t>JUS</w:t>
            </w:r>
          </w:p>
        </w:tc>
        <w:tc>
          <w:tcPr>
            <w:tcW w:w="1798" w:type="dxa"/>
            <w:vAlign w:val="center"/>
            <w:hideMark/>
          </w:tcPr>
          <w:p w:rsidR="00D05EB2" w:rsidRPr="00DA2189" w:rsidRDefault="00D05EB2">
            <w:pPr>
              <w:rPr>
                <w:lang w:val="fr-FR"/>
              </w:rPr>
            </w:pPr>
            <w:r w:rsidRPr="00DA2189">
              <w:rPr>
                <w:lang w:val="fr-FR"/>
              </w:rPr>
              <w:t>JUS</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National Defence</w:t>
            </w:r>
          </w:p>
        </w:tc>
        <w:tc>
          <w:tcPr>
            <w:tcW w:w="0" w:type="auto"/>
            <w:vAlign w:val="center"/>
            <w:hideMark/>
          </w:tcPr>
          <w:p w:rsidR="00D05EB2" w:rsidRPr="00DA2189" w:rsidRDefault="00D05EB2">
            <w:pPr>
              <w:rPr>
                <w:lang w:val="fr-FR"/>
              </w:rPr>
            </w:pPr>
            <w:r w:rsidRPr="00DA2189">
              <w:rPr>
                <w:lang w:val="fr-FR"/>
              </w:rPr>
              <w:t>Ministère de la Défense nationale</w:t>
            </w:r>
          </w:p>
        </w:tc>
        <w:tc>
          <w:tcPr>
            <w:tcW w:w="0" w:type="auto"/>
            <w:vAlign w:val="center"/>
            <w:hideMark/>
          </w:tcPr>
          <w:p w:rsidR="00D05EB2" w:rsidRPr="00DA2189" w:rsidRDefault="00D05EB2">
            <w:r w:rsidRPr="00DA2189">
              <w:t>National Defence</w:t>
            </w:r>
          </w:p>
        </w:tc>
        <w:tc>
          <w:tcPr>
            <w:tcW w:w="0" w:type="auto"/>
            <w:vAlign w:val="center"/>
            <w:hideMark/>
          </w:tcPr>
          <w:p w:rsidR="00D05EB2" w:rsidRPr="00DA2189" w:rsidRDefault="00D05EB2">
            <w:pPr>
              <w:rPr>
                <w:lang w:val="fr-FR"/>
              </w:rPr>
            </w:pPr>
            <w:r w:rsidRPr="00DA2189">
              <w:rPr>
                <w:lang w:val="fr-FR"/>
              </w:rPr>
              <w:t>Défense nationale</w:t>
            </w:r>
          </w:p>
        </w:tc>
        <w:tc>
          <w:tcPr>
            <w:tcW w:w="1944" w:type="dxa"/>
            <w:gridSpan w:val="2"/>
            <w:vAlign w:val="center"/>
            <w:hideMark/>
          </w:tcPr>
          <w:p w:rsidR="00D05EB2" w:rsidRPr="00DA2189" w:rsidRDefault="00D05EB2">
            <w:r w:rsidRPr="00DA2189">
              <w:t>DND</w:t>
            </w:r>
          </w:p>
        </w:tc>
        <w:tc>
          <w:tcPr>
            <w:tcW w:w="1798" w:type="dxa"/>
            <w:vAlign w:val="center"/>
            <w:hideMark/>
          </w:tcPr>
          <w:p w:rsidR="00D05EB2" w:rsidRPr="00DA2189" w:rsidRDefault="00D05EB2">
            <w:pPr>
              <w:rPr>
                <w:lang w:val="fr-FR"/>
              </w:rPr>
            </w:pPr>
            <w:r w:rsidRPr="00DA2189">
              <w:rPr>
                <w:lang w:val="fr-FR"/>
              </w:rPr>
              <w:t>MDN</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Natural Resources</w:t>
            </w:r>
          </w:p>
        </w:tc>
        <w:tc>
          <w:tcPr>
            <w:tcW w:w="0" w:type="auto"/>
            <w:vAlign w:val="center"/>
            <w:hideMark/>
          </w:tcPr>
          <w:p w:rsidR="00D05EB2" w:rsidRPr="00DA2189" w:rsidRDefault="00D05EB2">
            <w:pPr>
              <w:rPr>
                <w:lang w:val="fr-FR"/>
              </w:rPr>
            </w:pPr>
            <w:r w:rsidRPr="00DA2189">
              <w:rPr>
                <w:lang w:val="fr-FR"/>
              </w:rPr>
              <w:t>Ministère des Ressources naturelles</w:t>
            </w:r>
          </w:p>
        </w:tc>
        <w:tc>
          <w:tcPr>
            <w:tcW w:w="0" w:type="auto"/>
            <w:vAlign w:val="center"/>
            <w:hideMark/>
          </w:tcPr>
          <w:p w:rsidR="00D05EB2" w:rsidRPr="00DA2189" w:rsidRDefault="00D05EB2">
            <w:r w:rsidRPr="00DA2189">
              <w:t>Natural Resources Canada</w:t>
            </w:r>
          </w:p>
        </w:tc>
        <w:tc>
          <w:tcPr>
            <w:tcW w:w="0" w:type="auto"/>
            <w:vAlign w:val="center"/>
            <w:hideMark/>
          </w:tcPr>
          <w:p w:rsidR="00D05EB2" w:rsidRPr="00DA2189" w:rsidRDefault="00D05EB2">
            <w:pPr>
              <w:rPr>
                <w:lang w:val="fr-FR"/>
              </w:rPr>
            </w:pPr>
            <w:r w:rsidRPr="00DA2189">
              <w:rPr>
                <w:lang w:val="fr-FR"/>
              </w:rPr>
              <w:t>Ressources naturelles Canada</w:t>
            </w:r>
          </w:p>
        </w:tc>
        <w:tc>
          <w:tcPr>
            <w:tcW w:w="1944" w:type="dxa"/>
            <w:gridSpan w:val="2"/>
            <w:vAlign w:val="center"/>
            <w:hideMark/>
          </w:tcPr>
          <w:p w:rsidR="00D05EB2" w:rsidRPr="00DA2189" w:rsidRDefault="00D05EB2">
            <w:r w:rsidRPr="00DA2189">
              <w:t>NRCan</w:t>
            </w:r>
          </w:p>
        </w:tc>
        <w:tc>
          <w:tcPr>
            <w:tcW w:w="1798" w:type="dxa"/>
            <w:vAlign w:val="center"/>
            <w:hideMark/>
          </w:tcPr>
          <w:p w:rsidR="00D05EB2" w:rsidRPr="00DA2189" w:rsidRDefault="00D05EB2">
            <w:pPr>
              <w:rPr>
                <w:lang w:val="fr-FR"/>
              </w:rPr>
            </w:pPr>
            <w:r w:rsidRPr="00DA2189">
              <w:rPr>
                <w:lang w:val="fr-FR"/>
              </w:rPr>
              <w:t>RNCan</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Public Safety and Emergency Preparedness</w:t>
            </w:r>
          </w:p>
        </w:tc>
        <w:tc>
          <w:tcPr>
            <w:tcW w:w="0" w:type="auto"/>
            <w:vAlign w:val="center"/>
            <w:hideMark/>
          </w:tcPr>
          <w:p w:rsidR="00D05EB2" w:rsidRPr="00DA2189" w:rsidRDefault="00D05EB2">
            <w:pPr>
              <w:rPr>
                <w:lang w:val="fr-FR"/>
              </w:rPr>
            </w:pPr>
            <w:r w:rsidRPr="00DA2189">
              <w:rPr>
                <w:lang w:val="fr-FR"/>
              </w:rPr>
              <w:t>Ministère de la Sécurité publique et de la Protection civile</w:t>
            </w:r>
          </w:p>
        </w:tc>
        <w:tc>
          <w:tcPr>
            <w:tcW w:w="0" w:type="auto"/>
            <w:vAlign w:val="center"/>
            <w:hideMark/>
          </w:tcPr>
          <w:p w:rsidR="00D05EB2" w:rsidRPr="00DA2189" w:rsidRDefault="00D05EB2">
            <w:r w:rsidRPr="00DA2189">
              <w:t>Public Safety Canada</w:t>
            </w:r>
          </w:p>
        </w:tc>
        <w:tc>
          <w:tcPr>
            <w:tcW w:w="0" w:type="auto"/>
            <w:vAlign w:val="center"/>
            <w:hideMark/>
          </w:tcPr>
          <w:p w:rsidR="00D05EB2" w:rsidRPr="00DA2189" w:rsidRDefault="00D05EB2">
            <w:pPr>
              <w:rPr>
                <w:lang w:val="fr-FR"/>
              </w:rPr>
            </w:pPr>
            <w:r w:rsidRPr="00DA2189">
              <w:rPr>
                <w:lang w:val="fr-FR"/>
              </w:rPr>
              <w:t>Sécurité publique Canada</w:t>
            </w:r>
          </w:p>
        </w:tc>
        <w:tc>
          <w:tcPr>
            <w:tcW w:w="1944" w:type="dxa"/>
            <w:gridSpan w:val="2"/>
            <w:vAlign w:val="center"/>
            <w:hideMark/>
          </w:tcPr>
          <w:p w:rsidR="00D05EB2" w:rsidRPr="00DA2189" w:rsidRDefault="00D05EB2">
            <w:r w:rsidRPr="00DA2189">
              <w:t>PS</w:t>
            </w:r>
          </w:p>
        </w:tc>
        <w:tc>
          <w:tcPr>
            <w:tcW w:w="1798" w:type="dxa"/>
            <w:vAlign w:val="center"/>
            <w:hideMark/>
          </w:tcPr>
          <w:p w:rsidR="00D05EB2" w:rsidRPr="00DA2189" w:rsidRDefault="00D05EB2">
            <w:pPr>
              <w:rPr>
                <w:lang w:val="fr-FR"/>
              </w:rPr>
            </w:pPr>
            <w:r w:rsidRPr="00DA2189">
              <w:rPr>
                <w:lang w:val="fr-FR"/>
              </w:rPr>
              <w:t>SP</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Public Works and Government Services</w:t>
            </w:r>
          </w:p>
        </w:tc>
        <w:tc>
          <w:tcPr>
            <w:tcW w:w="0" w:type="auto"/>
            <w:vAlign w:val="center"/>
            <w:hideMark/>
          </w:tcPr>
          <w:p w:rsidR="00D05EB2" w:rsidRPr="00DA2189" w:rsidRDefault="00D05EB2">
            <w:pPr>
              <w:rPr>
                <w:lang w:val="fr-FR"/>
              </w:rPr>
            </w:pPr>
            <w:r w:rsidRPr="00DA2189">
              <w:rPr>
                <w:lang w:val="fr-FR"/>
              </w:rPr>
              <w:t>Ministère des Travaux publics et des Services gouvernementaux</w:t>
            </w:r>
          </w:p>
        </w:tc>
        <w:tc>
          <w:tcPr>
            <w:tcW w:w="0" w:type="auto"/>
            <w:vAlign w:val="center"/>
            <w:hideMark/>
          </w:tcPr>
          <w:p w:rsidR="00D05EB2" w:rsidRPr="00DA2189" w:rsidRDefault="00D05EB2">
            <w:r w:rsidRPr="00DA2189">
              <w:t>Public Works and Government Services Canada</w:t>
            </w:r>
          </w:p>
        </w:tc>
        <w:tc>
          <w:tcPr>
            <w:tcW w:w="0" w:type="auto"/>
            <w:vAlign w:val="center"/>
            <w:hideMark/>
          </w:tcPr>
          <w:p w:rsidR="00D05EB2" w:rsidRPr="00DA2189" w:rsidRDefault="00D05EB2">
            <w:pPr>
              <w:rPr>
                <w:lang w:val="fr-FR"/>
              </w:rPr>
            </w:pPr>
            <w:r w:rsidRPr="00DA2189">
              <w:rPr>
                <w:lang w:val="fr-FR"/>
              </w:rPr>
              <w:t>Travaux publics et Services gouvernementaux Canada</w:t>
            </w:r>
          </w:p>
        </w:tc>
        <w:tc>
          <w:tcPr>
            <w:tcW w:w="1944" w:type="dxa"/>
            <w:gridSpan w:val="2"/>
            <w:vAlign w:val="center"/>
            <w:hideMark/>
          </w:tcPr>
          <w:p w:rsidR="00D05EB2" w:rsidRPr="00DA2189" w:rsidRDefault="00D05EB2">
            <w:r w:rsidRPr="00DA2189">
              <w:t>PWGSC</w:t>
            </w:r>
          </w:p>
        </w:tc>
        <w:tc>
          <w:tcPr>
            <w:tcW w:w="1798" w:type="dxa"/>
            <w:vAlign w:val="center"/>
            <w:hideMark/>
          </w:tcPr>
          <w:p w:rsidR="00D05EB2" w:rsidRPr="00DA2189" w:rsidRDefault="00D05EB2">
            <w:pPr>
              <w:rPr>
                <w:lang w:val="fr-FR"/>
              </w:rPr>
            </w:pPr>
            <w:r w:rsidRPr="00DA2189">
              <w:rPr>
                <w:lang w:val="fr-FR"/>
              </w:rPr>
              <w:t>TPSGC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the Environment</w:t>
            </w:r>
          </w:p>
        </w:tc>
        <w:tc>
          <w:tcPr>
            <w:tcW w:w="0" w:type="auto"/>
            <w:vAlign w:val="center"/>
            <w:hideMark/>
          </w:tcPr>
          <w:p w:rsidR="00D05EB2" w:rsidRPr="00DA2189" w:rsidRDefault="00D05EB2">
            <w:pPr>
              <w:rPr>
                <w:lang w:val="fr-FR"/>
              </w:rPr>
            </w:pPr>
            <w:r w:rsidRPr="00DA2189">
              <w:rPr>
                <w:lang w:val="fr-FR"/>
              </w:rPr>
              <w:t>Ministère de l'Environnement</w:t>
            </w:r>
          </w:p>
        </w:tc>
        <w:tc>
          <w:tcPr>
            <w:tcW w:w="0" w:type="auto"/>
            <w:vAlign w:val="center"/>
            <w:hideMark/>
          </w:tcPr>
          <w:p w:rsidR="00D05EB2" w:rsidRPr="00DA2189" w:rsidRDefault="00D05EB2">
            <w:r w:rsidRPr="00DA2189">
              <w:t>Environment Canada</w:t>
            </w:r>
          </w:p>
        </w:tc>
        <w:tc>
          <w:tcPr>
            <w:tcW w:w="0" w:type="auto"/>
            <w:vAlign w:val="center"/>
            <w:hideMark/>
          </w:tcPr>
          <w:p w:rsidR="00D05EB2" w:rsidRPr="00DA2189" w:rsidRDefault="00D05EB2">
            <w:pPr>
              <w:rPr>
                <w:lang w:val="fr-FR"/>
              </w:rPr>
            </w:pPr>
            <w:r w:rsidRPr="00DA2189">
              <w:rPr>
                <w:lang w:val="fr-FR"/>
              </w:rPr>
              <w:t>Environnement Canada</w:t>
            </w:r>
          </w:p>
        </w:tc>
        <w:tc>
          <w:tcPr>
            <w:tcW w:w="1944" w:type="dxa"/>
            <w:gridSpan w:val="2"/>
            <w:vAlign w:val="center"/>
            <w:hideMark/>
          </w:tcPr>
          <w:p w:rsidR="00D05EB2" w:rsidRPr="00DA2189" w:rsidRDefault="00D05EB2">
            <w:r w:rsidRPr="00DA2189">
              <w:t>EC</w:t>
            </w:r>
          </w:p>
        </w:tc>
        <w:tc>
          <w:tcPr>
            <w:tcW w:w="1798" w:type="dxa"/>
            <w:vAlign w:val="center"/>
            <w:hideMark/>
          </w:tcPr>
          <w:p w:rsidR="00D05EB2" w:rsidRPr="00DA2189" w:rsidRDefault="00D05EB2">
            <w:pPr>
              <w:rPr>
                <w:lang w:val="fr-FR"/>
              </w:rPr>
            </w:pPr>
            <w:r w:rsidRPr="00DA2189">
              <w:rPr>
                <w:lang w:val="fr-FR"/>
              </w:rPr>
              <w:t>EC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Transport</w:t>
            </w:r>
          </w:p>
        </w:tc>
        <w:tc>
          <w:tcPr>
            <w:tcW w:w="0" w:type="auto"/>
            <w:vAlign w:val="center"/>
            <w:hideMark/>
          </w:tcPr>
          <w:p w:rsidR="00D05EB2" w:rsidRPr="00DA2189" w:rsidRDefault="00D05EB2">
            <w:pPr>
              <w:rPr>
                <w:lang w:val="fr-FR"/>
              </w:rPr>
            </w:pPr>
            <w:r w:rsidRPr="00DA2189">
              <w:rPr>
                <w:lang w:val="fr-FR"/>
              </w:rPr>
              <w:t>Ministère des Transports</w:t>
            </w:r>
          </w:p>
        </w:tc>
        <w:tc>
          <w:tcPr>
            <w:tcW w:w="0" w:type="auto"/>
            <w:vAlign w:val="center"/>
            <w:hideMark/>
          </w:tcPr>
          <w:p w:rsidR="00D05EB2" w:rsidRPr="00DA2189" w:rsidRDefault="00D05EB2">
            <w:r w:rsidRPr="00DA2189">
              <w:t>Transport Canada</w:t>
            </w:r>
          </w:p>
        </w:tc>
        <w:tc>
          <w:tcPr>
            <w:tcW w:w="0" w:type="auto"/>
            <w:vAlign w:val="center"/>
            <w:hideMark/>
          </w:tcPr>
          <w:p w:rsidR="00D05EB2" w:rsidRPr="00DA2189" w:rsidRDefault="00D05EB2">
            <w:pPr>
              <w:rPr>
                <w:lang w:val="fr-FR"/>
              </w:rPr>
            </w:pPr>
            <w:r w:rsidRPr="00DA2189">
              <w:rPr>
                <w:lang w:val="fr-FR"/>
              </w:rPr>
              <w:t>Transports Canada</w:t>
            </w:r>
          </w:p>
        </w:tc>
        <w:tc>
          <w:tcPr>
            <w:tcW w:w="1944" w:type="dxa"/>
            <w:gridSpan w:val="2"/>
            <w:vAlign w:val="center"/>
            <w:hideMark/>
          </w:tcPr>
          <w:p w:rsidR="00D05EB2" w:rsidRPr="00DA2189" w:rsidRDefault="00D05EB2">
            <w:r w:rsidRPr="00DA2189">
              <w:t>TC</w:t>
            </w:r>
          </w:p>
        </w:tc>
        <w:tc>
          <w:tcPr>
            <w:tcW w:w="1798" w:type="dxa"/>
            <w:vAlign w:val="center"/>
            <w:hideMark/>
          </w:tcPr>
          <w:p w:rsidR="00D05EB2" w:rsidRPr="00DA2189" w:rsidRDefault="00D05EB2">
            <w:pPr>
              <w:rPr>
                <w:lang w:val="fr-FR"/>
              </w:rPr>
            </w:pPr>
            <w:r w:rsidRPr="00DA2189">
              <w:rPr>
                <w:lang w:val="fr-FR"/>
              </w:rPr>
              <w:t>TC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Veterans Affairs</w:t>
            </w:r>
          </w:p>
        </w:tc>
        <w:tc>
          <w:tcPr>
            <w:tcW w:w="0" w:type="auto"/>
            <w:vAlign w:val="center"/>
            <w:hideMark/>
          </w:tcPr>
          <w:p w:rsidR="00D05EB2" w:rsidRPr="00DA2189" w:rsidRDefault="00D05EB2">
            <w:pPr>
              <w:rPr>
                <w:lang w:val="fr-FR"/>
              </w:rPr>
            </w:pPr>
            <w:r w:rsidRPr="00DA2189">
              <w:rPr>
                <w:lang w:val="fr-FR"/>
              </w:rPr>
              <w:t>Ministère des Anciens Combattants</w:t>
            </w:r>
          </w:p>
        </w:tc>
        <w:tc>
          <w:tcPr>
            <w:tcW w:w="0" w:type="auto"/>
            <w:vAlign w:val="center"/>
            <w:hideMark/>
          </w:tcPr>
          <w:p w:rsidR="00D05EB2" w:rsidRPr="00DA2189" w:rsidRDefault="00D05EB2">
            <w:r w:rsidRPr="00DA2189">
              <w:t>Veterans Affairs Canada</w:t>
            </w:r>
          </w:p>
        </w:tc>
        <w:tc>
          <w:tcPr>
            <w:tcW w:w="0" w:type="auto"/>
            <w:vAlign w:val="center"/>
            <w:hideMark/>
          </w:tcPr>
          <w:p w:rsidR="00D05EB2" w:rsidRPr="00DA2189" w:rsidRDefault="00D05EB2">
            <w:pPr>
              <w:rPr>
                <w:lang w:val="fr-FR"/>
              </w:rPr>
            </w:pPr>
            <w:r w:rsidRPr="00DA2189">
              <w:rPr>
                <w:lang w:val="fr-FR"/>
              </w:rPr>
              <w:t>Anciens Combattants Canada</w:t>
            </w:r>
          </w:p>
        </w:tc>
        <w:tc>
          <w:tcPr>
            <w:tcW w:w="1944" w:type="dxa"/>
            <w:gridSpan w:val="2"/>
            <w:vAlign w:val="center"/>
            <w:hideMark/>
          </w:tcPr>
          <w:p w:rsidR="00D05EB2" w:rsidRPr="00DA2189" w:rsidRDefault="00D05EB2">
            <w:r w:rsidRPr="00DA2189">
              <w:t>VAC</w:t>
            </w:r>
          </w:p>
        </w:tc>
        <w:tc>
          <w:tcPr>
            <w:tcW w:w="1798" w:type="dxa"/>
            <w:vAlign w:val="center"/>
            <w:hideMark/>
          </w:tcPr>
          <w:p w:rsidR="00D05EB2" w:rsidRPr="00DA2189" w:rsidRDefault="00D05EB2">
            <w:pPr>
              <w:rPr>
                <w:lang w:val="fr-FR"/>
              </w:rPr>
            </w:pPr>
            <w:r w:rsidRPr="00DA2189">
              <w:rPr>
                <w:lang w:val="fr-FR"/>
              </w:rPr>
              <w:t>ACC</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Department of Western Economic Diversification</w:t>
            </w:r>
          </w:p>
        </w:tc>
        <w:tc>
          <w:tcPr>
            <w:tcW w:w="0" w:type="auto"/>
            <w:vAlign w:val="center"/>
            <w:hideMark/>
          </w:tcPr>
          <w:p w:rsidR="00D05EB2" w:rsidRPr="00DA2189" w:rsidRDefault="00D05EB2">
            <w:pPr>
              <w:rPr>
                <w:lang w:val="fr-FR"/>
              </w:rPr>
            </w:pPr>
            <w:r w:rsidRPr="00DA2189">
              <w:rPr>
                <w:lang w:val="fr-FR"/>
              </w:rPr>
              <w:t>Ministère de la Diversification de l'économie de l'Ouest canadien</w:t>
            </w:r>
          </w:p>
        </w:tc>
        <w:tc>
          <w:tcPr>
            <w:tcW w:w="0" w:type="auto"/>
            <w:vAlign w:val="center"/>
            <w:hideMark/>
          </w:tcPr>
          <w:p w:rsidR="00D05EB2" w:rsidRPr="00DA2189" w:rsidRDefault="00D05EB2">
            <w:r w:rsidRPr="00DA2189">
              <w:t>Western Economic Diversification Canada</w:t>
            </w:r>
          </w:p>
        </w:tc>
        <w:tc>
          <w:tcPr>
            <w:tcW w:w="0" w:type="auto"/>
            <w:vAlign w:val="center"/>
            <w:hideMark/>
          </w:tcPr>
          <w:p w:rsidR="00D05EB2" w:rsidRPr="00DA2189" w:rsidRDefault="00D05EB2">
            <w:pPr>
              <w:rPr>
                <w:lang w:val="fr-FR"/>
              </w:rPr>
            </w:pPr>
            <w:r w:rsidRPr="00DA2189">
              <w:rPr>
                <w:lang w:val="fr-FR"/>
              </w:rPr>
              <w:t>Diversification de l'économie de l'Ouest Canada</w:t>
            </w:r>
          </w:p>
        </w:tc>
        <w:tc>
          <w:tcPr>
            <w:tcW w:w="1944" w:type="dxa"/>
            <w:gridSpan w:val="2"/>
            <w:vAlign w:val="center"/>
            <w:hideMark/>
          </w:tcPr>
          <w:p w:rsidR="00D05EB2" w:rsidRPr="00DA2189" w:rsidRDefault="00D05EB2">
            <w:r w:rsidRPr="00DA2189">
              <w:t>WD</w:t>
            </w:r>
          </w:p>
        </w:tc>
        <w:tc>
          <w:tcPr>
            <w:tcW w:w="1798" w:type="dxa"/>
            <w:vAlign w:val="center"/>
            <w:hideMark/>
          </w:tcPr>
          <w:p w:rsidR="00D05EB2" w:rsidRPr="00DA2189" w:rsidRDefault="00D05EB2">
            <w:pPr>
              <w:rPr>
                <w:lang w:val="fr-FR"/>
              </w:rPr>
            </w:pPr>
            <w:r w:rsidRPr="00DA2189">
              <w:rPr>
                <w:lang w:val="fr-FR"/>
              </w:rPr>
              <w:t>DEO</w:t>
            </w:r>
          </w:p>
        </w:tc>
      </w:tr>
      <w:tr w:rsidR="00D05EB2" w:rsidRPr="00DA2189" w:rsidTr="00825C3F">
        <w:trPr>
          <w:tblCellSpacing w:w="15" w:type="dxa"/>
        </w:trPr>
        <w:tc>
          <w:tcPr>
            <w:tcW w:w="1203" w:type="dxa"/>
            <w:vAlign w:val="center"/>
            <w:hideMark/>
          </w:tcPr>
          <w:p w:rsidR="00D05EB2" w:rsidRPr="00DA2189" w:rsidRDefault="00D05EB2">
            <w:r w:rsidRPr="00DA2189">
              <w:t xml:space="preserve">I </w:t>
            </w:r>
          </w:p>
        </w:tc>
        <w:tc>
          <w:tcPr>
            <w:tcW w:w="0" w:type="auto"/>
            <w:vAlign w:val="center"/>
            <w:hideMark/>
          </w:tcPr>
          <w:p w:rsidR="00D05EB2" w:rsidRPr="00DA2189" w:rsidRDefault="00D05EB2">
            <w:r w:rsidRPr="00DA2189">
              <w:t>Treasury Board</w:t>
            </w:r>
          </w:p>
        </w:tc>
        <w:tc>
          <w:tcPr>
            <w:tcW w:w="0" w:type="auto"/>
            <w:vAlign w:val="center"/>
            <w:hideMark/>
          </w:tcPr>
          <w:p w:rsidR="00D05EB2" w:rsidRPr="00DA2189" w:rsidRDefault="00D05EB2">
            <w:pPr>
              <w:rPr>
                <w:lang w:val="fr-FR"/>
              </w:rPr>
            </w:pPr>
            <w:r w:rsidRPr="00DA2189">
              <w:rPr>
                <w:lang w:val="fr-FR"/>
              </w:rPr>
              <w:t>Conseil du Trésor</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TB</w:t>
            </w:r>
          </w:p>
        </w:tc>
        <w:tc>
          <w:tcPr>
            <w:tcW w:w="1798" w:type="dxa"/>
            <w:vAlign w:val="center"/>
            <w:hideMark/>
          </w:tcPr>
          <w:p w:rsidR="00D05EB2" w:rsidRPr="00DA2189" w:rsidRDefault="00D05EB2">
            <w:pPr>
              <w:rPr>
                <w:lang w:val="fr-FR"/>
              </w:rPr>
            </w:pPr>
            <w:r w:rsidRPr="00DA2189">
              <w:rPr>
                <w:lang w:val="fr-FR"/>
              </w:rPr>
              <w:t>CT</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Administrative Tribunals Support Service of Canada</w:t>
            </w:r>
          </w:p>
        </w:tc>
        <w:tc>
          <w:tcPr>
            <w:tcW w:w="0" w:type="auto"/>
            <w:vAlign w:val="center"/>
            <w:hideMark/>
          </w:tcPr>
          <w:p w:rsidR="00D05EB2" w:rsidRPr="00DA2189" w:rsidRDefault="00D05EB2">
            <w:pPr>
              <w:rPr>
                <w:lang w:val="fr-FR"/>
              </w:rPr>
            </w:pPr>
            <w:r w:rsidRPr="00DA2189">
              <w:rPr>
                <w:lang w:val="fr-FR"/>
              </w:rPr>
              <w:t>Service canadien d'appui aux tribunaux administratifs</w:t>
            </w:r>
          </w:p>
        </w:tc>
        <w:tc>
          <w:tcPr>
            <w:tcW w:w="0" w:type="auto"/>
            <w:vAlign w:val="center"/>
            <w:hideMark/>
          </w:tcPr>
          <w:p w:rsidR="00D05EB2" w:rsidRPr="00DA2189" w:rsidRDefault="00D05EB2">
            <w:r w:rsidRPr="00DA2189">
              <w:t>Administrative Tribunals Support Service of Canada</w:t>
            </w:r>
          </w:p>
        </w:tc>
        <w:tc>
          <w:tcPr>
            <w:tcW w:w="0" w:type="auto"/>
            <w:vAlign w:val="center"/>
            <w:hideMark/>
          </w:tcPr>
          <w:p w:rsidR="00D05EB2" w:rsidRPr="00DA2189" w:rsidRDefault="00D05EB2">
            <w:pPr>
              <w:rPr>
                <w:lang w:val="fr-FR"/>
              </w:rPr>
            </w:pPr>
            <w:r w:rsidRPr="00DA2189">
              <w:rPr>
                <w:lang w:val="fr-FR"/>
              </w:rPr>
              <w:t>Service canadien d'appui aux tribunaux administratifs</w:t>
            </w:r>
          </w:p>
        </w:tc>
        <w:tc>
          <w:tcPr>
            <w:tcW w:w="1944" w:type="dxa"/>
            <w:gridSpan w:val="2"/>
            <w:vAlign w:val="center"/>
            <w:hideMark/>
          </w:tcPr>
          <w:p w:rsidR="00D05EB2" w:rsidRPr="00DA2189" w:rsidRDefault="00D05EB2">
            <w:r w:rsidRPr="00DA2189">
              <w:t>ATSSC</w:t>
            </w:r>
          </w:p>
        </w:tc>
        <w:tc>
          <w:tcPr>
            <w:tcW w:w="1798" w:type="dxa"/>
            <w:vAlign w:val="center"/>
            <w:hideMark/>
          </w:tcPr>
          <w:p w:rsidR="00D05EB2" w:rsidRPr="00DA2189" w:rsidRDefault="00D05EB2">
            <w:pPr>
              <w:rPr>
                <w:lang w:val="fr-FR"/>
              </w:rPr>
            </w:pPr>
            <w:r w:rsidRPr="00DA2189">
              <w:rPr>
                <w:lang w:val="fr-FR"/>
              </w:rPr>
              <w:t>SCDATA</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Atlantic Canada Opportunities Agency</w:t>
            </w:r>
          </w:p>
        </w:tc>
        <w:tc>
          <w:tcPr>
            <w:tcW w:w="0" w:type="auto"/>
            <w:vAlign w:val="center"/>
            <w:hideMark/>
          </w:tcPr>
          <w:p w:rsidR="00D05EB2" w:rsidRPr="00DA2189" w:rsidRDefault="00D05EB2">
            <w:pPr>
              <w:rPr>
                <w:lang w:val="fr-FR"/>
              </w:rPr>
            </w:pPr>
            <w:r w:rsidRPr="00DA2189">
              <w:rPr>
                <w:lang w:val="fr-FR"/>
              </w:rPr>
              <w:t>Agence de promotion économique du Canada atlantique</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ACOA</w:t>
            </w:r>
          </w:p>
        </w:tc>
        <w:tc>
          <w:tcPr>
            <w:tcW w:w="1798" w:type="dxa"/>
            <w:vAlign w:val="center"/>
            <w:hideMark/>
          </w:tcPr>
          <w:p w:rsidR="00D05EB2" w:rsidRPr="00DA2189" w:rsidRDefault="00D05EB2">
            <w:pPr>
              <w:rPr>
                <w:lang w:val="fr-FR"/>
              </w:rPr>
            </w:pPr>
            <w:r w:rsidRPr="00DA2189">
              <w:rPr>
                <w:lang w:val="fr-FR"/>
              </w:rPr>
              <w:t>APECA</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Environmental Assessment Agency</w:t>
            </w:r>
          </w:p>
        </w:tc>
        <w:tc>
          <w:tcPr>
            <w:tcW w:w="0" w:type="auto"/>
            <w:vAlign w:val="center"/>
            <w:hideMark/>
          </w:tcPr>
          <w:p w:rsidR="00D05EB2" w:rsidRPr="00DA2189" w:rsidRDefault="00D05EB2">
            <w:pPr>
              <w:rPr>
                <w:lang w:val="fr-FR"/>
              </w:rPr>
            </w:pPr>
            <w:r w:rsidRPr="00DA2189">
              <w:rPr>
                <w:lang w:val="fr-FR"/>
              </w:rPr>
              <w:t>Agence canadienne d'évaluation environnementale</w:t>
            </w:r>
          </w:p>
        </w:tc>
        <w:tc>
          <w:tcPr>
            <w:tcW w:w="0" w:type="auto"/>
            <w:vAlign w:val="center"/>
            <w:hideMark/>
          </w:tcPr>
          <w:p w:rsidR="00D05EB2" w:rsidRPr="00DA2189" w:rsidRDefault="00D05EB2">
            <w:r w:rsidRPr="00DA2189">
              <w:t>Canadian Environmental Assessment Agency</w:t>
            </w:r>
          </w:p>
        </w:tc>
        <w:tc>
          <w:tcPr>
            <w:tcW w:w="0" w:type="auto"/>
            <w:vAlign w:val="center"/>
            <w:hideMark/>
          </w:tcPr>
          <w:p w:rsidR="00D05EB2" w:rsidRPr="00DA2189" w:rsidRDefault="00D05EB2">
            <w:pPr>
              <w:rPr>
                <w:lang w:val="fr-FR"/>
              </w:rPr>
            </w:pPr>
            <w:r w:rsidRPr="00DA2189">
              <w:rPr>
                <w:lang w:val="fr-FR"/>
              </w:rPr>
              <w:t>Agence canadienne d'évaluation environnementale</w:t>
            </w:r>
          </w:p>
        </w:tc>
        <w:tc>
          <w:tcPr>
            <w:tcW w:w="1944" w:type="dxa"/>
            <w:gridSpan w:val="2"/>
            <w:vAlign w:val="center"/>
            <w:hideMark/>
          </w:tcPr>
          <w:p w:rsidR="00D05EB2" w:rsidRPr="00DA2189" w:rsidRDefault="00D05EB2">
            <w:r w:rsidRPr="00DA2189">
              <w:t>CEAA</w:t>
            </w:r>
          </w:p>
        </w:tc>
        <w:tc>
          <w:tcPr>
            <w:tcW w:w="1798" w:type="dxa"/>
            <w:vAlign w:val="center"/>
            <w:hideMark/>
          </w:tcPr>
          <w:p w:rsidR="00D05EB2" w:rsidRPr="00DA2189" w:rsidRDefault="00D05EB2">
            <w:pPr>
              <w:rPr>
                <w:lang w:val="fr-FR"/>
              </w:rPr>
            </w:pPr>
            <w:r w:rsidRPr="00DA2189">
              <w:rPr>
                <w:lang w:val="fr-FR"/>
              </w:rPr>
              <w:t>ACEE</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Grain Commission</w:t>
            </w:r>
          </w:p>
        </w:tc>
        <w:tc>
          <w:tcPr>
            <w:tcW w:w="0" w:type="auto"/>
            <w:vAlign w:val="center"/>
            <w:hideMark/>
          </w:tcPr>
          <w:p w:rsidR="00D05EB2" w:rsidRPr="00DA2189" w:rsidRDefault="00D05EB2">
            <w:pPr>
              <w:rPr>
                <w:lang w:val="fr-FR"/>
              </w:rPr>
            </w:pPr>
            <w:r w:rsidRPr="00DA2189">
              <w:rPr>
                <w:lang w:val="fr-FR"/>
              </w:rPr>
              <w:t>Commission canadienne des grains</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CGC</w:t>
            </w:r>
          </w:p>
        </w:tc>
        <w:tc>
          <w:tcPr>
            <w:tcW w:w="1798" w:type="dxa"/>
            <w:vAlign w:val="center"/>
            <w:hideMark/>
          </w:tcPr>
          <w:p w:rsidR="00D05EB2" w:rsidRPr="00DA2189" w:rsidRDefault="00D05EB2">
            <w:pPr>
              <w:rPr>
                <w:lang w:val="fr-FR"/>
              </w:rPr>
            </w:pPr>
            <w:r w:rsidRPr="00DA2189">
              <w:rPr>
                <w:lang w:val="fr-FR"/>
              </w:rPr>
              <w:t>CCG</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Human Rights Commission</w:t>
            </w:r>
          </w:p>
        </w:tc>
        <w:tc>
          <w:tcPr>
            <w:tcW w:w="0" w:type="auto"/>
            <w:vAlign w:val="center"/>
            <w:hideMark/>
          </w:tcPr>
          <w:p w:rsidR="00D05EB2" w:rsidRPr="00DA2189" w:rsidRDefault="00D05EB2">
            <w:pPr>
              <w:rPr>
                <w:lang w:val="fr-FR"/>
              </w:rPr>
            </w:pPr>
            <w:r w:rsidRPr="00DA2189">
              <w:rPr>
                <w:lang w:val="fr-FR"/>
              </w:rPr>
              <w:t>Commission canadienne des droits de la personne</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CHRC</w:t>
            </w:r>
          </w:p>
        </w:tc>
        <w:tc>
          <w:tcPr>
            <w:tcW w:w="1798" w:type="dxa"/>
            <w:vAlign w:val="center"/>
            <w:hideMark/>
          </w:tcPr>
          <w:p w:rsidR="00D05EB2" w:rsidRPr="00DA2189" w:rsidRDefault="00D05EB2">
            <w:pPr>
              <w:rPr>
                <w:lang w:val="fr-FR"/>
              </w:rPr>
            </w:pPr>
            <w:r w:rsidRPr="00DA2189">
              <w:rPr>
                <w:lang w:val="fr-FR"/>
              </w:rPr>
              <w:t>CCDP</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Intergovernmental Conference Secretariat</w:t>
            </w:r>
          </w:p>
        </w:tc>
        <w:tc>
          <w:tcPr>
            <w:tcW w:w="0" w:type="auto"/>
            <w:vAlign w:val="center"/>
            <w:hideMark/>
          </w:tcPr>
          <w:p w:rsidR="00D05EB2" w:rsidRPr="00DA2189" w:rsidRDefault="00D05EB2">
            <w:pPr>
              <w:rPr>
                <w:lang w:val="fr-FR"/>
              </w:rPr>
            </w:pPr>
            <w:r w:rsidRPr="00DA2189">
              <w:rPr>
                <w:lang w:val="fr-FR"/>
              </w:rPr>
              <w:t>Secrétariat des conférences intergouvernementales canadiennes</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CICS</w:t>
            </w:r>
          </w:p>
        </w:tc>
        <w:tc>
          <w:tcPr>
            <w:tcW w:w="1798" w:type="dxa"/>
            <w:vAlign w:val="center"/>
            <w:hideMark/>
          </w:tcPr>
          <w:p w:rsidR="00D05EB2" w:rsidRPr="00DA2189" w:rsidRDefault="00D05EB2">
            <w:pPr>
              <w:rPr>
                <w:lang w:val="fr-FR"/>
              </w:rPr>
            </w:pPr>
            <w:r w:rsidRPr="00DA2189">
              <w:rPr>
                <w:lang w:val="fr-FR"/>
              </w:rPr>
              <w:t>SCIC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Northern Economic Development Agency</w:t>
            </w:r>
          </w:p>
        </w:tc>
        <w:tc>
          <w:tcPr>
            <w:tcW w:w="0" w:type="auto"/>
            <w:vAlign w:val="center"/>
            <w:hideMark/>
          </w:tcPr>
          <w:p w:rsidR="00D05EB2" w:rsidRPr="00DA2189" w:rsidRDefault="00D05EB2">
            <w:pPr>
              <w:rPr>
                <w:lang w:val="fr-FR"/>
              </w:rPr>
            </w:pPr>
            <w:r w:rsidRPr="00DA2189">
              <w:rPr>
                <w:lang w:val="fr-FR"/>
              </w:rPr>
              <w:t xml:space="preserve">Agence canadienne de développement économique du Nord </w:t>
            </w:r>
          </w:p>
        </w:tc>
        <w:tc>
          <w:tcPr>
            <w:tcW w:w="0" w:type="auto"/>
            <w:vAlign w:val="center"/>
            <w:hideMark/>
          </w:tcPr>
          <w:p w:rsidR="00D05EB2" w:rsidRPr="00DA2189" w:rsidRDefault="00D05EB2">
            <w:r w:rsidRPr="00DA2189">
              <w:t>Canadian Northern Economic Development Agency</w:t>
            </w:r>
          </w:p>
        </w:tc>
        <w:tc>
          <w:tcPr>
            <w:tcW w:w="0" w:type="auto"/>
            <w:vAlign w:val="center"/>
            <w:hideMark/>
          </w:tcPr>
          <w:p w:rsidR="00D05EB2" w:rsidRPr="00DA2189" w:rsidRDefault="00D05EB2">
            <w:pPr>
              <w:rPr>
                <w:lang w:val="fr-FR"/>
              </w:rPr>
            </w:pPr>
            <w:r w:rsidRPr="00DA2189">
              <w:rPr>
                <w:lang w:val="fr-FR"/>
              </w:rPr>
              <w:t>Agence canadienne de développement économique du Nord</w:t>
            </w:r>
          </w:p>
        </w:tc>
        <w:tc>
          <w:tcPr>
            <w:tcW w:w="1944" w:type="dxa"/>
            <w:gridSpan w:val="2"/>
            <w:vAlign w:val="center"/>
            <w:hideMark/>
          </w:tcPr>
          <w:p w:rsidR="00D05EB2" w:rsidRPr="00DA2189" w:rsidRDefault="00D05EB2">
            <w:r w:rsidRPr="00DA2189">
              <w:t>CanNor</w:t>
            </w:r>
          </w:p>
        </w:tc>
        <w:tc>
          <w:tcPr>
            <w:tcW w:w="1798" w:type="dxa"/>
            <w:vAlign w:val="center"/>
            <w:hideMark/>
          </w:tcPr>
          <w:p w:rsidR="00D05EB2" w:rsidRPr="00DA2189" w:rsidRDefault="00D05EB2">
            <w:pPr>
              <w:rPr>
                <w:lang w:val="fr-FR"/>
              </w:rPr>
            </w:pPr>
            <w:r w:rsidRPr="00DA2189">
              <w:rPr>
                <w:lang w:val="fr-FR"/>
              </w:rPr>
              <w:t>CanNor</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Radio</w:t>
            </w:r>
            <w:r w:rsidRPr="00DA2189">
              <w:softHyphen/>
              <w:t>television and Telecommunications Commission</w:t>
            </w:r>
          </w:p>
        </w:tc>
        <w:tc>
          <w:tcPr>
            <w:tcW w:w="0" w:type="auto"/>
            <w:vAlign w:val="center"/>
            <w:hideMark/>
          </w:tcPr>
          <w:p w:rsidR="00D05EB2" w:rsidRPr="00DA2189" w:rsidRDefault="00D05EB2">
            <w:pPr>
              <w:rPr>
                <w:lang w:val="fr-FR"/>
              </w:rPr>
            </w:pPr>
            <w:r w:rsidRPr="00DA2189">
              <w:rPr>
                <w:lang w:val="fr-FR"/>
              </w:rPr>
              <w:t>Conseil de la radiodiffusion et des télécommunications canadiennes</w:t>
            </w:r>
          </w:p>
        </w:tc>
        <w:tc>
          <w:tcPr>
            <w:tcW w:w="0" w:type="auto"/>
            <w:vAlign w:val="center"/>
            <w:hideMark/>
          </w:tcPr>
          <w:p w:rsidR="00D05EB2" w:rsidRPr="00DA2189" w:rsidRDefault="00D05EB2">
            <w:r w:rsidRPr="00DA2189">
              <w:t>Canadian Radio-television and Telecommunications Commission</w:t>
            </w:r>
          </w:p>
        </w:tc>
        <w:tc>
          <w:tcPr>
            <w:tcW w:w="0" w:type="auto"/>
            <w:vAlign w:val="center"/>
            <w:hideMark/>
          </w:tcPr>
          <w:p w:rsidR="00D05EB2" w:rsidRPr="00DA2189" w:rsidRDefault="00D05EB2">
            <w:pPr>
              <w:rPr>
                <w:lang w:val="fr-FR"/>
              </w:rPr>
            </w:pPr>
            <w:r w:rsidRPr="00DA2189">
              <w:rPr>
                <w:lang w:val="fr-FR"/>
              </w:rPr>
              <w:t>Conseil de la radiodiffusion et des télécommunications canadiennes</w:t>
            </w:r>
          </w:p>
        </w:tc>
        <w:tc>
          <w:tcPr>
            <w:tcW w:w="1944" w:type="dxa"/>
            <w:gridSpan w:val="2"/>
            <w:vAlign w:val="center"/>
            <w:hideMark/>
          </w:tcPr>
          <w:p w:rsidR="00D05EB2" w:rsidRPr="00DA2189" w:rsidRDefault="00D05EB2">
            <w:r w:rsidRPr="00DA2189">
              <w:t>CRTC</w:t>
            </w:r>
          </w:p>
        </w:tc>
        <w:tc>
          <w:tcPr>
            <w:tcW w:w="1798" w:type="dxa"/>
            <w:vAlign w:val="center"/>
            <w:hideMark/>
          </w:tcPr>
          <w:p w:rsidR="00D05EB2" w:rsidRPr="00DA2189" w:rsidRDefault="00D05EB2">
            <w:pPr>
              <w:rPr>
                <w:lang w:val="fr-FR"/>
              </w:rPr>
            </w:pPr>
            <w:r w:rsidRPr="00DA2189">
              <w:rPr>
                <w:lang w:val="fr-FR"/>
              </w:rPr>
              <w:t>CRTC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Security Intelligence Service</w:t>
            </w:r>
          </w:p>
        </w:tc>
        <w:tc>
          <w:tcPr>
            <w:tcW w:w="0" w:type="auto"/>
            <w:vAlign w:val="center"/>
            <w:hideMark/>
          </w:tcPr>
          <w:p w:rsidR="00D05EB2" w:rsidRPr="00DA2189" w:rsidRDefault="00D05EB2">
            <w:pPr>
              <w:rPr>
                <w:lang w:val="fr-FR"/>
              </w:rPr>
            </w:pPr>
            <w:r w:rsidRPr="00DA2189">
              <w:rPr>
                <w:lang w:val="fr-FR"/>
              </w:rPr>
              <w:t>Service canadien du renseignement de sécurité</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CSIS</w:t>
            </w:r>
          </w:p>
        </w:tc>
        <w:tc>
          <w:tcPr>
            <w:tcW w:w="1798" w:type="dxa"/>
            <w:vAlign w:val="center"/>
            <w:hideMark/>
          </w:tcPr>
          <w:p w:rsidR="00D05EB2" w:rsidRPr="00DA2189" w:rsidRDefault="00D05EB2">
            <w:pPr>
              <w:rPr>
                <w:lang w:val="fr-FR"/>
              </w:rPr>
            </w:pPr>
            <w:r w:rsidRPr="00DA2189">
              <w:rPr>
                <w:lang w:val="fr-FR"/>
              </w:rPr>
              <w:t>SCRS</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Space Agency</w:t>
            </w:r>
          </w:p>
        </w:tc>
        <w:tc>
          <w:tcPr>
            <w:tcW w:w="0" w:type="auto"/>
            <w:vAlign w:val="center"/>
            <w:hideMark/>
          </w:tcPr>
          <w:p w:rsidR="00D05EB2" w:rsidRPr="00DA2189" w:rsidRDefault="00D05EB2">
            <w:pPr>
              <w:rPr>
                <w:lang w:val="fr-FR"/>
              </w:rPr>
            </w:pPr>
            <w:r w:rsidRPr="00DA2189">
              <w:rPr>
                <w:lang w:val="fr-FR"/>
              </w:rPr>
              <w:t>Agence spatiale canadienne</w:t>
            </w:r>
          </w:p>
        </w:tc>
        <w:tc>
          <w:tcPr>
            <w:tcW w:w="0" w:type="auto"/>
            <w:vAlign w:val="center"/>
            <w:hideMark/>
          </w:tcPr>
          <w:p w:rsidR="00D05EB2" w:rsidRPr="00DA2189" w:rsidRDefault="00D05EB2">
            <w:r w:rsidRPr="00DA2189">
              <w:t>Canadian Space Agency</w:t>
            </w:r>
          </w:p>
        </w:tc>
        <w:tc>
          <w:tcPr>
            <w:tcW w:w="0" w:type="auto"/>
            <w:vAlign w:val="center"/>
            <w:hideMark/>
          </w:tcPr>
          <w:p w:rsidR="00D05EB2" w:rsidRPr="00DA2189" w:rsidRDefault="00D05EB2">
            <w:pPr>
              <w:rPr>
                <w:lang w:val="fr-FR"/>
              </w:rPr>
            </w:pPr>
            <w:r w:rsidRPr="00DA2189">
              <w:rPr>
                <w:lang w:val="fr-FR"/>
              </w:rPr>
              <w:t>Agence spatiale canadienne</w:t>
            </w:r>
          </w:p>
        </w:tc>
        <w:tc>
          <w:tcPr>
            <w:tcW w:w="1944" w:type="dxa"/>
            <w:gridSpan w:val="2"/>
            <w:vAlign w:val="center"/>
            <w:hideMark/>
          </w:tcPr>
          <w:p w:rsidR="00D05EB2" w:rsidRPr="00DA2189" w:rsidRDefault="00D05EB2">
            <w:r w:rsidRPr="00DA2189">
              <w:t>CSA</w:t>
            </w:r>
          </w:p>
        </w:tc>
        <w:tc>
          <w:tcPr>
            <w:tcW w:w="1798" w:type="dxa"/>
            <w:vAlign w:val="center"/>
            <w:hideMark/>
          </w:tcPr>
          <w:p w:rsidR="00D05EB2" w:rsidRPr="00DA2189" w:rsidRDefault="00D05EB2">
            <w:pPr>
              <w:rPr>
                <w:lang w:val="fr-FR"/>
              </w:rPr>
            </w:pPr>
            <w:r w:rsidRPr="00DA2189">
              <w:rPr>
                <w:lang w:val="fr-FR"/>
              </w:rPr>
              <w:t>ASC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Canadian Transportation Agency</w:t>
            </w:r>
          </w:p>
        </w:tc>
        <w:tc>
          <w:tcPr>
            <w:tcW w:w="0" w:type="auto"/>
            <w:vAlign w:val="center"/>
            <w:hideMark/>
          </w:tcPr>
          <w:p w:rsidR="00D05EB2" w:rsidRPr="00DA2189" w:rsidRDefault="00D05EB2">
            <w:pPr>
              <w:rPr>
                <w:lang w:val="fr-FR"/>
              </w:rPr>
            </w:pPr>
            <w:r w:rsidRPr="00DA2189">
              <w:rPr>
                <w:lang w:val="fr-FR"/>
              </w:rPr>
              <w:t>Office des transports du Canada</w:t>
            </w:r>
          </w:p>
        </w:tc>
        <w:tc>
          <w:tcPr>
            <w:tcW w:w="0" w:type="auto"/>
            <w:vAlign w:val="center"/>
            <w:hideMark/>
          </w:tcPr>
          <w:p w:rsidR="00D05EB2" w:rsidRPr="00DA2189" w:rsidRDefault="00D05EB2">
            <w:r w:rsidRPr="00DA2189">
              <w:t>Canadian Transportation Agency</w:t>
            </w:r>
          </w:p>
        </w:tc>
        <w:tc>
          <w:tcPr>
            <w:tcW w:w="0" w:type="auto"/>
            <w:vAlign w:val="center"/>
            <w:hideMark/>
          </w:tcPr>
          <w:p w:rsidR="00D05EB2" w:rsidRPr="00DA2189" w:rsidRDefault="00D05EB2">
            <w:pPr>
              <w:rPr>
                <w:lang w:val="fr-FR"/>
              </w:rPr>
            </w:pPr>
            <w:r w:rsidRPr="00DA2189">
              <w:rPr>
                <w:lang w:val="fr-FR"/>
              </w:rPr>
              <w:t>Office des transports du Canada</w:t>
            </w:r>
          </w:p>
        </w:tc>
        <w:tc>
          <w:tcPr>
            <w:tcW w:w="1944" w:type="dxa"/>
            <w:gridSpan w:val="2"/>
            <w:vAlign w:val="center"/>
            <w:hideMark/>
          </w:tcPr>
          <w:p w:rsidR="00D05EB2" w:rsidRPr="00DA2189" w:rsidRDefault="00D05EB2">
            <w:r w:rsidRPr="00DA2189">
              <w:t>CTA</w:t>
            </w:r>
          </w:p>
        </w:tc>
        <w:tc>
          <w:tcPr>
            <w:tcW w:w="1798" w:type="dxa"/>
            <w:vAlign w:val="center"/>
            <w:hideMark/>
          </w:tcPr>
          <w:p w:rsidR="00D05EB2" w:rsidRPr="00DA2189" w:rsidRDefault="00D05EB2">
            <w:pPr>
              <w:rPr>
                <w:lang w:val="fr-FR"/>
              </w:rPr>
            </w:pPr>
            <w:r w:rsidRPr="00DA2189">
              <w:rPr>
                <w:lang w:val="fr-FR"/>
              </w:rPr>
              <w:t>OTC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Civilian Review and Complaints Commission for the Royal Canadian Mounted Police</w:t>
            </w:r>
          </w:p>
        </w:tc>
        <w:tc>
          <w:tcPr>
            <w:tcW w:w="0" w:type="auto"/>
            <w:vAlign w:val="center"/>
            <w:hideMark/>
          </w:tcPr>
          <w:p w:rsidR="00D05EB2" w:rsidRPr="00DA2189" w:rsidRDefault="00D05EB2">
            <w:pPr>
              <w:rPr>
                <w:lang w:val="fr-FR"/>
              </w:rPr>
            </w:pPr>
            <w:r w:rsidRPr="00DA2189">
              <w:rPr>
                <w:lang w:val="fr-FR"/>
              </w:rPr>
              <w:t xml:space="preserve">Commission civile d’examen et de traitement des plaintes relatives à la Gendarmerie royale du Canada </w:t>
            </w:r>
          </w:p>
        </w:tc>
        <w:tc>
          <w:tcPr>
            <w:tcW w:w="0" w:type="auto"/>
            <w:vAlign w:val="center"/>
            <w:hideMark/>
          </w:tcPr>
          <w:p w:rsidR="00D05EB2" w:rsidRPr="00DA2189" w:rsidRDefault="00D05EB2">
            <w:r w:rsidRPr="00DA2189">
              <w:t>Civilian Review and Complaints Commission for the RCMP</w:t>
            </w:r>
          </w:p>
        </w:tc>
        <w:tc>
          <w:tcPr>
            <w:tcW w:w="0" w:type="auto"/>
            <w:vAlign w:val="center"/>
            <w:hideMark/>
          </w:tcPr>
          <w:p w:rsidR="00D05EB2" w:rsidRPr="00DA2189" w:rsidRDefault="00D05EB2">
            <w:pPr>
              <w:rPr>
                <w:lang w:val="fr-FR"/>
              </w:rPr>
            </w:pPr>
            <w:r w:rsidRPr="00DA2189">
              <w:rPr>
                <w:lang w:val="fr-FR"/>
              </w:rPr>
              <w:t>Commission civile d’examen et de traitement des plaintes relatives à la GRC</w:t>
            </w:r>
          </w:p>
        </w:tc>
        <w:tc>
          <w:tcPr>
            <w:tcW w:w="1944" w:type="dxa"/>
            <w:gridSpan w:val="2"/>
            <w:vAlign w:val="center"/>
            <w:hideMark/>
          </w:tcPr>
          <w:p w:rsidR="00D05EB2" w:rsidRPr="00DA2189" w:rsidRDefault="00D05EB2">
            <w:r w:rsidRPr="00DA2189">
              <w:t>CRCC</w:t>
            </w:r>
          </w:p>
        </w:tc>
        <w:tc>
          <w:tcPr>
            <w:tcW w:w="1798" w:type="dxa"/>
            <w:vAlign w:val="center"/>
            <w:hideMark/>
          </w:tcPr>
          <w:p w:rsidR="00D05EB2" w:rsidRPr="00DA2189" w:rsidRDefault="00D05EB2">
            <w:pPr>
              <w:rPr>
                <w:lang w:val="fr-FR"/>
              </w:rPr>
            </w:pPr>
            <w:r w:rsidRPr="00DA2189">
              <w:rPr>
                <w:lang w:val="fr-FR"/>
              </w:rPr>
              <w:t>CCETP</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Communications Security Establishment</w:t>
            </w:r>
          </w:p>
        </w:tc>
        <w:tc>
          <w:tcPr>
            <w:tcW w:w="0" w:type="auto"/>
            <w:vAlign w:val="center"/>
            <w:hideMark/>
          </w:tcPr>
          <w:p w:rsidR="00D05EB2" w:rsidRPr="00DA2189" w:rsidRDefault="00D05EB2">
            <w:pPr>
              <w:rPr>
                <w:lang w:val="fr-FR"/>
              </w:rPr>
            </w:pPr>
            <w:r w:rsidRPr="00DA2189">
              <w:rPr>
                <w:lang w:val="fr-FR"/>
              </w:rPr>
              <w:t>Centre de la sécurité des télécommunications</w:t>
            </w:r>
          </w:p>
        </w:tc>
        <w:tc>
          <w:tcPr>
            <w:tcW w:w="0" w:type="auto"/>
            <w:vAlign w:val="center"/>
            <w:hideMark/>
          </w:tcPr>
          <w:p w:rsidR="00D05EB2" w:rsidRPr="00DA2189" w:rsidRDefault="00D05EB2">
            <w:r w:rsidRPr="00DA2189">
              <w:t>Communications Security Establishment Canada</w:t>
            </w:r>
          </w:p>
        </w:tc>
        <w:tc>
          <w:tcPr>
            <w:tcW w:w="0" w:type="auto"/>
            <w:vAlign w:val="center"/>
            <w:hideMark/>
          </w:tcPr>
          <w:p w:rsidR="00D05EB2" w:rsidRPr="00DA2189" w:rsidRDefault="00D05EB2">
            <w:pPr>
              <w:rPr>
                <w:lang w:val="fr-FR"/>
              </w:rPr>
            </w:pPr>
            <w:r w:rsidRPr="00DA2189">
              <w:rPr>
                <w:lang w:val="fr-FR"/>
              </w:rPr>
              <w:t>Centre de la sécurité des télécommunications Canada</w:t>
            </w:r>
          </w:p>
        </w:tc>
        <w:tc>
          <w:tcPr>
            <w:tcW w:w="1944" w:type="dxa"/>
            <w:gridSpan w:val="2"/>
            <w:vAlign w:val="center"/>
            <w:hideMark/>
          </w:tcPr>
          <w:p w:rsidR="00D05EB2" w:rsidRPr="00DA2189" w:rsidRDefault="00D05EB2">
            <w:r w:rsidRPr="00DA2189">
              <w:t>CSEC</w:t>
            </w:r>
          </w:p>
        </w:tc>
        <w:tc>
          <w:tcPr>
            <w:tcW w:w="1798" w:type="dxa"/>
            <w:vAlign w:val="center"/>
            <w:hideMark/>
          </w:tcPr>
          <w:p w:rsidR="00D05EB2" w:rsidRPr="00DA2189" w:rsidRDefault="00D05EB2">
            <w:pPr>
              <w:rPr>
                <w:lang w:val="fr-FR"/>
              </w:rPr>
            </w:pPr>
            <w:r w:rsidRPr="00DA2189">
              <w:rPr>
                <w:lang w:val="fr-FR"/>
              </w:rPr>
              <w:t>CSTC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Copyright Board</w:t>
            </w:r>
          </w:p>
        </w:tc>
        <w:tc>
          <w:tcPr>
            <w:tcW w:w="0" w:type="auto"/>
            <w:vAlign w:val="center"/>
            <w:hideMark/>
          </w:tcPr>
          <w:p w:rsidR="00D05EB2" w:rsidRPr="00DA2189" w:rsidRDefault="00D05EB2">
            <w:pPr>
              <w:rPr>
                <w:lang w:val="fr-FR"/>
              </w:rPr>
            </w:pPr>
            <w:r w:rsidRPr="00DA2189">
              <w:rPr>
                <w:lang w:val="fr-FR"/>
              </w:rPr>
              <w:t>Commission du droit d'auteur</w:t>
            </w:r>
          </w:p>
        </w:tc>
        <w:tc>
          <w:tcPr>
            <w:tcW w:w="0" w:type="auto"/>
            <w:vAlign w:val="center"/>
            <w:hideMark/>
          </w:tcPr>
          <w:p w:rsidR="00D05EB2" w:rsidRPr="00DA2189" w:rsidRDefault="00D05EB2">
            <w:r w:rsidRPr="00DA2189">
              <w:t>Copyright Board Canada</w:t>
            </w:r>
          </w:p>
        </w:tc>
        <w:tc>
          <w:tcPr>
            <w:tcW w:w="0" w:type="auto"/>
            <w:vAlign w:val="center"/>
            <w:hideMark/>
          </w:tcPr>
          <w:p w:rsidR="00D05EB2" w:rsidRPr="00DA2189" w:rsidRDefault="00D05EB2">
            <w:pPr>
              <w:rPr>
                <w:lang w:val="fr-FR"/>
              </w:rPr>
            </w:pPr>
            <w:r w:rsidRPr="00DA2189">
              <w:rPr>
                <w:lang w:val="fr-FR"/>
              </w:rPr>
              <w:t>Commission du droit d'auteur Canada</w:t>
            </w:r>
          </w:p>
        </w:tc>
        <w:tc>
          <w:tcPr>
            <w:tcW w:w="1944" w:type="dxa"/>
            <w:gridSpan w:val="2"/>
            <w:vAlign w:val="center"/>
            <w:hideMark/>
          </w:tcPr>
          <w:p w:rsidR="00D05EB2" w:rsidRPr="00DA2189" w:rsidRDefault="00D05EB2">
            <w:r w:rsidRPr="00DA2189">
              <w:t>CB</w:t>
            </w:r>
          </w:p>
        </w:tc>
        <w:tc>
          <w:tcPr>
            <w:tcW w:w="1798" w:type="dxa"/>
            <w:vAlign w:val="center"/>
            <w:hideMark/>
          </w:tcPr>
          <w:p w:rsidR="00D05EB2" w:rsidRPr="00DA2189" w:rsidRDefault="00D05EB2">
            <w:pPr>
              <w:rPr>
                <w:lang w:val="fr-FR"/>
              </w:rPr>
            </w:pPr>
            <w:r w:rsidRPr="00DA2189">
              <w:rPr>
                <w:lang w:val="fr-FR"/>
              </w:rPr>
              <w:t>CDA</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Correctional Service of Canada</w:t>
            </w:r>
          </w:p>
        </w:tc>
        <w:tc>
          <w:tcPr>
            <w:tcW w:w="0" w:type="auto"/>
            <w:vAlign w:val="center"/>
            <w:hideMark/>
          </w:tcPr>
          <w:p w:rsidR="00D05EB2" w:rsidRPr="00DA2189" w:rsidRDefault="00D05EB2">
            <w:pPr>
              <w:rPr>
                <w:lang w:val="fr-FR"/>
              </w:rPr>
            </w:pPr>
            <w:r w:rsidRPr="00DA2189">
              <w:rPr>
                <w:lang w:val="fr-FR"/>
              </w:rPr>
              <w:t>Service correctionnel du Canada</w:t>
            </w:r>
          </w:p>
        </w:tc>
        <w:tc>
          <w:tcPr>
            <w:tcW w:w="0" w:type="auto"/>
            <w:vAlign w:val="center"/>
            <w:hideMark/>
          </w:tcPr>
          <w:p w:rsidR="00D05EB2" w:rsidRPr="00DA2189" w:rsidRDefault="00D05EB2">
            <w:r w:rsidRPr="00DA2189">
              <w:t>Correctional Service Canada</w:t>
            </w:r>
            <w:hyperlink r:id="rId68" w:anchor="fn2" w:history="1">
              <w:r w:rsidRPr="00DA2189">
                <w:rPr>
                  <w:rStyle w:val="wb-inv"/>
                  <w:color w:val="0000FF"/>
                  <w:u w:val="single"/>
                  <w:vertAlign w:val="superscript"/>
                </w:rPr>
                <w:t xml:space="preserve"> Footnote </w:t>
              </w:r>
              <w:r w:rsidRPr="00DA2189">
                <w:rPr>
                  <w:rStyle w:val="Hyperlink"/>
                  <w:vertAlign w:val="superscript"/>
                </w:rPr>
                <w:t>2</w:t>
              </w:r>
            </w:hyperlink>
          </w:p>
        </w:tc>
        <w:tc>
          <w:tcPr>
            <w:tcW w:w="0" w:type="auto"/>
            <w:vAlign w:val="center"/>
            <w:hideMark/>
          </w:tcPr>
          <w:p w:rsidR="00D05EB2" w:rsidRPr="00DA2189" w:rsidRDefault="00D05EB2">
            <w:pPr>
              <w:rPr>
                <w:lang w:val="fr-FR"/>
              </w:rPr>
            </w:pPr>
            <w:r w:rsidRPr="00DA2189">
              <w:rPr>
                <w:lang w:val="fr-FR"/>
              </w:rPr>
              <w:t>Service correctionnel Canada</w:t>
            </w:r>
            <w:hyperlink r:id="rId69" w:anchor="fn2" w:history="1">
              <w:r w:rsidRPr="00DA2189">
                <w:rPr>
                  <w:rStyle w:val="wb-inv"/>
                  <w:color w:val="0000FF"/>
                  <w:u w:val="single"/>
                  <w:vertAlign w:val="superscript"/>
                  <w:lang w:val="fr-FR"/>
                </w:rPr>
                <w:t xml:space="preserve"> Footnote </w:t>
              </w:r>
              <w:r w:rsidRPr="00DA2189">
                <w:rPr>
                  <w:rStyle w:val="Hyperlink"/>
                  <w:vertAlign w:val="superscript"/>
                  <w:lang w:val="fr-FR"/>
                </w:rPr>
                <w:t>2</w:t>
              </w:r>
            </w:hyperlink>
          </w:p>
        </w:tc>
        <w:tc>
          <w:tcPr>
            <w:tcW w:w="1944" w:type="dxa"/>
            <w:gridSpan w:val="2"/>
            <w:vAlign w:val="center"/>
            <w:hideMark/>
          </w:tcPr>
          <w:p w:rsidR="00D05EB2" w:rsidRPr="00DA2189" w:rsidRDefault="00D05EB2">
            <w:r w:rsidRPr="00DA2189">
              <w:t>CSC</w:t>
            </w:r>
          </w:p>
        </w:tc>
        <w:tc>
          <w:tcPr>
            <w:tcW w:w="1798" w:type="dxa"/>
            <w:vAlign w:val="center"/>
            <w:hideMark/>
          </w:tcPr>
          <w:p w:rsidR="00D05EB2" w:rsidRPr="00DA2189" w:rsidRDefault="00D05EB2">
            <w:pPr>
              <w:rPr>
                <w:lang w:val="fr-FR"/>
              </w:rPr>
            </w:pPr>
            <w:r w:rsidRPr="00DA2189">
              <w:rPr>
                <w:lang w:val="fr-FR"/>
              </w:rPr>
              <w:t>SCC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Courts Administration Service</w:t>
            </w:r>
          </w:p>
        </w:tc>
        <w:tc>
          <w:tcPr>
            <w:tcW w:w="0" w:type="auto"/>
            <w:vAlign w:val="center"/>
            <w:hideMark/>
          </w:tcPr>
          <w:p w:rsidR="00D05EB2" w:rsidRPr="00DA2189" w:rsidRDefault="00D05EB2">
            <w:pPr>
              <w:rPr>
                <w:lang w:val="fr-FR"/>
              </w:rPr>
            </w:pPr>
            <w:r w:rsidRPr="00DA2189">
              <w:rPr>
                <w:lang w:val="fr-FR"/>
              </w:rPr>
              <w:t>Service administratif des tribunaux judiciaires</w:t>
            </w:r>
          </w:p>
        </w:tc>
        <w:tc>
          <w:tcPr>
            <w:tcW w:w="0" w:type="auto"/>
            <w:vAlign w:val="center"/>
            <w:hideMark/>
          </w:tcPr>
          <w:p w:rsidR="00D05EB2" w:rsidRPr="00DA2189" w:rsidRDefault="00D05EB2">
            <w:r w:rsidRPr="00DA2189">
              <w:t>Courts Administration Service</w:t>
            </w:r>
          </w:p>
        </w:tc>
        <w:tc>
          <w:tcPr>
            <w:tcW w:w="0" w:type="auto"/>
            <w:vAlign w:val="center"/>
            <w:hideMark/>
          </w:tcPr>
          <w:p w:rsidR="00D05EB2" w:rsidRPr="00DA2189" w:rsidRDefault="00D05EB2">
            <w:pPr>
              <w:rPr>
                <w:lang w:val="fr-FR"/>
              </w:rPr>
            </w:pPr>
            <w:r w:rsidRPr="00DA2189">
              <w:rPr>
                <w:lang w:val="fr-FR"/>
              </w:rPr>
              <w:t>Service administratif des tribunaux judiciaires</w:t>
            </w:r>
          </w:p>
        </w:tc>
        <w:tc>
          <w:tcPr>
            <w:tcW w:w="1944" w:type="dxa"/>
            <w:gridSpan w:val="2"/>
            <w:vAlign w:val="center"/>
            <w:hideMark/>
          </w:tcPr>
          <w:p w:rsidR="00D05EB2" w:rsidRPr="00DA2189" w:rsidRDefault="00D05EB2">
            <w:r w:rsidRPr="00DA2189">
              <w:t>CAS</w:t>
            </w:r>
          </w:p>
        </w:tc>
        <w:tc>
          <w:tcPr>
            <w:tcW w:w="1798" w:type="dxa"/>
            <w:vAlign w:val="center"/>
            <w:hideMark/>
          </w:tcPr>
          <w:p w:rsidR="00D05EB2" w:rsidRPr="00DA2189" w:rsidRDefault="00D05EB2">
            <w:pPr>
              <w:rPr>
                <w:lang w:val="fr-FR"/>
              </w:rPr>
            </w:pPr>
            <w:r w:rsidRPr="00DA2189">
              <w:rPr>
                <w:lang w:val="fr-FR"/>
              </w:rPr>
              <w:t>SATJ</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Economic Development Agency of Canada for the Regions of Quebec</w:t>
            </w:r>
          </w:p>
        </w:tc>
        <w:tc>
          <w:tcPr>
            <w:tcW w:w="0" w:type="auto"/>
            <w:vAlign w:val="center"/>
            <w:hideMark/>
          </w:tcPr>
          <w:p w:rsidR="00D05EB2" w:rsidRPr="00DA2189" w:rsidRDefault="00D05EB2">
            <w:pPr>
              <w:rPr>
                <w:lang w:val="fr-FR"/>
              </w:rPr>
            </w:pPr>
            <w:r w:rsidRPr="00DA2189">
              <w:rPr>
                <w:lang w:val="fr-FR"/>
              </w:rPr>
              <w:t>Agence de développement économique du Canada pour les régions du Québec</w:t>
            </w:r>
          </w:p>
        </w:tc>
        <w:tc>
          <w:tcPr>
            <w:tcW w:w="0" w:type="auto"/>
            <w:vAlign w:val="center"/>
            <w:hideMark/>
          </w:tcPr>
          <w:p w:rsidR="00D05EB2" w:rsidRPr="00DA2189" w:rsidRDefault="00D05EB2">
            <w:r w:rsidRPr="00DA2189">
              <w:t>Canada Economic Development for Quebec Regions</w:t>
            </w:r>
          </w:p>
        </w:tc>
        <w:tc>
          <w:tcPr>
            <w:tcW w:w="0" w:type="auto"/>
            <w:vAlign w:val="center"/>
            <w:hideMark/>
          </w:tcPr>
          <w:p w:rsidR="00D05EB2" w:rsidRPr="00DA2189" w:rsidRDefault="00D05EB2">
            <w:pPr>
              <w:rPr>
                <w:lang w:val="fr-FR"/>
              </w:rPr>
            </w:pPr>
            <w:r w:rsidRPr="00DA2189">
              <w:rPr>
                <w:lang w:val="fr-FR"/>
              </w:rPr>
              <w:t>Développement économique Canada pour les régions du Québec</w:t>
            </w:r>
          </w:p>
        </w:tc>
        <w:tc>
          <w:tcPr>
            <w:tcW w:w="1944" w:type="dxa"/>
            <w:gridSpan w:val="2"/>
            <w:vAlign w:val="center"/>
            <w:hideMark/>
          </w:tcPr>
          <w:p w:rsidR="00D05EB2" w:rsidRPr="00DA2189" w:rsidRDefault="00D05EB2">
            <w:r w:rsidRPr="00DA2189">
              <w:t>CED</w:t>
            </w:r>
          </w:p>
        </w:tc>
        <w:tc>
          <w:tcPr>
            <w:tcW w:w="1798" w:type="dxa"/>
            <w:vAlign w:val="center"/>
            <w:hideMark/>
          </w:tcPr>
          <w:p w:rsidR="00D05EB2" w:rsidRPr="00DA2189" w:rsidRDefault="00D05EB2">
            <w:pPr>
              <w:rPr>
                <w:lang w:val="fr-FR"/>
              </w:rPr>
            </w:pPr>
            <w:r w:rsidRPr="00DA2189">
              <w:rPr>
                <w:lang w:val="fr-FR"/>
              </w:rPr>
              <w:t>DEC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Federal Economic Development Agency for Southern Ontario</w:t>
            </w:r>
          </w:p>
        </w:tc>
        <w:tc>
          <w:tcPr>
            <w:tcW w:w="0" w:type="auto"/>
            <w:vAlign w:val="center"/>
            <w:hideMark/>
          </w:tcPr>
          <w:p w:rsidR="00D05EB2" w:rsidRPr="00DA2189" w:rsidRDefault="00D05EB2">
            <w:pPr>
              <w:rPr>
                <w:lang w:val="fr-FR"/>
              </w:rPr>
            </w:pPr>
            <w:r w:rsidRPr="00DA2189">
              <w:rPr>
                <w:lang w:val="fr-FR"/>
              </w:rPr>
              <w:t>Agence fédérale de développement économique pour le Sud de l'Ontario</w:t>
            </w:r>
          </w:p>
        </w:tc>
        <w:tc>
          <w:tcPr>
            <w:tcW w:w="0" w:type="auto"/>
            <w:vAlign w:val="center"/>
            <w:hideMark/>
          </w:tcPr>
          <w:p w:rsidR="00D05EB2" w:rsidRPr="00DA2189" w:rsidRDefault="00D05EB2">
            <w:r w:rsidRPr="00DA2189">
              <w:t>Federal Economic Development Agency for Southern Ontario</w:t>
            </w:r>
          </w:p>
        </w:tc>
        <w:tc>
          <w:tcPr>
            <w:tcW w:w="0" w:type="auto"/>
            <w:vAlign w:val="center"/>
            <w:hideMark/>
          </w:tcPr>
          <w:p w:rsidR="00D05EB2" w:rsidRPr="00DA2189" w:rsidRDefault="00D05EB2">
            <w:pPr>
              <w:rPr>
                <w:lang w:val="fr-FR"/>
              </w:rPr>
            </w:pPr>
            <w:r w:rsidRPr="00DA2189">
              <w:rPr>
                <w:lang w:val="fr-FR"/>
              </w:rPr>
              <w:t>Agence fédérale de développement économique pour le Sud de l'Ontario</w:t>
            </w:r>
          </w:p>
        </w:tc>
        <w:tc>
          <w:tcPr>
            <w:tcW w:w="1944" w:type="dxa"/>
            <w:gridSpan w:val="2"/>
            <w:vAlign w:val="center"/>
            <w:hideMark/>
          </w:tcPr>
          <w:p w:rsidR="00D05EB2" w:rsidRPr="00DA2189" w:rsidRDefault="00D05EB2">
            <w:r w:rsidRPr="00DA2189">
              <w:t>FedDev Ontario</w:t>
            </w:r>
          </w:p>
        </w:tc>
        <w:tc>
          <w:tcPr>
            <w:tcW w:w="1798" w:type="dxa"/>
            <w:vAlign w:val="center"/>
            <w:hideMark/>
          </w:tcPr>
          <w:p w:rsidR="00D05EB2" w:rsidRPr="00DA2189" w:rsidRDefault="00D05EB2">
            <w:pPr>
              <w:rPr>
                <w:lang w:val="fr-FR"/>
              </w:rPr>
            </w:pPr>
            <w:r w:rsidRPr="00DA2189">
              <w:rPr>
                <w:lang w:val="fr-FR"/>
              </w:rPr>
              <w:t>FedDev Ontario</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Financial Consumer Agency of Canada</w:t>
            </w:r>
          </w:p>
        </w:tc>
        <w:tc>
          <w:tcPr>
            <w:tcW w:w="0" w:type="auto"/>
            <w:vAlign w:val="center"/>
            <w:hideMark/>
          </w:tcPr>
          <w:p w:rsidR="00D05EB2" w:rsidRPr="00DA2189" w:rsidRDefault="00D05EB2">
            <w:pPr>
              <w:rPr>
                <w:lang w:val="fr-FR"/>
              </w:rPr>
            </w:pPr>
            <w:r w:rsidRPr="00DA2189">
              <w:rPr>
                <w:lang w:val="fr-FR"/>
              </w:rPr>
              <w:t>Agence de la consommation en matière financière du Canada</w:t>
            </w:r>
          </w:p>
        </w:tc>
        <w:tc>
          <w:tcPr>
            <w:tcW w:w="0" w:type="auto"/>
            <w:vAlign w:val="center"/>
            <w:hideMark/>
          </w:tcPr>
          <w:p w:rsidR="00D05EB2" w:rsidRPr="00DA2189" w:rsidRDefault="00D05EB2">
            <w:r w:rsidRPr="00DA2189">
              <w:t>Financial Consumer Agency of Canada</w:t>
            </w:r>
          </w:p>
        </w:tc>
        <w:tc>
          <w:tcPr>
            <w:tcW w:w="0" w:type="auto"/>
            <w:vAlign w:val="center"/>
            <w:hideMark/>
          </w:tcPr>
          <w:p w:rsidR="00D05EB2" w:rsidRPr="00DA2189" w:rsidRDefault="00D05EB2">
            <w:pPr>
              <w:rPr>
                <w:lang w:val="fr-FR"/>
              </w:rPr>
            </w:pPr>
            <w:r w:rsidRPr="00DA2189">
              <w:rPr>
                <w:lang w:val="fr-FR"/>
              </w:rPr>
              <w:t>Agence de la consommation en matière financière du Canada</w:t>
            </w:r>
          </w:p>
        </w:tc>
        <w:tc>
          <w:tcPr>
            <w:tcW w:w="1944" w:type="dxa"/>
            <w:gridSpan w:val="2"/>
            <w:vAlign w:val="center"/>
            <w:hideMark/>
          </w:tcPr>
          <w:p w:rsidR="00D05EB2" w:rsidRPr="00DA2189" w:rsidRDefault="00D05EB2">
            <w:r w:rsidRPr="00DA2189">
              <w:t>FCAC</w:t>
            </w:r>
          </w:p>
        </w:tc>
        <w:tc>
          <w:tcPr>
            <w:tcW w:w="1798" w:type="dxa"/>
            <w:vAlign w:val="center"/>
            <w:hideMark/>
          </w:tcPr>
          <w:p w:rsidR="00D05EB2" w:rsidRPr="00DA2189" w:rsidRDefault="00D05EB2">
            <w:pPr>
              <w:rPr>
                <w:lang w:val="fr-FR"/>
              </w:rPr>
            </w:pPr>
            <w:r w:rsidRPr="00DA2189">
              <w:rPr>
                <w:lang w:val="fr-FR"/>
              </w:rPr>
              <w:t>ACFC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Financial Transactions and Reports Analysis Centre of Canada</w:t>
            </w:r>
          </w:p>
        </w:tc>
        <w:tc>
          <w:tcPr>
            <w:tcW w:w="0" w:type="auto"/>
            <w:vAlign w:val="center"/>
            <w:hideMark/>
          </w:tcPr>
          <w:p w:rsidR="00D05EB2" w:rsidRPr="00DA2189" w:rsidRDefault="00D05EB2">
            <w:pPr>
              <w:rPr>
                <w:lang w:val="fr-FR"/>
              </w:rPr>
            </w:pPr>
            <w:r w:rsidRPr="00DA2189">
              <w:rPr>
                <w:lang w:val="fr-FR"/>
              </w:rPr>
              <w:t>Centre d'analyse des opérations et déclarations financières du Canada</w:t>
            </w:r>
          </w:p>
        </w:tc>
        <w:tc>
          <w:tcPr>
            <w:tcW w:w="0" w:type="auto"/>
            <w:vAlign w:val="center"/>
            <w:hideMark/>
          </w:tcPr>
          <w:p w:rsidR="00D05EB2" w:rsidRPr="00DA2189" w:rsidRDefault="00D05EB2">
            <w:r w:rsidRPr="00DA2189">
              <w:t>Financial Transactions and Reports Analysis Centre of Canada</w:t>
            </w:r>
          </w:p>
        </w:tc>
        <w:tc>
          <w:tcPr>
            <w:tcW w:w="0" w:type="auto"/>
            <w:vAlign w:val="center"/>
            <w:hideMark/>
          </w:tcPr>
          <w:p w:rsidR="00D05EB2" w:rsidRPr="00DA2189" w:rsidRDefault="00D05EB2">
            <w:pPr>
              <w:rPr>
                <w:lang w:val="fr-FR"/>
              </w:rPr>
            </w:pPr>
            <w:r w:rsidRPr="00DA2189">
              <w:rPr>
                <w:lang w:val="fr-FR"/>
              </w:rPr>
              <w:t>Centre d'analyse des opérations et déclarations financières du Canada</w:t>
            </w:r>
          </w:p>
        </w:tc>
        <w:tc>
          <w:tcPr>
            <w:tcW w:w="1944" w:type="dxa"/>
            <w:gridSpan w:val="2"/>
            <w:vAlign w:val="center"/>
            <w:hideMark/>
          </w:tcPr>
          <w:p w:rsidR="00D05EB2" w:rsidRPr="00DA2189" w:rsidRDefault="00D05EB2">
            <w:r w:rsidRPr="00DA2189">
              <w:t>FINTRAC</w:t>
            </w:r>
          </w:p>
        </w:tc>
        <w:tc>
          <w:tcPr>
            <w:tcW w:w="1798" w:type="dxa"/>
            <w:vAlign w:val="center"/>
            <w:hideMark/>
          </w:tcPr>
          <w:p w:rsidR="00D05EB2" w:rsidRPr="00DA2189" w:rsidRDefault="00D05EB2">
            <w:pPr>
              <w:rPr>
                <w:lang w:val="fr-FR"/>
              </w:rPr>
            </w:pPr>
            <w:r w:rsidRPr="00DA2189">
              <w:rPr>
                <w:lang w:val="fr-FR"/>
              </w:rPr>
              <w:t>CANAFE</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Immigration and Refugee Board</w:t>
            </w:r>
          </w:p>
        </w:tc>
        <w:tc>
          <w:tcPr>
            <w:tcW w:w="0" w:type="auto"/>
            <w:vAlign w:val="center"/>
            <w:hideMark/>
          </w:tcPr>
          <w:p w:rsidR="00D05EB2" w:rsidRPr="00DA2189" w:rsidRDefault="00D05EB2">
            <w:pPr>
              <w:rPr>
                <w:lang w:val="fr-FR"/>
              </w:rPr>
            </w:pPr>
            <w:r w:rsidRPr="00DA2189">
              <w:rPr>
                <w:lang w:val="fr-FR"/>
              </w:rPr>
              <w:t>Commission de l'immigration et du statut de réfugié</w:t>
            </w:r>
          </w:p>
        </w:tc>
        <w:tc>
          <w:tcPr>
            <w:tcW w:w="0" w:type="auto"/>
            <w:vAlign w:val="center"/>
            <w:hideMark/>
          </w:tcPr>
          <w:p w:rsidR="00D05EB2" w:rsidRPr="00DA2189" w:rsidRDefault="00D05EB2">
            <w:r w:rsidRPr="00DA2189">
              <w:t>Immigration and Refugee Board of Canada</w:t>
            </w:r>
          </w:p>
        </w:tc>
        <w:tc>
          <w:tcPr>
            <w:tcW w:w="0" w:type="auto"/>
            <w:vAlign w:val="center"/>
            <w:hideMark/>
          </w:tcPr>
          <w:p w:rsidR="00D05EB2" w:rsidRPr="00DA2189" w:rsidRDefault="00D05EB2">
            <w:pPr>
              <w:rPr>
                <w:lang w:val="fr-FR"/>
              </w:rPr>
            </w:pPr>
            <w:r w:rsidRPr="00DA2189">
              <w:rPr>
                <w:lang w:val="fr-FR"/>
              </w:rPr>
              <w:t>Commission de l'immigration et du statut de réfugié du Canada</w:t>
            </w:r>
          </w:p>
        </w:tc>
        <w:tc>
          <w:tcPr>
            <w:tcW w:w="1944" w:type="dxa"/>
            <w:gridSpan w:val="2"/>
            <w:vAlign w:val="center"/>
            <w:hideMark/>
          </w:tcPr>
          <w:p w:rsidR="00D05EB2" w:rsidRPr="00DA2189" w:rsidRDefault="00D05EB2">
            <w:r w:rsidRPr="00DA2189">
              <w:t>IRB</w:t>
            </w:r>
          </w:p>
        </w:tc>
        <w:tc>
          <w:tcPr>
            <w:tcW w:w="1798" w:type="dxa"/>
            <w:vAlign w:val="center"/>
            <w:hideMark/>
          </w:tcPr>
          <w:p w:rsidR="00D05EB2" w:rsidRPr="00DA2189" w:rsidRDefault="00D05EB2">
            <w:pPr>
              <w:rPr>
                <w:lang w:val="fr-FR"/>
              </w:rPr>
            </w:pPr>
            <w:r w:rsidRPr="00DA2189">
              <w:rPr>
                <w:lang w:val="fr-FR"/>
              </w:rPr>
              <w:t>CISR</w:t>
            </w:r>
          </w:p>
        </w:tc>
      </w:tr>
      <w:tr w:rsidR="00D05EB2" w:rsidRPr="00D62F27"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 xml:space="preserve">Indian Residential Schools Truth and Reconciliation Commission </w:t>
            </w:r>
          </w:p>
        </w:tc>
        <w:tc>
          <w:tcPr>
            <w:tcW w:w="0" w:type="auto"/>
            <w:vAlign w:val="center"/>
            <w:hideMark/>
          </w:tcPr>
          <w:p w:rsidR="00D05EB2" w:rsidRPr="00DA2189" w:rsidRDefault="00D05EB2">
            <w:pPr>
              <w:rPr>
                <w:lang w:val="fr-FR"/>
              </w:rPr>
            </w:pPr>
            <w:r w:rsidRPr="00DA2189">
              <w:rPr>
                <w:lang w:val="fr-FR"/>
              </w:rPr>
              <w:t>Commission de vérité et de réconciliation relative aux pensionnats indiens</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pPr>
              <w:rPr>
                <w:lang w:val="fr-CA"/>
              </w:rPr>
            </w:pPr>
            <w:r w:rsidRPr="00DA2189">
              <w:rPr>
                <w:lang w:val="fr-CA"/>
              </w:rPr>
              <w:t> </w:t>
            </w:r>
          </w:p>
        </w:tc>
        <w:tc>
          <w:tcPr>
            <w:tcW w:w="1798" w:type="dxa"/>
            <w:vAlign w:val="center"/>
            <w:hideMark/>
          </w:tcPr>
          <w:p w:rsidR="00D05EB2" w:rsidRPr="00DA2189" w:rsidRDefault="00D05EB2">
            <w:pPr>
              <w:rPr>
                <w:lang w:val="fr-FR"/>
              </w:rPr>
            </w:pPr>
            <w:r w:rsidRPr="00DA2189">
              <w:rPr>
                <w:lang w:val="fr-FR"/>
              </w:rPr>
              <w:t> </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Library and Archives of Canada</w:t>
            </w:r>
          </w:p>
        </w:tc>
        <w:tc>
          <w:tcPr>
            <w:tcW w:w="0" w:type="auto"/>
            <w:vAlign w:val="center"/>
            <w:hideMark/>
          </w:tcPr>
          <w:p w:rsidR="00D05EB2" w:rsidRPr="00DA2189" w:rsidRDefault="00D05EB2">
            <w:pPr>
              <w:rPr>
                <w:lang w:val="fr-FR"/>
              </w:rPr>
            </w:pPr>
            <w:r w:rsidRPr="00DA2189">
              <w:rPr>
                <w:lang w:val="fr-FR"/>
              </w:rPr>
              <w:t>Bibliothèque et Archives du Canada</w:t>
            </w:r>
          </w:p>
        </w:tc>
        <w:tc>
          <w:tcPr>
            <w:tcW w:w="0" w:type="auto"/>
            <w:vAlign w:val="center"/>
            <w:hideMark/>
          </w:tcPr>
          <w:p w:rsidR="00D05EB2" w:rsidRPr="00DA2189" w:rsidRDefault="00D05EB2">
            <w:r w:rsidRPr="00DA2189">
              <w:t>Library and Archives Canada</w:t>
            </w:r>
          </w:p>
        </w:tc>
        <w:tc>
          <w:tcPr>
            <w:tcW w:w="0" w:type="auto"/>
            <w:vAlign w:val="center"/>
            <w:hideMark/>
          </w:tcPr>
          <w:p w:rsidR="00D05EB2" w:rsidRPr="00DA2189" w:rsidRDefault="00D05EB2">
            <w:pPr>
              <w:rPr>
                <w:lang w:val="fr-FR"/>
              </w:rPr>
            </w:pPr>
            <w:r w:rsidRPr="00DA2189">
              <w:rPr>
                <w:lang w:val="fr-FR"/>
              </w:rPr>
              <w:t>Bibliothèque et Archives Canada</w:t>
            </w:r>
          </w:p>
        </w:tc>
        <w:tc>
          <w:tcPr>
            <w:tcW w:w="1944" w:type="dxa"/>
            <w:gridSpan w:val="2"/>
            <w:vAlign w:val="center"/>
            <w:hideMark/>
          </w:tcPr>
          <w:p w:rsidR="00D05EB2" w:rsidRPr="00DA2189" w:rsidRDefault="00D05EB2">
            <w:r w:rsidRPr="00DA2189">
              <w:t>LAC</w:t>
            </w:r>
          </w:p>
        </w:tc>
        <w:tc>
          <w:tcPr>
            <w:tcW w:w="1798" w:type="dxa"/>
            <w:vAlign w:val="center"/>
            <w:hideMark/>
          </w:tcPr>
          <w:p w:rsidR="00D05EB2" w:rsidRPr="00DA2189" w:rsidRDefault="00D05EB2">
            <w:pPr>
              <w:rPr>
                <w:lang w:val="fr-FR"/>
              </w:rPr>
            </w:pPr>
            <w:r w:rsidRPr="00DA2189">
              <w:rPr>
                <w:lang w:val="fr-FR"/>
              </w:rPr>
              <w:t>BAC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Military Grievances External Review Committee</w:t>
            </w:r>
          </w:p>
        </w:tc>
        <w:tc>
          <w:tcPr>
            <w:tcW w:w="0" w:type="auto"/>
            <w:vAlign w:val="center"/>
            <w:hideMark/>
          </w:tcPr>
          <w:p w:rsidR="00D05EB2" w:rsidRPr="00DA2189" w:rsidRDefault="00D05EB2">
            <w:pPr>
              <w:rPr>
                <w:lang w:val="fr-FR"/>
              </w:rPr>
            </w:pPr>
            <w:r w:rsidRPr="00DA2189">
              <w:rPr>
                <w:lang w:val="fr-FR"/>
              </w:rPr>
              <w:t>Comité externe d'examen des griefs militaires</w:t>
            </w:r>
          </w:p>
        </w:tc>
        <w:tc>
          <w:tcPr>
            <w:tcW w:w="0" w:type="auto"/>
            <w:vAlign w:val="center"/>
            <w:hideMark/>
          </w:tcPr>
          <w:p w:rsidR="00D05EB2" w:rsidRPr="00DA2189" w:rsidRDefault="00D05EB2">
            <w:r w:rsidRPr="00DA2189">
              <w:t>Military Grievances External Review Committee</w:t>
            </w:r>
          </w:p>
        </w:tc>
        <w:tc>
          <w:tcPr>
            <w:tcW w:w="0" w:type="auto"/>
            <w:vAlign w:val="center"/>
            <w:hideMark/>
          </w:tcPr>
          <w:p w:rsidR="00D05EB2" w:rsidRPr="00DA2189" w:rsidRDefault="00D05EB2">
            <w:pPr>
              <w:rPr>
                <w:lang w:val="fr-FR"/>
              </w:rPr>
            </w:pPr>
            <w:r w:rsidRPr="00DA2189">
              <w:rPr>
                <w:lang w:val="fr-FR"/>
              </w:rPr>
              <w:t>Comité externe d'examen des griefs militaires</w:t>
            </w:r>
          </w:p>
        </w:tc>
        <w:tc>
          <w:tcPr>
            <w:tcW w:w="1944" w:type="dxa"/>
            <w:gridSpan w:val="2"/>
            <w:vAlign w:val="center"/>
            <w:hideMark/>
          </w:tcPr>
          <w:p w:rsidR="00D05EB2" w:rsidRPr="00DA2189" w:rsidRDefault="00D05EB2">
            <w:r w:rsidRPr="00DA2189">
              <w:t>MGERC</w:t>
            </w:r>
          </w:p>
        </w:tc>
        <w:tc>
          <w:tcPr>
            <w:tcW w:w="1798" w:type="dxa"/>
            <w:vAlign w:val="center"/>
            <w:hideMark/>
          </w:tcPr>
          <w:p w:rsidR="00D05EB2" w:rsidRPr="00DA2189" w:rsidRDefault="00D05EB2">
            <w:pPr>
              <w:rPr>
                <w:lang w:val="fr-FR"/>
              </w:rPr>
            </w:pPr>
            <w:r w:rsidRPr="00DA2189">
              <w:rPr>
                <w:lang w:val="fr-FR"/>
              </w:rPr>
              <w:t>CEEGM</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Military Police Complaints Commission</w:t>
            </w:r>
          </w:p>
        </w:tc>
        <w:tc>
          <w:tcPr>
            <w:tcW w:w="0" w:type="auto"/>
            <w:vAlign w:val="center"/>
            <w:hideMark/>
          </w:tcPr>
          <w:p w:rsidR="00D05EB2" w:rsidRPr="00DA2189" w:rsidRDefault="00D05EB2">
            <w:pPr>
              <w:rPr>
                <w:lang w:val="fr-FR"/>
              </w:rPr>
            </w:pPr>
            <w:r w:rsidRPr="00DA2189">
              <w:rPr>
                <w:lang w:val="fr-FR"/>
              </w:rPr>
              <w:t>Commission d'examen des plaintes concernant la police militaire</w:t>
            </w:r>
          </w:p>
        </w:tc>
        <w:tc>
          <w:tcPr>
            <w:tcW w:w="0" w:type="auto"/>
            <w:vAlign w:val="center"/>
            <w:hideMark/>
          </w:tcPr>
          <w:p w:rsidR="00D05EB2" w:rsidRPr="00DA2189" w:rsidRDefault="00D05EB2">
            <w:r w:rsidRPr="00DA2189">
              <w:t>Military Police Complaints Commission of Canada</w:t>
            </w:r>
          </w:p>
        </w:tc>
        <w:tc>
          <w:tcPr>
            <w:tcW w:w="0" w:type="auto"/>
            <w:vAlign w:val="center"/>
            <w:hideMark/>
          </w:tcPr>
          <w:p w:rsidR="00D05EB2" w:rsidRPr="00DA2189" w:rsidRDefault="00D05EB2">
            <w:pPr>
              <w:rPr>
                <w:lang w:val="fr-FR"/>
              </w:rPr>
            </w:pPr>
            <w:r w:rsidRPr="00DA2189">
              <w:rPr>
                <w:lang w:val="fr-FR"/>
              </w:rPr>
              <w:t>Commission d'examen des plaintes concernant la police militaire du Canada</w:t>
            </w:r>
          </w:p>
        </w:tc>
        <w:tc>
          <w:tcPr>
            <w:tcW w:w="1944" w:type="dxa"/>
            <w:gridSpan w:val="2"/>
            <w:vAlign w:val="center"/>
            <w:hideMark/>
          </w:tcPr>
          <w:p w:rsidR="00D05EB2" w:rsidRPr="00DA2189" w:rsidRDefault="00D05EB2">
            <w:r w:rsidRPr="00DA2189">
              <w:t>MPCC</w:t>
            </w:r>
          </w:p>
        </w:tc>
        <w:tc>
          <w:tcPr>
            <w:tcW w:w="1798" w:type="dxa"/>
            <w:vAlign w:val="center"/>
            <w:hideMark/>
          </w:tcPr>
          <w:p w:rsidR="00D05EB2" w:rsidRPr="00DA2189" w:rsidRDefault="00D05EB2">
            <w:pPr>
              <w:rPr>
                <w:lang w:val="fr-FR"/>
              </w:rPr>
            </w:pPr>
            <w:r w:rsidRPr="00DA2189">
              <w:rPr>
                <w:lang w:val="fr-FR"/>
              </w:rPr>
              <w:t>CPPM</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National Energy Board</w:t>
            </w:r>
          </w:p>
        </w:tc>
        <w:tc>
          <w:tcPr>
            <w:tcW w:w="0" w:type="auto"/>
            <w:vAlign w:val="center"/>
            <w:hideMark/>
          </w:tcPr>
          <w:p w:rsidR="00D05EB2" w:rsidRPr="00DA2189" w:rsidRDefault="00D05EB2">
            <w:pPr>
              <w:rPr>
                <w:lang w:val="fr-FR"/>
              </w:rPr>
            </w:pPr>
            <w:r w:rsidRPr="00DA2189">
              <w:rPr>
                <w:lang w:val="fr-FR"/>
              </w:rPr>
              <w:t>Office national de l'énergie</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NEB</w:t>
            </w:r>
          </w:p>
        </w:tc>
        <w:tc>
          <w:tcPr>
            <w:tcW w:w="1798" w:type="dxa"/>
            <w:vAlign w:val="center"/>
            <w:hideMark/>
          </w:tcPr>
          <w:p w:rsidR="00D05EB2" w:rsidRPr="00DA2189" w:rsidRDefault="00D05EB2">
            <w:pPr>
              <w:rPr>
                <w:lang w:val="fr-FR"/>
              </w:rPr>
            </w:pPr>
            <w:r w:rsidRPr="00DA2189">
              <w:rPr>
                <w:lang w:val="fr-FR"/>
              </w:rPr>
              <w:t>ONE</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National Farm Products Council</w:t>
            </w:r>
          </w:p>
        </w:tc>
        <w:tc>
          <w:tcPr>
            <w:tcW w:w="0" w:type="auto"/>
            <w:vAlign w:val="center"/>
            <w:hideMark/>
          </w:tcPr>
          <w:p w:rsidR="00D05EB2" w:rsidRPr="00DA2189" w:rsidRDefault="00D05EB2">
            <w:pPr>
              <w:rPr>
                <w:lang w:val="fr-FR"/>
              </w:rPr>
            </w:pPr>
            <w:r w:rsidRPr="00DA2189">
              <w:rPr>
                <w:lang w:val="fr-FR"/>
              </w:rPr>
              <w:t>Conseil national des produits agricoles</w:t>
            </w:r>
          </w:p>
        </w:tc>
        <w:tc>
          <w:tcPr>
            <w:tcW w:w="0" w:type="auto"/>
            <w:vAlign w:val="center"/>
            <w:hideMark/>
          </w:tcPr>
          <w:p w:rsidR="00D05EB2" w:rsidRPr="00DA2189" w:rsidRDefault="00D05EB2">
            <w:r w:rsidRPr="00DA2189">
              <w:t>Farm Products Council of Canada</w:t>
            </w:r>
          </w:p>
        </w:tc>
        <w:tc>
          <w:tcPr>
            <w:tcW w:w="0" w:type="auto"/>
            <w:vAlign w:val="center"/>
            <w:hideMark/>
          </w:tcPr>
          <w:p w:rsidR="00D05EB2" w:rsidRPr="00DA2189" w:rsidRDefault="00D05EB2">
            <w:pPr>
              <w:rPr>
                <w:lang w:val="fr-FR"/>
              </w:rPr>
            </w:pPr>
            <w:r w:rsidRPr="00DA2189">
              <w:rPr>
                <w:lang w:val="fr-FR"/>
              </w:rPr>
              <w:t>Conseil des produits agricoles du Canada</w:t>
            </w:r>
          </w:p>
        </w:tc>
        <w:tc>
          <w:tcPr>
            <w:tcW w:w="1944" w:type="dxa"/>
            <w:gridSpan w:val="2"/>
            <w:vAlign w:val="center"/>
            <w:hideMark/>
          </w:tcPr>
          <w:p w:rsidR="00D05EB2" w:rsidRPr="00DA2189" w:rsidRDefault="00D05EB2">
            <w:r w:rsidRPr="00DA2189">
              <w:t>FPCC</w:t>
            </w:r>
          </w:p>
        </w:tc>
        <w:tc>
          <w:tcPr>
            <w:tcW w:w="1798" w:type="dxa"/>
            <w:vAlign w:val="center"/>
            <w:hideMark/>
          </w:tcPr>
          <w:p w:rsidR="00D05EB2" w:rsidRPr="00DA2189" w:rsidRDefault="00D05EB2">
            <w:pPr>
              <w:rPr>
                <w:lang w:val="fr-FR"/>
              </w:rPr>
            </w:pPr>
            <w:r w:rsidRPr="00DA2189">
              <w:rPr>
                <w:lang w:val="fr-FR"/>
              </w:rPr>
              <w:t>CPAC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National Film Board</w:t>
            </w:r>
          </w:p>
        </w:tc>
        <w:tc>
          <w:tcPr>
            <w:tcW w:w="0" w:type="auto"/>
            <w:vAlign w:val="center"/>
            <w:hideMark/>
          </w:tcPr>
          <w:p w:rsidR="00D05EB2" w:rsidRPr="00DA2189" w:rsidRDefault="00D05EB2">
            <w:pPr>
              <w:rPr>
                <w:lang w:val="fr-FR"/>
              </w:rPr>
            </w:pPr>
            <w:r w:rsidRPr="00DA2189">
              <w:rPr>
                <w:lang w:val="fr-FR"/>
              </w:rPr>
              <w:t>Office national du film</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NFB</w:t>
            </w:r>
          </w:p>
        </w:tc>
        <w:tc>
          <w:tcPr>
            <w:tcW w:w="1798" w:type="dxa"/>
            <w:vAlign w:val="center"/>
            <w:hideMark/>
          </w:tcPr>
          <w:p w:rsidR="00D05EB2" w:rsidRPr="00DA2189" w:rsidRDefault="00D05EB2">
            <w:pPr>
              <w:rPr>
                <w:lang w:val="fr-FR"/>
              </w:rPr>
            </w:pPr>
            <w:r w:rsidRPr="00DA2189">
              <w:rPr>
                <w:lang w:val="fr-FR"/>
              </w:rPr>
              <w:t>ONF</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Northern Pipeline Agency</w:t>
            </w:r>
          </w:p>
        </w:tc>
        <w:tc>
          <w:tcPr>
            <w:tcW w:w="0" w:type="auto"/>
            <w:vAlign w:val="center"/>
            <w:hideMark/>
          </w:tcPr>
          <w:p w:rsidR="00D05EB2" w:rsidRPr="00DA2189" w:rsidRDefault="00D05EB2">
            <w:pPr>
              <w:rPr>
                <w:lang w:val="fr-FR"/>
              </w:rPr>
            </w:pPr>
            <w:r w:rsidRPr="00DA2189">
              <w:rPr>
                <w:lang w:val="fr-FR"/>
              </w:rPr>
              <w:t>Administration du pipe</w:t>
            </w:r>
            <w:r w:rsidRPr="00DA2189">
              <w:rPr>
                <w:lang w:val="fr-FR"/>
              </w:rPr>
              <w:softHyphen/>
              <w:t>-line du Nord</w:t>
            </w:r>
          </w:p>
        </w:tc>
        <w:tc>
          <w:tcPr>
            <w:tcW w:w="0" w:type="auto"/>
            <w:vAlign w:val="center"/>
            <w:hideMark/>
          </w:tcPr>
          <w:p w:rsidR="00D05EB2" w:rsidRPr="00DA2189" w:rsidRDefault="00D05EB2">
            <w:r w:rsidRPr="00DA2189">
              <w:t>Northern Pipeline Agency Canada</w:t>
            </w:r>
          </w:p>
        </w:tc>
        <w:tc>
          <w:tcPr>
            <w:tcW w:w="0" w:type="auto"/>
            <w:vAlign w:val="center"/>
            <w:hideMark/>
          </w:tcPr>
          <w:p w:rsidR="00D05EB2" w:rsidRPr="00DA2189" w:rsidRDefault="00D05EB2">
            <w:pPr>
              <w:rPr>
                <w:lang w:val="fr-FR"/>
              </w:rPr>
            </w:pPr>
            <w:r w:rsidRPr="00DA2189">
              <w:rPr>
                <w:lang w:val="fr-FR"/>
              </w:rPr>
              <w:t>Administration du pipe-line du Nord Canada</w:t>
            </w:r>
          </w:p>
        </w:tc>
        <w:tc>
          <w:tcPr>
            <w:tcW w:w="1944" w:type="dxa"/>
            <w:gridSpan w:val="2"/>
            <w:vAlign w:val="center"/>
            <w:hideMark/>
          </w:tcPr>
          <w:p w:rsidR="00D05EB2" w:rsidRPr="00DA2189" w:rsidRDefault="00D05EB2">
            <w:r w:rsidRPr="00DA2189">
              <w:t>NPA</w:t>
            </w:r>
          </w:p>
        </w:tc>
        <w:tc>
          <w:tcPr>
            <w:tcW w:w="1798" w:type="dxa"/>
            <w:vAlign w:val="center"/>
            <w:hideMark/>
          </w:tcPr>
          <w:p w:rsidR="00D05EB2" w:rsidRPr="00DA2189" w:rsidRDefault="00D05EB2">
            <w:pPr>
              <w:rPr>
                <w:lang w:val="fr-FR"/>
              </w:rPr>
            </w:pPr>
            <w:r w:rsidRPr="00DA2189">
              <w:rPr>
                <w:lang w:val="fr-FR"/>
              </w:rPr>
              <w:t>APN</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Infrastructure of Canada</w:t>
            </w:r>
          </w:p>
        </w:tc>
        <w:tc>
          <w:tcPr>
            <w:tcW w:w="0" w:type="auto"/>
            <w:vAlign w:val="center"/>
            <w:hideMark/>
          </w:tcPr>
          <w:p w:rsidR="00D05EB2" w:rsidRPr="00DA2189" w:rsidRDefault="00D05EB2">
            <w:pPr>
              <w:rPr>
                <w:lang w:val="fr-FR"/>
              </w:rPr>
            </w:pPr>
            <w:r w:rsidRPr="00DA2189">
              <w:rPr>
                <w:lang w:val="fr-FR"/>
              </w:rPr>
              <w:t>Bureau de l'infrastructure du Canada</w:t>
            </w:r>
          </w:p>
        </w:tc>
        <w:tc>
          <w:tcPr>
            <w:tcW w:w="0" w:type="auto"/>
            <w:vAlign w:val="center"/>
            <w:hideMark/>
          </w:tcPr>
          <w:p w:rsidR="00D05EB2" w:rsidRPr="00DA2189" w:rsidRDefault="00D05EB2">
            <w:r w:rsidRPr="00DA2189">
              <w:t>Infrastructure Canada</w:t>
            </w:r>
          </w:p>
        </w:tc>
        <w:tc>
          <w:tcPr>
            <w:tcW w:w="0" w:type="auto"/>
            <w:vAlign w:val="center"/>
            <w:hideMark/>
          </w:tcPr>
          <w:p w:rsidR="00D05EB2" w:rsidRPr="00DA2189" w:rsidRDefault="00D05EB2">
            <w:pPr>
              <w:rPr>
                <w:lang w:val="fr-FR"/>
              </w:rPr>
            </w:pPr>
            <w:r w:rsidRPr="00DA2189">
              <w:rPr>
                <w:lang w:val="fr-FR"/>
              </w:rPr>
              <w:t>Infrastructure Canada</w:t>
            </w:r>
          </w:p>
        </w:tc>
        <w:tc>
          <w:tcPr>
            <w:tcW w:w="1944" w:type="dxa"/>
            <w:gridSpan w:val="2"/>
            <w:vAlign w:val="center"/>
            <w:hideMark/>
          </w:tcPr>
          <w:p w:rsidR="00D05EB2" w:rsidRPr="00DA2189" w:rsidRDefault="00D05EB2">
            <w:r w:rsidRPr="00DA2189">
              <w:t>INFC</w:t>
            </w:r>
          </w:p>
        </w:tc>
        <w:tc>
          <w:tcPr>
            <w:tcW w:w="1798" w:type="dxa"/>
            <w:vAlign w:val="center"/>
            <w:hideMark/>
          </w:tcPr>
          <w:p w:rsidR="00D05EB2" w:rsidRPr="00DA2189" w:rsidRDefault="00D05EB2">
            <w:pPr>
              <w:rPr>
                <w:lang w:val="fr-FR"/>
              </w:rPr>
            </w:pPr>
            <w:r w:rsidRPr="00DA2189">
              <w:rPr>
                <w:lang w:val="fr-FR"/>
              </w:rPr>
              <w:t>INFC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Auditor General</w:t>
            </w:r>
          </w:p>
        </w:tc>
        <w:tc>
          <w:tcPr>
            <w:tcW w:w="0" w:type="auto"/>
            <w:vAlign w:val="center"/>
            <w:hideMark/>
          </w:tcPr>
          <w:p w:rsidR="00D05EB2" w:rsidRPr="00DA2189" w:rsidRDefault="00D05EB2">
            <w:pPr>
              <w:rPr>
                <w:lang w:val="fr-FR"/>
              </w:rPr>
            </w:pPr>
            <w:r w:rsidRPr="00DA2189">
              <w:rPr>
                <w:lang w:val="fr-FR"/>
              </w:rPr>
              <w:t>Bureau du vérificateur général</w:t>
            </w:r>
          </w:p>
        </w:tc>
        <w:tc>
          <w:tcPr>
            <w:tcW w:w="0" w:type="auto"/>
            <w:vAlign w:val="center"/>
            <w:hideMark/>
          </w:tcPr>
          <w:p w:rsidR="00D05EB2" w:rsidRPr="00DA2189" w:rsidRDefault="00D05EB2">
            <w:r w:rsidRPr="00DA2189">
              <w:t>Office of the Auditor General of Canada</w:t>
            </w:r>
          </w:p>
        </w:tc>
        <w:tc>
          <w:tcPr>
            <w:tcW w:w="0" w:type="auto"/>
            <w:vAlign w:val="center"/>
            <w:hideMark/>
          </w:tcPr>
          <w:p w:rsidR="00D05EB2" w:rsidRPr="00DA2189" w:rsidRDefault="00D05EB2">
            <w:pPr>
              <w:rPr>
                <w:lang w:val="fr-FR"/>
              </w:rPr>
            </w:pPr>
            <w:r w:rsidRPr="00DA2189">
              <w:rPr>
                <w:lang w:val="fr-FR"/>
              </w:rPr>
              <w:t>Bureau du vérificateur général du Canada</w:t>
            </w:r>
          </w:p>
        </w:tc>
        <w:tc>
          <w:tcPr>
            <w:tcW w:w="1944" w:type="dxa"/>
            <w:gridSpan w:val="2"/>
            <w:vAlign w:val="center"/>
            <w:hideMark/>
          </w:tcPr>
          <w:p w:rsidR="00D05EB2" w:rsidRPr="00DA2189" w:rsidRDefault="00D05EB2">
            <w:r w:rsidRPr="00DA2189">
              <w:t>OAG</w:t>
            </w:r>
          </w:p>
        </w:tc>
        <w:tc>
          <w:tcPr>
            <w:tcW w:w="1798" w:type="dxa"/>
            <w:vAlign w:val="center"/>
            <w:hideMark/>
          </w:tcPr>
          <w:p w:rsidR="00D05EB2" w:rsidRPr="00DA2189" w:rsidRDefault="00D05EB2">
            <w:pPr>
              <w:rPr>
                <w:lang w:val="fr-FR"/>
              </w:rPr>
            </w:pPr>
            <w:r w:rsidRPr="00DA2189">
              <w:rPr>
                <w:lang w:val="fr-FR"/>
              </w:rPr>
              <w:t>BVG</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Chief Electoral Officer</w:t>
            </w:r>
          </w:p>
        </w:tc>
        <w:tc>
          <w:tcPr>
            <w:tcW w:w="0" w:type="auto"/>
            <w:vAlign w:val="center"/>
            <w:hideMark/>
          </w:tcPr>
          <w:p w:rsidR="00D05EB2" w:rsidRPr="00DA2189" w:rsidRDefault="00D05EB2">
            <w:pPr>
              <w:rPr>
                <w:lang w:val="fr-FR"/>
              </w:rPr>
            </w:pPr>
            <w:r w:rsidRPr="00DA2189">
              <w:rPr>
                <w:lang w:val="fr-FR"/>
              </w:rPr>
              <w:t>Bureau du directeur général des élections</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elections</w:t>
            </w:r>
          </w:p>
        </w:tc>
        <w:tc>
          <w:tcPr>
            <w:tcW w:w="1798" w:type="dxa"/>
            <w:vAlign w:val="center"/>
            <w:hideMark/>
          </w:tcPr>
          <w:p w:rsidR="00D05EB2" w:rsidRPr="00DA2189" w:rsidRDefault="00D05EB2">
            <w:pPr>
              <w:rPr>
                <w:lang w:val="fr-FR"/>
              </w:rPr>
            </w:pPr>
            <w:r w:rsidRPr="00DA2189">
              <w:rPr>
                <w:lang w:val="fr-FR"/>
              </w:rPr>
              <w:t>elections</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Co-ordinator, Status of Women</w:t>
            </w:r>
          </w:p>
        </w:tc>
        <w:tc>
          <w:tcPr>
            <w:tcW w:w="0" w:type="auto"/>
            <w:vAlign w:val="center"/>
            <w:hideMark/>
          </w:tcPr>
          <w:p w:rsidR="00D05EB2" w:rsidRPr="00DA2189" w:rsidRDefault="00D05EB2">
            <w:pPr>
              <w:rPr>
                <w:lang w:val="fr-FR"/>
              </w:rPr>
            </w:pPr>
            <w:r w:rsidRPr="00DA2189">
              <w:rPr>
                <w:lang w:val="fr-FR"/>
              </w:rPr>
              <w:t>Bureau de la coordonnatrice de la situation de la femme</w:t>
            </w:r>
          </w:p>
        </w:tc>
        <w:tc>
          <w:tcPr>
            <w:tcW w:w="0" w:type="auto"/>
            <w:vAlign w:val="center"/>
            <w:hideMark/>
          </w:tcPr>
          <w:p w:rsidR="00D05EB2" w:rsidRPr="00DA2189" w:rsidRDefault="00D05EB2">
            <w:r w:rsidRPr="00DA2189">
              <w:t>Status of Women Canada</w:t>
            </w:r>
          </w:p>
        </w:tc>
        <w:tc>
          <w:tcPr>
            <w:tcW w:w="0" w:type="auto"/>
            <w:vAlign w:val="center"/>
            <w:hideMark/>
          </w:tcPr>
          <w:p w:rsidR="00D05EB2" w:rsidRPr="00DA2189" w:rsidRDefault="00D05EB2">
            <w:pPr>
              <w:rPr>
                <w:lang w:val="fr-FR"/>
              </w:rPr>
            </w:pPr>
            <w:r w:rsidRPr="00DA2189">
              <w:rPr>
                <w:lang w:val="fr-FR"/>
              </w:rPr>
              <w:t>Condition féminine Canada</w:t>
            </w:r>
          </w:p>
        </w:tc>
        <w:tc>
          <w:tcPr>
            <w:tcW w:w="1944" w:type="dxa"/>
            <w:gridSpan w:val="2"/>
            <w:vAlign w:val="center"/>
            <w:hideMark/>
          </w:tcPr>
          <w:p w:rsidR="00D05EB2" w:rsidRPr="00DA2189" w:rsidRDefault="00D05EB2">
            <w:r w:rsidRPr="00DA2189">
              <w:t>SWC</w:t>
            </w:r>
          </w:p>
        </w:tc>
        <w:tc>
          <w:tcPr>
            <w:tcW w:w="1798" w:type="dxa"/>
            <w:vAlign w:val="center"/>
            <w:hideMark/>
          </w:tcPr>
          <w:p w:rsidR="00D05EB2" w:rsidRPr="00DA2189" w:rsidRDefault="00D05EB2">
            <w:pPr>
              <w:rPr>
                <w:lang w:val="fr-FR"/>
              </w:rPr>
            </w:pPr>
            <w:r w:rsidRPr="00DA2189">
              <w:rPr>
                <w:lang w:val="fr-FR"/>
              </w:rPr>
              <w:t>CFC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Commissioner for Federal Judicial Affairs</w:t>
            </w:r>
          </w:p>
        </w:tc>
        <w:tc>
          <w:tcPr>
            <w:tcW w:w="0" w:type="auto"/>
            <w:vAlign w:val="center"/>
            <w:hideMark/>
          </w:tcPr>
          <w:p w:rsidR="00D05EB2" w:rsidRPr="00DA2189" w:rsidRDefault="00D05EB2">
            <w:pPr>
              <w:rPr>
                <w:lang w:val="fr-FR"/>
              </w:rPr>
            </w:pPr>
            <w:r w:rsidRPr="00DA2189">
              <w:rPr>
                <w:lang w:val="fr-FR"/>
              </w:rPr>
              <w:t>Bureau du commissaire à la magistrature fédérale</w:t>
            </w:r>
          </w:p>
        </w:tc>
        <w:tc>
          <w:tcPr>
            <w:tcW w:w="0" w:type="auto"/>
            <w:vAlign w:val="center"/>
            <w:hideMark/>
          </w:tcPr>
          <w:p w:rsidR="00D05EB2" w:rsidRPr="00DA2189" w:rsidRDefault="00D05EB2">
            <w:r w:rsidRPr="00DA2189">
              <w:t>Office of the Commissioner for Federal Judicial Affairs Canada</w:t>
            </w:r>
          </w:p>
        </w:tc>
        <w:tc>
          <w:tcPr>
            <w:tcW w:w="0" w:type="auto"/>
            <w:vAlign w:val="center"/>
            <w:hideMark/>
          </w:tcPr>
          <w:p w:rsidR="00D05EB2" w:rsidRPr="00DA2189" w:rsidRDefault="00D05EB2">
            <w:pPr>
              <w:rPr>
                <w:lang w:val="fr-FR"/>
              </w:rPr>
            </w:pPr>
            <w:r w:rsidRPr="00DA2189">
              <w:rPr>
                <w:lang w:val="fr-FR"/>
              </w:rPr>
              <w:t>Commissariat à la magistrature fédérale Canada</w:t>
            </w:r>
          </w:p>
        </w:tc>
        <w:tc>
          <w:tcPr>
            <w:tcW w:w="1944" w:type="dxa"/>
            <w:gridSpan w:val="2"/>
            <w:vAlign w:val="center"/>
            <w:hideMark/>
          </w:tcPr>
          <w:p w:rsidR="00D05EB2" w:rsidRPr="00DA2189" w:rsidRDefault="00D05EB2">
            <w:r w:rsidRPr="00DA2189">
              <w:t>FJA</w:t>
            </w:r>
          </w:p>
        </w:tc>
        <w:tc>
          <w:tcPr>
            <w:tcW w:w="1798" w:type="dxa"/>
            <w:vAlign w:val="center"/>
            <w:hideMark/>
          </w:tcPr>
          <w:p w:rsidR="00D05EB2" w:rsidRPr="00DA2189" w:rsidRDefault="00D05EB2">
            <w:pPr>
              <w:rPr>
                <w:lang w:val="fr-FR"/>
              </w:rPr>
            </w:pPr>
            <w:r w:rsidRPr="00DA2189">
              <w:rPr>
                <w:lang w:val="fr-FR"/>
              </w:rPr>
              <w:t>CMF</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Commissioner of Lobbying</w:t>
            </w:r>
          </w:p>
        </w:tc>
        <w:tc>
          <w:tcPr>
            <w:tcW w:w="0" w:type="auto"/>
            <w:vAlign w:val="center"/>
            <w:hideMark/>
          </w:tcPr>
          <w:p w:rsidR="00D05EB2" w:rsidRPr="00DA2189" w:rsidRDefault="00D05EB2">
            <w:pPr>
              <w:rPr>
                <w:lang w:val="fr-FR"/>
              </w:rPr>
            </w:pPr>
            <w:r w:rsidRPr="00DA2189">
              <w:rPr>
                <w:lang w:val="fr-FR"/>
              </w:rPr>
              <w:t>Commissariat au lobbying</w:t>
            </w:r>
          </w:p>
        </w:tc>
        <w:tc>
          <w:tcPr>
            <w:tcW w:w="0" w:type="auto"/>
            <w:vAlign w:val="center"/>
            <w:hideMark/>
          </w:tcPr>
          <w:p w:rsidR="00D05EB2" w:rsidRPr="00DA2189" w:rsidRDefault="00D05EB2">
            <w:r w:rsidRPr="00DA2189">
              <w:t>Office of the Commissioner of Lobbying of Canada</w:t>
            </w:r>
          </w:p>
        </w:tc>
        <w:tc>
          <w:tcPr>
            <w:tcW w:w="0" w:type="auto"/>
            <w:vAlign w:val="center"/>
            <w:hideMark/>
          </w:tcPr>
          <w:p w:rsidR="00D05EB2" w:rsidRPr="00DA2189" w:rsidRDefault="00D05EB2">
            <w:pPr>
              <w:rPr>
                <w:lang w:val="fr-FR"/>
              </w:rPr>
            </w:pPr>
            <w:r w:rsidRPr="00DA2189">
              <w:rPr>
                <w:lang w:val="fr-FR"/>
              </w:rPr>
              <w:t>Commissariat au lobbying du Canada</w:t>
            </w:r>
          </w:p>
        </w:tc>
        <w:tc>
          <w:tcPr>
            <w:tcW w:w="1944" w:type="dxa"/>
            <w:gridSpan w:val="2"/>
            <w:vAlign w:val="center"/>
            <w:hideMark/>
          </w:tcPr>
          <w:p w:rsidR="00D05EB2" w:rsidRPr="00DA2189" w:rsidRDefault="00D05EB2">
            <w:r w:rsidRPr="00DA2189">
              <w:t>OCL</w:t>
            </w:r>
          </w:p>
        </w:tc>
        <w:tc>
          <w:tcPr>
            <w:tcW w:w="1798" w:type="dxa"/>
            <w:vAlign w:val="center"/>
            <w:hideMark/>
          </w:tcPr>
          <w:p w:rsidR="00D05EB2" w:rsidRPr="00DA2189" w:rsidRDefault="00D05EB2">
            <w:pPr>
              <w:rPr>
                <w:lang w:val="fr-FR"/>
              </w:rPr>
            </w:pPr>
            <w:r w:rsidRPr="00DA2189">
              <w:rPr>
                <w:lang w:val="fr-FR"/>
              </w:rPr>
              <w:t>CAL</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Commissioner of Official Languages</w:t>
            </w:r>
          </w:p>
        </w:tc>
        <w:tc>
          <w:tcPr>
            <w:tcW w:w="0" w:type="auto"/>
            <w:vAlign w:val="center"/>
            <w:hideMark/>
          </w:tcPr>
          <w:p w:rsidR="00D05EB2" w:rsidRPr="00DA2189" w:rsidRDefault="00D05EB2">
            <w:pPr>
              <w:rPr>
                <w:lang w:val="fr-FR"/>
              </w:rPr>
            </w:pPr>
            <w:r w:rsidRPr="00DA2189">
              <w:rPr>
                <w:lang w:val="fr-FR"/>
              </w:rPr>
              <w:t>Commissariat aux langues officielles</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OCOL</w:t>
            </w:r>
          </w:p>
        </w:tc>
        <w:tc>
          <w:tcPr>
            <w:tcW w:w="1798" w:type="dxa"/>
            <w:vAlign w:val="center"/>
            <w:hideMark/>
          </w:tcPr>
          <w:p w:rsidR="00D05EB2" w:rsidRPr="00DA2189" w:rsidRDefault="00D05EB2">
            <w:pPr>
              <w:rPr>
                <w:lang w:val="fr-FR"/>
              </w:rPr>
            </w:pPr>
            <w:r w:rsidRPr="00DA2189">
              <w:rPr>
                <w:lang w:val="fr-FR"/>
              </w:rPr>
              <w:t>CLO</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Communications Security Establishment Commissioner</w:t>
            </w:r>
          </w:p>
        </w:tc>
        <w:tc>
          <w:tcPr>
            <w:tcW w:w="0" w:type="auto"/>
            <w:vAlign w:val="center"/>
            <w:hideMark/>
          </w:tcPr>
          <w:p w:rsidR="00D05EB2" w:rsidRPr="00DA2189" w:rsidRDefault="00D05EB2">
            <w:pPr>
              <w:rPr>
                <w:lang w:val="fr-FR"/>
              </w:rPr>
            </w:pPr>
            <w:r w:rsidRPr="00DA2189">
              <w:rPr>
                <w:lang w:val="fr-FR"/>
              </w:rPr>
              <w:t>Bureau du commissaire du Centre de la sécurité des télécommunications</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OCSEC</w:t>
            </w:r>
          </w:p>
        </w:tc>
        <w:tc>
          <w:tcPr>
            <w:tcW w:w="1798" w:type="dxa"/>
            <w:vAlign w:val="center"/>
            <w:hideMark/>
          </w:tcPr>
          <w:p w:rsidR="00D05EB2" w:rsidRPr="00DA2189" w:rsidRDefault="00D05EB2">
            <w:pPr>
              <w:rPr>
                <w:lang w:val="fr-FR"/>
              </w:rPr>
            </w:pPr>
            <w:r w:rsidRPr="00DA2189">
              <w:rPr>
                <w:lang w:val="fr-FR"/>
              </w:rPr>
              <w:t>BCCST</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Correctional Investigator of Canada</w:t>
            </w:r>
          </w:p>
        </w:tc>
        <w:tc>
          <w:tcPr>
            <w:tcW w:w="0" w:type="auto"/>
            <w:vAlign w:val="center"/>
            <w:hideMark/>
          </w:tcPr>
          <w:p w:rsidR="00D05EB2" w:rsidRPr="00DA2189" w:rsidRDefault="00D05EB2">
            <w:pPr>
              <w:rPr>
                <w:lang w:val="fr-FR"/>
              </w:rPr>
            </w:pPr>
            <w:r w:rsidRPr="00DA2189">
              <w:rPr>
                <w:lang w:val="fr-FR"/>
              </w:rPr>
              <w:t>Bureau de l'enquêteur correctionnel du Canada</w:t>
            </w:r>
          </w:p>
        </w:tc>
        <w:tc>
          <w:tcPr>
            <w:tcW w:w="0" w:type="auto"/>
            <w:vAlign w:val="center"/>
            <w:hideMark/>
          </w:tcPr>
          <w:p w:rsidR="00D05EB2" w:rsidRPr="00DA2189" w:rsidRDefault="00D05EB2">
            <w:r w:rsidRPr="00DA2189">
              <w:t>The Correctional Investigator Canada</w:t>
            </w:r>
          </w:p>
        </w:tc>
        <w:tc>
          <w:tcPr>
            <w:tcW w:w="0" w:type="auto"/>
            <w:vAlign w:val="center"/>
            <w:hideMark/>
          </w:tcPr>
          <w:p w:rsidR="00D05EB2" w:rsidRPr="00DA2189" w:rsidRDefault="00D05EB2">
            <w:pPr>
              <w:rPr>
                <w:lang w:val="fr-FR"/>
              </w:rPr>
            </w:pPr>
            <w:r w:rsidRPr="00DA2189">
              <w:rPr>
                <w:lang w:val="fr-FR"/>
              </w:rPr>
              <w:t>L'Enquêteur correctionnel Canada</w:t>
            </w:r>
          </w:p>
        </w:tc>
        <w:tc>
          <w:tcPr>
            <w:tcW w:w="1944" w:type="dxa"/>
            <w:gridSpan w:val="2"/>
            <w:vAlign w:val="center"/>
            <w:hideMark/>
          </w:tcPr>
          <w:p w:rsidR="00D05EB2" w:rsidRPr="00DA2189" w:rsidRDefault="00D05EB2">
            <w:r w:rsidRPr="00DA2189">
              <w:t>OCI</w:t>
            </w:r>
          </w:p>
        </w:tc>
        <w:tc>
          <w:tcPr>
            <w:tcW w:w="1798" w:type="dxa"/>
            <w:vAlign w:val="center"/>
            <w:hideMark/>
          </w:tcPr>
          <w:p w:rsidR="00D05EB2" w:rsidRPr="00DA2189" w:rsidRDefault="00D05EB2">
            <w:pPr>
              <w:rPr>
                <w:lang w:val="fr-FR"/>
              </w:rPr>
            </w:pPr>
            <w:r w:rsidRPr="00DA2189">
              <w:rPr>
                <w:lang w:val="fr-FR"/>
              </w:rPr>
              <w:t>BEC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Director of Public Prosecutions</w:t>
            </w:r>
          </w:p>
        </w:tc>
        <w:tc>
          <w:tcPr>
            <w:tcW w:w="0" w:type="auto"/>
            <w:vAlign w:val="center"/>
            <w:hideMark/>
          </w:tcPr>
          <w:p w:rsidR="00D05EB2" w:rsidRPr="00DA2189" w:rsidRDefault="00D05EB2">
            <w:pPr>
              <w:rPr>
                <w:lang w:val="fr-FR"/>
              </w:rPr>
            </w:pPr>
            <w:r w:rsidRPr="00DA2189">
              <w:rPr>
                <w:lang w:val="fr-FR"/>
              </w:rPr>
              <w:t>Bureau du directeur des poursuites pénales</w:t>
            </w:r>
          </w:p>
        </w:tc>
        <w:tc>
          <w:tcPr>
            <w:tcW w:w="0" w:type="auto"/>
            <w:vAlign w:val="center"/>
            <w:hideMark/>
          </w:tcPr>
          <w:p w:rsidR="00D05EB2" w:rsidRPr="00DA2189" w:rsidRDefault="00D05EB2">
            <w:r w:rsidRPr="00DA2189">
              <w:t>Public Prosecution Service of Canada</w:t>
            </w:r>
          </w:p>
        </w:tc>
        <w:tc>
          <w:tcPr>
            <w:tcW w:w="0" w:type="auto"/>
            <w:vAlign w:val="center"/>
            <w:hideMark/>
          </w:tcPr>
          <w:p w:rsidR="00D05EB2" w:rsidRPr="00DA2189" w:rsidRDefault="00D05EB2">
            <w:pPr>
              <w:rPr>
                <w:lang w:val="fr-FR"/>
              </w:rPr>
            </w:pPr>
            <w:r w:rsidRPr="00DA2189">
              <w:rPr>
                <w:lang w:val="fr-FR"/>
              </w:rPr>
              <w:t>Service des poursuites pénales du Canada</w:t>
            </w:r>
          </w:p>
        </w:tc>
        <w:tc>
          <w:tcPr>
            <w:tcW w:w="1944" w:type="dxa"/>
            <w:gridSpan w:val="2"/>
            <w:vAlign w:val="center"/>
            <w:hideMark/>
          </w:tcPr>
          <w:p w:rsidR="00D05EB2" w:rsidRPr="00DA2189" w:rsidRDefault="00D05EB2">
            <w:r w:rsidRPr="00DA2189">
              <w:t>PPSC</w:t>
            </w:r>
          </w:p>
        </w:tc>
        <w:tc>
          <w:tcPr>
            <w:tcW w:w="1798" w:type="dxa"/>
            <w:vAlign w:val="center"/>
            <w:hideMark/>
          </w:tcPr>
          <w:p w:rsidR="00D05EB2" w:rsidRPr="00DA2189" w:rsidRDefault="00D05EB2">
            <w:pPr>
              <w:rPr>
                <w:lang w:val="fr-FR"/>
              </w:rPr>
            </w:pPr>
            <w:r w:rsidRPr="00DA2189">
              <w:rPr>
                <w:lang w:val="fr-FR"/>
              </w:rPr>
              <w:t>SPPC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Governor General's Secretary</w:t>
            </w:r>
          </w:p>
        </w:tc>
        <w:tc>
          <w:tcPr>
            <w:tcW w:w="0" w:type="auto"/>
            <w:vAlign w:val="center"/>
            <w:hideMark/>
          </w:tcPr>
          <w:p w:rsidR="00D05EB2" w:rsidRPr="00DA2189" w:rsidRDefault="00D05EB2">
            <w:pPr>
              <w:rPr>
                <w:lang w:val="fr-FR"/>
              </w:rPr>
            </w:pPr>
            <w:r w:rsidRPr="00DA2189">
              <w:rPr>
                <w:lang w:val="fr-FR"/>
              </w:rPr>
              <w:t>Bureau du secrétaire du gouverneur général</w:t>
            </w:r>
          </w:p>
        </w:tc>
        <w:tc>
          <w:tcPr>
            <w:tcW w:w="0" w:type="auto"/>
            <w:vAlign w:val="center"/>
            <w:hideMark/>
          </w:tcPr>
          <w:p w:rsidR="00D05EB2" w:rsidRPr="00DA2189" w:rsidRDefault="00D05EB2">
            <w:r w:rsidRPr="00DA2189">
              <w:t>Office of the Secretary to the Governor General</w:t>
            </w:r>
          </w:p>
        </w:tc>
        <w:tc>
          <w:tcPr>
            <w:tcW w:w="0" w:type="auto"/>
            <w:vAlign w:val="center"/>
            <w:hideMark/>
          </w:tcPr>
          <w:p w:rsidR="00D05EB2" w:rsidRPr="00DA2189" w:rsidRDefault="00D05EB2">
            <w:pPr>
              <w:rPr>
                <w:lang w:val="fr-FR"/>
              </w:rPr>
            </w:pPr>
            <w:r w:rsidRPr="00DA2189">
              <w:rPr>
                <w:lang w:val="fr-FR"/>
              </w:rPr>
              <w:t>Bureau du secrétaire du gouverneur général</w:t>
            </w:r>
          </w:p>
        </w:tc>
        <w:tc>
          <w:tcPr>
            <w:tcW w:w="1944" w:type="dxa"/>
            <w:gridSpan w:val="2"/>
            <w:vAlign w:val="center"/>
            <w:hideMark/>
          </w:tcPr>
          <w:p w:rsidR="00D05EB2" w:rsidRPr="00DA2189" w:rsidRDefault="00D05EB2">
            <w:r w:rsidRPr="00DA2189">
              <w:t>OSGG</w:t>
            </w:r>
          </w:p>
        </w:tc>
        <w:tc>
          <w:tcPr>
            <w:tcW w:w="1798" w:type="dxa"/>
            <w:vAlign w:val="center"/>
            <w:hideMark/>
          </w:tcPr>
          <w:p w:rsidR="00D05EB2" w:rsidRPr="00DA2189" w:rsidRDefault="00D05EB2">
            <w:pPr>
              <w:rPr>
                <w:lang w:val="fr-FR"/>
              </w:rPr>
            </w:pPr>
            <w:r w:rsidRPr="00DA2189">
              <w:rPr>
                <w:lang w:val="fr-FR"/>
              </w:rPr>
              <w:t>BSGG</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Public Sector Integrity Commissioner</w:t>
            </w:r>
          </w:p>
        </w:tc>
        <w:tc>
          <w:tcPr>
            <w:tcW w:w="0" w:type="auto"/>
            <w:vAlign w:val="center"/>
            <w:hideMark/>
          </w:tcPr>
          <w:p w:rsidR="00D05EB2" w:rsidRPr="00DA2189" w:rsidRDefault="00D05EB2">
            <w:pPr>
              <w:rPr>
                <w:lang w:val="fr-FR"/>
              </w:rPr>
            </w:pPr>
            <w:r w:rsidRPr="00DA2189">
              <w:rPr>
                <w:lang w:val="fr-FR"/>
              </w:rPr>
              <w:t>Commissariat à l'intégrité du secteur public</w:t>
            </w:r>
          </w:p>
        </w:tc>
        <w:tc>
          <w:tcPr>
            <w:tcW w:w="0" w:type="auto"/>
            <w:vAlign w:val="center"/>
            <w:hideMark/>
          </w:tcPr>
          <w:p w:rsidR="00D05EB2" w:rsidRPr="00DA2189" w:rsidRDefault="00D05EB2">
            <w:r w:rsidRPr="00DA2189">
              <w:t>Office of the Public Sector Integrity Commissioner of Canada</w:t>
            </w:r>
          </w:p>
        </w:tc>
        <w:tc>
          <w:tcPr>
            <w:tcW w:w="0" w:type="auto"/>
            <w:vAlign w:val="center"/>
            <w:hideMark/>
          </w:tcPr>
          <w:p w:rsidR="00D05EB2" w:rsidRPr="00DA2189" w:rsidRDefault="00D05EB2">
            <w:pPr>
              <w:rPr>
                <w:lang w:val="fr-FR"/>
              </w:rPr>
            </w:pPr>
            <w:r w:rsidRPr="00DA2189">
              <w:rPr>
                <w:lang w:val="fr-FR"/>
              </w:rPr>
              <w:t>Commissariat à l'intégrité du secteur public du Canada</w:t>
            </w:r>
          </w:p>
        </w:tc>
        <w:tc>
          <w:tcPr>
            <w:tcW w:w="1944" w:type="dxa"/>
            <w:gridSpan w:val="2"/>
            <w:vAlign w:val="center"/>
            <w:hideMark/>
          </w:tcPr>
          <w:p w:rsidR="00D05EB2" w:rsidRPr="00DA2189" w:rsidRDefault="00D05EB2">
            <w:r w:rsidRPr="00DA2189">
              <w:t>PSIC</w:t>
            </w:r>
          </w:p>
        </w:tc>
        <w:tc>
          <w:tcPr>
            <w:tcW w:w="1798" w:type="dxa"/>
            <w:vAlign w:val="center"/>
            <w:hideMark/>
          </w:tcPr>
          <w:p w:rsidR="00D05EB2" w:rsidRPr="00DA2189" w:rsidRDefault="00D05EB2">
            <w:pPr>
              <w:rPr>
                <w:lang w:val="fr-FR"/>
              </w:rPr>
            </w:pPr>
            <w:r w:rsidRPr="00DA2189">
              <w:rPr>
                <w:lang w:val="fr-FR"/>
              </w:rPr>
              <w:t>ISPC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 of the Superintendent of Financial Institutions</w:t>
            </w:r>
          </w:p>
        </w:tc>
        <w:tc>
          <w:tcPr>
            <w:tcW w:w="0" w:type="auto"/>
            <w:vAlign w:val="center"/>
            <w:hideMark/>
          </w:tcPr>
          <w:p w:rsidR="00D05EB2" w:rsidRPr="00DA2189" w:rsidRDefault="00D05EB2">
            <w:pPr>
              <w:rPr>
                <w:lang w:val="fr-FR"/>
              </w:rPr>
            </w:pPr>
            <w:r w:rsidRPr="00DA2189">
              <w:rPr>
                <w:lang w:val="fr-FR"/>
              </w:rPr>
              <w:t>Bureau du surintendant des institutions financières</w:t>
            </w:r>
          </w:p>
        </w:tc>
        <w:tc>
          <w:tcPr>
            <w:tcW w:w="0" w:type="auto"/>
            <w:vAlign w:val="center"/>
            <w:hideMark/>
          </w:tcPr>
          <w:p w:rsidR="00D05EB2" w:rsidRPr="00DA2189" w:rsidRDefault="00D05EB2">
            <w:r w:rsidRPr="00DA2189">
              <w:t>Office of the Superintendent of Financial Institutions Canada</w:t>
            </w:r>
          </w:p>
        </w:tc>
        <w:tc>
          <w:tcPr>
            <w:tcW w:w="0" w:type="auto"/>
            <w:vAlign w:val="center"/>
            <w:hideMark/>
          </w:tcPr>
          <w:p w:rsidR="00D05EB2" w:rsidRPr="00DA2189" w:rsidRDefault="00D05EB2">
            <w:pPr>
              <w:rPr>
                <w:lang w:val="fr-FR"/>
              </w:rPr>
            </w:pPr>
            <w:r w:rsidRPr="00DA2189">
              <w:rPr>
                <w:lang w:val="fr-FR"/>
              </w:rPr>
              <w:t>Bureau du surintendant des institutions financières Canada</w:t>
            </w:r>
          </w:p>
        </w:tc>
        <w:tc>
          <w:tcPr>
            <w:tcW w:w="1944" w:type="dxa"/>
            <w:gridSpan w:val="2"/>
            <w:vAlign w:val="center"/>
            <w:hideMark/>
          </w:tcPr>
          <w:p w:rsidR="00D05EB2" w:rsidRPr="00DA2189" w:rsidRDefault="00D05EB2">
            <w:r w:rsidRPr="00DA2189">
              <w:t>OSFI</w:t>
            </w:r>
          </w:p>
        </w:tc>
        <w:tc>
          <w:tcPr>
            <w:tcW w:w="1798" w:type="dxa"/>
            <w:vAlign w:val="center"/>
            <w:hideMark/>
          </w:tcPr>
          <w:p w:rsidR="00D05EB2" w:rsidRPr="00DA2189" w:rsidRDefault="00D05EB2">
            <w:pPr>
              <w:rPr>
                <w:lang w:val="fr-FR"/>
              </w:rPr>
            </w:pPr>
            <w:r w:rsidRPr="00DA2189">
              <w:rPr>
                <w:lang w:val="fr-FR"/>
              </w:rPr>
              <w:t>BSIF</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Offices of the Information and Privacy Commissioners of Canada</w:t>
            </w:r>
          </w:p>
        </w:tc>
        <w:tc>
          <w:tcPr>
            <w:tcW w:w="0" w:type="auto"/>
            <w:vAlign w:val="center"/>
            <w:hideMark/>
          </w:tcPr>
          <w:p w:rsidR="00D05EB2" w:rsidRPr="00DA2189" w:rsidRDefault="00D05EB2">
            <w:pPr>
              <w:rPr>
                <w:lang w:val="fr-FR"/>
              </w:rPr>
            </w:pPr>
            <w:r w:rsidRPr="00DA2189">
              <w:rPr>
                <w:lang w:val="fr-FR"/>
              </w:rPr>
              <w:t>Commissariats à l'information et à la protection de la vie privée au Canada</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OIC</w:t>
            </w:r>
          </w:p>
        </w:tc>
        <w:tc>
          <w:tcPr>
            <w:tcW w:w="1798" w:type="dxa"/>
            <w:vAlign w:val="center"/>
            <w:hideMark/>
          </w:tcPr>
          <w:p w:rsidR="00D05EB2" w:rsidRPr="00DA2189" w:rsidRDefault="00D05EB2">
            <w:pPr>
              <w:rPr>
                <w:lang w:val="fr-FR"/>
              </w:rPr>
            </w:pPr>
            <w:r w:rsidRPr="00DA2189">
              <w:rPr>
                <w:lang w:val="fr-FR"/>
              </w:rPr>
              <w:t>CI</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Offices of the Information and Privacy Commissioners of Canada</w:t>
            </w:r>
          </w:p>
        </w:tc>
        <w:tc>
          <w:tcPr>
            <w:tcW w:w="0" w:type="auto"/>
            <w:vAlign w:val="center"/>
            <w:hideMark/>
          </w:tcPr>
          <w:p w:rsidR="00D05EB2" w:rsidRPr="00DA2189" w:rsidRDefault="00D05EB2">
            <w:pPr>
              <w:rPr>
                <w:lang w:val="fr-FR"/>
              </w:rPr>
            </w:pPr>
            <w:r w:rsidRPr="00DA2189">
              <w:rPr>
                <w:lang w:val="fr-FR"/>
              </w:rPr>
              <w:t>Commissariats à l'information et à la protection de la vie privée au Canada</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OPC</w:t>
            </w:r>
          </w:p>
        </w:tc>
        <w:tc>
          <w:tcPr>
            <w:tcW w:w="1798" w:type="dxa"/>
            <w:vAlign w:val="center"/>
            <w:hideMark/>
          </w:tcPr>
          <w:p w:rsidR="00D05EB2" w:rsidRPr="00DA2189" w:rsidRDefault="00D05EB2">
            <w:pPr>
              <w:rPr>
                <w:lang w:val="fr-FR"/>
              </w:rPr>
            </w:pPr>
            <w:r w:rsidRPr="00DA2189">
              <w:rPr>
                <w:lang w:val="fr-FR"/>
              </w:rPr>
              <w:t>CPVP</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Parole Board of Canada</w:t>
            </w:r>
          </w:p>
        </w:tc>
        <w:tc>
          <w:tcPr>
            <w:tcW w:w="0" w:type="auto"/>
            <w:vAlign w:val="center"/>
            <w:hideMark/>
          </w:tcPr>
          <w:p w:rsidR="00D05EB2" w:rsidRPr="00DA2189" w:rsidRDefault="00D05EB2">
            <w:pPr>
              <w:rPr>
                <w:lang w:val="fr-FR"/>
              </w:rPr>
            </w:pPr>
            <w:r w:rsidRPr="00DA2189">
              <w:rPr>
                <w:lang w:val="fr-FR"/>
              </w:rPr>
              <w:t>Commission des libérations conditionnelles du Canada</w:t>
            </w:r>
          </w:p>
        </w:tc>
        <w:tc>
          <w:tcPr>
            <w:tcW w:w="0" w:type="auto"/>
            <w:vAlign w:val="center"/>
            <w:hideMark/>
          </w:tcPr>
          <w:p w:rsidR="00D05EB2" w:rsidRPr="00DA2189" w:rsidRDefault="00D05EB2">
            <w:r w:rsidRPr="00DA2189">
              <w:t>Parole Board of Canada</w:t>
            </w:r>
          </w:p>
        </w:tc>
        <w:tc>
          <w:tcPr>
            <w:tcW w:w="0" w:type="auto"/>
            <w:vAlign w:val="center"/>
            <w:hideMark/>
          </w:tcPr>
          <w:p w:rsidR="00D05EB2" w:rsidRPr="00DA2189" w:rsidRDefault="00D05EB2">
            <w:pPr>
              <w:rPr>
                <w:lang w:val="fr-FR"/>
              </w:rPr>
            </w:pPr>
            <w:r w:rsidRPr="00DA2189">
              <w:rPr>
                <w:lang w:val="fr-FR"/>
              </w:rPr>
              <w:t>Commission des libérations conditionnelles du Canada</w:t>
            </w:r>
          </w:p>
        </w:tc>
        <w:tc>
          <w:tcPr>
            <w:tcW w:w="1944" w:type="dxa"/>
            <w:gridSpan w:val="2"/>
            <w:vAlign w:val="center"/>
            <w:hideMark/>
          </w:tcPr>
          <w:p w:rsidR="00D05EB2" w:rsidRPr="00DA2189" w:rsidRDefault="00D05EB2">
            <w:r w:rsidRPr="00DA2189">
              <w:t>PBC</w:t>
            </w:r>
          </w:p>
        </w:tc>
        <w:tc>
          <w:tcPr>
            <w:tcW w:w="1798" w:type="dxa"/>
            <w:vAlign w:val="center"/>
            <w:hideMark/>
          </w:tcPr>
          <w:p w:rsidR="00D05EB2" w:rsidRPr="00DA2189" w:rsidRDefault="00D05EB2">
            <w:pPr>
              <w:rPr>
                <w:lang w:val="fr-FR"/>
              </w:rPr>
            </w:pPr>
            <w:r w:rsidRPr="00DA2189">
              <w:rPr>
                <w:lang w:val="fr-FR"/>
              </w:rPr>
              <w:t>CLCC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Patented Medicine Prices Review Board</w:t>
            </w:r>
          </w:p>
        </w:tc>
        <w:tc>
          <w:tcPr>
            <w:tcW w:w="0" w:type="auto"/>
            <w:vAlign w:val="center"/>
            <w:hideMark/>
          </w:tcPr>
          <w:p w:rsidR="00D05EB2" w:rsidRPr="00DA2189" w:rsidRDefault="00D05EB2">
            <w:pPr>
              <w:rPr>
                <w:lang w:val="fr-FR"/>
              </w:rPr>
            </w:pPr>
            <w:r w:rsidRPr="00DA2189">
              <w:rPr>
                <w:lang w:val="fr-FR"/>
              </w:rPr>
              <w:t>Conseil d'examen du prix des médicaments brevetés</w:t>
            </w:r>
          </w:p>
        </w:tc>
        <w:tc>
          <w:tcPr>
            <w:tcW w:w="0" w:type="auto"/>
            <w:vAlign w:val="center"/>
            <w:hideMark/>
          </w:tcPr>
          <w:p w:rsidR="00D05EB2" w:rsidRPr="00DA2189" w:rsidRDefault="00D05EB2">
            <w:r w:rsidRPr="00DA2189">
              <w:t>Patented Medicine Prices Review Board Canada</w:t>
            </w:r>
          </w:p>
        </w:tc>
        <w:tc>
          <w:tcPr>
            <w:tcW w:w="0" w:type="auto"/>
            <w:vAlign w:val="center"/>
            <w:hideMark/>
          </w:tcPr>
          <w:p w:rsidR="00D05EB2" w:rsidRPr="00DA2189" w:rsidRDefault="00D05EB2">
            <w:pPr>
              <w:rPr>
                <w:lang w:val="fr-FR"/>
              </w:rPr>
            </w:pPr>
            <w:r w:rsidRPr="00DA2189">
              <w:rPr>
                <w:lang w:val="fr-FR"/>
              </w:rPr>
              <w:t>Conseil d'examen du prix des médicaments brevetés Canada</w:t>
            </w:r>
          </w:p>
        </w:tc>
        <w:tc>
          <w:tcPr>
            <w:tcW w:w="1944" w:type="dxa"/>
            <w:gridSpan w:val="2"/>
            <w:vAlign w:val="center"/>
            <w:hideMark/>
          </w:tcPr>
          <w:p w:rsidR="00D05EB2" w:rsidRPr="00DA2189" w:rsidRDefault="00D05EB2">
            <w:r w:rsidRPr="00DA2189">
              <w:t>PMPRB</w:t>
            </w:r>
          </w:p>
        </w:tc>
        <w:tc>
          <w:tcPr>
            <w:tcW w:w="1798" w:type="dxa"/>
            <w:vAlign w:val="center"/>
            <w:hideMark/>
          </w:tcPr>
          <w:p w:rsidR="00D05EB2" w:rsidRPr="00DA2189" w:rsidRDefault="00D05EB2">
            <w:pPr>
              <w:rPr>
                <w:lang w:val="fr-FR"/>
              </w:rPr>
            </w:pPr>
            <w:r w:rsidRPr="00DA2189">
              <w:rPr>
                <w:lang w:val="fr-FR"/>
              </w:rPr>
              <w:t>CEPMB</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Privy Council Office</w:t>
            </w:r>
          </w:p>
        </w:tc>
        <w:tc>
          <w:tcPr>
            <w:tcW w:w="0" w:type="auto"/>
            <w:vAlign w:val="center"/>
            <w:hideMark/>
          </w:tcPr>
          <w:p w:rsidR="00D05EB2" w:rsidRPr="00DA2189" w:rsidRDefault="00D05EB2">
            <w:pPr>
              <w:rPr>
                <w:lang w:val="fr-FR"/>
              </w:rPr>
            </w:pPr>
            <w:r w:rsidRPr="00DA2189">
              <w:rPr>
                <w:lang w:val="fr-FR"/>
              </w:rPr>
              <w:t>Bureau du Conseil privé</w:t>
            </w:r>
          </w:p>
        </w:tc>
        <w:tc>
          <w:tcPr>
            <w:tcW w:w="0" w:type="auto"/>
            <w:vAlign w:val="center"/>
            <w:hideMark/>
          </w:tcPr>
          <w:p w:rsidR="00D05EB2" w:rsidRPr="00DA2189" w:rsidRDefault="00D05EB2">
            <w:r w:rsidRPr="00DA2189">
              <w:t>Privy Council Office</w:t>
            </w:r>
            <w:hyperlink r:id="rId70" w:anchor="fn4" w:history="1">
              <w:r w:rsidRPr="00DA2189">
                <w:rPr>
                  <w:rStyle w:val="wb-inv"/>
                  <w:color w:val="0000FF"/>
                  <w:u w:val="single"/>
                  <w:vertAlign w:val="superscript"/>
                </w:rPr>
                <w:t xml:space="preserve"> Footnote </w:t>
              </w:r>
              <w:r w:rsidRPr="00DA2189">
                <w:rPr>
                  <w:rStyle w:val="Hyperlink"/>
                  <w:vertAlign w:val="superscript"/>
                </w:rPr>
                <w:t>4</w:t>
              </w:r>
            </w:hyperlink>
          </w:p>
        </w:tc>
        <w:tc>
          <w:tcPr>
            <w:tcW w:w="0" w:type="auto"/>
            <w:vAlign w:val="center"/>
            <w:hideMark/>
          </w:tcPr>
          <w:p w:rsidR="00D05EB2" w:rsidRPr="00DA2189" w:rsidRDefault="00D05EB2">
            <w:pPr>
              <w:rPr>
                <w:lang w:val="fr-FR"/>
              </w:rPr>
            </w:pPr>
            <w:r w:rsidRPr="00DA2189">
              <w:rPr>
                <w:lang w:val="fr-FR"/>
              </w:rPr>
              <w:t>Bureau du Conseil privé</w:t>
            </w:r>
            <w:r w:rsidR="00C41E52">
              <w:fldChar w:fldCharType="begin"/>
            </w:r>
            <w:r w:rsidR="00C41E52" w:rsidRPr="00C41E52">
              <w:rPr>
                <w:lang w:val="fr-CA"/>
                <w:rPrChange w:id="23" w:author="Hilt, Alannah" w:date="2015-08-25T10:14:00Z">
                  <w:rPr/>
                </w:rPrChange>
              </w:rPr>
              <w:instrText xml:space="preserve"> HYPERLINK "http://www.tbs-sct.gc.ca/fip-pcim/reg-eng.asp" \l "fn4" </w:instrText>
            </w:r>
            <w:r w:rsidR="00C41E52">
              <w:fldChar w:fldCharType="separate"/>
            </w:r>
            <w:r w:rsidRPr="00DA2189">
              <w:rPr>
                <w:rStyle w:val="wb-inv"/>
                <w:color w:val="0000FF"/>
                <w:u w:val="single"/>
                <w:vertAlign w:val="superscript"/>
                <w:lang w:val="fr-FR"/>
              </w:rPr>
              <w:t xml:space="preserve"> Footnote </w:t>
            </w:r>
            <w:r w:rsidRPr="00DA2189">
              <w:rPr>
                <w:rStyle w:val="Hyperlink"/>
                <w:vertAlign w:val="superscript"/>
                <w:lang w:val="fr-FR"/>
              </w:rPr>
              <w:t>4</w:t>
            </w:r>
            <w:r w:rsidR="00C41E52">
              <w:rPr>
                <w:rStyle w:val="Hyperlink"/>
                <w:vertAlign w:val="superscript"/>
                <w:lang w:val="fr-FR"/>
              </w:rPr>
              <w:fldChar w:fldCharType="end"/>
            </w:r>
          </w:p>
        </w:tc>
        <w:tc>
          <w:tcPr>
            <w:tcW w:w="1944" w:type="dxa"/>
            <w:gridSpan w:val="2"/>
            <w:vAlign w:val="center"/>
            <w:hideMark/>
          </w:tcPr>
          <w:p w:rsidR="00D05EB2" w:rsidRPr="00DA2189" w:rsidRDefault="00D05EB2">
            <w:r w:rsidRPr="00DA2189">
              <w:t>PCO</w:t>
            </w:r>
          </w:p>
        </w:tc>
        <w:tc>
          <w:tcPr>
            <w:tcW w:w="1798" w:type="dxa"/>
            <w:vAlign w:val="center"/>
            <w:hideMark/>
          </w:tcPr>
          <w:p w:rsidR="00D05EB2" w:rsidRPr="00DA2189" w:rsidRDefault="00D05EB2">
            <w:pPr>
              <w:rPr>
                <w:lang w:val="fr-FR"/>
              </w:rPr>
            </w:pPr>
            <w:r w:rsidRPr="00DA2189">
              <w:rPr>
                <w:lang w:val="fr-FR"/>
              </w:rPr>
              <w:t>BCP</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Public Health Agency of Canada</w:t>
            </w:r>
          </w:p>
        </w:tc>
        <w:tc>
          <w:tcPr>
            <w:tcW w:w="0" w:type="auto"/>
            <w:vAlign w:val="center"/>
            <w:hideMark/>
          </w:tcPr>
          <w:p w:rsidR="00D05EB2" w:rsidRPr="00DA2189" w:rsidRDefault="00D05EB2">
            <w:pPr>
              <w:rPr>
                <w:lang w:val="fr-FR"/>
              </w:rPr>
            </w:pPr>
            <w:r w:rsidRPr="00DA2189">
              <w:rPr>
                <w:lang w:val="fr-FR"/>
              </w:rPr>
              <w:t>Agence de la santé publique du Canada</w:t>
            </w:r>
          </w:p>
        </w:tc>
        <w:tc>
          <w:tcPr>
            <w:tcW w:w="0" w:type="auto"/>
            <w:vAlign w:val="center"/>
            <w:hideMark/>
          </w:tcPr>
          <w:p w:rsidR="00D05EB2" w:rsidRPr="00DA2189" w:rsidRDefault="00D05EB2">
            <w:r w:rsidRPr="00DA2189">
              <w:t>Public Health Agency of Canada</w:t>
            </w:r>
          </w:p>
        </w:tc>
        <w:tc>
          <w:tcPr>
            <w:tcW w:w="0" w:type="auto"/>
            <w:vAlign w:val="center"/>
            <w:hideMark/>
          </w:tcPr>
          <w:p w:rsidR="00D05EB2" w:rsidRPr="00DA2189" w:rsidRDefault="00D05EB2">
            <w:pPr>
              <w:rPr>
                <w:lang w:val="fr-FR"/>
              </w:rPr>
            </w:pPr>
            <w:r w:rsidRPr="00DA2189">
              <w:rPr>
                <w:lang w:val="fr-FR"/>
              </w:rPr>
              <w:t>Agence de la santé publique du Canada</w:t>
            </w:r>
          </w:p>
        </w:tc>
        <w:tc>
          <w:tcPr>
            <w:tcW w:w="1944" w:type="dxa"/>
            <w:gridSpan w:val="2"/>
            <w:vAlign w:val="center"/>
            <w:hideMark/>
          </w:tcPr>
          <w:p w:rsidR="00D05EB2" w:rsidRPr="00DA2189" w:rsidRDefault="00D05EB2">
            <w:r w:rsidRPr="00DA2189">
              <w:t>PHAC</w:t>
            </w:r>
          </w:p>
        </w:tc>
        <w:tc>
          <w:tcPr>
            <w:tcW w:w="1798" w:type="dxa"/>
            <w:vAlign w:val="center"/>
            <w:hideMark/>
          </w:tcPr>
          <w:p w:rsidR="00D05EB2" w:rsidRPr="00DA2189" w:rsidRDefault="00D05EB2">
            <w:pPr>
              <w:rPr>
                <w:lang w:val="fr-FR"/>
              </w:rPr>
            </w:pPr>
            <w:r w:rsidRPr="00DA2189">
              <w:rPr>
                <w:lang w:val="fr-FR"/>
              </w:rPr>
              <w:t>ASPC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Public Service Commission</w:t>
            </w:r>
          </w:p>
        </w:tc>
        <w:tc>
          <w:tcPr>
            <w:tcW w:w="0" w:type="auto"/>
            <w:vAlign w:val="center"/>
            <w:hideMark/>
          </w:tcPr>
          <w:p w:rsidR="00D05EB2" w:rsidRPr="00DA2189" w:rsidRDefault="00D05EB2">
            <w:pPr>
              <w:rPr>
                <w:lang w:val="fr-FR"/>
              </w:rPr>
            </w:pPr>
            <w:r w:rsidRPr="00DA2189">
              <w:rPr>
                <w:lang w:val="fr-FR"/>
              </w:rPr>
              <w:t>Commission de la fonction publique</w:t>
            </w:r>
          </w:p>
        </w:tc>
        <w:tc>
          <w:tcPr>
            <w:tcW w:w="0" w:type="auto"/>
            <w:vAlign w:val="center"/>
            <w:hideMark/>
          </w:tcPr>
          <w:p w:rsidR="00D05EB2" w:rsidRPr="00DA2189" w:rsidRDefault="00D05EB2">
            <w:r w:rsidRPr="00DA2189">
              <w:t>Public Service Commission of Canada</w:t>
            </w:r>
          </w:p>
        </w:tc>
        <w:tc>
          <w:tcPr>
            <w:tcW w:w="0" w:type="auto"/>
            <w:vAlign w:val="center"/>
            <w:hideMark/>
          </w:tcPr>
          <w:p w:rsidR="00D05EB2" w:rsidRPr="00DA2189" w:rsidRDefault="00D05EB2">
            <w:pPr>
              <w:rPr>
                <w:lang w:val="fr-FR"/>
              </w:rPr>
            </w:pPr>
            <w:r w:rsidRPr="00DA2189">
              <w:rPr>
                <w:lang w:val="fr-FR"/>
              </w:rPr>
              <w:t>Commission de la fonction publique du Canada</w:t>
            </w:r>
          </w:p>
        </w:tc>
        <w:tc>
          <w:tcPr>
            <w:tcW w:w="1944" w:type="dxa"/>
            <w:gridSpan w:val="2"/>
            <w:vAlign w:val="center"/>
            <w:hideMark/>
          </w:tcPr>
          <w:p w:rsidR="00D05EB2" w:rsidRPr="00DA2189" w:rsidRDefault="00D05EB2">
            <w:r w:rsidRPr="00DA2189">
              <w:t>PSC</w:t>
            </w:r>
          </w:p>
        </w:tc>
        <w:tc>
          <w:tcPr>
            <w:tcW w:w="1798" w:type="dxa"/>
            <w:vAlign w:val="center"/>
            <w:hideMark/>
          </w:tcPr>
          <w:p w:rsidR="00D05EB2" w:rsidRPr="00DA2189" w:rsidRDefault="00D05EB2">
            <w:pPr>
              <w:rPr>
                <w:lang w:val="fr-FR"/>
              </w:rPr>
            </w:pPr>
            <w:r w:rsidRPr="00DA2189">
              <w:rPr>
                <w:lang w:val="fr-FR"/>
              </w:rPr>
              <w:t>CFP</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Registrar of the Supreme Court of Canada and that portion of the federal public administration appointed under subsection 12(2) of the Supreme Court Act</w:t>
            </w:r>
          </w:p>
        </w:tc>
        <w:tc>
          <w:tcPr>
            <w:tcW w:w="0" w:type="auto"/>
            <w:vAlign w:val="center"/>
            <w:hideMark/>
          </w:tcPr>
          <w:p w:rsidR="00D05EB2" w:rsidRPr="00DA2189" w:rsidRDefault="00D05EB2">
            <w:pPr>
              <w:rPr>
                <w:lang w:val="fr-FR"/>
              </w:rPr>
            </w:pPr>
            <w:r w:rsidRPr="00DA2189">
              <w:rPr>
                <w:lang w:val="fr-FR"/>
              </w:rPr>
              <w:t>Registraire de la Cour suprême du Canada et le secteur de l'administration publique fédérale nommé en vertu du paragraphe 12(2) de la Loi sur la Cour suprême</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SCC</w:t>
            </w:r>
          </w:p>
        </w:tc>
        <w:tc>
          <w:tcPr>
            <w:tcW w:w="1798" w:type="dxa"/>
            <w:vAlign w:val="center"/>
            <w:hideMark/>
          </w:tcPr>
          <w:p w:rsidR="00D05EB2" w:rsidRPr="00DA2189" w:rsidRDefault="00D05EB2">
            <w:pPr>
              <w:rPr>
                <w:lang w:val="fr-FR"/>
              </w:rPr>
            </w:pPr>
            <w:r w:rsidRPr="00DA2189">
              <w:rPr>
                <w:lang w:val="fr-FR"/>
              </w:rPr>
              <w:t>CSC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Royal Canadian Mounted Police</w:t>
            </w:r>
          </w:p>
        </w:tc>
        <w:tc>
          <w:tcPr>
            <w:tcW w:w="0" w:type="auto"/>
            <w:vAlign w:val="center"/>
            <w:hideMark/>
          </w:tcPr>
          <w:p w:rsidR="00D05EB2" w:rsidRPr="00DA2189" w:rsidRDefault="00D05EB2">
            <w:pPr>
              <w:rPr>
                <w:lang w:val="fr-FR"/>
              </w:rPr>
            </w:pPr>
            <w:r w:rsidRPr="00DA2189">
              <w:rPr>
                <w:lang w:val="fr-FR"/>
              </w:rPr>
              <w:t>Gendarmerie royale du Canada</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RCMP</w:t>
            </w:r>
          </w:p>
        </w:tc>
        <w:tc>
          <w:tcPr>
            <w:tcW w:w="1798" w:type="dxa"/>
            <w:vAlign w:val="center"/>
            <w:hideMark/>
          </w:tcPr>
          <w:p w:rsidR="00D05EB2" w:rsidRPr="00DA2189" w:rsidRDefault="00D05EB2">
            <w:pPr>
              <w:rPr>
                <w:lang w:val="fr-FR"/>
              </w:rPr>
            </w:pPr>
            <w:r w:rsidRPr="00DA2189">
              <w:rPr>
                <w:lang w:val="fr-FR"/>
              </w:rPr>
              <w:t>GRC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Royal Canadian Mounted Police External Review Committee</w:t>
            </w:r>
          </w:p>
        </w:tc>
        <w:tc>
          <w:tcPr>
            <w:tcW w:w="0" w:type="auto"/>
            <w:vAlign w:val="center"/>
            <w:hideMark/>
          </w:tcPr>
          <w:p w:rsidR="00D05EB2" w:rsidRPr="00DA2189" w:rsidRDefault="00D05EB2">
            <w:pPr>
              <w:rPr>
                <w:lang w:val="fr-FR"/>
              </w:rPr>
            </w:pPr>
            <w:r w:rsidRPr="00DA2189">
              <w:rPr>
                <w:lang w:val="fr-FR"/>
              </w:rPr>
              <w:t>Comité externe d’examen de la Gendarmerie royale du Canada</w:t>
            </w:r>
          </w:p>
        </w:tc>
        <w:tc>
          <w:tcPr>
            <w:tcW w:w="0" w:type="auto"/>
            <w:vAlign w:val="center"/>
            <w:hideMark/>
          </w:tcPr>
          <w:p w:rsidR="00D05EB2" w:rsidRPr="00DA2189" w:rsidRDefault="00D05EB2">
            <w:r w:rsidRPr="00DA2189">
              <w:t>RCMP External Review Committee</w:t>
            </w:r>
          </w:p>
        </w:tc>
        <w:tc>
          <w:tcPr>
            <w:tcW w:w="0" w:type="auto"/>
            <w:vAlign w:val="center"/>
            <w:hideMark/>
          </w:tcPr>
          <w:p w:rsidR="00D05EB2" w:rsidRPr="00DA2189" w:rsidRDefault="00D05EB2">
            <w:pPr>
              <w:rPr>
                <w:lang w:val="fr-FR"/>
              </w:rPr>
            </w:pPr>
            <w:r w:rsidRPr="00DA2189">
              <w:rPr>
                <w:lang w:val="fr-FR"/>
              </w:rPr>
              <w:t>Comité externe d'examen de la GRC</w:t>
            </w:r>
          </w:p>
        </w:tc>
        <w:tc>
          <w:tcPr>
            <w:tcW w:w="1944" w:type="dxa"/>
            <w:gridSpan w:val="2"/>
            <w:vAlign w:val="center"/>
            <w:hideMark/>
          </w:tcPr>
          <w:p w:rsidR="00D05EB2" w:rsidRPr="00DA2189" w:rsidRDefault="00D05EB2">
            <w:r w:rsidRPr="00DA2189">
              <w:t>ERC</w:t>
            </w:r>
          </w:p>
        </w:tc>
        <w:tc>
          <w:tcPr>
            <w:tcW w:w="1798" w:type="dxa"/>
            <w:vAlign w:val="center"/>
            <w:hideMark/>
          </w:tcPr>
          <w:p w:rsidR="00D05EB2" w:rsidRPr="00DA2189" w:rsidRDefault="00D05EB2">
            <w:pPr>
              <w:rPr>
                <w:lang w:val="fr-FR"/>
              </w:rPr>
            </w:pPr>
            <w:r w:rsidRPr="00DA2189">
              <w:rPr>
                <w:lang w:val="fr-FR"/>
              </w:rPr>
              <w:t>CEE</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Security Intelligence Review Committee</w:t>
            </w:r>
          </w:p>
        </w:tc>
        <w:tc>
          <w:tcPr>
            <w:tcW w:w="0" w:type="auto"/>
            <w:vAlign w:val="center"/>
            <w:hideMark/>
          </w:tcPr>
          <w:p w:rsidR="00D05EB2" w:rsidRPr="00DA2189" w:rsidRDefault="00D05EB2">
            <w:pPr>
              <w:rPr>
                <w:lang w:val="fr-FR"/>
              </w:rPr>
            </w:pPr>
            <w:r w:rsidRPr="00DA2189">
              <w:rPr>
                <w:lang w:val="fr-FR"/>
              </w:rPr>
              <w:t>Comité de surveillance des activités de renseignement de sécurité</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SIRC</w:t>
            </w:r>
          </w:p>
        </w:tc>
        <w:tc>
          <w:tcPr>
            <w:tcW w:w="1798" w:type="dxa"/>
            <w:vAlign w:val="center"/>
            <w:hideMark/>
          </w:tcPr>
          <w:p w:rsidR="00D05EB2" w:rsidRPr="00DA2189" w:rsidRDefault="00D05EB2">
            <w:pPr>
              <w:rPr>
                <w:lang w:val="fr-FR"/>
              </w:rPr>
            </w:pPr>
            <w:r w:rsidRPr="00DA2189">
              <w:rPr>
                <w:lang w:val="fr-FR"/>
              </w:rPr>
              <w:t>CSARS</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Shared Services Canada</w:t>
            </w:r>
          </w:p>
        </w:tc>
        <w:tc>
          <w:tcPr>
            <w:tcW w:w="0" w:type="auto"/>
            <w:vAlign w:val="center"/>
            <w:hideMark/>
          </w:tcPr>
          <w:p w:rsidR="00D05EB2" w:rsidRPr="00DA2189" w:rsidRDefault="00D05EB2">
            <w:pPr>
              <w:rPr>
                <w:lang w:val="fr-FR"/>
              </w:rPr>
            </w:pPr>
            <w:r w:rsidRPr="00DA2189">
              <w:rPr>
                <w:lang w:val="fr-FR"/>
              </w:rPr>
              <w:t>Services partagés Canada</w:t>
            </w:r>
          </w:p>
        </w:tc>
        <w:tc>
          <w:tcPr>
            <w:tcW w:w="0" w:type="auto"/>
            <w:vAlign w:val="center"/>
            <w:hideMark/>
          </w:tcPr>
          <w:p w:rsidR="00D05EB2" w:rsidRPr="00DA2189" w:rsidRDefault="00D05EB2">
            <w:r w:rsidRPr="00DA2189">
              <w:t>Shared Services Canada</w:t>
            </w:r>
          </w:p>
        </w:tc>
        <w:tc>
          <w:tcPr>
            <w:tcW w:w="0" w:type="auto"/>
            <w:vAlign w:val="center"/>
            <w:hideMark/>
          </w:tcPr>
          <w:p w:rsidR="00D05EB2" w:rsidRPr="00DA2189" w:rsidRDefault="00D05EB2">
            <w:pPr>
              <w:rPr>
                <w:lang w:val="fr-FR"/>
              </w:rPr>
            </w:pPr>
            <w:r w:rsidRPr="00DA2189">
              <w:rPr>
                <w:lang w:val="fr-FR"/>
              </w:rPr>
              <w:t>Services partagés Canada</w:t>
            </w:r>
          </w:p>
        </w:tc>
        <w:tc>
          <w:tcPr>
            <w:tcW w:w="1944" w:type="dxa"/>
            <w:gridSpan w:val="2"/>
            <w:vAlign w:val="center"/>
            <w:hideMark/>
          </w:tcPr>
          <w:p w:rsidR="00D05EB2" w:rsidRPr="00DA2189" w:rsidRDefault="00D05EB2">
            <w:r w:rsidRPr="00DA2189">
              <w:t>SSC</w:t>
            </w:r>
          </w:p>
        </w:tc>
        <w:tc>
          <w:tcPr>
            <w:tcW w:w="1798" w:type="dxa"/>
            <w:vAlign w:val="center"/>
            <w:hideMark/>
          </w:tcPr>
          <w:p w:rsidR="00D05EB2" w:rsidRPr="00DA2189" w:rsidRDefault="00D05EB2">
            <w:pPr>
              <w:rPr>
                <w:lang w:val="fr-FR"/>
              </w:rPr>
            </w:pPr>
            <w:r w:rsidRPr="00DA2189">
              <w:rPr>
                <w:lang w:val="fr-FR"/>
              </w:rPr>
              <w:t>SPC</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Statistics Canada</w:t>
            </w:r>
          </w:p>
        </w:tc>
        <w:tc>
          <w:tcPr>
            <w:tcW w:w="0" w:type="auto"/>
            <w:vAlign w:val="center"/>
            <w:hideMark/>
          </w:tcPr>
          <w:p w:rsidR="00D05EB2" w:rsidRPr="00DA2189" w:rsidRDefault="00D05EB2">
            <w:pPr>
              <w:rPr>
                <w:lang w:val="fr-FR"/>
              </w:rPr>
            </w:pPr>
            <w:r w:rsidRPr="00DA2189">
              <w:rPr>
                <w:lang w:val="fr-FR"/>
              </w:rPr>
              <w:t>Statistique Canada</w:t>
            </w:r>
          </w:p>
        </w:tc>
        <w:tc>
          <w:tcPr>
            <w:tcW w:w="0" w:type="auto"/>
            <w:vAlign w:val="center"/>
            <w:hideMark/>
          </w:tcPr>
          <w:p w:rsidR="00D05EB2" w:rsidRPr="00DA2189" w:rsidRDefault="00D05EB2">
            <w:r w:rsidRPr="00DA2189">
              <w:t>Statistics Canada</w:t>
            </w:r>
          </w:p>
        </w:tc>
        <w:tc>
          <w:tcPr>
            <w:tcW w:w="0" w:type="auto"/>
            <w:vAlign w:val="center"/>
            <w:hideMark/>
          </w:tcPr>
          <w:p w:rsidR="00D05EB2" w:rsidRPr="00DA2189" w:rsidRDefault="00D05EB2">
            <w:pPr>
              <w:rPr>
                <w:lang w:val="fr-FR"/>
              </w:rPr>
            </w:pPr>
            <w:r w:rsidRPr="00DA2189">
              <w:rPr>
                <w:lang w:val="fr-FR"/>
              </w:rPr>
              <w:t>Statistique Canada</w:t>
            </w:r>
          </w:p>
        </w:tc>
        <w:tc>
          <w:tcPr>
            <w:tcW w:w="1944" w:type="dxa"/>
            <w:gridSpan w:val="2"/>
            <w:vAlign w:val="center"/>
            <w:hideMark/>
          </w:tcPr>
          <w:p w:rsidR="00D05EB2" w:rsidRPr="00DA2189" w:rsidRDefault="00D05EB2">
            <w:r w:rsidRPr="00DA2189">
              <w:t>StatCan</w:t>
            </w:r>
          </w:p>
        </w:tc>
        <w:tc>
          <w:tcPr>
            <w:tcW w:w="1798" w:type="dxa"/>
            <w:vAlign w:val="center"/>
            <w:hideMark/>
          </w:tcPr>
          <w:p w:rsidR="00D05EB2" w:rsidRPr="00DA2189" w:rsidRDefault="00D05EB2">
            <w:pPr>
              <w:rPr>
                <w:lang w:val="fr-FR"/>
              </w:rPr>
            </w:pPr>
            <w:r w:rsidRPr="00DA2189">
              <w:rPr>
                <w:lang w:val="fr-FR"/>
              </w:rPr>
              <w:t>StatCan</w:t>
            </w:r>
          </w:p>
        </w:tc>
      </w:tr>
      <w:tr w:rsidR="00D05EB2" w:rsidRPr="00DA2189" w:rsidTr="00825C3F">
        <w:trPr>
          <w:tblCellSpacing w:w="15" w:type="dxa"/>
        </w:trPr>
        <w:tc>
          <w:tcPr>
            <w:tcW w:w="1203" w:type="dxa"/>
            <w:vAlign w:val="center"/>
            <w:hideMark/>
          </w:tcPr>
          <w:p w:rsidR="00D05EB2" w:rsidRPr="00DA2189" w:rsidRDefault="00D05EB2">
            <w:r w:rsidRPr="00DA2189">
              <w:t xml:space="preserve">I.1 </w:t>
            </w:r>
          </w:p>
        </w:tc>
        <w:tc>
          <w:tcPr>
            <w:tcW w:w="0" w:type="auto"/>
            <w:vAlign w:val="center"/>
            <w:hideMark/>
          </w:tcPr>
          <w:p w:rsidR="00D05EB2" w:rsidRPr="00DA2189" w:rsidRDefault="00D05EB2">
            <w:r w:rsidRPr="00DA2189">
              <w:t>Veterans Review and Appeal Board</w:t>
            </w:r>
          </w:p>
        </w:tc>
        <w:tc>
          <w:tcPr>
            <w:tcW w:w="0" w:type="auto"/>
            <w:vAlign w:val="center"/>
            <w:hideMark/>
          </w:tcPr>
          <w:p w:rsidR="00D05EB2" w:rsidRPr="00DA2189" w:rsidRDefault="00D05EB2">
            <w:pPr>
              <w:rPr>
                <w:lang w:val="fr-FR"/>
              </w:rPr>
            </w:pPr>
            <w:r w:rsidRPr="00DA2189">
              <w:rPr>
                <w:lang w:val="fr-FR"/>
              </w:rPr>
              <w:t>Tribunal des anciens combattants (révision et appel)</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VRAB</w:t>
            </w:r>
          </w:p>
        </w:tc>
        <w:tc>
          <w:tcPr>
            <w:tcW w:w="1798" w:type="dxa"/>
            <w:vAlign w:val="center"/>
            <w:hideMark/>
          </w:tcPr>
          <w:p w:rsidR="00D05EB2" w:rsidRPr="00DA2189" w:rsidRDefault="00D05EB2">
            <w:pPr>
              <w:rPr>
                <w:lang w:val="fr-FR"/>
              </w:rPr>
            </w:pPr>
            <w:r w:rsidRPr="00DA2189">
              <w:rPr>
                <w:lang w:val="fr-FR"/>
              </w:rPr>
              <w:t>TACRA</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Canada Border Services Agency</w:t>
            </w:r>
          </w:p>
        </w:tc>
        <w:tc>
          <w:tcPr>
            <w:tcW w:w="0" w:type="auto"/>
            <w:vAlign w:val="center"/>
            <w:hideMark/>
          </w:tcPr>
          <w:p w:rsidR="00D05EB2" w:rsidRPr="00DA2189" w:rsidRDefault="00D05EB2">
            <w:pPr>
              <w:rPr>
                <w:lang w:val="fr-FR"/>
              </w:rPr>
            </w:pPr>
            <w:r w:rsidRPr="00DA2189">
              <w:rPr>
                <w:lang w:val="fr-FR"/>
              </w:rPr>
              <w:t>Agence des services frontaliers du Canada</w:t>
            </w:r>
          </w:p>
        </w:tc>
        <w:tc>
          <w:tcPr>
            <w:tcW w:w="0" w:type="auto"/>
            <w:vAlign w:val="center"/>
            <w:hideMark/>
          </w:tcPr>
          <w:p w:rsidR="00D05EB2" w:rsidRPr="00DA2189" w:rsidRDefault="00D05EB2">
            <w:r w:rsidRPr="00DA2189">
              <w:t>Canada Border Services Agency</w:t>
            </w:r>
          </w:p>
        </w:tc>
        <w:tc>
          <w:tcPr>
            <w:tcW w:w="0" w:type="auto"/>
            <w:vAlign w:val="center"/>
            <w:hideMark/>
          </w:tcPr>
          <w:p w:rsidR="00D05EB2" w:rsidRPr="00DA2189" w:rsidRDefault="00D05EB2">
            <w:pPr>
              <w:rPr>
                <w:lang w:val="fr-FR"/>
              </w:rPr>
            </w:pPr>
            <w:r w:rsidRPr="00DA2189">
              <w:rPr>
                <w:lang w:val="fr-FR"/>
              </w:rPr>
              <w:t>Agence des services frontaliers du Canada</w:t>
            </w:r>
          </w:p>
        </w:tc>
        <w:tc>
          <w:tcPr>
            <w:tcW w:w="1944" w:type="dxa"/>
            <w:gridSpan w:val="2"/>
            <w:vAlign w:val="center"/>
            <w:hideMark/>
          </w:tcPr>
          <w:p w:rsidR="00D05EB2" w:rsidRPr="00DA2189" w:rsidRDefault="00D05EB2">
            <w:r w:rsidRPr="00DA2189">
              <w:t>CBSA</w:t>
            </w:r>
          </w:p>
        </w:tc>
        <w:tc>
          <w:tcPr>
            <w:tcW w:w="1798" w:type="dxa"/>
            <w:vAlign w:val="center"/>
            <w:hideMark/>
          </w:tcPr>
          <w:p w:rsidR="00D05EB2" w:rsidRPr="00DA2189" w:rsidRDefault="00D05EB2">
            <w:pPr>
              <w:rPr>
                <w:lang w:val="fr-FR"/>
              </w:rPr>
            </w:pPr>
            <w:r w:rsidRPr="00DA2189">
              <w:rPr>
                <w:lang w:val="fr-FR"/>
              </w:rPr>
              <w:t>ASFC</w:t>
            </w:r>
          </w:p>
        </w:tc>
      </w:tr>
      <w:tr w:rsidR="00D05EB2" w:rsidRPr="00D62F27"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Canada Emission Reduction Incentives Agency</w:t>
            </w:r>
          </w:p>
        </w:tc>
        <w:tc>
          <w:tcPr>
            <w:tcW w:w="0" w:type="auto"/>
            <w:vAlign w:val="center"/>
            <w:hideMark/>
          </w:tcPr>
          <w:p w:rsidR="00D05EB2" w:rsidRPr="00DA2189" w:rsidRDefault="00D05EB2">
            <w:pPr>
              <w:rPr>
                <w:lang w:val="fr-FR"/>
              </w:rPr>
            </w:pPr>
            <w:r w:rsidRPr="00DA2189">
              <w:rPr>
                <w:lang w:val="fr-FR"/>
              </w:rPr>
              <w:t>Agence canadienne pour l'incitation à la réduction des émissions</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pPr>
              <w:rPr>
                <w:lang w:val="fr-CA"/>
              </w:rPr>
            </w:pPr>
            <w:r w:rsidRPr="00DA2189">
              <w:rPr>
                <w:lang w:val="fr-CA"/>
              </w:rPr>
              <w:t> </w:t>
            </w:r>
          </w:p>
        </w:tc>
        <w:tc>
          <w:tcPr>
            <w:tcW w:w="1798" w:type="dxa"/>
            <w:vAlign w:val="center"/>
            <w:hideMark/>
          </w:tcPr>
          <w:p w:rsidR="00D05EB2" w:rsidRPr="00DA2189" w:rsidRDefault="00D05EB2">
            <w:pPr>
              <w:rPr>
                <w:lang w:val="fr-FR"/>
              </w:rPr>
            </w:pPr>
            <w:r w:rsidRPr="00DA2189">
              <w:rPr>
                <w:lang w:val="fr-FR"/>
              </w:rPr>
              <w:t> </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Canada Employment Insurance Commission</w:t>
            </w:r>
          </w:p>
        </w:tc>
        <w:tc>
          <w:tcPr>
            <w:tcW w:w="0" w:type="auto"/>
            <w:vAlign w:val="center"/>
            <w:hideMark/>
          </w:tcPr>
          <w:p w:rsidR="00D05EB2" w:rsidRPr="00DA2189" w:rsidRDefault="00D05EB2">
            <w:pPr>
              <w:rPr>
                <w:lang w:val="fr-FR"/>
              </w:rPr>
            </w:pPr>
            <w:r w:rsidRPr="00DA2189">
              <w:rPr>
                <w:lang w:val="fr-FR"/>
              </w:rPr>
              <w:t>Commission de l'assurance-emploi du Canada</w:t>
            </w:r>
          </w:p>
        </w:tc>
        <w:tc>
          <w:tcPr>
            <w:tcW w:w="0" w:type="auto"/>
            <w:vAlign w:val="center"/>
            <w:hideMark/>
          </w:tcPr>
          <w:p w:rsidR="00D05EB2" w:rsidRPr="00DA2189" w:rsidRDefault="00D05EB2">
            <w:r w:rsidRPr="00DA2189">
              <w:t>Canada Employment Insurance Commission</w:t>
            </w:r>
          </w:p>
        </w:tc>
        <w:tc>
          <w:tcPr>
            <w:tcW w:w="0" w:type="auto"/>
            <w:vAlign w:val="center"/>
            <w:hideMark/>
          </w:tcPr>
          <w:p w:rsidR="00D05EB2" w:rsidRPr="00DA2189" w:rsidRDefault="00D05EB2">
            <w:pPr>
              <w:rPr>
                <w:lang w:val="fr-FR"/>
              </w:rPr>
            </w:pPr>
            <w:r w:rsidRPr="00DA2189">
              <w:rPr>
                <w:lang w:val="fr-FR"/>
              </w:rPr>
              <w:t>Commission de l'assurance-emploi du Canada</w:t>
            </w:r>
          </w:p>
        </w:tc>
        <w:tc>
          <w:tcPr>
            <w:tcW w:w="1944" w:type="dxa"/>
            <w:gridSpan w:val="2"/>
            <w:vAlign w:val="center"/>
            <w:hideMark/>
          </w:tcPr>
          <w:p w:rsidR="00D05EB2" w:rsidRPr="00DA2189" w:rsidRDefault="00D05EB2">
            <w:r w:rsidRPr="00DA2189">
              <w:t>CEIC</w:t>
            </w:r>
          </w:p>
        </w:tc>
        <w:tc>
          <w:tcPr>
            <w:tcW w:w="1798" w:type="dxa"/>
            <w:vAlign w:val="center"/>
            <w:hideMark/>
          </w:tcPr>
          <w:p w:rsidR="00D05EB2" w:rsidRPr="00DA2189" w:rsidRDefault="00D05EB2">
            <w:pPr>
              <w:rPr>
                <w:lang w:val="fr-FR"/>
              </w:rPr>
            </w:pPr>
            <w:r w:rsidRPr="00DA2189">
              <w:rPr>
                <w:lang w:val="fr-FR"/>
              </w:rPr>
              <w:t>CAEC</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Canada Revenue Agency</w:t>
            </w:r>
          </w:p>
        </w:tc>
        <w:tc>
          <w:tcPr>
            <w:tcW w:w="0" w:type="auto"/>
            <w:vAlign w:val="center"/>
            <w:hideMark/>
          </w:tcPr>
          <w:p w:rsidR="00D05EB2" w:rsidRPr="00DA2189" w:rsidRDefault="00D05EB2">
            <w:pPr>
              <w:rPr>
                <w:lang w:val="fr-FR"/>
              </w:rPr>
            </w:pPr>
            <w:r w:rsidRPr="00DA2189">
              <w:rPr>
                <w:lang w:val="fr-FR"/>
              </w:rPr>
              <w:t>Agence du revenu du Canada</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CRA</w:t>
            </w:r>
          </w:p>
        </w:tc>
        <w:tc>
          <w:tcPr>
            <w:tcW w:w="1798" w:type="dxa"/>
            <w:vAlign w:val="center"/>
            <w:hideMark/>
          </w:tcPr>
          <w:p w:rsidR="00D05EB2" w:rsidRPr="00DA2189" w:rsidRDefault="00D05EB2">
            <w:pPr>
              <w:rPr>
                <w:lang w:val="fr-FR"/>
              </w:rPr>
            </w:pPr>
            <w:r w:rsidRPr="00DA2189">
              <w:rPr>
                <w:lang w:val="fr-FR"/>
              </w:rPr>
              <w:t>ARC</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Canada School of Public Service</w:t>
            </w:r>
          </w:p>
        </w:tc>
        <w:tc>
          <w:tcPr>
            <w:tcW w:w="0" w:type="auto"/>
            <w:vAlign w:val="center"/>
            <w:hideMark/>
          </w:tcPr>
          <w:p w:rsidR="00D05EB2" w:rsidRPr="00DA2189" w:rsidRDefault="00D05EB2">
            <w:pPr>
              <w:rPr>
                <w:lang w:val="fr-FR"/>
              </w:rPr>
            </w:pPr>
            <w:r w:rsidRPr="00DA2189">
              <w:rPr>
                <w:lang w:val="fr-FR"/>
              </w:rPr>
              <w:t>École de la fonction publique du Canada</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CSPS</w:t>
            </w:r>
          </w:p>
        </w:tc>
        <w:tc>
          <w:tcPr>
            <w:tcW w:w="1798" w:type="dxa"/>
            <w:vAlign w:val="center"/>
            <w:hideMark/>
          </w:tcPr>
          <w:p w:rsidR="00D05EB2" w:rsidRPr="00DA2189" w:rsidRDefault="00D05EB2">
            <w:pPr>
              <w:rPr>
                <w:lang w:val="fr-FR"/>
              </w:rPr>
            </w:pPr>
            <w:r w:rsidRPr="00DA2189">
              <w:rPr>
                <w:lang w:val="fr-FR"/>
              </w:rPr>
              <w:t>EFPC</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Canadian Centre for Occupational Health and Safety</w:t>
            </w:r>
          </w:p>
        </w:tc>
        <w:tc>
          <w:tcPr>
            <w:tcW w:w="0" w:type="auto"/>
            <w:vAlign w:val="center"/>
            <w:hideMark/>
          </w:tcPr>
          <w:p w:rsidR="00D05EB2" w:rsidRPr="00DA2189" w:rsidRDefault="00D05EB2">
            <w:pPr>
              <w:rPr>
                <w:lang w:val="fr-FR"/>
              </w:rPr>
            </w:pPr>
            <w:r w:rsidRPr="00DA2189">
              <w:rPr>
                <w:lang w:val="fr-FR"/>
              </w:rPr>
              <w:t>Centre canadien d'hygiène et de sécurité au travail</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CCOHS</w:t>
            </w:r>
          </w:p>
        </w:tc>
        <w:tc>
          <w:tcPr>
            <w:tcW w:w="1798" w:type="dxa"/>
            <w:vAlign w:val="center"/>
            <w:hideMark/>
          </w:tcPr>
          <w:p w:rsidR="00D05EB2" w:rsidRPr="00DA2189" w:rsidRDefault="00D05EB2">
            <w:pPr>
              <w:rPr>
                <w:lang w:val="fr-FR"/>
              </w:rPr>
            </w:pPr>
            <w:r w:rsidRPr="00DA2189">
              <w:rPr>
                <w:lang w:val="fr-FR"/>
              </w:rPr>
              <w:t>CCHST</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Canadian Food Inspection Agency</w:t>
            </w:r>
          </w:p>
        </w:tc>
        <w:tc>
          <w:tcPr>
            <w:tcW w:w="0" w:type="auto"/>
            <w:vAlign w:val="center"/>
            <w:hideMark/>
          </w:tcPr>
          <w:p w:rsidR="00D05EB2" w:rsidRPr="00DA2189" w:rsidRDefault="00D05EB2">
            <w:pPr>
              <w:rPr>
                <w:lang w:val="fr-FR"/>
              </w:rPr>
            </w:pPr>
            <w:r w:rsidRPr="00DA2189">
              <w:rPr>
                <w:lang w:val="fr-FR"/>
              </w:rPr>
              <w:t>Agence canadienne d'inspection des aliments</w:t>
            </w:r>
          </w:p>
        </w:tc>
        <w:tc>
          <w:tcPr>
            <w:tcW w:w="0" w:type="auto"/>
            <w:vAlign w:val="center"/>
            <w:hideMark/>
          </w:tcPr>
          <w:p w:rsidR="00D05EB2" w:rsidRPr="00DA2189" w:rsidRDefault="00D05EB2">
            <w:r w:rsidRPr="00DA2189">
              <w:t>Canadian Food Inspection Agency</w:t>
            </w:r>
          </w:p>
        </w:tc>
        <w:tc>
          <w:tcPr>
            <w:tcW w:w="0" w:type="auto"/>
            <w:vAlign w:val="center"/>
            <w:hideMark/>
          </w:tcPr>
          <w:p w:rsidR="00D05EB2" w:rsidRPr="00DA2189" w:rsidRDefault="00D05EB2">
            <w:pPr>
              <w:rPr>
                <w:lang w:val="fr-FR"/>
              </w:rPr>
            </w:pPr>
            <w:r w:rsidRPr="00DA2189">
              <w:rPr>
                <w:lang w:val="fr-FR"/>
              </w:rPr>
              <w:t>Agence canadienne d'inspection des aliments</w:t>
            </w:r>
          </w:p>
        </w:tc>
        <w:tc>
          <w:tcPr>
            <w:tcW w:w="1944" w:type="dxa"/>
            <w:gridSpan w:val="2"/>
            <w:vAlign w:val="center"/>
            <w:hideMark/>
          </w:tcPr>
          <w:p w:rsidR="00D05EB2" w:rsidRPr="00DA2189" w:rsidRDefault="00D05EB2">
            <w:r w:rsidRPr="00DA2189">
              <w:t>CFIA</w:t>
            </w:r>
          </w:p>
        </w:tc>
        <w:tc>
          <w:tcPr>
            <w:tcW w:w="1798" w:type="dxa"/>
            <w:vAlign w:val="center"/>
            <w:hideMark/>
          </w:tcPr>
          <w:p w:rsidR="00D05EB2" w:rsidRPr="00DA2189" w:rsidRDefault="00D05EB2">
            <w:pPr>
              <w:rPr>
                <w:lang w:val="fr-FR"/>
              </w:rPr>
            </w:pPr>
            <w:r w:rsidRPr="00DA2189">
              <w:rPr>
                <w:lang w:val="fr-FR"/>
              </w:rPr>
              <w:t>ACIA</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Canadian High Arctic Research Station</w:t>
            </w:r>
          </w:p>
        </w:tc>
        <w:tc>
          <w:tcPr>
            <w:tcW w:w="0" w:type="auto"/>
            <w:vAlign w:val="center"/>
            <w:hideMark/>
          </w:tcPr>
          <w:p w:rsidR="00D05EB2" w:rsidRPr="00DA2189" w:rsidRDefault="00D05EB2">
            <w:pPr>
              <w:rPr>
                <w:lang w:val="fr-FR"/>
              </w:rPr>
            </w:pPr>
            <w:r w:rsidRPr="00DA2189">
              <w:rPr>
                <w:lang w:val="fr-FR"/>
              </w:rPr>
              <w:t>Station canadienne de recherche dans l’Extrême-Arctique</w:t>
            </w:r>
          </w:p>
        </w:tc>
        <w:tc>
          <w:tcPr>
            <w:tcW w:w="0" w:type="auto"/>
            <w:vAlign w:val="center"/>
            <w:hideMark/>
          </w:tcPr>
          <w:p w:rsidR="00D05EB2" w:rsidRPr="00DA2189" w:rsidRDefault="00D05EB2">
            <w:r w:rsidRPr="00DA2189">
              <w:t>Polar Knowledge Canada</w:t>
            </w:r>
          </w:p>
        </w:tc>
        <w:tc>
          <w:tcPr>
            <w:tcW w:w="0" w:type="auto"/>
            <w:vAlign w:val="center"/>
            <w:hideMark/>
          </w:tcPr>
          <w:p w:rsidR="00D05EB2" w:rsidRPr="00DA2189" w:rsidRDefault="00D05EB2">
            <w:pPr>
              <w:rPr>
                <w:lang w:val="fr-FR"/>
              </w:rPr>
            </w:pPr>
            <w:r w:rsidRPr="00DA2189">
              <w:rPr>
                <w:lang w:val="fr-FR"/>
              </w:rPr>
              <w:t>Savoir polaire Canada</w:t>
            </w:r>
          </w:p>
        </w:tc>
        <w:tc>
          <w:tcPr>
            <w:tcW w:w="1944" w:type="dxa"/>
            <w:gridSpan w:val="2"/>
            <w:vAlign w:val="center"/>
            <w:hideMark/>
          </w:tcPr>
          <w:p w:rsidR="00D05EB2" w:rsidRPr="00DA2189" w:rsidRDefault="00D05EB2">
            <w:r w:rsidRPr="00DA2189">
              <w:t>POLAR</w:t>
            </w:r>
          </w:p>
        </w:tc>
        <w:tc>
          <w:tcPr>
            <w:tcW w:w="1798" w:type="dxa"/>
            <w:vAlign w:val="center"/>
            <w:hideMark/>
          </w:tcPr>
          <w:p w:rsidR="00D05EB2" w:rsidRPr="00DA2189" w:rsidRDefault="00D05EB2">
            <w:pPr>
              <w:rPr>
                <w:lang w:val="fr-FR"/>
              </w:rPr>
            </w:pPr>
            <w:r w:rsidRPr="00DA2189">
              <w:rPr>
                <w:lang w:val="fr-FR"/>
              </w:rPr>
              <w:t>POLAIRE</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Canadian Institutes of Health Research</w:t>
            </w:r>
          </w:p>
        </w:tc>
        <w:tc>
          <w:tcPr>
            <w:tcW w:w="0" w:type="auto"/>
            <w:vAlign w:val="center"/>
            <w:hideMark/>
          </w:tcPr>
          <w:p w:rsidR="00D05EB2" w:rsidRPr="00DA2189" w:rsidRDefault="00D05EB2">
            <w:pPr>
              <w:rPr>
                <w:lang w:val="fr-FR"/>
              </w:rPr>
            </w:pPr>
            <w:r w:rsidRPr="00DA2189">
              <w:rPr>
                <w:lang w:val="fr-FR"/>
              </w:rPr>
              <w:t>Instituts de recherche en santé du Canada</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CIHR</w:t>
            </w:r>
          </w:p>
        </w:tc>
        <w:tc>
          <w:tcPr>
            <w:tcW w:w="1798" w:type="dxa"/>
            <w:vAlign w:val="center"/>
            <w:hideMark/>
          </w:tcPr>
          <w:p w:rsidR="00D05EB2" w:rsidRPr="00DA2189" w:rsidRDefault="00D05EB2">
            <w:pPr>
              <w:rPr>
                <w:lang w:val="fr-FR"/>
              </w:rPr>
            </w:pPr>
            <w:r w:rsidRPr="00DA2189">
              <w:rPr>
                <w:lang w:val="fr-FR"/>
              </w:rPr>
              <w:t>IRSC</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Canadian Nuclear Safety Commission</w:t>
            </w:r>
          </w:p>
        </w:tc>
        <w:tc>
          <w:tcPr>
            <w:tcW w:w="0" w:type="auto"/>
            <w:vAlign w:val="center"/>
            <w:hideMark/>
          </w:tcPr>
          <w:p w:rsidR="00D05EB2" w:rsidRPr="00DA2189" w:rsidRDefault="00D05EB2">
            <w:pPr>
              <w:rPr>
                <w:lang w:val="fr-FR"/>
              </w:rPr>
            </w:pPr>
            <w:r w:rsidRPr="00DA2189">
              <w:rPr>
                <w:lang w:val="fr-FR"/>
              </w:rPr>
              <w:t>Commission canadienne de sûreté nucléaire</w:t>
            </w:r>
          </w:p>
        </w:tc>
        <w:tc>
          <w:tcPr>
            <w:tcW w:w="0" w:type="auto"/>
            <w:vAlign w:val="center"/>
            <w:hideMark/>
          </w:tcPr>
          <w:p w:rsidR="00D05EB2" w:rsidRPr="00DA2189" w:rsidRDefault="00D05EB2">
            <w:r w:rsidRPr="00DA2189">
              <w:t>Canadian Nuclear Safety Commission</w:t>
            </w:r>
          </w:p>
        </w:tc>
        <w:tc>
          <w:tcPr>
            <w:tcW w:w="0" w:type="auto"/>
            <w:vAlign w:val="center"/>
            <w:hideMark/>
          </w:tcPr>
          <w:p w:rsidR="00D05EB2" w:rsidRPr="00DA2189" w:rsidRDefault="00D05EB2">
            <w:pPr>
              <w:rPr>
                <w:lang w:val="fr-FR"/>
              </w:rPr>
            </w:pPr>
            <w:r w:rsidRPr="00DA2189">
              <w:rPr>
                <w:lang w:val="fr-FR"/>
              </w:rPr>
              <w:t>Commission canadienne de sûreté nucléaire</w:t>
            </w:r>
          </w:p>
        </w:tc>
        <w:tc>
          <w:tcPr>
            <w:tcW w:w="1944" w:type="dxa"/>
            <w:gridSpan w:val="2"/>
            <w:vAlign w:val="center"/>
            <w:hideMark/>
          </w:tcPr>
          <w:p w:rsidR="00D05EB2" w:rsidRPr="00DA2189" w:rsidRDefault="00D05EB2">
            <w:r w:rsidRPr="00DA2189">
              <w:t>CNSC</w:t>
            </w:r>
          </w:p>
        </w:tc>
        <w:tc>
          <w:tcPr>
            <w:tcW w:w="1798" w:type="dxa"/>
            <w:vAlign w:val="center"/>
            <w:hideMark/>
          </w:tcPr>
          <w:p w:rsidR="00D05EB2" w:rsidRPr="00DA2189" w:rsidRDefault="00D05EB2">
            <w:pPr>
              <w:rPr>
                <w:lang w:val="fr-FR"/>
              </w:rPr>
            </w:pPr>
            <w:r w:rsidRPr="00DA2189">
              <w:rPr>
                <w:lang w:val="fr-FR"/>
              </w:rPr>
              <w:t>CCSN</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Canadian Transportation Accident Investigation and Safety Board</w:t>
            </w:r>
          </w:p>
        </w:tc>
        <w:tc>
          <w:tcPr>
            <w:tcW w:w="0" w:type="auto"/>
            <w:vAlign w:val="center"/>
            <w:hideMark/>
          </w:tcPr>
          <w:p w:rsidR="00D05EB2" w:rsidRPr="00DA2189" w:rsidRDefault="00D05EB2">
            <w:pPr>
              <w:rPr>
                <w:lang w:val="fr-FR"/>
              </w:rPr>
            </w:pPr>
            <w:r w:rsidRPr="00DA2189">
              <w:rPr>
                <w:lang w:val="fr-FR"/>
              </w:rPr>
              <w:t>Bureau canadien d'enquête sur les accidents de transport et de la sécurité des transports</w:t>
            </w:r>
          </w:p>
        </w:tc>
        <w:tc>
          <w:tcPr>
            <w:tcW w:w="0" w:type="auto"/>
            <w:vAlign w:val="center"/>
            <w:hideMark/>
          </w:tcPr>
          <w:p w:rsidR="00D05EB2" w:rsidRPr="00DA2189" w:rsidRDefault="00D05EB2">
            <w:r w:rsidRPr="00DA2189">
              <w:t>Transportation Safety Board of Canada</w:t>
            </w:r>
          </w:p>
        </w:tc>
        <w:tc>
          <w:tcPr>
            <w:tcW w:w="0" w:type="auto"/>
            <w:vAlign w:val="center"/>
            <w:hideMark/>
          </w:tcPr>
          <w:p w:rsidR="00D05EB2" w:rsidRPr="00DA2189" w:rsidRDefault="00D05EB2">
            <w:pPr>
              <w:rPr>
                <w:lang w:val="fr-FR"/>
              </w:rPr>
            </w:pPr>
            <w:r w:rsidRPr="00DA2189">
              <w:rPr>
                <w:lang w:val="fr-FR"/>
              </w:rPr>
              <w:t>Bureau de la sécurité des transports du Canada</w:t>
            </w:r>
          </w:p>
        </w:tc>
        <w:tc>
          <w:tcPr>
            <w:tcW w:w="1944" w:type="dxa"/>
            <w:gridSpan w:val="2"/>
            <w:vAlign w:val="center"/>
            <w:hideMark/>
          </w:tcPr>
          <w:p w:rsidR="00D05EB2" w:rsidRPr="00DA2189" w:rsidRDefault="00D05EB2">
            <w:r w:rsidRPr="00DA2189">
              <w:t>TSB</w:t>
            </w:r>
          </w:p>
        </w:tc>
        <w:tc>
          <w:tcPr>
            <w:tcW w:w="1798" w:type="dxa"/>
            <w:vAlign w:val="center"/>
            <w:hideMark/>
          </w:tcPr>
          <w:p w:rsidR="00D05EB2" w:rsidRPr="00DA2189" w:rsidRDefault="00D05EB2">
            <w:pPr>
              <w:rPr>
                <w:lang w:val="fr-FR"/>
              </w:rPr>
            </w:pPr>
            <w:r w:rsidRPr="00DA2189">
              <w:rPr>
                <w:lang w:val="fr-FR"/>
              </w:rPr>
              <w:t>BST</w:t>
            </w:r>
          </w:p>
        </w:tc>
      </w:tr>
      <w:tr w:rsidR="00D05EB2" w:rsidRPr="00D62F27"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Law Commission of Canada</w:t>
            </w:r>
          </w:p>
        </w:tc>
        <w:tc>
          <w:tcPr>
            <w:tcW w:w="0" w:type="auto"/>
            <w:vAlign w:val="center"/>
            <w:hideMark/>
          </w:tcPr>
          <w:p w:rsidR="00D05EB2" w:rsidRPr="00DA2189" w:rsidRDefault="00D05EB2">
            <w:pPr>
              <w:rPr>
                <w:lang w:val="fr-FR"/>
              </w:rPr>
            </w:pPr>
            <w:r w:rsidRPr="00DA2189">
              <w:rPr>
                <w:lang w:val="fr-FR"/>
              </w:rPr>
              <w:t>Commission du droit du Canada</w:t>
            </w:r>
          </w:p>
        </w:tc>
        <w:tc>
          <w:tcPr>
            <w:tcW w:w="0" w:type="auto"/>
            <w:vAlign w:val="center"/>
            <w:hideMark/>
          </w:tcPr>
          <w:p w:rsidR="00D05EB2" w:rsidRPr="00DA2189" w:rsidRDefault="00D05EB2">
            <w:r w:rsidRPr="00DA2189">
              <w:t>Law Commission of Canada</w:t>
            </w:r>
          </w:p>
        </w:tc>
        <w:tc>
          <w:tcPr>
            <w:tcW w:w="0" w:type="auto"/>
            <w:vAlign w:val="center"/>
            <w:hideMark/>
          </w:tcPr>
          <w:p w:rsidR="00D05EB2" w:rsidRPr="00DA2189" w:rsidRDefault="00D05EB2">
            <w:pPr>
              <w:rPr>
                <w:lang w:val="fr-FR"/>
              </w:rPr>
            </w:pPr>
            <w:r w:rsidRPr="00DA2189">
              <w:rPr>
                <w:lang w:val="fr-FR"/>
              </w:rPr>
              <w:t>Commission du droit du Canada</w:t>
            </w:r>
          </w:p>
        </w:tc>
        <w:tc>
          <w:tcPr>
            <w:tcW w:w="1944" w:type="dxa"/>
            <w:gridSpan w:val="2"/>
            <w:vAlign w:val="center"/>
            <w:hideMark/>
          </w:tcPr>
          <w:p w:rsidR="00D05EB2" w:rsidRPr="00DA2189" w:rsidRDefault="00D05EB2">
            <w:pPr>
              <w:rPr>
                <w:lang w:val="fr-CA"/>
              </w:rPr>
            </w:pPr>
            <w:r w:rsidRPr="00DA2189">
              <w:rPr>
                <w:lang w:val="fr-CA"/>
              </w:rPr>
              <w:t> </w:t>
            </w:r>
          </w:p>
        </w:tc>
        <w:tc>
          <w:tcPr>
            <w:tcW w:w="1798" w:type="dxa"/>
            <w:vAlign w:val="center"/>
            <w:hideMark/>
          </w:tcPr>
          <w:p w:rsidR="00D05EB2" w:rsidRPr="00DA2189" w:rsidRDefault="00D05EB2">
            <w:pPr>
              <w:rPr>
                <w:lang w:val="fr-FR"/>
              </w:rPr>
            </w:pPr>
            <w:r w:rsidRPr="00DA2189">
              <w:rPr>
                <w:lang w:val="fr-FR"/>
              </w:rPr>
              <w:t> </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National Research Council of Canada</w:t>
            </w:r>
          </w:p>
        </w:tc>
        <w:tc>
          <w:tcPr>
            <w:tcW w:w="0" w:type="auto"/>
            <w:vAlign w:val="center"/>
            <w:hideMark/>
          </w:tcPr>
          <w:p w:rsidR="00D05EB2" w:rsidRPr="00DA2189" w:rsidRDefault="00D05EB2">
            <w:pPr>
              <w:rPr>
                <w:lang w:val="fr-FR"/>
              </w:rPr>
            </w:pPr>
            <w:r w:rsidRPr="00DA2189">
              <w:rPr>
                <w:lang w:val="fr-FR"/>
              </w:rPr>
              <w:t>Conseil national de recherches du Canada</w:t>
            </w:r>
          </w:p>
        </w:tc>
        <w:tc>
          <w:tcPr>
            <w:tcW w:w="0" w:type="auto"/>
            <w:vAlign w:val="center"/>
            <w:hideMark/>
          </w:tcPr>
          <w:p w:rsidR="00D05EB2" w:rsidRPr="00DA2189" w:rsidRDefault="00D05EB2">
            <w:r w:rsidRPr="00DA2189">
              <w:t>National Research Council Canada</w:t>
            </w:r>
          </w:p>
        </w:tc>
        <w:tc>
          <w:tcPr>
            <w:tcW w:w="0" w:type="auto"/>
            <w:vAlign w:val="center"/>
            <w:hideMark/>
          </w:tcPr>
          <w:p w:rsidR="00D05EB2" w:rsidRPr="00DA2189" w:rsidRDefault="00D05EB2">
            <w:pPr>
              <w:rPr>
                <w:lang w:val="fr-FR"/>
              </w:rPr>
            </w:pPr>
            <w:r w:rsidRPr="00DA2189">
              <w:rPr>
                <w:lang w:val="fr-FR"/>
              </w:rPr>
              <w:t>Conseil national de recherches Canada</w:t>
            </w:r>
          </w:p>
        </w:tc>
        <w:tc>
          <w:tcPr>
            <w:tcW w:w="1944" w:type="dxa"/>
            <w:gridSpan w:val="2"/>
            <w:vAlign w:val="center"/>
            <w:hideMark/>
          </w:tcPr>
          <w:p w:rsidR="00D05EB2" w:rsidRPr="00DA2189" w:rsidRDefault="00D05EB2">
            <w:r w:rsidRPr="00DA2189">
              <w:t>NRC</w:t>
            </w:r>
          </w:p>
        </w:tc>
        <w:tc>
          <w:tcPr>
            <w:tcW w:w="1798" w:type="dxa"/>
            <w:vAlign w:val="center"/>
            <w:hideMark/>
          </w:tcPr>
          <w:p w:rsidR="00D05EB2" w:rsidRPr="00DA2189" w:rsidRDefault="00D05EB2">
            <w:pPr>
              <w:rPr>
                <w:lang w:val="fr-FR"/>
              </w:rPr>
            </w:pPr>
            <w:r w:rsidRPr="00DA2189">
              <w:rPr>
                <w:lang w:val="fr-FR"/>
              </w:rPr>
              <w:t>CNRC</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Natural Sciences and Engineering Research Council</w:t>
            </w:r>
          </w:p>
        </w:tc>
        <w:tc>
          <w:tcPr>
            <w:tcW w:w="0" w:type="auto"/>
            <w:vAlign w:val="center"/>
            <w:hideMark/>
          </w:tcPr>
          <w:p w:rsidR="00D05EB2" w:rsidRPr="00DA2189" w:rsidRDefault="00D05EB2">
            <w:pPr>
              <w:rPr>
                <w:lang w:val="fr-FR"/>
              </w:rPr>
            </w:pPr>
            <w:r w:rsidRPr="00DA2189">
              <w:rPr>
                <w:lang w:val="fr-FR"/>
              </w:rPr>
              <w:t>Conseil de recherches en sciences naturelles et en génie</w:t>
            </w:r>
          </w:p>
        </w:tc>
        <w:tc>
          <w:tcPr>
            <w:tcW w:w="0" w:type="auto"/>
            <w:vAlign w:val="center"/>
            <w:hideMark/>
          </w:tcPr>
          <w:p w:rsidR="00D05EB2" w:rsidRPr="00DA2189" w:rsidRDefault="00D05EB2">
            <w:r w:rsidRPr="00DA2189">
              <w:t>Science and Engineering Research Canada</w:t>
            </w:r>
          </w:p>
        </w:tc>
        <w:tc>
          <w:tcPr>
            <w:tcW w:w="0" w:type="auto"/>
            <w:vAlign w:val="center"/>
            <w:hideMark/>
          </w:tcPr>
          <w:p w:rsidR="00D05EB2" w:rsidRPr="00DA2189" w:rsidRDefault="00D05EB2">
            <w:pPr>
              <w:rPr>
                <w:lang w:val="fr-FR"/>
              </w:rPr>
            </w:pPr>
            <w:r w:rsidRPr="00DA2189">
              <w:rPr>
                <w:lang w:val="fr-FR"/>
              </w:rPr>
              <w:t>Recherches en sciences et en génie Canada</w:t>
            </w:r>
          </w:p>
        </w:tc>
        <w:tc>
          <w:tcPr>
            <w:tcW w:w="1944" w:type="dxa"/>
            <w:gridSpan w:val="2"/>
            <w:vAlign w:val="center"/>
            <w:hideMark/>
          </w:tcPr>
          <w:p w:rsidR="00D05EB2" w:rsidRPr="00DA2189" w:rsidRDefault="00D05EB2">
            <w:r w:rsidRPr="00DA2189">
              <w:t>SERC</w:t>
            </w:r>
          </w:p>
        </w:tc>
        <w:tc>
          <w:tcPr>
            <w:tcW w:w="1798" w:type="dxa"/>
            <w:vAlign w:val="center"/>
            <w:hideMark/>
          </w:tcPr>
          <w:p w:rsidR="00D05EB2" w:rsidRPr="00DA2189" w:rsidRDefault="00D05EB2">
            <w:pPr>
              <w:rPr>
                <w:lang w:val="fr-FR"/>
              </w:rPr>
            </w:pPr>
            <w:r w:rsidRPr="00DA2189">
              <w:rPr>
                <w:lang w:val="fr-FR"/>
              </w:rPr>
              <w:t>RSGC</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Parks Canada Agency</w:t>
            </w:r>
          </w:p>
        </w:tc>
        <w:tc>
          <w:tcPr>
            <w:tcW w:w="0" w:type="auto"/>
            <w:vAlign w:val="center"/>
            <w:hideMark/>
          </w:tcPr>
          <w:p w:rsidR="00D05EB2" w:rsidRPr="00DA2189" w:rsidRDefault="00D05EB2">
            <w:pPr>
              <w:rPr>
                <w:lang w:val="fr-FR"/>
              </w:rPr>
            </w:pPr>
            <w:r w:rsidRPr="00DA2189">
              <w:rPr>
                <w:lang w:val="fr-FR"/>
              </w:rPr>
              <w:t>Agence Parcs Canada</w:t>
            </w:r>
          </w:p>
        </w:tc>
        <w:tc>
          <w:tcPr>
            <w:tcW w:w="0" w:type="auto"/>
            <w:vAlign w:val="center"/>
            <w:hideMark/>
          </w:tcPr>
          <w:p w:rsidR="00D05EB2" w:rsidRPr="00DA2189" w:rsidRDefault="00D05EB2">
            <w:r w:rsidRPr="00DA2189">
              <w:t>Parks Canada</w:t>
            </w:r>
          </w:p>
        </w:tc>
        <w:tc>
          <w:tcPr>
            <w:tcW w:w="0" w:type="auto"/>
            <w:vAlign w:val="center"/>
            <w:hideMark/>
          </w:tcPr>
          <w:p w:rsidR="00D05EB2" w:rsidRPr="00DA2189" w:rsidRDefault="00D05EB2">
            <w:pPr>
              <w:rPr>
                <w:lang w:val="fr-FR"/>
              </w:rPr>
            </w:pPr>
            <w:r w:rsidRPr="00DA2189">
              <w:rPr>
                <w:lang w:val="fr-FR"/>
              </w:rPr>
              <w:t>Parcs Canada</w:t>
            </w:r>
          </w:p>
        </w:tc>
        <w:tc>
          <w:tcPr>
            <w:tcW w:w="1944" w:type="dxa"/>
            <w:gridSpan w:val="2"/>
            <w:vAlign w:val="center"/>
            <w:hideMark/>
          </w:tcPr>
          <w:p w:rsidR="00D05EB2" w:rsidRPr="00DA2189" w:rsidRDefault="00D05EB2">
            <w:r w:rsidRPr="00DA2189">
              <w:t>PC</w:t>
            </w:r>
          </w:p>
        </w:tc>
        <w:tc>
          <w:tcPr>
            <w:tcW w:w="1798" w:type="dxa"/>
            <w:vAlign w:val="center"/>
            <w:hideMark/>
          </w:tcPr>
          <w:p w:rsidR="00D05EB2" w:rsidRPr="00DA2189" w:rsidRDefault="00D05EB2">
            <w:pPr>
              <w:rPr>
                <w:lang w:val="fr-FR"/>
              </w:rPr>
            </w:pPr>
            <w:r w:rsidRPr="00DA2189">
              <w:rPr>
                <w:lang w:val="fr-FR"/>
              </w:rPr>
              <w:t>PC</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Social Sciences and Humanities Research Council</w:t>
            </w:r>
          </w:p>
        </w:tc>
        <w:tc>
          <w:tcPr>
            <w:tcW w:w="0" w:type="auto"/>
            <w:vAlign w:val="center"/>
            <w:hideMark/>
          </w:tcPr>
          <w:p w:rsidR="00D05EB2" w:rsidRPr="00DA2189" w:rsidRDefault="00D05EB2">
            <w:pPr>
              <w:rPr>
                <w:lang w:val="fr-FR"/>
              </w:rPr>
            </w:pPr>
            <w:r w:rsidRPr="00DA2189">
              <w:rPr>
                <w:lang w:val="fr-FR"/>
              </w:rPr>
              <w:t>Conseil de recherches en sciences humaines</w:t>
            </w:r>
          </w:p>
        </w:tc>
        <w:tc>
          <w:tcPr>
            <w:tcW w:w="0" w:type="auto"/>
            <w:vAlign w:val="center"/>
            <w:hideMark/>
          </w:tcPr>
          <w:p w:rsidR="00D05EB2" w:rsidRPr="00DA2189" w:rsidRDefault="00D05EB2">
            <w:r w:rsidRPr="00DA2189">
              <w:t>Social Sciences and Humanities Research Council of Canada</w:t>
            </w:r>
          </w:p>
        </w:tc>
        <w:tc>
          <w:tcPr>
            <w:tcW w:w="0" w:type="auto"/>
            <w:vAlign w:val="center"/>
            <w:hideMark/>
          </w:tcPr>
          <w:p w:rsidR="00D05EB2" w:rsidRPr="00DA2189" w:rsidRDefault="00D05EB2">
            <w:pPr>
              <w:rPr>
                <w:lang w:val="fr-FR"/>
              </w:rPr>
            </w:pPr>
            <w:r w:rsidRPr="00DA2189">
              <w:rPr>
                <w:lang w:val="fr-FR"/>
              </w:rPr>
              <w:t>Conseil de recherches en sciences humaines du Canada</w:t>
            </w:r>
          </w:p>
        </w:tc>
        <w:tc>
          <w:tcPr>
            <w:tcW w:w="1944" w:type="dxa"/>
            <w:gridSpan w:val="2"/>
            <w:vAlign w:val="center"/>
            <w:hideMark/>
          </w:tcPr>
          <w:p w:rsidR="00D05EB2" w:rsidRPr="00DA2189" w:rsidRDefault="00D05EB2">
            <w:r w:rsidRPr="00DA2189">
              <w:t>SSHRC</w:t>
            </w:r>
          </w:p>
        </w:tc>
        <w:tc>
          <w:tcPr>
            <w:tcW w:w="1798" w:type="dxa"/>
            <w:vAlign w:val="center"/>
            <w:hideMark/>
          </w:tcPr>
          <w:p w:rsidR="00D05EB2" w:rsidRPr="00DA2189" w:rsidRDefault="00D05EB2">
            <w:pPr>
              <w:rPr>
                <w:lang w:val="fr-FR"/>
              </w:rPr>
            </w:pPr>
            <w:r w:rsidRPr="00DA2189">
              <w:rPr>
                <w:lang w:val="fr-FR"/>
              </w:rPr>
              <w:t>CRSH</w:t>
            </w:r>
          </w:p>
        </w:tc>
      </w:tr>
      <w:tr w:rsidR="00D05EB2" w:rsidRPr="00DA2189" w:rsidTr="00825C3F">
        <w:trPr>
          <w:tblCellSpacing w:w="15" w:type="dxa"/>
        </w:trPr>
        <w:tc>
          <w:tcPr>
            <w:tcW w:w="1203" w:type="dxa"/>
            <w:vAlign w:val="center"/>
            <w:hideMark/>
          </w:tcPr>
          <w:p w:rsidR="00D05EB2" w:rsidRPr="00DA2189" w:rsidRDefault="00D05EB2">
            <w:r w:rsidRPr="00DA2189">
              <w:t xml:space="preserve">II </w:t>
            </w:r>
          </w:p>
        </w:tc>
        <w:tc>
          <w:tcPr>
            <w:tcW w:w="0" w:type="auto"/>
            <w:vAlign w:val="center"/>
            <w:hideMark/>
          </w:tcPr>
          <w:p w:rsidR="00D05EB2" w:rsidRPr="00DA2189" w:rsidRDefault="00D05EB2">
            <w:r w:rsidRPr="00DA2189">
              <w:t>The National Battlefields Commission</w:t>
            </w:r>
          </w:p>
        </w:tc>
        <w:tc>
          <w:tcPr>
            <w:tcW w:w="0" w:type="auto"/>
            <w:vAlign w:val="center"/>
            <w:hideMark/>
          </w:tcPr>
          <w:p w:rsidR="00D05EB2" w:rsidRPr="00DA2189" w:rsidRDefault="00D05EB2">
            <w:pPr>
              <w:rPr>
                <w:lang w:val="fr-FR"/>
              </w:rPr>
            </w:pPr>
            <w:r w:rsidRPr="00DA2189">
              <w:rPr>
                <w:lang w:val="fr-FR"/>
              </w:rPr>
              <w:t>Commission des champs de bataille nationaux</w:t>
            </w:r>
          </w:p>
        </w:tc>
        <w:tc>
          <w:tcPr>
            <w:tcW w:w="0" w:type="auto"/>
            <w:vAlign w:val="center"/>
            <w:hideMark/>
          </w:tcPr>
          <w:p w:rsidR="00D05EB2" w:rsidRPr="00DA2189" w:rsidRDefault="00D05EB2">
            <w:r w:rsidRPr="00DA2189">
              <w:t>The National Battlefields Commission</w:t>
            </w:r>
            <w:hyperlink r:id="rId71" w:anchor="fn4" w:history="1">
              <w:r w:rsidRPr="00DA2189">
                <w:rPr>
                  <w:rStyle w:val="wb-inv"/>
                  <w:color w:val="0000FF"/>
                  <w:u w:val="single"/>
                  <w:vertAlign w:val="superscript"/>
                </w:rPr>
                <w:t xml:space="preserve"> Footnote </w:t>
              </w:r>
              <w:r w:rsidRPr="00DA2189">
                <w:rPr>
                  <w:rStyle w:val="Hyperlink"/>
                  <w:vertAlign w:val="superscript"/>
                </w:rPr>
                <w:t>4</w:t>
              </w:r>
            </w:hyperlink>
          </w:p>
        </w:tc>
        <w:tc>
          <w:tcPr>
            <w:tcW w:w="0" w:type="auto"/>
            <w:vAlign w:val="center"/>
            <w:hideMark/>
          </w:tcPr>
          <w:p w:rsidR="00D05EB2" w:rsidRPr="00DA2189" w:rsidRDefault="00D05EB2">
            <w:pPr>
              <w:rPr>
                <w:lang w:val="fr-FR"/>
              </w:rPr>
            </w:pPr>
            <w:r w:rsidRPr="00DA2189">
              <w:rPr>
                <w:lang w:val="fr-FR"/>
              </w:rPr>
              <w:t>Commission des champs de bataille nationaux</w:t>
            </w:r>
            <w:r w:rsidR="00C41E52">
              <w:fldChar w:fldCharType="begin"/>
            </w:r>
            <w:r w:rsidR="00C41E52" w:rsidRPr="00C41E52">
              <w:rPr>
                <w:lang w:val="fr-CA"/>
                <w:rPrChange w:id="24" w:author="Hilt, Alannah" w:date="2015-08-25T10:14:00Z">
                  <w:rPr/>
                </w:rPrChange>
              </w:rPr>
              <w:instrText xml:space="preserve"> HYPERLINK "http://www.tbs-sct.gc.ca/fip-pcim/reg-eng.asp" \l "fn4" </w:instrText>
            </w:r>
            <w:r w:rsidR="00C41E52">
              <w:fldChar w:fldCharType="separate"/>
            </w:r>
            <w:r w:rsidRPr="00DA2189">
              <w:rPr>
                <w:rStyle w:val="wb-inv"/>
                <w:color w:val="0000FF"/>
                <w:u w:val="single"/>
                <w:vertAlign w:val="superscript"/>
                <w:lang w:val="fr-FR"/>
              </w:rPr>
              <w:t xml:space="preserve"> Footnote </w:t>
            </w:r>
            <w:r w:rsidRPr="00DA2189">
              <w:rPr>
                <w:rStyle w:val="Hyperlink"/>
                <w:vertAlign w:val="superscript"/>
                <w:lang w:val="fr-FR"/>
              </w:rPr>
              <w:t>4</w:t>
            </w:r>
            <w:r w:rsidR="00C41E52">
              <w:rPr>
                <w:rStyle w:val="Hyperlink"/>
                <w:vertAlign w:val="superscript"/>
                <w:lang w:val="fr-FR"/>
              </w:rPr>
              <w:fldChar w:fldCharType="end"/>
            </w:r>
          </w:p>
        </w:tc>
        <w:tc>
          <w:tcPr>
            <w:tcW w:w="1944" w:type="dxa"/>
            <w:gridSpan w:val="2"/>
            <w:vAlign w:val="center"/>
            <w:hideMark/>
          </w:tcPr>
          <w:p w:rsidR="00D05EB2" w:rsidRPr="00DA2189" w:rsidRDefault="00D05EB2">
            <w:r w:rsidRPr="00DA2189">
              <w:t>NBC</w:t>
            </w:r>
          </w:p>
        </w:tc>
        <w:tc>
          <w:tcPr>
            <w:tcW w:w="1798" w:type="dxa"/>
            <w:vAlign w:val="center"/>
            <w:hideMark/>
          </w:tcPr>
          <w:p w:rsidR="00D05EB2" w:rsidRPr="00DA2189" w:rsidRDefault="00D05EB2">
            <w:pPr>
              <w:rPr>
                <w:lang w:val="fr-FR"/>
              </w:rPr>
            </w:pPr>
            <w:r w:rsidRPr="00DA2189">
              <w:rPr>
                <w:lang w:val="fr-FR"/>
              </w:rPr>
              <w:t>CCBN</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Atlantic Pilotage Authority</w:t>
            </w:r>
          </w:p>
        </w:tc>
        <w:tc>
          <w:tcPr>
            <w:tcW w:w="0" w:type="auto"/>
            <w:vAlign w:val="center"/>
            <w:hideMark/>
          </w:tcPr>
          <w:p w:rsidR="00D05EB2" w:rsidRPr="00DA2189" w:rsidRDefault="00D05EB2">
            <w:pPr>
              <w:rPr>
                <w:lang w:val="fr-FR"/>
              </w:rPr>
            </w:pPr>
            <w:r w:rsidRPr="00DA2189">
              <w:rPr>
                <w:lang w:val="fr-FR"/>
              </w:rPr>
              <w:t>Administration de pilotage de l'Atlantique</w:t>
            </w:r>
          </w:p>
        </w:tc>
        <w:tc>
          <w:tcPr>
            <w:tcW w:w="0" w:type="auto"/>
            <w:vAlign w:val="center"/>
            <w:hideMark/>
          </w:tcPr>
          <w:p w:rsidR="00D05EB2" w:rsidRPr="00DA2189" w:rsidRDefault="00D05EB2">
            <w:r w:rsidRPr="00DA2189">
              <w:t>Atlantic Pilotage Authority Canada</w:t>
            </w:r>
          </w:p>
        </w:tc>
        <w:tc>
          <w:tcPr>
            <w:tcW w:w="0" w:type="auto"/>
            <w:vAlign w:val="center"/>
            <w:hideMark/>
          </w:tcPr>
          <w:p w:rsidR="00D05EB2" w:rsidRPr="00DA2189" w:rsidRDefault="00D05EB2">
            <w:pPr>
              <w:rPr>
                <w:lang w:val="fr-FR"/>
              </w:rPr>
            </w:pPr>
            <w:r w:rsidRPr="00DA2189">
              <w:rPr>
                <w:lang w:val="fr-FR"/>
              </w:rPr>
              <w:t>Administration de pilotage de l'Atlantique Canada</w:t>
            </w:r>
          </w:p>
        </w:tc>
        <w:tc>
          <w:tcPr>
            <w:tcW w:w="1944" w:type="dxa"/>
            <w:gridSpan w:val="2"/>
            <w:vAlign w:val="center"/>
            <w:hideMark/>
          </w:tcPr>
          <w:p w:rsidR="00D05EB2" w:rsidRPr="00DA2189" w:rsidRDefault="00D05EB2">
            <w:r w:rsidRPr="00DA2189">
              <w:t>APA</w:t>
            </w:r>
          </w:p>
        </w:tc>
        <w:tc>
          <w:tcPr>
            <w:tcW w:w="1798" w:type="dxa"/>
            <w:vAlign w:val="center"/>
            <w:hideMark/>
          </w:tcPr>
          <w:p w:rsidR="00D05EB2" w:rsidRPr="00DA2189" w:rsidRDefault="00D05EB2">
            <w:pPr>
              <w:rPr>
                <w:lang w:val="fr-FR"/>
              </w:rPr>
            </w:pPr>
            <w:r w:rsidRPr="00DA2189">
              <w:rPr>
                <w:lang w:val="fr-FR"/>
              </w:rPr>
              <w:t>APA</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Atomic Energy of Canada Limited</w:t>
            </w:r>
          </w:p>
        </w:tc>
        <w:tc>
          <w:tcPr>
            <w:tcW w:w="0" w:type="auto"/>
            <w:vAlign w:val="center"/>
            <w:hideMark/>
          </w:tcPr>
          <w:p w:rsidR="00D05EB2" w:rsidRPr="00DA2189" w:rsidRDefault="00D05EB2">
            <w:pPr>
              <w:rPr>
                <w:lang w:val="fr-FR"/>
              </w:rPr>
            </w:pPr>
            <w:r w:rsidRPr="00DA2189">
              <w:rPr>
                <w:lang w:val="fr-FR"/>
              </w:rPr>
              <w:t>Énergie atomique du Canada, Limitée</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AECL</w:t>
            </w:r>
          </w:p>
        </w:tc>
        <w:tc>
          <w:tcPr>
            <w:tcW w:w="1798" w:type="dxa"/>
            <w:vAlign w:val="center"/>
            <w:hideMark/>
          </w:tcPr>
          <w:p w:rsidR="00D05EB2" w:rsidRPr="00DA2189" w:rsidRDefault="00D05EB2">
            <w:pPr>
              <w:rPr>
                <w:lang w:val="fr-FR"/>
              </w:rPr>
            </w:pPr>
            <w:r w:rsidRPr="00DA2189">
              <w:rPr>
                <w:lang w:val="fr-FR"/>
              </w:rPr>
              <w:t>EACL</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Business Development Bank of Canada</w:t>
            </w:r>
          </w:p>
        </w:tc>
        <w:tc>
          <w:tcPr>
            <w:tcW w:w="0" w:type="auto"/>
            <w:vAlign w:val="center"/>
            <w:hideMark/>
          </w:tcPr>
          <w:p w:rsidR="00D05EB2" w:rsidRPr="00DA2189" w:rsidRDefault="00D05EB2">
            <w:pPr>
              <w:rPr>
                <w:lang w:val="fr-FR"/>
              </w:rPr>
            </w:pPr>
            <w:r w:rsidRPr="00DA2189">
              <w:rPr>
                <w:lang w:val="fr-FR"/>
              </w:rPr>
              <w:t>Banque de développement du Canada</w:t>
            </w:r>
          </w:p>
        </w:tc>
        <w:tc>
          <w:tcPr>
            <w:tcW w:w="0" w:type="auto"/>
            <w:vAlign w:val="center"/>
            <w:hideMark/>
          </w:tcPr>
          <w:p w:rsidR="00D05EB2" w:rsidRPr="00DA2189" w:rsidRDefault="00D05EB2">
            <w:r w:rsidRPr="00DA2189">
              <w:t>Business Development Bank of Canada</w:t>
            </w:r>
          </w:p>
        </w:tc>
        <w:tc>
          <w:tcPr>
            <w:tcW w:w="0" w:type="auto"/>
            <w:vAlign w:val="center"/>
            <w:hideMark/>
          </w:tcPr>
          <w:p w:rsidR="00D05EB2" w:rsidRPr="00DA2189" w:rsidRDefault="00D05EB2">
            <w:pPr>
              <w:rPr>
                <w:lang w:val="fr-FR"/>
              </w:rPr>
            </w:pPr>
            <w:r w:rsidRPr="00DA2189">
              <w:rPr>
                <w:lang w:val="fr-FR"/>
              </w:rPr>
              <w:t>Banque de développement du Canada</w:t>
            </w:r>
          </w:p>
        </w:tc>
        <w:tc>
          <w:tcPr>
            <w:tcW w:w="1944" w:type="dxa"/>
            <w:gridSpan w:val="2"/>
            <w:vAlign w:val="center"/>
            <w:hideMark/>
          </w:tcPr>
          <w:p w:rsidR="00D05EB2" w:rsidRPr="00DA2189" w:rsidRDefault="00D05EB2">
            <w:r w:rsidRPr="00DA2189">
              <w:t>BDC</w:t>
            </w:r>
          </w:p>
        </w:tc>
        <w:tc>
          <w:tcPr>
            <w:tcW w:w="1798" w:type="dxa"/>
            <w:vAlign w:val="center"/>
            <w:hideMark/>
          </w:tcPr>
          <w:p w:rsidR="00D05EB2" w:rsidRPr="00DA2189" w:rsidRDefault="00D05EB2">
            <w:pPr>
              <w:rPr>
                <w:lang w:val="fr-FR"/>
              </w:rPr>
            </w:pPr>
            <w:r w:rsidRPr="00DA2189">
              <w:rPr>
                <w:lang w:val="fr-FR"/>
              </w:rPr>
              <w:t>BDC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Canada Deposit Insurance Corporation</w:t>
            </w:r>
          </w:p>
        </w:tc>
        <w:tc>
          <w:tcPr>
            <w:tcW w:w="0" w:type="auto"/>
            <w:vAlign w:val="center"/>
            <w:hideMark/>
          </w:tcPr>
          <w:p w:rsidR="00D05EB2" w:rsidRPr="00DA2189" w:rsidRDefault="00D05EB2">
            <w:pPr>
              <w:rPr>
                <w:lang w:val="fr-FR"/>
              </w:rPr>
            </w:pPr>
            <w:r w:rsidRPr="00DA2189">
              <w:rPr>
                <w:lang w:val="fr-FR"/>
              </w:rPr>
              <w:t>Société d'assurance-dépôts du Canada</w:t>
            </w:r>
          </w:p>
        </w:tc>
        <w:tc>
          <w:tcPr>
            <w:tcW w:w="0" w:type="auto"/>
            <w:vAlign w:val="center"/>
            <w:hideMark/>
          </w:tcPr>
          <w:p w:rsidR="00D05EB2" w:rsidRPr="00DA2189" w:rsidRDefault="00D05EB2">
            <w:r w:rsidRPr="00DA2189">
              <w:t>Canada Deposit Insurance Corporation</w:t>
            </w:r>
          </w:p>
        </w:tc>
        <w:tc>
          <w:tcPr>
            <w:tcW w:w="0" w:type="auto"/>
            <w:vAlign w:val="center"/>
            <w:hideMark/>
          </w:tcPr>
          <w:p w:rsidR="00D05EB2" w:rsidRPr="00DA2189" w:rsidRDefault="00D05EB2">
            <w:pPr>
              <w:rPr>
                <w:lang w:val="fr-FR"/>
              </w:rPr>
            </w:pPr>
            <w:r w:rsidRPr="00DA2189">
              <w:rPr>
                <w:lang w:val="fr-FR"/>
              </w:rPr>
              <w:t>Société d'assurance-dépôts du Canada</w:t>
            </w:r>
          </w:p>
        </w:tc>
        <w:tc>
          <w:tcPr>
            <w:tcW w:w="1944" w:type="dxa"/>
            <w:gridSpan w:val="2"/>
            <w:vAlign w:val="center"/>
            <w:hideMark/>
          </w:tcPr>
          <w:p w:rsidR="00D05EB2" w:rsidRPr="00DA2189" w:rsidRDefault="00D05EB2">
            <w:r w:rsidRPr="00DA2189">
              <w:t>CDIC</w:t>
            </w:r>
          </w:p>
        </w:tc>
        <w:tc>
          <w:tcPr>
            <w:tcW w:w="1798" w:type="dxa"/>
            <w:vAlign w:val="center"/>
            <w:hideMark/>
          </w:tcPr>
          <w:p w:rsidR="00D05EB2" w:rsidRPr="00DA2189" w:rsidRDefault="00D05EB2">
            <w:pPr>
              <w:rPr>
                <w:lang w:val="fr-FR"/>
              </w:rPr>
            </w:pPr>
            <w:r w:rsidRPr="00DA2189">
              <w:rPr>
                <w:lang w:val="fr-FR"/>
              </w:rPr>
              <w:t>SADC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Canada Lands Company Limited</w:t>
            </w:r>
          </w:p>
        </w:tc>
        <w:tc>
          <w:tcPr>
            <w:tcW w:w="0" w:type="auto"/>
            <w:vAlign w:val="center"/>
            <w:hideMark/>
          </w:tcPr>
          <w:p w:rsidR="00D05EB2" w:rsidRPr="00DA2189" w:rsidRDefault="00D05EB2">
            <w:pPr>
              <w:rPr>
                <w:lang w:val="fr-FR"/>
              </w:rPr>
            </w:pPr>
            <w:r w:rsidRPr="00DA2189">
              <w:rPr>
                <w:lang w:val="fr-FR"/>
              </w:rPr>
              <w:t>Société immobilière du Canada Limitée</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CLCL</w:t>
            </w:r>
          </w:p>
        </w:tc>
        <w:tc>
          <w:tcPr>
            <w:tcW w:w="1798" w:type="dxa"/>
            <w:vAlign w:val="center"/>
            <w:hideMark/>
          </w:tcPr>
          <w:p w:rsidR="00D05EB2" w:rsidRPr="00DA2189" w:rsidRDefault="00D05EB2">
            <w:pPr>
              <w:rPr>
                <w:lang w:val="fr-FR"/>
              </w:rPr>
            </w:pPr>
            <w:r w:rsidRPr="00DA2189">
              <w:rPr>
                <w:lang w:val="fr-FR"/>
              </w:rPr>
              <w:t>SICL</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Canada Mortgage and Housing Corporation</w:t>
            </w:r>
          </w:p>
        </w:tc>
        <w:tc>
          <w:tcPr>
            <w:tcW w:w="0" w:type="auto"/>
            <w:vAlign w:val="center"/>
            <w:hideMark/>
          </w:tcPr>
          <w:p w:rsidR="00D05EB2" w:rsidRPr="00DA2189" w:rsidRDefault="00D05EB2">
            <w:pPr>
              <w:rPr>
                <w:lang w:val="fr-FR"/>
              </w:rPr>
            </w:pPr>
            <w:r w:rsidRPr="00DA2189">
              <w:rPr>
                <w:lang w:val="fr-FR"/>
              </w:rPr>
              <w:t>Société canadienne d'hypothèques et de logement</w:t>
            </w:r>
          </w:p>
        </w:tc>
        <w:tc>
          <w:tcPr>
            <w:tcW w:w="0" w:type="auto"/>
            <w:vAlign w:val="center"/>
            <w:hideMark/>
          </w:tcPr>
          <w:p w:rsidR="00D05EB2" w:rsidRPr="00DA2189" w:rsidRDefault="00D05EB2">
            <w:r w:rsidRPr="00DA2189">
              <w:t>Canada Mortgage and Housing Corporation</w:t>
            </w:r>
          </w:p>
        </w:tc>
        <w:tc>
          <w:tcPr>
            <w:tcW w:w="0" w:type="auto"/>
            <w:vAlign w:val="center"/>
            <w:hideMark/>
          </w:tcPr>
          <w:p w:rsidR="00D05EB2" w:rsidRPr="00DA2189" w:rsidRDefault="00D05EB2">
            <w:pPr>
              <w:rPr>
                <w:lang w:val="fr-FR"/>
              </w:rPr>
            </w:pPr>
            <w:r w:rsidRPr="00DA2189">
              <w:rPr>
                <w:lang w:val="fr-FR"/>
              </w:rPr>
              <w:t>Société canadienne d'hypothèques et de logement</w:t>
            </w:r>
          </w:p>
        </w:tc>
        <w:tc>
          <w:tcPr>
            <w:tcW w:w="1944" w:type="dxa"/>
            <w:gridSpan w:val="2"/>
            <w:vAlign w:val="center"/>
            <w:hideMark/>
          </w:tcPr>
          <w:p w:rsidR="00D05EB2" w:rsidRPr="00DA2189" w:rsidRDefault="00D05EB2">
            <w:r w:rsidRPr="00DA2189">
              <w:t>CMHC</w:t>
            </w:r>
          </w:p>
        </w:tc>
        <w:tc>
          <w:tcPr>
            <w:tcW w:w="1798" w:type="dxa"/>
            <w:vAlign w:val="center"/>
            <w:hideMark/>
          </w:tcPr>
          <w:p w:rsidR="00D05EB2" w:rsidRPr="00DA2189" w:rsidRDefault="00D05EB2">
            <w:pPr>
              <w:rPr>
                <w:lang w:val="fr-FR"/>
              </w:rPr>
            </w:pPr>
            <w:r w:rsidRPr="00DA2189">
              <w:rPr>
                <w:lang w:val="fr-FR"/>
              </w:rPr>
              <w:t>SCHL</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Canadian Air Transport Security Authority</w:t>
            </w:r>
          </w:p>
        </w:tc>
        <w:tc>
          <w:tcPr>
            <w:tcW w:w="0" w:type="auto"/>
            <w:vAlign w:val="center"/>
            <w:hideMark/>
          </w:tcPr>
          <w:p w:rsidR="00D05EB2" w:rsidRPr="00DA2189" w:rsidRDefault="00D05EB2">
            <w:pPr>
              <w:rPr>
                <w:lang w:val="fr-FR"/>
              </w:rPr>
            </w:pPr>
            <w:r w:rsidRPr="00DA2189">
              <w:rPr>
                <w:lang w:val="fr-FR"/>
              </w:rPr>
              <w:t>Administration canadienne de la sûreté du transport aérien</w:t>
            </w:r>
          </w:p>
        </w:tc>
        <w:tc>
          <w:tcPr>
            <w:tcW w:w="0" w:type="auto"/>
            <w:vAlign w:val="center"/>
            <w:hideMark/>
          </w:tcPr>
          <w:p w:rsidR="00D05EB2" w:rsidRPr="00DA2189" w:rsidRDefault="00D05EB2">
            <w:r w:rsidRPr="00DA2189">
              <w:t>Canadian Air Transport Security Authority</w:t>
            </w:r>
          </w:p>
        </w:tc>
        <w:tc>
          <w:tcPr>
            <w:tcW w:w="0" w:type="auto"/>
            <w:vAlign w:val="center"/>
            <w:hideMark/>
          </w:tcPr>
          <w:p w:rsidR="00D05EB2" w:rsidRPr="00DA2189" w:rsidRDefault="00D05EB2">
            <w:pPr>
              <w:rPr>
                <w:lang w:val="fr-FR"/>
              </w:rPr>
            </w:pPr>
            <w:r w:rsidRPr="00DA2189">
              <w:rPr>
                <w:lang w:val="fr-FR"/>
              </w:rPr>
              <w:t>Administration canadienne de la sûreté du transport aérien</w:t>
            </w:r>
          </w:p>
        </w:tc>
        <w:tc>
          <w:tcPr>
            <w:tcW w:w="1944" w:type="dxa"/>
            <w:gridSpan w:val="2"/>
            <w:vAlign w:val="center"/>
            <w:hideMark/>
          </w:tcPr>
          <w:p w:rsidR="00D05EB2" w:rsidRPr="00DA2189" w:rsidRDefault="00D05EB2">
            <w:r w:rsidRPr="00DA2189">
              <w:t>CATSA</w:t>
            </w:r>
          </w:p>
        </w:tc>
        <w:tc>
          <w:tcPr>
            <w:tcW w:w="1798" w:type="dxa"/>
            <w:vAlign w:val="center"/>
            <w:hideMark/>
          </w:tcPr>
          <w:p w:rsidR="00D05EB2" w:rsidRPr="00DA2189" w:rsidRDefault="00D05EB2">
            <w:pPr>
              <w:rPr>
                <w:lang w:val="fr-FR"/>
              </w:rPr>
            </w:pPr>
            <w:r w:rsidRPr="00DA2189">
              <w:rPr>
                <w:lang w:val="fr-FR"/>
              </w:rPr>
              <w:t>ACSTA</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Canadian Commercial Corporation</w:t>
            </w:r>
          </w:p>
        </w:tc>
        <w:tc>
          <w:tcPr>
            <w:tcW w:w="0" w:type="auto"/>
            <w:vAlign w:val="center"/>
            <w:hideMark/>
          </w:tcPr>
          <w:p w:rsidR="00D05EB2" w:rsidRPr="00DA2189" w:rsidRDefault="00D05EB2">
            <w:pPr>
              <w:rPr>
                <w:lang w:val="fr-FR"/>
              </w:rPr>
            </w:pPr>
            <w:r w:rsidRPr="00DA2189">
              <w:rPr>
                <w:lang w:val="fr-FR"/>
              </w:rPr>
              <w:t>Corporation commerciale canadienne</w:t>
            </w:r>
          </w:p>
        </w:tc>
        <w:tc>
          <w:tcPr>
            <w:tcW w:w="0" w:type="auto"/>
            <w:vAlign w:val="center"/>
            <w:hideMark/>
          </w:tcPr>
          <w:p w:rsidR="00D05EB2" w:rsidRPr="00DA2189" w:rsidRDefault="00D05EB2">
            <w:r w:rsidRPr="00DA2189">
              <w:t>Canadian Commercial Corporation</w:t>
            </w:r>
          </w:p>
        </w:tc>
        <w:tc>
          <w:tcPr>
            <w:tcW w:w="0" w:type="auto"/>
            <w:vAlign w:val="center"/>
            <w:hideMark/>
          </w:tcPr>
          <w:p w:rsidR="00D05EB2" w:rsidRPr="00DA2189" w:rsidRDefault="00D05EB2">
            <w:pPr>
              <w:rPr>
                <w:lang w:val="fr-FR"/>
              </w:rPr>
            </w:pPr>
            <w:r w:rsidRPr="00DA2189">
              <w:rPr>
                <w:lang w:val="fr-FR"/>
              </w:rPr>
              <w:t>Corporation commerciale canadienne</w:t>
            </w:r>
          </w:p>
        </w:tc>
        <w:tc>
          <w:tcPr>
            <w:tcW w:w="1944" w:type="dxa"/>
            <w:gridSpan w:val="2"/>
            <w:vAlign w:val="center"/>
            <w:hideMark/>
          </w:tcPr>
          <w:p w:rsidR="00D05EB2" w:rsidRPr="00DA2189" w:rsidRDefault="00D05EB2">
            <w:r w:rsidRPr="00DA2189">
              <w:t>CCC</w:t>
            </w:r>
          </w:p>
        </w:tc>
        <w:tc>
          <w:tcPr>
            <w:tcW w:w="1798" w:type="dxa"/>
            <w:vAlign w:val="center"/>
            <w:hideMark/>
          </w:tcPr>
          <w:p w:rsidR="00D05EB2" w:rsidRPr="00DA2189" w:rsidRDefault="00D05EB2">
            <w:pPr>
              <w:rPr>
                <w:lang w:val="fr-FR"/>
              </w:rPr>
            </w:pPr>
            <w:r w:rsidRPr="00DA2189">
              <w:rPr>
                <w:lang w:val="fr-FR"/>
              </w:rPr>
              <w:t>CCC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Canadian Dairy Commission</w:t>
            </w:r>
          </w:p>
        </w:tc>
        <w:tc>
          <w:tcPr>
            <w:tcW w:w="0" w:type="auto"/>
            <w:vAlign w:val="center"/>
            <w:hideMark/>
          </w:tcPr>
          <w:p w:rsidR="00D05EB2" w:rsidRPr="00DA2189" w:rsidRDefault="00D05EB2">
            <w:pPr>
              <w:rPr>
                <w:lang w:val="fr-FR"/>
              </w:rPr>
            </w:pPr>
            <w:r w:rsidRPr="00DA2189">
              <w:rPr>
                <w:lang w:val="fr-FR"/>
              </w:rPr>
              <w:t>Commission canadienne du lait</w:t>
            </w:r>
          </w:p>
        </w:tc>
        <w:tc>
          <w:tcPr>
            <w:tcW w:w="0" w:type="auto"/>
            <w:vAlign w:val="center"/>
            <w:hideMark/>
          </w:tcPr>
          <w:p w:rsidR="00D05EB2" w:rsidRPr="00DA2189" w:rsidRDefault="00D05EB2">
            <w:r w:rsidRPr="00DA2189">
              <w:t>Canadian Dairy Commission</w:t>
            </w:r>
          </w:p>
        </w:tc>
        <w:tc>
          <w:tcPr>
            <w:tcW w:w="0" w:type="auto"/>
            <w:vAlign w:val="center"/>
            <w:hideMark/>
          </w:tcPr>
          <w:p w:rsidR="00D05EB2" w:rsidRPr="00DA2189" w:rsidRDefault="00D05EB2">
            <w:pPr>
              <w:rPr>
                <w:lang w:val="fr-FR"/>
              </w:rPr>
            </w:pPr>
            <w:r w:rsidRPr="00DA2189">
              <w:rPr>
                <w:lang w:val="fr-FR"/>
              </w:rPr>
              <w:t>Commission canadienne du lait</w:t>
            </w:r>
          </w:p>
        </w:tc>
        <w:tc>
          <w:tcPr>
            <w:tcW w:w="1944" w:type="dxa"/>
            <w:gridSpan w:val="2"/>
            <w:vAlign w:val="center"/>
            <w:hideMark/>
          </w:tcPr>
          <w:p w:rsidR="00D05EB2" w:rsidRPr="00DA2189" w:rsidRDefault="00D05EB2">
            <w:r w:rsidRPr="00DA2189">
              <w:t>CDC</w:t>
            </w:r>
          </w:p>
        </w:tc>
        <w:tc>
          <w:tcPr>
            <w:tcW w:w="1798" w:type="dxa"/>
            <w:vAlign w:val="center"/>
            <w:hideMark/>
          </w:tcPr>
          <w:p w:rsidR="00D05EB2" w:rsidRPr="00DA2189" w:rsidRDefault="00D05EB2">
            <w:pPr>
              <w:rPr>
                <w:lang w:val="fr-FR"/>
              </w:rPr>
            </w:pPr>
            <w:r w:rsidRPr="00DA2189">
              <w:rPr>
                <w:lang w:val="fr-FR"/>
              </w:rPr>
              <w:t>CCL</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Canadian Museum for Human Rights</w:t>
            </w:r>
          </w:p>
        </w:tc>
        <w:tc>
          <w:tcPr>
            <w:tcW w:w="0" w:type="auto"/>
            <w:vAlign w:val="center"/>
            <w:hideMark/>
          </w:tcPr>
          <w:p w:rsidR="00D05EB2" w:rsidRPr="00DA2189" w:rsidRDefault="00D05EB2">
            <w:pPr>
              <w:rPr>
                <w:lang w:val="fr-FR"/>
              </w:rPr>
            </w:pPr>
            <w:r w:rsidRPr="00DA2189">
              <w:rPr>
                <w:lang w:val="fr-FR"/>
              </w:rPr>
              <w:t>Musée canadien des droits de la personne</w:t>
            </w:r>
          </w:p>
        </w:tc>
        <w:tc>
          <w:tcPr>
            <w:tcW w:w="0" w:type="auto"/>
            <w:vAlign w:val="center"/>
            <w:hideMark/>
          </w:tcPr>
          <w:p w:rsidR="00D05EB2" w:rsidRPr="00DA2189" w:rsidRDefault="00D05EB2">
            <w:r w:rsidRPr="00DA2189">
              <w:t>Canadian Museum for Human Rights</w:t>
            </w:r>
          </w:p>
        </w:tc>
        <w:tc>
          <w:tcPr>
            <w:tcW w:w="0" w:type="auto"/>
            <w:vAlign w:val="center"/>
            <w:hideMark/>
          </w:tcPr>
          <w:p w:rsidR="00D05EB2" w:rsidRPr="00DA2189" w:rsidRDefault="00D05EB2">
            <w:pPr>
              <w:rPr>
                <w:lang w:val="fr-FR"/>
              </w:rPr>
            </w:pPr>
            <w:r w:rsidRPr="00DA2189">
              <w:rPr>
                <w:lang w:val="fr-FR"/>
              </w:rPr>
              <w:t>Musée canadien pour les droits de la personne</w:t>
            </w:r>
          </w:p>
        </w:tc>
        <w:tc>
          <w:tcPr>
            <w:tcW w:w="1944" w:type="dxa"/>
            <w:gridSpan w:val="2"/>
            <w:vAlign w:val="center"/>
            <w:hideMark/>
          </w:tcPr>
          <w:p w:rsidR="00D05EB2" w:rsidRPr="00DA2189" w:rsidRDefault="00D05EB2">
            <w:r w:rsidRPr="00DA2189">
              <w:t>CMHR</w:t>
            </w:r>
          </w:p>
        </w:tc>
        <w:tc>
          <w:tcPr>
            <w:tcW w:w="1798" w:type="dxa"/>
            <w:vAlign w:val="center"/>
            <w:hideMark/>
          </w:tcPr>
          <w:p w:rsidR="00D05EB2" w:rsidRPr="00DA2189" w:rsidRDefault="00D05EB2">
            <w:pPr>
              <w:rPr>
                <w:lang w:val="fr-FR"/>
              </w:rPr>
            </w:pPr>
            <w:r w:rsidRPr="00DA2189">
              <w:rPr>
                <w:lang w:val="fr-FR"/>
              </w:rPr>
              <w:t>MCDP</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Canadian Museum of History</w:t>
            </w:r>
          </w:p>
        </w:tc>
        <w:tc>
          <w:tcPr>
            <w:tcW w:w="0" w:type="auto"/>
            <w:vAlign w:val="center"/>
            <w:hideMark/>
          </w:tcPr>
          <w:p w:rsidR="00D05EB2" w:rsidRPr="00DA2189" w:rsidRDefault="00D05EB2">
            <w:pPr>
              <w:rPr>
                <w:lang w:val="fr-FR"/>
              </w:rPr>
            </w:pPr>
            <w:r w:rsidRPr="00DA2189">
              <w:rPr>
                <w:lang w:val="fr-FR"/>
              </w:rPr>
              <w:t>Musée canadien de l'histoire</w:t>
            </w:r>
          </w:p>
        </w:tc>
        <w:tc>
          <w:tcPr>
            <w:tcW w:w="0" w:type="auto"/>
            <w:vAlign w:val="center"/>
            <w:hideMark/>
          </w:tcPr>
          <w:p w:rsidR="00D05EB2" w:rsidRPr="00DA2189" w:rsidRDefault="00D05EB2">
            <w:r w:rsidRPr="00DA2189">
              <w:t>Canadian Museum of History</w:t>
            </w:r>
          </w:p>
        </w:tc>
        <w:tc>
          <w:tcPr>
            <w:tcW w:w="0" w:type="auto"/>
            <w:vAlign w:val="center"/>
            <w:hideMark/>
          </w:tcPr>
          <w:p w:rsidR="00D05EB2" w:rsidRPr="00DA2189" w:rsidRDefault="00D05EB2">
            <w:pPr>
              <w:rPr>
                <w:lang w:val="fr-FR"/>
              </w:rPr>
            </w:pPr>
            <w:r w:rsidRPr="00DA2189">
              <w:rPr>
                <w:lang w:val="fr-FR"/>
              </w:rPr>
              <w:t>Musée canadien de l'histoire</w:t>
            </w:r>
          </w:p>
        </w:tc>
        <w:tc>
          <w:tcPr>
            <w:tcW w:w="1944" w:type="dxa"/>
            <w:gridSpan w:val="2"/>
            <w:vAlign w:val="center"/>
            <w:hideMark/>
          </w:tcPr>
          <w:p w:rsidR="00D05EB2" w:rsidRPr="00DA2189" w:rsidRDefault="00D05EB2">
            <w:r w:rsidRPr="00DA2189">
              <w:t>CMH</w:t>
            </w:r>
          </w:p>
        </w:tc>
        <w:tc>
          <w:tcPr>
            <w:tcW w:w="1798" w:type="dxa"/>
            <w:vAlign w:val="center"/>
            <w:hideMark/>
          </w:tcPr>
          <w:p w:rsidR="00D05EB2" w:rsidRPr="00DA2189" w:rsidRDefault="00D05EB2">
            <w:pPr>
              <w:rPr>
                <w:lang w:val="fr-FR"/>
              </w:rPr>
            </w:pPr>
            <w:r w:rsidRPr="00DA2189">
              <w:rPr>
                <w:lang w:val="fr-FR"/>
              </w:rPr>
              <w:t>MCH</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Canadian Museum of Immigration at Pier 21</w:t>
            </w:r>
          </w:p>
        </w:tc>
        <w:tc>
          <w:tcPr>
            <w:tcW w:w="0" w:type="auto"/>
            <w:vAlign w:val="center"/>
            <w:hideMark/>
          </w:tcPr>
          <w:p w:rsidR="00D05EB2" w:rsidRPr="00DA2189" w:rsidRDefault="00D05EB2">
            <w:pPr>
              <w:rPr>
                <w:lang w:val="fr-FR"/>
              </w:rPr>
            </w:pPr>
            <w:r w:rsidRPr="00DA2189">
              <w:rPr>
                <w:lang w:val="fr-FR"/>
              </w:rPr>
              <w:t>Musée canadien de l'immigration du Quai 21</w:t>
            </w:r>
          </w:p>
        </w:tc>
        <w:tc>
          <w:tcPr>
            <w:tcW w:w="0" w:type="auto"/>
            <w:vAlign w:val="center"/>
            <w:hideMark/>
          </w:tcPr>
          <w:p w:rsidR="00D05EB2" w:rsidRPr="00DA2189" w:rsidRDefault="00D05EB2">
            <w:r w:rsidRPr="00DA2189">
              <w:t>Canadian Museum of Immigration at Pier 21</w:t>
            </w:r>
          </w:p>
        </w:tc>
        <w:tc>
          <w:tcPr>
            <w:tcW w:w="0" w:type="auto"/>
            <w:vAlign w:val="center"/>
            <w:hideMark/>
          </w:tcPr>
          <w:p w:rsidR="00D05EB2" w:rsidRPr="00DA2189" w:rsidRDefault="00D05EB2">
            <w:pPr>
              <w:rPr>
                <w:lang w:val="fr-FR"/>
              </w:rPr>
            </w:pPr>
            <w:r w:rsidRPr="00DA2189">
              <w:rPr>
                <w:lang w:val="fr-FR"/>
              </w:rPr>
              <w:t>Musée canadien de l'immigration du Quai 21</w:t>
            </w:r>
          </w:p>
        </w:tc>
        <w:tc>
          <w:tcPr>
            <w:tcW w:w="1944" w:type="dxa"/>
            <w:gridSpan w:val="2"/>
            <w:vAlign w:val="center"/>
            <w:hideMark/>
          </w:tcPr>
          <w:p w:rsidR="00D05EB2" w:rsidRPr="00DA2189" w:rsidRDefault="00D05EB2">
            <w:r w:rsidRPr="00DA2189">
              <w:t>CMIP</w:t>
            </w:r>
          </w:p>
        </w:tc>
        <w:tc>
          <w:tcPr>
            <w:tcW w:w="1798" w:type="dxa"/>
            <w:vAlign w:val="center"/>
            <w:hideMark/>
          </w:tcPr>
          <w:p w:rsidR="00D05EB2" w:rsidRPr="00DA2189" w:rsidRDefault="00D05EB2">
            <w:pPr>
              <w:rPr>
                <w:lang w:val="fr-FR"/>
              </w:rPr>
            </w:pPr>
            <w:r w:rsidRPr="00DA2189">
              <w:rPr>
                <w:lang w:val="fr-FR"/>
              </w:rPr>
              <w:t>MCIQ</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Canadian Museum of Nature</w:t>
            </w:r>
          </w:p>
        </w:tc>
        <w:tc>
          <w:tcPr>
            <w:tcW w:w="0" w:type="auto"/>
            <w:vAlign w:val="center"/>
            <w:hideMark/>
          </w:tcPr>
          <w:p w:rsidR="00D05EB2" w:rsidRPr="00DA2189" w:rsidRDefault="00D05EB2">
            <w:pPr>
              <w:rPr>
                <w:lang w:val="fr-FR"/>
              </w:rPr>
            </w:pPr>
            <w:r w:rsidRPr="00DA2189">
              <w:rPr>
                <w:lang w:val="fr-FR"/>
              </w:rPr>
              <w:t>Musée canadien de la nature</w:t>
            </w:r>
          </w:p>
        </w:tc>
        <w:tc>
          <w:tcPr>
            <w:tcW w:w="0" w:type="auto"/>
            <w:vAlign w:val="center"/>
            <w:hideMark/>
          </w:tcPr>
          <w:p w:rsidR="00D05EB2" w:rsidRPr="00DA2189" w:rsidRDefault="00D05EB2">
            <w:r w:rsidRPr="00DA2189">
              <w:t>Canadian Museum of Nature</w:t>
            </w:r>
          </w:p>
        </w:tc>
        <w:tc>
          <w:tcPr>
            <w:tcW w:w="0" w:type="auto"/>
            <w:vAlign w:val="center"/>
            <w:hideMark/>
          </w:tcPr>
          <w:p w:rsidR="00D05EB2" w:rsidRPr="00DA2189" w:rsidRDefault="00D05EB2">
            <w:pPr>
              <w:rPr>
                <w:lang w:val="fr-FR"/>
              </w:rPr>
            </w:pPr>
            <w:r w:rsidRPr="00DA2189">
              <w:rPr>
                <w:lang w:val="fr-FR"/>
              </w:rPr>
              <w:t>Musée canadien de la nature</w:t>
            </w:r>
          </w:p>
        </w:tc>
        <w:tc>
          <w:tcPr>
            <w:tcW w:w="1944" w:type="dxa"/>
            <w:gridSpan w:val="2"/>
            <w:vAlign w:val="center"/>
            <w:hideMark/>
          </w:tcPr>
          <w:p w:rsidR="00D05EB2" w:rsidRPr="00DA2189" w:rsidRDefault="00D05EB2">
            <w:r w:rsidRPr="00DA2189">
              <w:t>CMN</w:t>
            </w:r>
          </w:p>
        </w:tc>
        <w:tc>
          <w:tcPr>
            <w:tcW w:w="1798" w:type="dxa"/>
            <w:vAlign w:val="center"/>
            <w:hideMark/>
          </w:tcPr>
          <w:p w:rsidR="00D05EB2" w:rsidRPr="00DA2189" w:rsidRDefault="00D05EB2">
            <w:pPr>
              <w:rPr>
                <w:lang w:val="fr-FR"/>
              </w:rPr>
            </w:pPr>
            <w:r w:rsidRPr="00DA2189">
              <w:rPr>
                <w:lang w:val="fr-FR"/>
              </w:rPr>
              <w:t>MCN</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Canadian Tourism Commission</w:t>
            </w:r>
          </w:p>
        </w:tc>
        <w:tc>
          <w:tcPr>
            <w:tcW w:w="0" w:type="auto"/>
            <w:vAlign w:val="center"/>
            <w:hideMark/>
          </w:tcPr>
          <w:p w:rsidR="00D05EB2" w:rsidRPr="00DA2189" w:rsidRDefault="00D05EB2">
            <w:pPr>
              <w:rPr>
                <w:lang w:val="fr-FR"/>
              </w:rPr>
            </w:pPr>
            <w:r w:rsidRPr="00DA2189">
              <w:rPr>
                <w:lang w:val="fr-FR"/>
              </w:rPr>
              <w:t>Commission canadienne du tourisme</w:t>
            </w:r>
          </w:p>
        </w:tc>
        <w:tc>
          <w:tcPr>
            <w:tcW w:w="0" w:type="auto"/>
            <w:vAlign w:val="center"/>
            <w:hideMark/>
          </w:tcPr>
          <w:p w:rsidR="00D05EB2" w:rsidRPr="00DA2189" w:rsidRDefault="00D05EB2">
            <w:r w:rsidRPr="00DA2189">
              <w:t>Destination Canada</w:t>
            </w:r>
          </w:p>
        </w:tc>
        <w:tc>
          <w:tcPr>
            <w:tcW w:w="0" w:type="auto"/>
            <w:vAlign w:val="center"/>
            <w:hideMark/>
          </w:tcPr>
          <w:p w:rsidR="00D05EB2" w:rsidRPr="00DA2189" w:rsidRDefault="00D05EB2">
            <w:pPr>
              <w:rPr>
                <w:lang w:val="fr-FR"/>
              </w:rPr>
            </w:pPr>
            <w:r w:rsidRPr="00DA2189">
              <w:rPr>
                <w:lang w:val="fr-FR"/>
              </w:rPr>
              <w:t>Destination Canada</w:t>
            </w:r>
          </w:p>
        </w:tc>
        <w:tc>
          <w:tcPr>
            <w:tcW w:w="1944" w:type="dxa"/>
            <w:gridSpan w:val="2"/>
            <w:vAlign w:val="center"/>
            <w:hideMark/>
          </w:tcPr>
          <w:p w:rsidR="00D05EB2" w:rsidRPr="00DA2189" w:rsidRDefault="00D05EB2">
            <w:r w:rsidRPr="00DA2189">
              <w:t>DC</w:t>
            </w:r>
          </w:p>
        </w:tc>
        <w:tc>
          <w:tcPr>
            <w:tcW w:w="1798" w:type="dxa"/>
            <w:vAlign w:val="center"/>
            <w:hideMark/>
          </w:tcPr>
          <w:p w:rsidR="00D05EB2" w:rsidRPr="00DA2189" w:rsidRDefault="00D05EB2">
            <w:pPr>
              <w:rPr>
                <w:lang w:val="fr-FR"/>
              </w:rPr>
            </w:pPr>
            <w:r w:rsidRPr="00DA2189">
              <w:rPr>
                <w:lang w:val="fr-FR"/>
              </w:rPr>
              <w:t>DC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Defence Construction (1951) Limited</w:t>
            </w:r>
          </w:p>
        </w:tc>
        <w:tc>
          <w:tcPr>
            <w:tcW w:w="0" w:type="auto"/>
            <w:vAlign w:val="center"/>
            <w:hideMark/>
          </w:tcPr>
          <w:p w:rsidR="00D05EB2" w:rsidRPr="00DA2189" w:rsidRDefault="00D05EB2">
            <w:pPr>
              <w:rPr>
                <w:lang w:val="fr-FR"/>
              </w:rPr>
            </w:pPr>
            <w:r w:rsidRPr="00DA2189">
              <w:rPr>
                <w:lang w:val="fr-FR"/>
              </w:rPr>
              <w:t>Construction de défense (1951) Limitée</w:t>
            </w:r>
          </w:p>
        </w:tc>
        <w:tc>
          <w:tcPr>
            <w:tcW w:w="0" w:type="auto"/>
            <w:vAlign w:val="center"/>
            <w:hideMark/>
          </w:tcPr>
          <w:p w:rsidR="00D05EB2" w:rsidRPr="00DA2189" w:rsidRDefault="00D05EB2">
            <w:r w:rsidRPr="00DA2189">
              <w:t>Defence Construction Canada</w:t>
            </w:r>
          </w:p>
        </w:tc>
        <w:tc>
          <w:tcPr>
            <w:tcW w:w="0" w:type="auto"/>
            <w:vAlign w:val="center"/>
            <w:hideMark/>
          </w:tcPr>
          <w:p w:rsidR="00D05EB2" w:rsidRPr="00DA2189" w:rsidRDefault="00D05EB2">
            <w:pPr>
              <w:rPr>
                <w:lang w:val="fr-FR"/>
              </w:rPr>
            </w:pPr>
            <w:r w:rsidRPr="00DA2189">
              <w:rPr>
                <w:lang w:val="fr-FR"/>
              </w:rPr>
              <w:t>Construction de Défense Canada</w:t>
            </w:r>
          </w:p>
        </w:tc>
        <w:tc>
          <w:tcPr>
            <w:tcW w:w="1944" w:type="dxa"/>
            <w:gridSpan w:val="2"/>
            <w:vAlign w:val="center"/>
            <w:hideMark/>
          </w:tcPr>
          <w:p w:rsidR="00D05EB2" w:rsidRPr="00DA2189" w:rsidRDefault="00D05EB2">
            <w:r w:rsidRPr="00DA2189">
              <w:t>DCC</w:t>
            </w:r>
          </w:p>
        </w:tc>
        <w:tc>
          <w:tcPr>
            <w:tcW w:w="1798" w:type="dxa"/>
            <w:vAlign w:val="center"/>
            <w:hideMark/>
          </w:tcPr>
          <w:p w:rsidR="00D05EB2" w:rsidRPr="00DA2189" w:rsidRDefault="00D05EB2">
            <w:pPr>
              <w:rPr>
                <w:lang w:val="fr-FR"/>
              </w:rPr>
            </w:pPr>
            <w:r w:rsidRPr="00DA2189">
              <w:rPr>
                <w:lang w:val="fr-FR"/>
              </w:rPr>
              <w:t>CDC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Export Development Canada</w:t>
            </w:r>
          </w:p>
        </w:tc>
        <w:tc>
          <w:tcPr>
            <w:tcW w:w="0" w:type="auto"/>
            <w:vAlign w:val="center"/>
            <w:hideMark/>
          </w:tcPr>
          <w:p w:rsidR="00D05EB2" w:rsidRPr="00DA2189" w:rsidRDefault="00D05EB2">
            <w:pPr>
              <w:rPr>
                <w:lang w:val="fr-FR"/>
              </w:rPr>
            </w:pPr>
            <w:r w:rsidRPr="00DA2189">
              <w:rPr>
                <w:lang w:val="fr-FR"/>
              </w:rPr>
              <w:t>Exportation et développement Canada</w:t>
            </w:r>
          </w:p>
        </w:tc>
        <w:tc>
          <w:tcPr>
            <w:tcW w:w="0" w:type="auto"/>
            <w:vAlign w:val="center"/>
            <w:hideMark/>
          </w:tcPr>
          <w:p w:rsidR="00D05EB2" w:rsidRPr="00DA2189" w:rsidRDefault="00D05EB2">
            <w:r w:rsidRPr="00DA2189">
              <w:t>Export Development Canada</w:t>
            </w:r>
          </w:p>
        </w:tc>
        <w:tc>
          <w:tcPr>
            <w:tcW w:w="0" w:type="auto"/>
            <w:vAlign w:val="center"/>
            <w:hideMark/>
          </w:tcPr>
          <w:p w:rsidR="00D05EB2" w:rsidRPr="00DA2189" w:rsidRDefault="00D05EB2">
            <w:pPr>
              <w:rPr>
                <w:lang w:val="fr-FR"/>
              </w:rPr>
            </w:pPr>
            <w:r w:rsidRPr="00DA2189">
              <w:rPr>
                <w:lang w:val="fr-FR"/>
              </w:rPr>
              <w:t>Exportation et développement Canada</w:t>
            </w:r>
          </w:p>
        </w:tc>
        <w:tc>
          <w:tcPr>
            <w:tcW w:w="1944" w:type="dxa"/>
            <w:gridSpan w:val="2"/>
            <w:vAlign w:val="center"/>
            <w:hideMark/>
          </w:tcPr>
          <w:p w:rsidR="00D05EB2" w:rsidRPr="00DA2189" w:rsidRDefault="00D05EB2">
            <w:r w:rsidRPr="00DA2189">
              <w:t>EDC</w:t>
            </w:r>
          </w:p>
        </w:tc>
        <w:tc>
          <w:tcPr>
            <w:tcW w:w="1798" w:type="dxa"/>
            <w:vAlign w:val="center"/>
            <w:hideMark/>
          </w:tcPr>
          <w:p w:rsidR="00D05EB2" w:rsidRPr="00DA2189" w:rsidRDefault="00D05EB2">
            <w:pPr>
              <w:rPr>
                <w:lang w:val="fr-FR"/>
              </w:rPr>
            </w:pPr>
            <w:r w:rsidRPr="00DA2189">
              <w:rPr>
                <w:lang w:val="fr-FR"/>
              </w:rPr>
              <w:t>EDC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Farm Credit Canada</w:t>
            </w:r>
          </w:p>
        </w:tc>
        <w:tc>
          <w:tcPr>
            <w:tcW w:w="0" w:type="auto"/>
            <w:vAlign w:val="center"/>
            <w:hideMark/>
          </w:tcPr>
          <w:p w:rsidR="00D05EB2" w:rsidRPr="00DA2189" w:rsidRDefault="00D05EB2">
            <w:pPr>
              <w:rPr>
                <w:lang w:val="fr-FR"/>
              </w:rPr>
            </w:pPr>
            <w:r w:rsidRPr="00DA2189">
              <w:rPr>
                <w:lang w:val="fr-FR"/>
              </w:rPr>
              <w:t>Financement agricole Canada</w:t>
            </w:r>
          </w:p>
        </w:tc>
        <w:tc>
          <w:tcPr>
            <w:tcW w:w="0" w:type="auto"/>
            <w:vAlign w:val="center"/>
            <w:hideMark/>
          </w:tcPr>
          <w:p w:rsidR="00D05EB2" w:rsidRPr="00DA2189" w:rsidRDefault="00D05EB2">
            <w:r w:rsidRPr="00DA2189">
              <w:t>Farm Credit Canada</w:t>
            </w:r>
          </w:p>
        </w:tc>
        <w:tc>
          <w:tcPr>
            <w:tcW w:w="0" w:type="auto"/>
            <w:vAlign w:val="center"/>
            <w:hideMark/>
          </w:tcPr>
          <w:p w:rsidR="00D05EB2" w:rsidRPr="00DA2189" w:rsidRDefault="00D05EB2">
            <w:pPr>
              <w:rPr>
                <w:lang w:val="fr-FR"/>
              </w:rPr>
            </w:pPr>
            <w:r w:rsidRPr="00DA2189">
              <w:rPr>
                <w:lang w:val="fr-FR"/>
              </w:rPr>
              <w:t>Financement agricole Canada</w:t>
            </w:r>
          </w:p>
        </w:tc>
        <w:tc>
          <w:tcPr>
            <w:tcW w:w="1944" w:type="dxa"/>
            <w:gridSpan w:val="2"/>
            <w:vAlign w:val="center"/>
            <w:hideMark/>
          </w:tcPr>
          <w:p w:rsidR="00D05EB2" w:rsidRPr="00DA2189" w:rsidRDefault="00D05EB2">
            <w:r w:rsidRPr="00DA2189">
              <w:t>FCC</w:t>
            </w:r>
          </w:p>
        </w:tc>
        <w:tc>
          <w:tcPr>
            <w:tcW w:w="1798" w:type="dxa"/>
            <w:vAlign w:val="center"/>
            <w:hideMark/>
          </w:tcPr>
          <w:p w:rsidR="00D05EB2" w:rsidRPr="00DA2189" w:rsidRDefault="00D05EB2">
            <w:pPr>
              <w:rPr>
                <w:lang w:val="fr-FR"/>
              </w:rPr>
            </w:pPr>
            <w:r w:rsidRPr="00DA2189">
              <w:rPr>
                <w:lang w:val="fr-FR"/>
              </w:rPr>
              <w:t>FAC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Freshwater Fish Marketing Corporation</w:t>
            </w:r>
          </w:p>
        </w:tc>
        <w:tc>
          <w:tcPr>
            <w:tcW w:w="0" w:type="auto"/>
            <w:vAlign w:val="center"/>
            <w:hideMark/>
          </w:tcPr>
          <w:p w:rsidR="00D05EB2" w:rsidRPr="00DA2189" w:rsidRDefault="00D05EB2">
            <w:pPr>
              <w:rPr>
                <w:lang w:val="fr-FR"/>
              </w:rPr>
            </w:pPr>
            <w:r w:rsidRPr="00DA2189">
              <w:rPr>
                <w:lang w:val="fr-FR"/>
              </w:rPr>
              <w:t>Office de commercialisation du poisson d'eau douce</w:t>
            </w:r>
          </w:p>
        </w:tc>
        <w:tc>
          <w:tcPr>
            <w:tcW w:w="0" w:type="auto"/>
            <w:vAlign w:val="center"/>
            <w:hideMark/>
          </w:tcPr>
          <w:p w:rsidR="00D05EB2" w:rsidRPr="00DA2189" w:rsidRDefault="00D05EB2">
            <w:r w:rsidRPr="00DA2189">
              <w:t>Freshwater Fish Marketing Corporation</w:t>
            </w:r>
          </w:p>
        </w:tc>
        <w:tc>
          <w:tcPr>
            <w:tcW w:w="0" w:type="auto"/>
            <w:vAlign w:val="center"/>
            <w:hideMark/>
          </w:tcPr>
          <w:p w:rsidR="00D05EB2" w:rsidRPr="00DA2189" w:rsidRDefault="00D05EB2">
            <w:pPr>
              <w:rPr>
                <w:lang w:val="fr-FR"/>
              </w:rPr>
            </w:pPr>
            <w:r w:rsidRPr="00DA2189">
              <w:rPr>
                <w:lang w:val="fr-FR"/>
              </w:rPr>
              <w:t>Office de commercialisation du poisson d'eau douce</w:t>
            </w:r>
          </w:p>
        </w:tc>
        <w:tc>
          <w:tcPr>
            <w:tcW w:w="1944" w:type="dxa"/>
            <w:gridSpan w:val="2"/>
            <w:vAlign w:val="center"/>
            <w:hideMark/>
          </w:tcPr>
          <w:p w:rsidR="00D05EB2" w:rsidRPr="00DA2189" w:rsidRDefault="00D05EB2">
            <w:r w:rsidRPr="00DA2189">
              <w:t>FFMC</w:t>
            </w:r>
          </w:p>
        </w:tc>
        <w:tc>
          <w:tcPr>
            <w:tcW w:w="1798" w:type="dxa"/>
            <w:vAlign w:val="center"/>
            <w:hideMark/>
          </w:tcPr>
          <w:p w:rsidR="00D05EB2" w:rsidRPr="00DA2189" w:rsidRDefault="00D05EB2">
            <w:pPr>
              <w:rPr>
                <w:lang w:val="fr-FR"/>
              </w:rPr>
            </w:pPr>
            <w:r w:rsidRPr="00DA2189">
              <w:rPr>
                <w:lang w:val="fr-FR"/>
              </w:rPr>
              <w:t>OCPED</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Great Lakes Pilotage Authority</w:t>
            </w:r>
          </w:p>
        </w:tc>
        <w:tc>
          <w:tcPr>
            <w:tcW w:w="0" w:type="auto"/>
            <w:vAlign w:val="center"/>
            <w:hideMark/>
          </w:tcPr>
          <w:p w:rsidR="00D05EB2" w:rsidRPr="00DA2189" w:rsidRDefault="00D05EB2">
            <w:pPr>
              <w:rPr>
                <w:lang w:val="fr-FR"/>
              </w:rPr>
            </w:pPr>
            <w:r w:rsidRPr="00DA2189">
              <w:rPr>
                <w:lang w:val="fr-FR"/>
              </w:rPr>
              <w:t>Administration de pilotage des Grands Lacs</w:t>
            </w:r>
          </w:p>
        </w:tc>
        <w:tc>
          <w:tcPr>
            <w:tcW w:w="0" w:type="auto"/>
            <w:vAlign w:val="center"/>
            <w:hideMark/>
          </w:tcPr>
          <w:p w:rsidR="00D05EB2" w:rsidRPr="00DA2189" w:rsidRDefault="00D05EB2">
            <w:r w:rsidRPr="00DA2189">
              <w:t>Great Lakes Pilotage Authority Canada</w:t>
            </w:r>
          </w:p>
        </w:tc>
        <w:tc>
          <w:tcPr>
            <w:tcW w:w="0" w:type="auto"/>
            <w:vAlign w:val="center"/>
            <w:hideMark/>
          </w:tcPr>
          <w:p w:rsidR="00D05EB2" w:rsidRPr="00DA2189" w:rsidRDefault="00D05EB2">
            <w:pPr>
              <w:rPr>
                <w:lang w:val="fr-FR"/>
              </w:rPr>
            </w:pPr>
            <w:r w:rsidRPr="00DA2189">
              <w:rPr>
                <w:lang w:val="fr-FR"/>
              </w:rPr>
              <w:t>Administration de pilotage des Grands Lacs Canada</w:t>
            </w:r>
          </w:p>
        </w:tc>
        <w:tc>
          <w:tcPr>
            <w:tcW w:w="1944" w:type="dxa"/>
            <w:gridSpan w:val="2"/>
            <w:vAlign w:val="center"/>
            <w:hideMark/>
          </w:tcPr>
          <w:p w:rsidR="00D05EB2" w:rsidRPr="00DA2189" w:rsidRDefault="00D05EB2">
            <w:r w:rsidRPr="00DA2189">
              <w:t>GLPA</w:t>
            </w:r>
          </w:p>
        </w:tc>
        <w:tc>
          <w:tcPr>
            <w:tcW w:w="1798" w:type="dxa"/>
            <w:vAlign w:val="center"/>
            <w:hideMark/>
          </w:tcPr>
          <w:p w:rsidR="00D05EB2" w:rsidRPr="00DA2189" w:rsidRDefault="00D05EB2">
            <w:pPr>
              <w:rPr>
                <w:lang w:val="fr-FR"/>
              </w:rPr>
            </w:pPr>
            <w:r w:rsidRPr="00DA2189">
              <w:rPr>
                <w:lang w:val="fr-FR"/>
              </w:rPr>
              <w:t>APGL</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Laurentian Pilotage Authority</w:t>
            </w:r>
          </w:p>
        </w:tc>
        <w:tc>
          <w:tcPr>
            <w:tcW w:w="0" w:type="auto"/>
            <w:vAlign w:val="center"/>
            <w:hideMark/>
          </w:tcPr>
          <w:p w:rsidR="00D05EB2" w:rsidRPr="00DA2189" w:rsidRDefault="00D05EB2">
            <w:pPr>
              <w:rPr>
                <w:lang w:val="fr-FR"/>
              </w:rPr>
            </w:pPr>
            <w:r w:rsidRPr="00DA2189">
              <w:rPr>
                <w:lang w:val="fr-FR"/>
              </w:rPr>
              <w:t>Administration de pilotage des Laurentides</w:t>
            </w:r>
          </w:p>
        </w:tc>
        <w:tc>
          <w:tcPr>
            <w:tcW w:w="0" w:type="auto"/>
            <w:vAlign w:val="center"/>
            <w:hideMark/>
          </w:tcPr>
          <w:p w:rsidR="00D05EB2" w:rsidRPr="00DA2189" w:rsidRDefault="00D05EB2">
            <w:r w:rsidRPr="00DA2189">
              <w:t>Laurentian Pilotage Authority Canada</w:t>
            </w:r>
          </w:p>
        </w:tc>
        <w:tc>
          <w:tcPr>
            <w:tcW w:w="0" w:type="auto"/>
            <w:vAlign w:val="center"/>
            <w:hideMark/>
          </w:tcPr>
          <w:p w:rsidR="00D05EB2" w:rsidRPr="00DA2189" w:rsidRDefault="00D05EB2">
            <w:pPr>
              <w:rPr>
                <w:lang w:val="fr-FR"/>
              </w:rPr>
            </w:pPr>
            <w:r w:rsidRPr="00DA2189">
              <w:rPr>
                <w:lang w:val="fr-FR"/>
              </w:rPr>
              <w:t>Administration de pilotage des Laurentides Canada</w:t>
            </w:r>
          </w:p>
        </w:tc>
        <w:tc>
          <w:tcPr>
            <w:tcW w:w="1944" w:type="dxa"/>
            <w:gridSpan w:val="2"/>
            <w:vAlign w:val="center"/>
            <w:hideMark/>
          </w:tcPr>
          <w:p w:rsidR="00D05EB2" w:rsidRPr="00DA2189" w:rsidRDefault="00D05EB2">
            <w:r w:rsidRPr="00DA2189">
              <w:t>LPA</w:t>
            </w:r>
          </w:p>
        </w:tc>
        <w:tc>
          <w:tcPr>
            <w:tcW w:w="1798" w:type="dxa"/>
            <w:vAlign w:val="center"/>
            <w:hideMark/>
          </w:tcPr>
          <w:p w:rsidR="00D05EB2" w:rsidRPr="00DA2189" w:rsidRDefault="00D05EB2">
            <w:pPr>
              <w:rPr>
                <w:lang w:val="fr-FR"/>
              </w:rPr>
            </w:pPr>
            <w:r w:rsidRPr="00DA2189">
              <w:rPr>
                <w:lang w:val="fr-FR"/>
              </w:rPr>
              <w:t>APL</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Marine Atlantic Inc.</w:t>
            </w:r>
          </w:p>
        </w:tc>
        <w:tc>
          <w:tcPr>
            <w:tcW w:w="0" w:type="auto"/>
            <w:vAlign w:val="center"/>
            <w:hideMark/>
          </w:tcPr>
          <w:p w:rsidR="00D05EB2" w:rsidRPr="00DA2189" w:rsidRDefault="00D05EB2">
            <w:pPr>
              <w:rPr>
                <w:lang w:val="fr-FR"/>
              </w:rPr>
            </w:pPr>
            <w:r w:rsidRPr="00DA2189">
              <w:rPr>
                <w:lang w:val="fr-FR"/>
              </w:rPr>
              <w:t>Marine Atlantique S.C.C.</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MarineAtlantic</w:t>
            </w:r>
          </w:p>
        </w:tc>
        <w:tc>
          <w:tcPr>
            <w:tcW w:w="1798" w:type="dxa"/>
            <w:vAlign w:val="center"/>
            <w:hideMark/>
          </w:tcPr>
          <w:p w:rsidR="00D05EB2" w:rsidRPr="00DA2189" w:rsidRDefault="00D05EB2">
            <w:pPr>
              <w:rPr>
                <w:lang w:val="fr-FR"/>
              </w:rPr>
            </w:pPr>
            <w:r w:rsidRPr="00DA2189">
              <w:rPr>
                <w:lang w:val="fr-FR"/>
              </w:rPr>
              <w:t>MarineAtlantique</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National Capital Commission</w:t>
            </w:r>
          </w:p>
        </w:tc>
        <w:tc>
          <w:tcPr>
            <w:tcW w:w="0" w:type="auto"/>
            <w:vAlign w:val="center"/>
            <w:hideMark/>
          </w:tcPr>
          <w:p w:rsidR="00D05EB2" w:rsidRPr="00DA2189" w:rsidRDefault="00D05EB2">
            <w:pPr>
              <w:rPr>
                <w:lang w:val="fr-FR"/>
              </w:rPr>
            </w:pPr>
            <w:r w:rsidRPr="00DA2189">
              <w:rPr>
                <w:lang w:val="fr-FR"/>
              </w:rPr>
              <w:t>Commission de la capitale nationale</w:t>
            </w:r>
          </w:p>
        </w:tc>
        <w:tc>
          <w:tcPr>
            <w:tcW w:w="0" w:type="auto"/>
            <w:vAlign w:val="center"/>
            <w:hideMark/>
          </w:tcPr>
          <w:p w:rsidR="00D05EB2" w:rsidRPr="00DA2189" w:rsidRDefault="00D05EB2">
            <w:r w:rsidRPr="00DA2189">
              <w:t>National Capital Commission</w:t>
            </w:r>
          </w:p>
        </w:tc>
        <w:tc>
          <w:tcPr>
            <w:tcW w:w="0" w:type="auto"/>
            <w:vAlign w:val="center"/>
            <w:hideMark/>
          </w:tcPr>
          <w:p w:rsidR="00D05EB2" w:rsidRPr="00DA2189" w:rsidRDefault="00D05EB2">
            <w:pPr>
              <w:rPr>
                <w:lang w:val="fr-FR"/>
              </w:rPr>
            </w:pPr>
            <w:r w:rsidRPr="00DA2189">
              <w:rPr>
                <w:lang w:val="fr-FR"/>
              </w:rPr>
              <w:t>Commission de la capitale nationale</w:t>
            </w:r>
          </w:p>
        </w:tc>
        <w:tc>
          <w:tcPr>
            <w:tcW w:w="1944" w:type="dxa"/>
            <w:gridSpan w:val="2"/>
            <w:vAlign w:val="center"/>
            <w:hideMark/>
          </w:tcPr>
          <w:p w:rsidR="00D05EB2" w:rsidRPr="00DA2189" w:rsidRDefault="00D05EB2">
            <w:r w:rsidRPr="00DA2189">
              <w:t>NCC</w:t>
            </w:r>
          </w:p>
        </w:tc>
        <w:tc>
          <w:tcPr>
            <w:tcW w:w="1798" w:type="dxa"/>
            <w:vAlign w:val="center"/>
            <w:hideMark/>
          </w:tcPr>
          <w:p w:rsidR="00D05EB2" w:rsidRPr="00DA2189" w:rsidRDefault="00D05EB2">
            <w:pPr>
              <w:rPr>
                <w:lang w:val="fr-FR"/>
              </w:rPr>
            </w:pPr>
            <w:r w:rsidRPr="00DA2189">
              <w:rPr>
                <w:lang w:val="fr-FR"/>
              </w:rPr>
              <w:t>CCN</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National Gallery of Canada</w:t>
            </w:r>
          </w:p>
        </w:tc>
        <w:tc>
          <w:tcPr>
            <w:tcW w:w="0" w:type="auto"/>
            <w:vAlign w:val="center"/>
            <w:hideMark/>
          </w:tcPr>
          <w:p w:rsidR="00D05EB2" w:rsidRPr="00DA2189" w:rsidRDefault="00D05EB2">
            <w:pPr>
              <w:rPr>
                <w:lang w:val="fr-FR"/>
              </w:rPr>
            </w:pPr>
            <w:r w:rsidRPr="00DA2189">
              <w:rPr>
                <w:lang w:val="fr-FR"/>
              </w:rPr>
              <w:t>Musée des beaux-arts du Canada</w:t>
            </w:r>
          </w:p>
        </w:tc>
        <w:tc>
          <w:tcPr>
            <w:tcW w:w="0" w:type="auto"/>
            <w:vAlign w:val="center"/>
            <w:hideMark/>
          </w:tcPr>
          <w:p w:rsidR="00D05EB2" w:rsidRPr="00DA2189" w:rsidRDefault="00D05EB2">
            <w:r w:rsidRPr="00DA2189">
              <w:t>National Gallery of Canada</w:t>
            </w:r>
          </w:p>
        </w:tc>
        <w:tc>
          <w:tcPr>
            <w:tcW w:w="0" w:type="auto"/>
            <w:vAlign w:val="center"/>
            <w:hideMark/>
          </w:tcPr>
          <w:p w:rsidR="00D05EB2" w:rsidRPr="00DA2189" w:rsidRDefault="00D05EB2">
            <w:pPr>
              <w:rPr>
                <w:lang w:val="fr-FR"/>
              </w:rPr>
            </w:pPr>
            <w:r w:rsidRPr="00DA2189">
              <w:rPr>
                <w:lang w:val="fr-FR"/>
              </w:rPr>
              <w:t>Musée des beaux-arts du Canada</w:t>
            </w:r>
          </w:p>
        </w:tc>
        <w:tc>
          <w:tcPr>
            <w:tcW w:w="1944" w:type="dxa"/>
            <w:gridSpan w:val="2"/>
            <w:vAlign w:val="center"/>
            <w:hideMark/>
          </w:tcPr>
          <w:p w:rsidR="00D05EB2" w:rsidRPr="00DA2189" w:rsidRDefault="00D05EB2">
            <w:r w:rsidRPr="00DA2189">
              <w:t>NGC</w:t>
            </w:r>
          </w:p>
        </w:tc>
        <w:tc>
          <w:tcPr>
            <w:tcW w:w="1798" w:type="dxa"/>
            <w:vAlign w:val="center"/>
            <w:hideMark/>
          </w:tcPr>
          <w:p w:rsidR="00D05EB2" w:rsidRPr="00DA2189" w:rsidRDefault="00D05EB2">
            <w:pPr>
              <w:rPr>
                <w:lang w:val="fr-FR"/>
              </w:rPr>
            </w:pPr>
            <w:r w:rsidRPr="00DA2189">
              <w:rPr>
                <w:lang w:val="fr-FR"/>
              </w:rPr>
              <w:t>MBAC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National Museum of Science and Technology</w:t>
            </w:r>
          </w:p>
        </w:tc>
        <w:tc>
          <w:tcPr>
            <w:tcW w:w="0" w:type="auto"/>
            <w:vAlign w:val="center"/>
            <w:hideMark/>
          </w:tcPr>
          <w:p w:rsidR="00D05EB2" w:rsidRPr="00DA2189" w:rsidRDefault="00D05EB2">
            <w:pPr>
              <w:rPr>
                <w:lang w:val="fr-FR"/>
              </w:rPr>
            </w:pPr>
            <w:r w:rsidRPr="00DA2189">
              <w:rPr>
                <w:lang w:val="fr-FR"/>
              </w:rPr>
              <w:t>Musée national des sciences et de la technologie</w:t>
            </w:r>
          </w:p>
        </w:tc>
        <w:tc>
          <w:tcPr>
            <w:tcW w:w="0" w:type="auto"/>
            <w:vAlign w:val="center"/>
            <w:hideMark/>
          </w:tcPr>
          <w:p w:rsidR="00D05EB2" w:rsidRPr="00DA2189" w:rsidRDefault="00D05EB2">
            <w:r w:rsidRPr="00DA2189">
              <w:t>Canada Science and Technology Museum</w:t>
            </w:r>
          </w:p>
        </w:tc>
        <w:tc>
          <w:tcPr>
            <w:tcW w:w="0" w:type="auto"/>
            <w:vAlign w:val="center"/>
            <w:hideMark/>
          </w:tcPr>
          <w:p w:rsidR="00D05EB2" w:rsidRPr="00DA2189" w:rsidRDefault="00D05EB2">
            <w:pPr>
              <w:rPr>
                <w:lang w:val="fr-FR"/>
              </w:rPr>
            </w:pPr>
            <w:r w:rsidRPr="00DA2189">
              <w:rPr>
                <w:lang w:val="fr-FR"/>
              </w:rPr>
              <w:t>Musée des sciences et de la technologie du Canada</w:t>
            </w:r>
          </w:p>
        </w:tc>
        <w:tc>
          <w:tcPr>
            <w:tcW w:w="1944" w:type="dxa"/>
            <w:gridSpan w:val="2"/>
            <w:vAlign w:val="center"/>
            <w:hideMark/>
          </w:tcPr>
          <w:p w:rsidR="00D05EB2" w:rsidRPr="00DA2189" w:rsidRDefault="00D05EB2">
            <w:r w:rsidRPr="00DA2189">
              <w:t>CSTM</w:t>
            </w:r>
          </w:p>
        </w:tc>
        <w:tc>
          <w:tcPr>
            <w:tcW w:w="1798" w:type="dxa"/>
            <w:vAlign w:val="center"/>
            <w:hideMark/>
          </w:tcPr>
          <w:p w:rsidR="00D05EB2" w:rsidRPr="00DA2189" w:rsidRDefault="00D05EB2">
            <w:pPr>
              <w:rPr>
                <w:lang w:val="fr-FR"/>
              </w:rPr>
            </w:pPr>
            <w:r w:rsidRPr="00DA2189">
              <w:rPr>
                <w:lang w:val="fr-FR"/>
              </w:rPr>
              <w:t>MSTC</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Pacific Pilotage Authority</w:t>
            </w:r>
          </w:p>
        </w:tc>
        <w:tc>
          <w:tcPr>
            <w:tcW w:w="0" w:type="auto"/>
            <w:vAlign w:val="center"/>
            <w:hideMark/>
          </w:tcPr>
          <w:p w:rsidR="00D05EB2" w:rsidRPr="00DA2189" w:rsidRDefault="00D05EB2">
            <w:pPr>
              <w:rPr>
                <w:lang w:val="fr-FR"/>
              </w:rPr>
            </w:pPr>
            <w:r w:rsidRPr="00DA2189">
              <w:rPr>
                <w:lang w:val="fr-FR"/>
              </w:rPr>
              <w:t>Administration de pilotage du Pacifique</w:t>
            </w:r>
          </w:p>
        </w:tc>
        <w:tc>
          <w:tcPr>
            <w:tcW w:w="0" w:type="auto"/>
            <w:vAlign w:val="center"/>
            <w:hideMark/>
          </w:tcPr>
          <w:p w:rsidR="00D05EB2" w:rsidRPr="00DA2189" w:rsidRDefault="00D05EB2">
            <w:r w:rsidRPr="00DA2189">
              <w:t>Pacific Pilotage Authority Canada</w:t>
            </w:r>
          </w:p>
        </w:tc>
        <w:tc>
          <w:tcPr>
            <w:tcW w:w="0" w:type="auto"/>
            <w:vAlign w:val="center"/>
            <w:hideMark/>
          </w:tcPr>
          <w:p w:rsidR="00D05EB2" w:rsidRPr="00DA2189" w:rsidRDefault="00D05EB2">
            <w:pPr>
              <w:rPr>
                <w:lang w:val="fr-FR"/>
              </w:rPr>
            </w:pPr>
            <w:r w:rsidRPr="00DA2189">
              <w:rPr>
                <w:lang w:val="fr-FR"/>
              </w:rPr>
              <w:t>Administration de pilotage du Pacifique Canada</w:t>
            </w:r>
          </w:p>
        </w:tc>
        <w:tc>
          <w:tcPr>
            <w:tcW w:w="1944" w:type="dxa"/>
            <w:gridSpan w:val="2"/>
            <w:vAlign w:val="center"/>
            <w:hideMark/>
          </w:tcPr>
          <w:p w:rsidR="00D05EB2" w:rsidRPr="00DA2189" w:rsidRDefault="00D05EB2">
            <w:r w:rsidRPr="00DA2189">
              <w:t>PPA</w:t>
            </w:r>
          </w:p>
        </w:tc>
        <w:tc>
          <w:tcPr>
            <w:tcW w:w="1798" w:type="dxa"/>
            <w:vAlign w:val="center"/>
            <w:hideMark/>
          </w:tcPr>
          <w:p w:rsidR="00D05EB2" w:rsidRPr="00DA2189" w:rsidRDefault="00D05EB2">
            <w:pPr>
              <w:rPr>
                <w:lang w:val="fr-FR"/>
              </w:rPr>
            </w:pPr>
            <w:r w:rsidRPr="00DA2189">
              <w:rPr>
                <w:lang w:val="fr-FR"/>
              </w:rPr>
              <w:t>APP</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Ridley Terminals Inc.</w:t>
            </w:r>
          </w:p>
        </w:tc>
        <w:tc>
          <w:tcPr>
            <w:tcW w:w="0" w:type="auto"/>
            <w:vAlign w:val="center"/>
            <w:hideMark/>
          </w:tcPr>
          <w:p w:rsidR="00D05EB2" w:rsidRPr="00DA2189" w:rsidRDefault="00D05EB2">
            <w:pPr>
              <w:rPr>
                <w:lang w:val="fr-FR"/>
              </w:rPr>
            </w:pPr>
            <w:r w:rsidRPr="00DA2189">
              <w:rPr>
                <w:lang w:val="fr-FR"/>
              </w:rPr>
              <w:t>Ridley Terminals Inc.</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 </w:t>
            </w:r>
          </w:p>
        </w:tc>
        <w:tc>
          <w:tcPr>
            <w:tcW w:w="1798" w:type="dxa"/>
            <w:vAlign w:val="center"/>
            <w:hideMark/>
          </w:tcPr>
          <w:p w:rsidR="00D05EB2" w:rsidRPr="00DA2189" w:rsidRDefault="00D05EB2">
            <w:pPr>
              <w:rPr>
                <w:lang w:val="fr-FR"/>
              </w:rPr>
            </w:pPr>
            <w:r w:rsidRPr="00DA2189">
              <w:rPr>
                <w:lang w:val="fr-FR"/>
              </w:rPr>
              <w:t> </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Standards Council of Canada</w:t>
            </w:r>
          </w:p>
        </w:tc>
        <w:tc>
          <w:tcPr>
            <w:tcW w:w="0" w:type="auto"/>
            <w:vAlign w:val="center"/>
            <w:hideMark/>
          </w:tcPr>
          <w:p w:rsidR="00D05EB2" w:rsidRPr="00DA2189" w:rsidRDefault="00D05EB2">
            <w:pPr>
              <w:rPr>
                <w:lang w:val="fr-FR"/>
              </w:rPr>
            </w:pPr>
            <w:r w:rsidRPr="00DA2189">
              <w:rPr>
                <w:lang w:val="fr-FR"/>
              </w:rPr>
              <w:t>Conseil canadien des normes</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SCC-CCN</w:t>
            </w:r>
          </w:p>
        </w:tc>
        <w:tc>
          <w:tcPr>
            <w:tcW w:w="1798" w:type="dxa"/>
            <w:vAlign w:val="center"/>
            <w:hideMark/>
          </w:tcPr>
          <w:p w:rsidR="00D05EB2" w:rsidRPr="00DA2189" w:rsidRDefault="00D05EB2">
            <w:pPr>
              <w:rPr>
                <w:lang w:val="fr-FR"/>
              </w:rPr>
            </w:pPr>
            <w:r w:rsidRPr="00DA2189">
              <w:rPr>
                <w:lang w:val="fr-FR"/>
              </w:rPr>
              <w:t>SCC-CCN</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The Federal Bridge Corporation Limited</w:t>
            </w:r>
          </w:p>
        </w:tc>
        <w:tc>
          <w:tcPr>
            <w:tcW w:w="0" w:type="auto"/>
            <w:vAlign w:val="center"/>
            <w:hideMark/>
          </w:tcPr>
          <w:p w:rsidR="00D05EB2" w:rsidRPr="00DA2189" w:rsidRDefault="00D05EB2">
            <w:pPr>
              <w:rPr>
                <w:lang w:val="fr-FR"/>
              </w:rPr>
            </w:pPr>
            <w:r w:rsidRPr="00DA2189">
              <w:rPr>
                <w:lang w:val="fr-FR"/>
              </w:rPr>
              <w:t>La Société des ponts fédéraux Limitée</w:t>
            </w:r>
          </w:p>
        </w:tc>
        <w:tc>
          <w:tcPr>
            <w:tcW w:w="0" w:type="auto"/>
            <w:vAlign w:val="center"/>
            <w:hideMark/>
          </w:tcPr>
          <w:p w:rsidR="00D05EB2" w:rsidRPr="00DA2189" w:rsidRDefault="00D05EB2">
            <w:r w:rsidRPr="00DA2189">
              <w:t>Federal Bridge Corporation</w:t>
            </w:r>
          </w:p>
        </w:tc>
        <w:tc>
          <w:tcPr>
            <w:tcW w:w="0" w:type="auto"/>
            <w:vAlign w:val="center"/>
            <w:hideMark/>
          </w:tcPr>
          <w:p w:rsidR="00D05EB2" w:rsidRPr="00DA2189" w:rsidRDefault="00D05EB2">
            <w:pPr>
              <w:rPr>
                <w:lang w:val="fr-FR"/>
              </w:rPr>
            </w:pPr>
            <w:r w:rsidRPr="00DA2189">
              <w:rPr>
                <w:lang w:val="fr-FR"/>
              </w:rPr>
              <w:t>Société des ponts fédéraux</w:t>
            </w:r>
          </w:p>
        </w:tc>
        <w:tc>
          <w:tcPr>
            <w:tcW w:w="1944" w:type="dxa"/>
            <w:gridSpan w:val="2"/>
            <w:vAlign w:val="center"/>
            <w:hideMark/>
          </w:tcPr>
          <w:p w:rsidR="00D05EB2" w:rsidRPr="00DA2189" w:rsidRDefault="00D05EB2">
            <w:r w:rsidRPr="00DA2189">
              <w:t>FBCL</w:t>
            </w:r>
          </w:p>
        </w:tc>
        <w:tc>
          <w:tcPr>
            <w:tcW w:w="1798" w:type="dxa"/>
            <w:vAlign w:val="center"/>
            <w:hideMark/>
          </w:tcPr>
          <w:p w:rsidR="00D05EB2" w:rsidRPr="00DA2189" w:rsidRDefault="00D05EB2">
            <w:pPr>
              <w:rPr>
                <w:lang w:val="fr-FR"/>
              </w:rPr>
            </w:pPr>
            <w:r w:rsidRPr="00DA2189">
              <w:rPr>
                <w:lang w:val="fr-FR"/>
              </w:rPr>
              <w:t>SPFL</w:t>
            </w:r>
          </w:p>
        </w:tc>
      </w:tr>
      <w:tr w:rsidR="00D05EB2" w:rsidRPr="00D62F27"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The Jacques-Cartier and Champlain Bridges Inc.</w:t>
            </w:r>
          </w:p>
        </w:tc>
        <w:tc>
          <w:tcPr>
            <w:tcW w:w="0" w:type="auto"/>
            <w:vAlign w:val="center"/>
            <w:hideMark/>
          </w:tcPr>
          <w:p w:rsidR="00D05EB2" w:rsidRPr="00DA2189" w:rsidRDefault="00D05EB2">
            <w:pPr>
              <w:rPr>
                <w:lang w:val="fr-FR"/>
              </w:rPr>
            </w:pPr>
            <w:r w:rsidRPr="00DA2189">
              <w:rPr>
                <w:lang w:val="fr-FR"/>
              </w:rPr>
              <w:t>Les Ponts Jacques-Cartier et Champlain Inc.</w:t>
            </w:r>
          </w:p>
        </w:tc>
        <w:tc>
          <w:tcPr>
            <w:tcW w:w="0" w:type="auto"/>
            <w:vAlign w:val="center"/>
            <w:hideMark/>
          </w:tcPr>
          <w:p w:rsidR="00D05EB2" w:rsidRPr="00DA2189" w:rsidRDefault="00D05EB2">
            <w:pPr>
              <w:rPr>
                <w:lang w:val="fr-CA"/>
              </w:rPr>
            </w:pPr>
            <w:r w:rsidRPr="00DA2189">
              <w:rPr>
                <w:lang w:val="fr-CA"/>
              </w:rPr>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pPr>
              <w:rPr>
                <w:lang w:val="fr-CA"/>
              </w:rPr>
            </w:pPr>
            <w:r w:rsidRPr="00DA2189">
              <w:rPr>
                <w:lang w:val="fr-CA"/>
              </w:rPr>
              <w:t> </w:t>
            </w:r>
          </w:p>
        </w:tc>
        <w:tc>
          <w:tcPr>
            <w:tcW w:w="1798" w:type="dxa"/>
            <w:vAlign w:val="center"/>
            <w:hideMark/>
          </w:tcPr>
          <w:p w:rsidR="00D05EB2" w:rsidRPr="00DA2189" w:rsidRDefault="00D05EB2">
            <w:pPr>
              <w:rPr>
                <w:lang w:val="fr-FR"/>
              </w:rPr>
            </w:pPr>
            <w:r w:rsidRPr="00DA2189">
              <w:rPr>
                <w:lang w:val="fr-FR"/>
              </w:rPr>
              <w:t> </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VIA Rail Canada Inc.</w:t>
            </w:r>
          </w:p>
        </w:tc>
        <w:tc>
          <w:tcPr>
            <w:tcW w:w="0" w:type="auto"/>
            <w:vAlign w:val="center"/>
            <w:hideMark/>
          </w:tcPr>
          <w:p w:rsidR="00D05EB2" w:rsidRPr="00DA2189" w:rsidRDefault="00D05EB2">
            <w:pPr>
              <w:rPr>
                <w:lang w:val="fr-FR"/>
              </w:rPr>
            </w:pPr>
            <w:r w:rsidRPr="00DA2189">
              <w:rPr>
                <w:lang w:val="fr-FR"/>
              </w:rPr>
              <w:t>VIA Rail Canada Inc.</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VIA Rail</w:t>
            </w:r>
          </w:p>
        </w:tc>
        <w:tc>
          <w:tcPr>
            <w:tcW w:w="1798" w:type="dxa"/>
            <w:vAlign w:val="center"/>
            <w:hideMark/>
          </w:tcPr>
          <w:p w:rsidR="00D05EB2" w:rsidRPr="00DA2189" w:rsidRDefault="00D05EB2">
            <w:pPr>
              <w:rPr>
                <w:lang w:val="fr-FR"/>
              </w:rPr>
            </w:pPr>
            <w:r w:rsidRPr="00DA2189">
              <w:rPr>
                <w:lang w:val="fr-FR"/>
              </w:rPr>
              <w:t>VIA Rail</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Windsor-Detroit Bridge Authority</w:t>
            </w:r>
          </w:p>
        </w:tc>
        <w:tc>
          <w:tcPr>
            <w:tcW w:w="0" w:type="auto"/>
            <w:vAlign w:val="center"/>
            <w:hideMark/>
          </w:tcPr>
          <w:p w:rsidR="00D05EB2" w:rsidRPr="00DA2189" w:rsidRDefault="00D05EB2">
            <w:pPr>
              <w:rPr>
                <w:lang w:val="fr-FR"/>
              </w:rPr>
            </w:pPr>
            <w:r w:rsidRPr="00DA2189">
              <w:rPr>
                <w:lang w:val="fr-FR"/>
              </w:rPr>
              <w:t>Autorité du pont Windsor-Détroit</w:t>
            </w:r>
          </w:p>
        </w:tc>
        <w:tc>
          <w:tcPr>
            <w:tcW w:w="0" w:type="auto"/>
            <w:vAlign w:val="center"/>
            <w:hideMark/>
          </w:tcPr>
          <w:p w:rsidR="00D05EB2" w:rsidRPr="00DA2189" w:rsidRDefault="00D05EB2">
            <w:r w:rsidRPr="00DA2189">
              <w:t>Windsor-Detroit Bridge Authority</w:t>
            </w:r>
          </w:p>
        </w:tc>
        <w:tc>
          <w:tcPr>
            <w:tcW w:w="0" w:type="auto"/>
            <w:vAlign w:val="center"/>
            <w:hideMark/>
          </w:tcPr>
          <w:p w:rsidR="00D05EB2" w:rsidRPr="00DA2189" w:rsidRDefault="00D05EB2">
            <w:pPr>
              <w:rPr>
                <w:lang w:val="fr-FR"/>
              </w:rPr>
            </w:pPr>
            <w:r w:rsidRPr="00DA2189">
              <w:rPr>
                <w:lang w:val="fr-FR"/>
              </w:rPr>
              <w:t>Autorité du pont Windsor-Détroit</w:t>
            </w:r>
          </w:p>
        </w:tc>
        <w:tc>
          <w:tcPr>
            <w:tcW w:w="1944" w:type="dxa"/>
            <w:gridSpan w:val="2"/>
            <w:vAlign w:val="center"/>
            <w:hideMark/>
          </w:tcPr>
          <w:p w:rsidR="00D05EB2" w:rsidRPr="00DA2189" w:rsidRDefault="00D05EB2">
            <w:r w:rsidRPr="00DA2189">
              <w:t>WDBA</w:t>
            </w:r>
          </w:p>
        </w:tc>
        <w:tc>
          <w:tcPr>
            <w:tcW w:w="1798" w:type="dxa"/>
            <w:vAlign w:val="center"/>
            <w:hideMark/>
          </w:tcPr>
          <w:p w:rsidR="00D05EB2" w:rsidRPr="00DA2189" w:rsidRDefault="00D05EB2">
            <w:pPr>
              <w:rPr>
                <w:lang w:val="fr-FR"/>
              </w:rPr>
            </w:pPr>
            <w:r w:rsidRPr="00DA2189">
              <w:rPr>
                <w:lang w:val="fr-FR"/>
              </w:rPr>
              <w:t>APWD</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Canada Development Investment Corporation</w:t>
            </w:r>
          </w:p>
        </w:tc>
        <w:tc>
          <w:tcPr>
            <w:tcW w:w="0" w:type="auto"/>
            <w:vAlign w:val="center"/>
            <w:hideMark/>
          </w:tcPr>
          <w:p w:rsidR="00D05EB2" w:rsidRPr="00DA2189" w:rsidRDefault="00D05EB2">
            <w:pPr>
              <w:rPr>
                <w:lang w:val="fr-FR"/>
              </w:rPr>
            </w:pPr>
            <w:r w:rsidRPr="00DA2189">
              <w:rPr>
                <w:lang w:val="fr-FR"/>
              </w:rPr>
              <w:t>Corporation d'investissements au développement du Canada</w:t>
            </w:r>
          </w:p>
        </w:tc>
        <w:tc>
          <w:tcPr>
            <w:tcW w:w="0" w:type="auto"/>
            <w:vAlign w:val="center"/>
            <w:hideMark/>
          </w:tcPr>
          <w:p w:rsidR="00D05EB2" w:rsidRPr="00DA2189" w:rsidRDefault="00D05EB2">
            <w:r w:rsidRPr="00DA2189">
              <w:t>Canada Development Investment Corporation</w:t>
            </w:r>
          </w:p>
        </w:tc>
        <w:tc>
          <w:tcPr>
            <w:tcW w:w="0" w:type="auto"/>
            <w:vAlign w:val="center"/>
            <w:hideMark/>
          </w:tcPr>
          <w:p w:rsidR="00D05EB2" w:rsidRPr="00DA2189" w:rsidRDefault="00D05EB2">
            <w:pPr>
              <w:rPr>
                <w:lang w:val="fr-FR"/>
              </w:rPr>
            </w:pPr>
            <w:r w:rsidRPr="00DA2189">
              <w:rPr>
                <w:lang w:val="fr-FR"/>
              </w:rPr>
              <w:t>Corporation de développement des investissements du Canada</w:t>
            </w:r>
          </w:p>
        </w:tc>
        <w:tc>
          <w:tcPr>
            <w:tcW w:w="1944" w:type="dxa"/>
            <w:gridSpan w:val="2"/>
            <w:vAlign w:val="center"/>
            <w:hideMark/>
          </w:tcPr>
          <w:p w:rsidR="00D05EB2" w:rsidRPr="00DA2189" w:rsidRDefault="00D05EB2">
            <w:r w:rsidRPr="00DA2189">
              <w:t>CDEV</w:t>
            </w:r>
          </w:p>
        </w:tc>
        <w:tc>
          <w:tcPr>
            <w:tcW w:w="1798" w:type="dxa"/>
            <w:vAlign w:val="center"/>
            <w:hideMark/>
          </w:tcPr>
          <w:p w:rsidR="00D05EB2" w:rsidRPr="00DA2189" w:rsidRDefault="00D05EB2">
            <w:pPr>
              <w:rPr>
                <w:lang w:val="fr-FR"/>
              </w:rPr>
            </w:pPr>
            <w:r w:rsidRPr="00DA2189">
              <w:rPr>
                <w:lang w:val="fr-FR"/>
              </w:rPr>
              <w:t>CDEV</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Canada Post Corporation</w:t>
            </w:r>
          </w:p>
        </w:tc>
        <w:tc>
          <w:tcPr>
            <w:tcW w:w="0" w:type="auto"/>
            <w:vAlign w:val="center"/>
            <w:hideMark/>
          </w:tcPr>
          <w:p w:rsidR="00D05EB2" w:rsidRPr="00DA2189" w:rsidRDefault="00D05EB2">
            <w:pPr>
              <w:rPr>
                <w:lang w:val="fr-FR"/>
              </w:rPr>
            </w:pPr>
            <w:r w:rsidRPr="00DA2189">
              <w:rPr>
                <w:lang w:val="fr-FR"/>
              </w:rPr>
              <w:t>Société canadienne des postes</w:t>
            </w:r>
          </w:p>
        </w:tc>
        <w:tc>
          <w:tcPr>
            <w:tcW w:w="0" w:type="auto"/>
            <w:vAlign w:val="center"/>
            <w:hideMark/>
          </w:tcPr>
          <w:p w:rsidR="00D05EB2" w:rsidRPr="00DA2189" w:rsidRDefault="00D05EB2">
            <w:r w:rsidRPr="00DA2189">
              <w:t>Canada Post</w:t>
            </w:r>
          </w:p>
        </w:tc>
        <w:tc>
          <w:tcPr>
            <w:tcW w:w="0" w:type="auto"/>
            <w:vAlign w:val="center"/>
            <w:hideMark/>
          </w:tcPr>
          <w:p w:rsidR="00D05EB2" w:rsidRPr="00DA2189" w:rsidRDefault="00D05EB2">
            <w:pPr>
              <w:rPr>
                <w:lang w:val="fr-FR"/>
              </w:rPr>
            </w:pPr>
            <w:r w:rsidRPr="00DA2189">
              <w:rPr>
                <w:lang w:val="fr-FR"/>
              </w:rPr>
              <w:t>Postes Canada</w:t>
            </w:r>
          </w:p>
        </w:tc>
        <w:tc>
          <w:tcPr>
            <w:tcW w:w="1944" w:type="dxa"/>
            <w:gridSpan w:val="2"/>
            <w:vAlign w:val="center"/>
            <w:hideMark/>
          </w:tcPr>
          <w:p w:rsidR="00D05EB2" w:rsidRPr="00DA2189" w:rsidRDefault="00D05EB2">
            <w:r w:rsidRPr="00DA2189">
              <w:t>CPC</w:t>
            </w:r>
          </w:p>
        </w:tc>
        <w:tc>
          <w:tcPr>
            <w:tcW w:w="1798" w:type="dxa"/>
            <w:vAlign w:val="center"/>
            <w:hideMark/>
          </w:tcPr>
          <w:p w:rsidR="00D05EB2" w:rsidRPr="00DA2189" w:rsidRDefault="00D05EB2">
            <w:pPr>
              <w:rPr>
                <w:lang w:val="fr-FR"/>
              </w:rPr>
            </w:pPr>
            <w:r w:rsidRPr="00DA2189">
              <w:rPr>
                <w:lang w:val="fr-FR"/>
              </w:rPr>
              <w:t>SCP</w:t>
            </w:r>
          </w:p>
        </w:tc>
      </w:tr>
      <w:tr w:rsidR="00D05EB2" w:rsidRPr="00DA2189" w:rsidTr="00825C3F">
        <w:trPr>
          <w:tblCellSpacing w:w="15" w:type="dxa"/>
        </w:trPr>
        <w:tc>
          <w:tcPr>
            <w:tcW w:w="1203" w:type="dxa"/>
            <w:vAlign w:val="center"/>
            <w:hideMark/>
          </w:tcPr>
          <w:p w:rsidR="00D05EB2" w:rsidRPr="00DA2189" w:rsidRDefault="00D05EB2">
            <w:r w:rsidRPr="00DA2189">
              <w:t>III*</w:t>
            </w:r>
          </w:p>
        </w:tc>
        <w:tc>
          <w:tcPr>
            <w:tcW w:w="0" w:type="auto"/>
            <w:vAlign w:val="center"/>
            <w:hideMark/>
          </w:tcPr>
          <w:p w:rsidR="00D05EB2" w:rsidRPr="00DA2189" w:rsidRDefault="00D05EB2">
            <w:r w:rsidRPr="00DA2189">
              <w:t>Royal Canadian Mint</w:t>
            </w:r>
          </w:p>
        </w:tc>
        <w:tc>
          <w:tcPr>
            <w:tcW w:w="0" w:type="auto"/>
            <w:vAlign w:val="center"/>
            <w:hideMark/>
          </w:tcPr>
          <w:p w:rsidR="00D05EB2" w:rsidRPr="00DA2189" w:rsidRDefault="00D05EB2">
            <w:pPr>
              <w:rPr>
                <w:lang w:val="fr-FR"/>
              </w:rPr>
            </w:pPr>
            <w:r w:rsidRPr="00DA2189">
              <w:rPr>
                <w:lang w:val="fr-FR"/>
              </w:rPr>
              <w:t>Monnaie royale canadienne</w:t>
            </w:r>
          </w:p>
        </w:tc>
        <w:tc>
          <w:tcPr>
            <w:tcW w:w="0" w:type="auto"/>
            <w:vAlign w:val="center"/>
            <w:hideMark/>
          </w:tcPr>
          <w:p w:rsidR="00D05EB2" w:rsidRPr="00DA2189" w:rsidRDefault="00D05EB2">
            <w:r w:rsidRPr="00DA2189">
              <w:t> </w:t>
            </w:r>
          </w:p>
        </w:tc>
        <w:tc>
          <w:tcPr>
            <w:tcW w:w="0" w:type="auto"/>
            <w:vAlign w:val="center"/>
            <w:hideMark/>
          </w:tcPr>
          <w:p w:rsidR="00D05EB2" w:rsidRPr="00DA2189" w:rsidRDefault="00D05EB2">
            <w:pPr>
              <w:rPr>
                <w:lang w:val="fr-FR"/>
              </w:rPr>
            </w:pPr>
            <w:r w:rsidRPr="00DA2189">
              <w:rPr>
                <w:lang w:val="fr-FR"/>
              </w:rPr>
              <w:t> </w:t>
            </w:r>
          </w:p>
        </w:tc>
        <w:tc>
          <w:tcPr>
            <w:tcW w:w="1944" w:type="dxa"/>
            <w:gridSpan w:val="2"/>
            <w:vAlign w:val="center"/>
            <w:hideMark/>
          </w:tcPr>
          <w:p w:rsidR="00D05EB2" w:rsidRPr="00DA2189" w:rsidRDefault="00D05EB2">
            <w:r w:rsidRPr="00DA2189">
              <w:t>Mint</w:t>
            </w:r>
          </w:p>
        </w:tc>
        <w:tc>
          <w:tcPr>
            <w:tcW w:w="1798" w:type="dxa"/>
            <w:vAlign w:val="center"/>
            <w:hideMark/>
          </w:tcPr>
          <w:p w:rsidR="00D05EB2" w:rsidRPr="00DA2189" w:rsidRDefault="00D05EB2">
            <w:pPr>
              <w:rPr>
                <w:lang w:val="fr-FR"/>
              </w:rPr>
            </w:pPr>
            <w:r w:rsidRPr="00DA2189">
              <w:rPr>
                <w:lang w:val="fr-FR"/>
              </w:rPr>
              <w:t>Monnaie</w:t>
            </w:r>
          </w:p>
        </w:tc>
      </w:tr>
    </w:tbl>
    <w:p w:rsidR="00D05EB2" w:rsidRDefault="00D05EB2"/>
    <w:p w:rsidR="00B67B43" w:rsidRDefault="00B67B43"/>
    <w:p w:rsidR="00B67B43" w:rsidRDefault="00B67B43"/>
    <w:p w:rsidR="00D05EB2" w:rsidRDefault="00D05EB2"/>
    <w:p w:rsidR="00D90DD3" w:rsidRDefault="00D90DD3">
      <w:r>
        <w:br w:type="page"/>
      </w:r>
    </w:p>
    <w:p w:rsidR="00D05EB2" w:rsidRDefault="00D05EB2" w:rsidP="00D05EB2">
      <w:pPr>
        <w:pStyle w:val="Heading2"/>
      </w:pPr>
      <w:bookmarkStart w:id="25" w:name="_Toc427932308"/>
      <w:r>
        <w:t>2.0 Audience</w:t>
      </w:r>
      <w:bookmarkEnd w:id="25"/>
    </w:p>
    <w:p w:rsidR="00D05EB2" w:rsidRDefault="00D05EB2"/>
    <w:p w:rsidR="00D05EB2" w:rsidRPr="00D05EB2" w:rsidRDefault="00D05EB2">
      <w:r w:rsidRPr="00825C3F">
        <w:rPr>
          <w:b/>
        </w:rPr>
        <w:t>Source :</w:t>
      </w:r>
      <w:r w:rsidRPr="00D05EB2">
        <w:t xml:space="preserve"> </w:t>
      </w:r>
      <w:hyperlink r:id="rId72" w:history="1">
        <w:r w:rsidRPr="001A75B4">
          <w:rPr>
            <w:rStyle w:val="Hyperlink"/>
          </w:rPr>
          <w:t>IMRC - dc.audience Sub-group: Government of Canada Audience Scheme - Final Version</w:t>
        </w:r>
      </w:hyperlink>
    </w:p>
    <w:p w:rsidR="00D05EB2" w:rsidRDefault="00D05EB2"/>
    <w:p w:rsidR="00D05EB2" w:rsidRDefault="00D05EB2"/>
    <w:tbl>
      <w:tblPr>
        <w:tblW w:w="491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4280"/>
        <w:gridCol w:w="4280"/>
        <w:gridCol w:w="4280"/>
      </w:tblGrid>
      <w:tr w:rsidR="00D05EB2" w:rsidRPr="00DA2189" w:rsidTr="0002526D">
        <w:trPr>
          <w:trHeight w:val="167"/>
          <w:tblCellSpacing w:w="0" w:type="dxa"/>
        </w:trPr>
        <w:tc>
          <w:tcPr>
            <w:tcW w:w="4280" w:type="dxa"/>
            <w:vAlign w:val="center"/>
            <w:hideMark/>
          </w:tcPr>
          <w:p w:rsidR="00D05EB2" w:rsidRPr="00DA2189" w:rsidRDefault="00D05EB2" w:rsidP="00D05EB2">
            <w:pPr>
              <w:pStyle w:val="Heading3"/>
              <w:jc w:val="center"/>
              <w:rPr>
                <w:rFonts w:ascii="Times New Roman" w:hAnsi="Times New Roman" w:cs="Times New Roman"/>
                <w:color w:val="auto"/>
              </w:rPr>
            </w:pPr>
            <w:bookmarkStart w:id="26" w:name="_Toc427594372"/>
            <w:bookmarkStart w:id="27" w:name="_Toc427844336"/>
            <w:bookmarkStart w:id="28" w:name="_Toc427932309"/>
            <w:r w:rsidRPr="00DA2189">
              <w:rPr>
                <w:rFonts w:ascii="Times New Roman" w:hAnsi="Times New Roman" w:cs="Times New Roman"/>
                <w:color w:val="auto"/>
              </w:rPr>
              <w:t>Descriptor</w:t>
            </w:r>
            <w:bookmarkEnd w:id="26"/>
            <w:bookmarkEnd w:id="27"/>
            <w:bookmarkEnd w:id="28"/>
          </w:p>
        </w:tc>
        <w:tc>
          <w:tcPr>
            <w:tcW w:w="4280" w:type="dxa"/>
            <w:vAlign w:val="center"/>
            <w:hideMark/>
          </w:tcPr>
          <w:p w:rsidR="00D05EB2" w:rsidRPr="00DA2189" w:rsidRDefault="00D05EB2" w:rsidP="00D05EB2">
            <w:pPr>
              <w:pStyle w:val="Heading3"/>
              <w:jc w:val="center"/>
              <w:rPr>
                <w:rFonts w:ascii="Times New Roman" w:hAnsi="Times New Roman" w:cs="Times New Roman"/>
                <w:color w:val="auto"/>
              </w:rPr>
            </w:pPr>
            <w:bookmarkStart w:id="29" w:name="_Toc427594373"/>
            <w:bookmarkStart w:id="30" w:name="_Toc427844337"/>
            <w:bookmarkStart w:id="31" w:name="_Toc427932310"/>
            <w:r w:rsidRPr="00DA2189">
              <w:rPr>
                <w:rFonts w:ascii="Times New Roman" w:hAnsi="Times New Roman" w:cs="Times New Roman"/>
                <w:color w:val="auto"/>
              </w:rPr>
              <w:t>Scope Note</w:t>
            </w:r>
            <w:bookmarkEnd w:id="29"/>
            <w:bookmarkEnd w:id="30"/>
            <w:bookmarkEnd w:id="31"/>
          </w:p>
        </w:tc>
        <w:tc>
          <w:tcPr>
            <w:tcW w:w="4280" w:type="dxa"/>
            <w:vAlign w:val="center"/>
            <w:hideMark/>
          </w:tcPr>
          <w:p w:rsidR="00D05EB2" w:rsidRPr="00DA2189" w:rsidRDefault="00D05EB2" w:rsidP="00D05EB2">
            <w:pPr>
              <w:pStyle w:val="Heading3"/>
              <w:jc w:val="center"/>
              <w:rPr>
                <w:rFonts w:ascii="Times New Roman" w:hAnsi="Times New Roman" w:cs="Times New Roman"/>
                <w:color w:val="auto"/>
              </w:rPr>
            </w:pPr>
            <w:bookmarkStart w:id="32" w:name="_Toc427594374"/>
            <w:bookmarkStart w:id="33" w:name="_Toc427844338"/>
            <w:bookmarkStart w:id="34" w:name="_Toc427932311"/>
            <w:r w:rsidRPr="00DA2189">
              <w:rPr>
                <w:rFonts w:ascii="Times New Roman" w:hAnsi="Times New Roman" w:cs="Times New Roman"/>
                <w:color w:val="auto"/>
              </w:rPr>
              <w:t>Comment</w:t>
            </w:r>
            <w:bookmarkEnd w:id="32"/>
            <w:bookmarkEnd w:id="33"/>
            <w:bookmarkEnd w:id="34"/>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Aboriginal peoples</w:t>
            </w:r>
            <w:r w:rsidRPr="00DA2189">
              <w:br/>
            </w:r>
            <w:hyperlink r:id="rId73" w:anchor="Peuples" w:history="1">
              <w:r w:rsidRPr="00DA2189">
                <w:rPr>
                  <w:rStyle w:val="Hyperlink"/>
                  <w:i/>
                  <w:iCs/>
                </w:rPr>
                <w:t>Peuples autochtones</w:t>
              </w:r>
            </w:hyperlink>
            <w:r w:rsidRPr="00DA2189">
              <w:t xml:space="preserve"> </w:t>
            </w:r>
          </w:p>
          <w:p w:rsidR="00D05EB2" w:rsidRPr="00DA2189" w:rsidRDefault="00D05EB2" w:rsidP="00D05EB2">
            <w:pPr>
              <w:pStyle w:val="NormalWeb"/>
            </w:pPr>
            <w:r w:rsidRPr="00DA2189">
              <w:t>[Source: glossary of the Aboriginal peoples' Cluster]</w:t>
            </w:r>
          </w:p>
        </w:tc>
        <w:tc>
          <w:tcPr>
            <w:tcW w:w="4280" w:type="dxa"/>
            <w:hideMark/>
          </w:tcPr>
          <w:p w:rsidR="00D05EB2" w:rsidRPr="00DA2189" w:rsidRDefault="00D05EB2" w:rsidP="00D05EB2">
            <w:r w:rsidRPr="00DA2189">
              <w:t>Persons who identify themselves as Status Indians, Non-Status Indians, Métis or Inuit.</w:t>
            </w:r>
            <w:r w:rsidRPr="00DA2189">
              <w:br/>
            </w:r>
            <w:r w:rsidRPr="00DA2189">
              <w:br/>
              <w:t>[Source: glossary of the Aboriginal peoples' Cluster]</w:t>
            </w:r>
          </w:p>
        </w:tc>
        <w:tc>
          <w:tcPr>
            <w:tcW w:w="4280" w:type="dxa"/>
            <w:hideMark/>
          </w:tcPr>
          <w:p w:rsidR="00D05EB2" w:rsidRPr="00DA2189" w:rsidRDefault="00D05EB2" w:rsidP="00D05EB2">
            <w:r w:rsidRPr="00DA2189">
              <w:t>Usage note: please respect capitalization and plural.</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business</w:t>
            </w:r>
            <w:r w:rsidRPr="00DA2189">
              <w:br/>
            </w:r>
            <w:hyperlink r:id="rId74" w:anchor="entreprises" w:history="1">
              <w:r w:rsidRPr="00DA2189">
                <w:rPr>
                  <w:rStyle w:val="Hyperlink"/>
                  <w:i/>
                  <w:iCs/>
                </w:rPr>
                <w:t>entreprises</w:t>
              </w:r>
            </w:hyperlink>
            <w:r w:rsidRPr="00DA2189">
              <w:t xml:space="preserve"> </w:t>
            </w:r>
          </w:p>
          <w:p w:rsidR="00D05EB2" w:rsidRPr="00DA2189" w:rsidRDefault="00D05EB2" w:rsidP="00D05EB2">
            <w:pPr>
              <w:pStyle w:val="NormalWeb"/>
            </w:pPr>
            <w:r w:rsidRPr="00DA2189">
              <w:t>[Source: Business Gateway]</w:t>
            </w:r>
          </w:p>
        </w:tc>
        <w:tc>
          <w:tcPr>
            <w:tcW w:w="4280" w:type="dxa"/>
            <w:hideMark/>
          </w:tcPr>
          <w:p w:rsidR="00D05EB2" w:rsidRPr="00DA2189" w:rsidRDefault="00D05EB2" w:rsidP="00D05EB2">
            <w:r w:rsidRPr="00DA2189">
              <w:t>Persons or corporations engaged in commercial activities.</w:t>
            </w:r>
            <w:r w:rsidRPr="00DA2189">
              <w:br/>
            </w:r>
            <w:r w:rsidRPr="00DA2189">
              <w:br/>
              <w:t>[Source: Australia's AGLS definition adapted]</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children</w:t>
            </w:r>
            <w:r w:rsidRPr="00DA2189">
              <w:br/>
            </w:r>
            <w:hyperlink r:id="rId75" w:anchor="enfants" w:history="1">
              <w:r w:rsidRPr="00DA2189">
                <w:rPr>
                  <w:rStyle w:val="Hyperlink"/>
                  <w:i/>
                  <w:iCs/>
                </w:rPr>
                <w:t>enfants</w:t>
              </w:r>
            </w:hyperlink>
            <w:r w:rsidRPr="00DA2189">
              <w:t xml:space="preserve"> </w:t>
            </w:r>
          </w:p>
          <w:p w:rsidR="00D05EB2" w:rsidRPr="00DA2189" w:rsidRDefault="00D05EB2" w:rsidP="00D05EB2">
            <w:pPr>
              <w:pStyle w:val="NormalWeb"/>
            </w:pPr>
            <w:r w:rsidRPr="00DA2189">
              <w:t>[Source: Youth Cluster]</w:t>
            </w:r>
          </w:p>
        </w:tc>
        <w:tc>
          <w:tcPr>
            <w:tcW w:w="4280" w:type="dxa"/>
            <w:hideMark/>
          </w:tcPr>
          <w:p w:rsidR="00D05EB2" w:rsidRPr="00DA2189" w:rsidRDefault="00D05EB2" w:rsidP="00D05EB2">
            <w:r w:rsidRPr="00DA2189">
              <w:t>Typically, persons 14 years of age and under.</w:t>
            </w:r>
            <w:r w:rsidRPr="00DA2189">
              <w:br/>
            </w:r>
            <w:r w:rsidRPr="00DA2189">
              <w:br/>
              <w:t>[Source: Youth Cluster]</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educators</w:t>
            </w:r>
            <w:r w:rsidRPr="00DA2189">
              <w:br/>
            </w:r>
            <w:hyperlink r:id="rId76" w:anchor="educateurs" w:history="1">
              <w:r w:rsidRPr="00DA2189">
                <w:rPr>
                  <w:rStyle w:val="Hyperlink"/>
                  <w:i/>
                  <w:iCs/>
                </w:rPr>
                <w:t>éducateurs</w:t>
              </w:r>
            </w:hyperlink>
            <w:r w:rsidRPr="00DA2189">
              <w:t xml:space="preserve"> </w:t>
            </w:r>
          </w:p>
          <w:p w:rsidR="00D05EB2" w:rsidRPr="00DA2189" w:rsidRDefault="00D05EB2" w:rsidP="00D05EB2">
            <w:pPr>
              <w:pStyle w:val="NormalWeb"/>
            </w:pPr>
            <w:r w:rsidRPr="00DA2189">
              <w:t>[Source: &lt;dc.audience&gt; Sub-group]</w:t>
            </w:r>
          </w:p>
        </w:tc>
        <w:tc>
          <w:tcPr>
            <w:tcW w:w="4280" w:type="dxa"/>
            <w:hideMark/>
          </w:tcPr>
          <w:p w:rsidR="00D05EB2" w:rsidRPr="00DA2189" w:rsidRDefault="00D05EB2" w:rsidP="00D05EB2">
            <w:r w:rsidRPr="00DA2189">
              <w:t>Members of the teaching community.</w:t>
            </w:r>
            <w:r w:rsidRPr="00DA2189">
              <w:br/>
            </w:r>
            <w:r w:rsidRPr="00DA2189">
              <w:br/>
              <w:t>[Source: &lt;dc.audience&gt; Sub-group]</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employers</w:t>
            </w:r>
            <w:r w:rsidRPr="00DA2189">
              <w:br/>
            </w:r>
            <w:hyperlink r:id="rId77" w:anchor="employeurs" w:history="1">
              <w:r w:rsidRPr="00DA2189">
                <w:rPr>
                  <w:rStyle w:val="Hyperlink"/>
                  <w:i/>
                  <w:iCs/>
                </w:rPr>
                <w:t>employeurs</w:t>
              </w:r>
            </w:hyperlink>
            <w:r w:rsidRPr="00DA2189">
              <w:t xml:space="preserve"> </w:t>
            </w:r>
          </w:p>
          <w:p w:rsidR="00D05EB2" w:rsidRPr="00DA2189" w:rsidRDefault="00D05EB2" w:rsidP="00D05EB2">
            <w:pPr>
              <w:pStyle w:val="NormalWeb"/>
            </w:pPr>
            <w:r w:rsidRPr="00DA2189">
              <w:t>[Source: &lt;dc.audience&gt; Sub-group]</w:t>
            </w:r>
          </w:p>
        </w:tc>
        <w:tc>
          <w:tcPr>
            <w:tcW w:w="4280" w:type="dxa"/>
            <w:hideMark/>
          </w:tcPr>
          <w:p w:rsidR="00D05EB2" w:rsidRPr="00DA2189" w:rsidRDefault="00D05EB2" w:rsidP="00D05EB2">
            <w:r w:rsidRPr="00DA2189">
              <w:t>Persons or businesses who employ others for wages.</w:t>
            </w:r>
            <w:r w:rsidRPr="00DA2189">
              <w:br/>
            </w:r>
            <w:r w:rsidRPr="00DA2189">
              <w:br/>
              <w:t>[Source: Australia's AGLS definition adapted]</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pPr>
              <w:rPr>
                <w:lang w:val="fr-CA"/>
              </w:rPr>
            </w:pPr>
            <w:r w:rsidRPr="00DA2189">
              <w:rPr>
                <w:b/>
                <w:bCs/>
                <w:lang w:val="fr-CA"/>
              </w:rPr>
              <w:t>funding applicants</w:t>
            </w:r>
            <w:r w:rsidRPr="00DA2189">
              <w:rPr>
                <w:lang w:val="fr-CA"/>
              </w:rPr>
              <w:br/>
            </w:r>
            <w:r w:rsidR="00C41E52">
              <w:fldChar w:fldCharType="begin"/>
            </w:r>
            <w:r w:rsidR="00C41E52" w:rsidRPr="00C41E52">
              <w:rPr>
                <w:lang w:val="fr-CA"/>
                <w:rPrChange w:id="35" w:author="Hilt, Alannah" w:date="2015-08-25T10:14:00Z">
                  <w:rPr/>
                </w:rPrChange>
              </w:rPr>
              <w:instrText xml:space="preserve"> HYPERLINK "http://www.collectionscanada.gc.ca/webarchives/20071207091037/http:/www.tbs-sct.gc.ca/im-gi/mwg-gtm/aud-aud/docs/2003/schemfinal/schemfinal_f.asp" \l "demandeurs" </w:instrText>
            </w:r>
            <w:r w:rsidR="00C41E52">
              <w:fldChar w:fldCharType="separate"/>
            </w:r>
            <w:r w:rsidRPr="00DA2189">
              <w:rPr>
                <w:rStyle w:val="Hyperlink"/>
                <w:i/>
                <w:iCs/>
                <w:lang w:val="fr-CA"/>
              </w:rPr>
              <w:t>demandeurs de financement</w:t>
            </w:r>
            <w:r w:rsidR="00C41E52">
              <w:rPr>
                <w:rStyle w:val="Hyperlink"/>
                <w:i/>
                <w:iCs/>
                <w:lang w:val="fr-CA"/>
              </w:rPr>
              <w:fldChar w:fldCharType="end"/>
            </w:r>
            <w:r w:rsidRPr="00DA2189">
              <w:rPr>
                <w:lang w:val="fr-CA"/>
              </w:rPr>
              <w:t xml:space="preserve"> </w:t>
            </w:r>
          </w:p>
          <w:p w:rsidR="00D05EB2" w:rsidRPr="00DA2189" w:rsidRDefault="00D05EB2" w:rsidP="00D05EB2">
            <w:pPr>
              <w:pStyle w:val="NormalWeb"/>
              <w:rPr>
                <w:lang w:val="fr-CA"/>
              </w:rPr>
            </w:pPr>
            <w:r w:rsidRPr="00DA2189">
              <w:rPr>
                <w:lang w:val="fr-CA"/>
              </w:rPr>
              <w:t>[Source: PCH]</w:t>
            </w:r>
          </w:p>
        </w:tc>
        <w:tc>
          <w:tcPr>
            <w:tcW w:w="4280" w:type="dxa"/>
            <w:hideMark/>
          </w:tcPr>
          <w:p w:rsidR="00D05EB2" w:rsidRPr="00DA2189" w:rsidRDefault="00D05EB2" w:rsidP="00D05EB2">
            <w:r w:rsidRPr="00DA2189">
              <w:t>Persons or organizations who apply for financial assistance including assistance in such forms as loans, grants, contributions, investment programs, but excluding assistance in the form of legislated benefits such as pensions.</w:t>
            </w:r>
            <w:r w:rsidRPr="00DA2189">
              <w:br/>
            </w:r>
            <w:r w:rsidRPr="00DA2189">
              <w:br/>
              <w:t>[Source: PCH]</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general public</w:t>
            </w:r>
            <w:r w:rsidRPr="00DA2189">
              <w:br/>
            </w:r>
            <w:hyperlink r:id="rId78" w:anchor="grand" w:history="1">
              <w:r w:rsidRPr="00DA2189">
                <w:rPr>
                  <w:rStyle w:val="Hyperlink"/>
                  <w:i/>
                  <w:iCs/>
                </w:rPr>
                <w:t>grand public</w:t>
              </w:r>
            </w:hyperlink>
            <w:r w:rsidRPr="00DA2189">
              <w:t xml:space="preserve"> </w:t>
            </w:r>
          </w:p>
          <w:p w:rsidR="00D05EB2" w:rsidRPr="00DA2189" w:rsidRDefault="00D05EB2" w:rsidP="00D05EB2">
            <w:pPr>
              <w:pStyle w:val="NormalWeb"/>
            </w:pPr>
            <w:r w:rsidRPr="00DA2189">
              <w:t>[Source: &lt;dc.audience&gt; Sub-group]</w:t>
            </w:r>
          </w:p>
        </w:tc>
        <w:tc>
          <w:tcPr>
            <w:tcW w:w="4280" w:type="dxa"/>
            <w:hideMark/>
          </w:tcPr>
          <w:p w:rsidR="00D05EB2" w:rsidRPr="00DA2189" w:rsidRDefault="00D05EB2" w:rsidP="00D05EB2">
            <w:r w:rsidRPr="00DA2189">
              <w:t>General audience.</w:t>
            </w:r>
            <w:r w:rsidRPr="00DA2189">
              <w:br/>
            </w:r>
            <w:r w:rsidRPr="00DA2189">
              <w:br/>
              <w:t>[Source: &lt;dc.audience&gt; Sub-group]</w:t>
            </w:r>
          </w:p>
        </w:tc>
        <w:tc>
          <w:tcPr>
            <w:tcW w:w="4280" w:type="dxa"/>
            <w:hideMark/>
          </w:tcPr>
          <w:p w:rsidR="00D05EB2" w:rsidRPr="00DA2189" w:rsidRDefault="00D05EB2" w:rsidP="00D05EB2">
            <w:r w:rsidRPr="00DA2189">
              <w:t>Usage note: This descriptor is to be used when no other audience defined in the scheme is used. Its primary purpose is to indicate that the resource has been assessed.</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government</w:t>
            </w:r>
            <w:r w:rsidRPr="00DA2189">
              <w:br/>
            </w:r>
            <w:hyperlink r:id="rId79" w:anchor="gouvernement" w:history="1">
              <w:r w:rsidRPr="00DA2189">
                <w:rPr>
                  <w:rStyle w:val="Hyperlink"/>
                  <w:i/>
                  <w:iCs/>
                </w:rPr>
                <w:t>gouvernement</w:t>
              </w:r>
            </w:hyperlink>
            <w:r w:rsidRPr="00DA2189">
              <w:t xml:space="preserve"> </w:t>
            </w:r>
          </w:p>
          <w:p w:rsidR="00D05EB2" w:rsidRPr="00DA2189" w:rsidRDefault="00D05EB2" w:rsidP="00D05EB2">
            <w:pPr>
              <w:pStyle w:val="NormalWeb"/>
            </w:pPr>
            <w:r w:rsidRPr="00DA2189">
              <w:t>[Source: &lt;dc.audience&gt; Sub-group]</w:t>
            </w:r>
          </w:p>
        </w:tc>
        <w:tc>
          <w:tcPr>
            <w:tcW w:w="4280" w:type="dxa"/>
            <w:hideMark/>
          </w:tcPr>
          <w:p w:rsidR="00D05EB2" w:rsidRPr="00DA2189" w:rsidRDefault="00D05EB2" w:rsidP="00D05EB2">
            <w:r w:rsidRPr="00DA2189">
              <w:t>Persons or organizations working on behalf of government using governmental information to perform duties.</w:t>
            </w:r>
            <w:r w:rsidRPr="00DA2189">
              <w:br/>
            </w:r>
            <w:r w:rsidRPr="00DA2189">
              <w:br/>
              <w:t>[Source: &lt;dc.audience&gt; Sub-group]</w:t>
            </w:r>
          </w:p>
        </w:tc>
        <w:tc>
          <w:tcPr>
            <w:tcW w:w="4280" w:type="dxa"/>
            <w:hideMark/>
          </w:tcPr>
          <w:p w:rsidR="00D05EB2" w:rsidRPr="00DA2189" w:rsidRDefault="00D05EB2" w:rsidP="00D05EB2">
            <w:r w:rsidRPr="00DA2189">
              <w:t>Usage note: All levels of governments can be represented (federal, provincial, territorial, municipal, international, etc.)</w:t>
            </w:r>
          </w:p>
        </w:tc>
      </w:tr>
      <w:tr w:rsidR="00D05EB2" w:rsidRPr="00DA2189" w:rsidTr="0002526D">
        <w:trPr>
          <w:trHeight w:val="167"/>
          <w:tblCellSpacing w:w="0" w:type="dxa"/>
        </w:trPr>
        <w:tc>
          <w:tcPr>
            <w:tcW w:w="4280" w:type="dxa"/>
            <w:hideMark/>
          </w:tcPr>
          <w:p w:rsidR="00D05EB2" w:rsidRPr="00DA2189" w:rsidRDefault="00D05EB2" w:rsidP="00D05EB2">
            <w:pPr>
              <w:rPr>
                <w:lang w:val="fr-CA"/>
              </w:rPr>
            </w:pPr>
            <w:r w:rsidRPr="00DA2189">
              <w:rPr>
                <w:b/>
                <w:bCs/>
                <w:lang w:val="fr-CA"/>
              </w:rPr>
              <w:t>immigrants</w:t>
            </w:r>
            <w:r w:rsidRPr="00DA2189">
              <w:rPr>
                <w:lang w:val="fr-CA"/>
              </w:rPr>
              <w:br/>
            </w:r>
            <w:r w:rsidR="00C41E52">
              <w:fldChar w:fldCharType="begin"/>
            </w:r>
            <w:r w:rsidR="00C41E52" w:rsidRPr="00C41E52">
              <w:rPr>
                <w:lang w:val="fr-CA"/>
                <w:rPrChange w:id="36" w:author="Hilt, Alannah" w:date="2015-08-25T10:14:00Z">
                  <w:rPr/>
                </w:rPrChange>
              </w:rPr>
              <w:instrText xml:space="preserve"> HYPERLINK "http://www.collectionscanada.gc.ca/webarchives/20071207091037/http:/www.tbs-sct.gc.ca/im-gi/mwg-gtm/aud-aud/docs/2003/schemfinal/schemfinal_f.asp" \l "immigrants" </w:instrText>
            </w:r>
            <w:r w:rsidR="00C41E52">
              <w:fldChar w:fldCharType="separate"/>
            </w:r>
            <w:r w:rsidRPr="00DA2189">
              <w:rPr>
                <w:rStyle w:val="Hyperlink"/>
                <w:i/>
                <w:iCs/>
                <w:lang w:val="fr-CA"/>
              </w:rPr>
              <w:t>immigrants</w:t>
            </w:r>
            <w:r w:rsidR="00C41E52">
              <w:rPr>
                <w:rStyle w:val="Hyperlink"/>
                <w:i/>
                <w:iCs/>
                <w:lang w:val="fr-CA"/>
              </w:rPr>
              <w:fldChar w:fldCharType="end"/>
            </w:r>
            <w:r w:rsidRPr="00DA2189">
              <w:rPr>
                <w:lang w:val="fr-CA"/>
              </w:rPr>
              <w:t xml:space="preserve"> </w:t>
            </w:r>
          </w:p>
          <w:p w:rsidR="00D05EB2" w:rsidRPr="00DA2189" w:rsidRDefault="00D05EB2" w:rsidP="00D05EB2">
            <w:pPr>
              <w:pStyle w:val="NormalWeb"/>
              <w:rPr>
                <w:lang w:val="fr-CA"/>
              </w:rPr>
            </w:pPr>
            <w:r w:rsidRPr="00DA2189">
              <w:rPr>
                <w:lang w:val="fr-CA"/>
              </w:rPr>
              <w:t>[Source: &lt;dc.audience&gt; Sub-group]</w:t>
            </w:r>
          </w:p>
        </w:tc>
        <w:tc>
          <w:tcPr>
            <w:tcW w:w="4280" w:type="dxa"/>
            <w:hideMark/>
          </w:tcPr>
          <w:p w:rsidR="00D05EB2" w:rsidRPr="00DA2189" w:rsidRDefault="00D05EB2" w:rsidP="00D05EB2">
            <w:r w:rsidRPr="00DA2189">
              <w:t>Persons coming to settle permanently in Canada from another country.</w:t>
            </w:r>
            <w:r w:rsidRPr="00DA2189">
              <w:br/>
            </w:r>
            <w:r w:rsidRPr="00DA2189">
              <w:br/>
              <w:t>[Source: &lt;dc.audience&gt; Sub-group]</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pPr>
              <w:rPr>
                <w:lang w:val="fr-CA"/>
              </w:rPr>
            </w:pPr>
            <w:r w:rsidRPr="00DA2189">
              <w:rPr>
                <w:b/>
                <w:bCs/>
                <w:lang w:val="fr-CA"/>
              </w:rPr>
              <w:t>job seekers</w:t>
            </w:r>
            <w:r w:rsidRPr="00DA2189">
              <w:rPr>
                <w:lang w:val="fr-CA"/>
              </w:rPr>
              <w:br/>
            </w:r>
            <w:r w:rsidR="00C41E52">
              <w:fldChar w:fldCharType="begin"/>
            </w:r>
            <w:r w:rsidR="00C41E52" w:rsidRPr="00C41E52">
              <w:rPr>
                <w:lang w:val="fr-CA"/>
                <w:rPrChange w:id="37" w:author="Hilt, Alannah" w:date="2015-08-25T10:14:00Z">
                  <w:rPr/>
                </w:rPrChange>
              </w:rPr>
              <w:instrText xml:space="preserve"> HYPERLINK "http://www.collectionscanada.gc.ca/webarchives/20071207091037/http:/www.tbs-sct.gc.ca/im-gi/mwg-gtm/aud-aud/docs/2003/schemfinal/schemfinal_f.asp" \l "chercheurs" </w:instrText>
            </w:r>
            <w:r w:rsidR="00C41E52">
              <w:fldChar w:fldCharType="separate"/>
            </w:r>
            <w:r w:rsidRPr="00DA2189">
              <w:rPr>
                <w:rStyle w:val="Hyperlink"/>
                <w:i/>
                <w:iCs/>
                <w:lang w:val="fr-CA"/>
              </w:rPr>
              <w:t>chercheurs d'emploi</w:t>
            </w:r>
            <w:r w:rsidR="00C41E52">
              <w:rPr>
                <w:rStyle w:val="Hyperlink"/>
                <w:i/>
                <w:iCs/>
                <w:lang w:val="fr-CA"/>
              </w:rPr>
              <w:fldChar w:fldCharType="end"/>
            </w:r>
            <w:r w:rsidRPr="00DA2189">
              <w:rPr>
                <w:lang w:val="fr-CA"/>
              </w:rPr>
              <w:t xml:space="preserve"> </w:t>
            </w:r>
          </w:p>
          <w:p w:rsidR="00D05EB2" w:rsidRPr="00DA2189" w:rsidRDefault="00D05EB2" w:rsidP="00D05EB2">
            <w:pPr>
              <w:pStyle w:val="NormalWeb"/>
              <w:rPr>
                <w:lang w:val="fr-CA"/>
              </w:rPr>
            </w:pPr>
            <w:r w:rsidRPr="00DA2189">
              <w:rPr>
                <w:lang w:val="fr-CA"/>
              </w:rPr>
              <w:t>[Source: Termium]</w:t>
            </w:r>
          </w:p>
        </w:tc>
        <w:tc>
          <w:tcPr>
            <w:tcW w:w="4280" w:type="dxa"/>
            <w:hideMark/>
          </w:tcPr>
          <w:p w:rsidR="00D05EB2" w:rsidRPr="00DA2189" w:rsidRDefault="00D05EB2" w:rsidP="00D05EB2">
            <w:r w:rsidRPr="00DA2189">
              <w:t>Persons looking for a job.</w:t>
            </w:r>
            <w:r w:rsidRPr="00DA2189">
              <w:br/>
            </w:r>
            <w:r w:rsidRPr="00DA2189">
              <w:br/>
              <w:t>[Source: &lt;dc.audience&gt; Sub-group]</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media</w:t>
            </w:r>
            <w:r w:rsidRPr="00DA2189">
              <w:br/>
            </w:r>
            <w:hyperlink r:id="rId80" w:anchor="medias" w:history="1">
              <w:r w:rsidRPr="00DA2189">
                <w:rPr>
                  <w:rStyle w:val="Hyperlink"/>
                  <w:i/>
                  <w:iCs/>
                </w:rPr>
                <w:t>médias</w:t>
              </w:r>
            </w:hyperlink>
            <w:r w:rsidRPr="00DA2189">
              <w:t xml:space="preserve"> </w:t>
            </w:r>
          </w:p>
          <w:p w:rsidR="00D05EB2" w:rsidRPr="00DA2189" w:rsidRDefault="00D05EB2" w:rsidP="00D05EB2">
            <w:pPr>
              <w:pStyle w:val="NormalWeb"/>
            </w:pPr>
            <w:r w:rsidRPr="00DA2189">
              <w:t>[Source: National Research Council]</w:t>
            </w:r>
          </w:p>
        </w:tc>
        <w:tc>
          <w:tcPr>
            <w:tcW w:w="4280" w:type="dxa"/>
            <w:hideMark/>
          </w:tcPr>
          <w:p w:rsidR="00D05EB2" w:rsidRPr="00DA2189" w:rsidRDefault="00D05EB2" w:rsidP="00D05EB2">
            <w:r w:rsidRPr="00DA2189">
              <w:t>Members of the media community.</w:t>
            </w:r>
          </w:p>
        </w:tc>
        <w:tc>
          <w:tcPr>
            <w:tcW w:w="4280" w:type="dxa"/>
            <w:hideMark/>
          </w:tcPr>
          <w:p w:rsidR="00D05EB2" w:rsidRPr="00DA2189" w:rsidRDefault="00D05EB2" w:rsidP="00D05EB2">
            <w:r w:rsidRPr="00DA2189">
              <w:t>Usage note: For resources clearly targeted at the media community, not resources that might be of interest to (e.g. not for marketing purposes).</w:t>
            </w:r>
            <w:r w:rsidRPr="00DA2189">
              <w:br/>
            </w:r>
            <w:r w:rsidRPr="00DA2189">
              <w:br/>
              <w:t xml:space="preserve">Note: The media community may also be targeted using the Type metadata element and its </w:t>
            </w:r>
            <w:hyperlink r:id="rId81" w:history="1">
              <w:r w:rsidRPr="00DA2189">
                <w:rPr>
                  <w:rStyle w:val="Hyperlink"/>
                </w:rPr>
                <w:t>GoC Type Scheme</w:t>
              </w:r>
            </w:hyperlink>
            <w:r w:rsidRPr="00DA2189">
              <w:t>.</w:t>
            </w:r>
          </w:p>
        </w:tc>
      </w:tr>
      <w:tr w:rsidR="00D05EB2" w:rsidRPr="00DA2189" w:rsidTr="0002526D">
        <w:trPr>
          <w:trHeight w:val="167"/>
          <w:tblCellSpacing w:w="0" w:type="dxa"/>
        </w:trPr>
        <w:tc>
          <w:tcPr>
            <w:tcW w:w="4280" w:type="dxa"/>
            <w:hideMark/>
          </w:tcPr>
          <w:p w:rsidR="00D05EB2" w:rsidRPr="00DA2189" w:rsidRDefault="00D05EB2" w:rsidP="00D05EB2">
            <w:pPr>
              <w:rPr>
                <w:lang w:val="fr-CA"/>
              </w:rPr>
            </w:pPr>
            <w:r w:rsidRPr="00DA2189">
              <w:rPr>
                <w:b/>
                <w:bCs/>
                <w:lang w:val="fr-CA"/>
              </w:rPr>
              <w:t>non-Canadians</w:t>
            </w:r>
            <w:r w:rsidRPr="00DA2189">
              <w:rPr>
                <w:lang w:val="fr-CA"/>
              </w:rPr>
              <w:br/>
            </w:r>
            <w:r w:rsidR="00C41E52">
              <w:fldChar w:fldCharType="begin"/>
            </w:r>
            <w:r w:rsidR="00C41E52" w:rsidRPr="00C41E52">
              <w:rPr>
                <w:lang w:val="fr-CA"/>
                <w:rPrChange w:id="38" w:author="Hilt, Alannah" w:date="2015-08-25T10:14:00Z">
                  <w:rPr/>
                </w:rPrChange>
              </w:rPr>
              <w:instrText xml:space="preserve"> HYPERLINK "http://www.collectionscanada.gc.ca/webarchives/20071207091037/http:/www.tbs-sct.gc.ca/im-gi/mwg-gtm/aud-aud/docs/2003/schemfinal/schemfinal_f.asp" \l "non" </w:instrText>
            </w:r>
            <w:r w:rsidR="00C41E52">
              <w:fldChar w:fldCharType="separate"/>
            </w:r>
            <w:r w:rsidRPr="00DA2189">
              <w:rPr>
                <w:rStyle w:val="Hyperlink"/>
                <w:i/>
                <w:iCs/>
                <w:lang w:val="fr-CA"/>
              </w:rPr>
              <w:t>non-Canadiens</w:t>
            </w:r>
            <w:r w:rsidR="00C41E52">
              <w:rPr>
                <w:rStyle w:val="Hyperlink"/>
                <w:i/>
                <w:iCs/>
                <w:lang w:val="fr-CA"/>
              </w:rPr>
              <w:fldChar w:fldCharType="end"/>
            </w:r>
            <w:r w:rsidRPr="00DA2189">
              <w:rPr>
                <w:lang w:val="fr-CA"/>
              </w:rPr>
              <w:t xml:space="preserve"> </w:t>
            </w:r>
          </w:p>
          <w:p w:rsidR="00D05EB2" w:rsidRPr="00DA2189" w:rsidRDefault="00D05EB2" w:rsidP="00D05EB2">
            <w:pPr>
              <w:pStyle w:val="NormalWeb"/>
              <w:rPr>
                <w:lang w:val="fr-CA"/>
              </w:rPr>
            </w:pPr>
            <w:r w:rsidRPr="00DA2189">
              <w:rPr>
                <w:lang w:val="fr-CA"/>
              </w:rPr>
              <w:t>[Source: non-Canadians Gateway]</w:t>
            </w:r>
          </w:p>
        </w:tc>
        <w:tc>
          <w:tcPr>
            <w:tcW w:w="4280" w:type="dxa"/>
            <w:hideMark/>
          </w:tcPr>
          <w:p w:rsidR="00D05EB2" w:rsidRPr="00DA2189" w:rsidRDefault="00D05EB2" w:rsidP="00D05EB2">
            <w:r w:rsidRPr="00DA2189">
              <w:t>Persons who are not Canadian citizens or permanent residents.</w:t>
            </w:r>
            <w:r w:rsidRPr="00DA2189">
              <w:br/>
            </w:r>
            <w:r w:rsidRPr="00DA2189">
              <w:br/>
              <w:t>[Source: &lt;dc.audience&gt; Sub-group]</w:t>
            </w:r>
          </w:p>
        </w:tc>
        <w:tc>
          <w:tcPr>
            <w:tcW w:w="4280" w:type="dxa"/>
            <w:hideMark/>
          </w:tcPr>
          <w:p w:rsidR="00D05EB2" w:rsidRPr="00DA2189" w:rsidRDefault="00D05EB2" w:rsidP="00D05EB2">
            <w:r w:rsidRPr="00DA2189">
              <w:t>Usage note: "Canadians" is always capitalized.</w:t>
            </w:r>
          </w:p>
        </w:tc>
      </w:tr>
      <w:tr w:rsidR="00D05EB2" w:rsidRPr="00DA2189" w:rsidTr="0002526D">
        <w:trPr>
          <w:trHeight w:val="167"/>
          <w:tblCellSpacing w:w="0" w:type="dxa"/>
        </w:trPr>
        <w:tc>
          <w:tcPr>
            <w:tcW w:w="4280" w:type="dxa"/>
            <w:hideMark/>
          </w:tcPr>
          <w:p w:rsidR="00D05EB2" w:rsidRPr="00DA2189" w:rsidRDefault="00D05EB2" w:rsidP="00D05EB2">
            <w:pPr>
              <w:rPr>
                <w:lang w:val="fr-CA"/>
              </w:rPr>
            </w:pPr>
            <w:r w:rsidRPr="00DA2189">
              <w:rPr>
                <w:b/>
                <w:bCs/>
                <w:lang w:val="fr-CA"/>
              </w:rPr>
              <w:t>non-governmental organizations</w:t>
            </w:r>
            <w:r w:rsidRPr="00DA2189">
              <w:rPr>
                <w:lang w:val="fr-CA"/>
              </w:rPr>
              <w:br/>
            </w:r>
            <w:r w:rsidR="00C41E52">
              <w:fldChar w:fldCharType="begin"/>
            </w:r>
            <w:r w:rsidR="00C41E52" w:rsidRPr="00C41E52">
              <w:rPr>
                <w:lang w:val="fr-CA"/>
                <w:rPrChange w:id="39" w:author="Hilt, Alannah" w:date="2015-08-25T10:14:00Z">
                  <w:rPr/>
                </w:rPrChange>
              </w:rPr>
              <w:instrText xml:space="preserve"> HYPERLINK "http://www.collectionscanada.gc.ca/webarchives/20071207091037/http:/www.tbs-sct.gc.ca/im-gi/mwg-gtm/aud-aud/docs/2003/schemfinal/schemfinal_f.asp" \l "organisations" </w:instrText>
            </w:r>
            <w:r w:rsidR="00C41E52">
              <w:fldChar w:fldCharType="separate"/>
            </w:r>
            <w:r w:rsidRPr="00DA2189">
              <w:rPr>
                <w:rStyle w:val="Hyperlink"/>
                <w:i/>
                <w:iCs/>
                <w:lang w:val="fr-CA"/>
              </w:rPr>
              <w:t>organisations non gouvernementales</w:t>
            </w:r>
            <w:r w:rsidR="00C41E52">
              <w:rPr>
                <w:rStyle w:val="Hyperlink"/>
                <w:i/>
                <w:iCs/>
                <w:lang w:val="fr-CA"/>
              </w:rPr>
              <w:fldChar w:fldCharType="end"/>
            </w:r>
            <w:r w:rsidRPr="00DA2189">
              <w:rPr>
                <w:lang w:val="fr-CA"/>
              </w:rPr>
              <w:t xml:space="preserve"> </w:t>
            </w:r>
          </w:p>
          <w:p w:rsidR="00D05EB2" w:rsidRPr="00DA2189" w:rsidRDefault="00D05EB2" w:rsidP="00D05EB2">
            <w:pPr>
              <w:pStyle w:val="NormalWeb"/>
            </w:pPr>
            <w:r w:rsidRPr="00DA2189">
              <w:t>[Source: Termium]</w:t>
            </w:r>
          </w:p>
        </w:tc>
        <w:tc>
          <w:tcPr>
            <w:tcW w:w="4280" w:type="dxa"/>
            <w:hideMark/>
          </w:tcPr>
          <w:p w:rsidR="00D05EB2" w:rsidRPr="00DA2189" w:rsidRDefault="00D05EB2" w:rsidP="00D05EB2">
            <w:r w:rsidRPr="00DA2189">
              <w:t>Community groups or organizations that are neither affiliated with nor under the direction of a government (usually not-for-profit organizations).</w:t>
            </w:r>
            <w:r w:rsidRPr="00DA2189">
              <w:br/>
            </w:r>
            <w:r w:rsidRPr="00DA2189">
              <w:br/>
              <w:t xml:space="preserve">[Source: adapted from </w:t>
            </w:r>
            <w:r w:rsidRPr="00DA2189">
              <w:rPr>
                <w:i/>
                <w:iCs/>
              </w:rPr>
              <w:t>Black's Law Dictionary 7</w:t>
            </w:r>
            <w:r w:rsidRPr="00DA2189">
              <w:rPr>
                <w:i/>
                <w:iCs/>
                <w:vertAlign w:val="superscript"/>
              </w:rPr>
              <w:t>th</w:t>
            </w:r>
            <w:r w:rsidRPr="00DA2189">
              <w:rPr>
                <w:i/>
                <w:iCs/>
              </w:rPr>
              <w:t xml:space="preserve"> Edition</w:t>
            </w:r>
            <w:r w:rsidRPr="00DA2189">
              <w:t>]</w:t>
            </w:r>
          </w:p>
        </w:tc>
        <w:tc>
          <w:tcPr>
            <w:tcW w:w="4280" w:type="dxa"/>
            <w:hideMark/>
          </w:tcPr>
          <w:p w:rsidR="00D05EB2" w:rsidRPr="00DA2189" w:rsidRDefault="00D05EB2" w:rsidP="00D05EB2">
            <w:r w:rsidRPr="00DA2189">
              <w:t>Usage note: Do not use the abbreviation NGO.</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parents</w:t>
            </w:r>
            <w:r w:rsidRPr="00DA2189">
              <w:br/>
            </w:r>
            <w:hyperlink r:id="rId82" w:anchor="parents" w:history="1">
              <w:r w:rsidRPr="00DA2189">
                <w:rPr>
                  <w:rStyle w:val="Hyperlink"/>
                  <w:i/>
                  <w:iCs/>
                </w:rPr>
                <w:t>parents</w:t>
              </w:r>
            </w:hyperlink>
            <w:r w:rsidRPr="00DA2189">
              <w:t xml:space="preserve"> </w:t>
            </w:r>
          </w:p>
          <w:p w:rsidR="00D05EB2" w:rsidRPr="00DA2189" w:rsidRDefault="00D05EB2" w:rsidP="00D05EB2">
            <w:pPr>
              <w:pStyle w:val="NormalWeb"/>
            </w:pPr>
            <w:r w:rsidRPr="00DA2189">
              <w:t>[Source: &lt;dc.audience&gt; Sub-group]</w:t>
            </w:r>
          </w:p>
        </w:tc>
        <w:tc>
          <w:tcPr>
            <w:tcW w:w="4280" w:type="dxa"/>
            <w:hideMark/>
          </w:tcPr>
          <w:p w:rsidR="00D05EB2" w:rsidRPr="00DA2189" w:rsidRDefault="00D05EB2" w:rsidP="00D05EB2">
            <w:r w:rsidRPr="00DA2189">
              <w:t>Persons responsible for the care of children.</w:t>
            </w:r>
            <w:r w:rsidRPr="00DA2189">
              <w:br/>
            </w:r>
            <w:r w:rsidRPr="00DA2189">
              <w:br/>
              <w:t>[Source: &lt;dc.audience&gt; Sub-group]</w:t>
            </w:r>
          </w:p>
        </w:tc>
        <w:tc>
          <w:tcPr>
            <w:tcW w:w="4280" w:type="dxa"/>
            <w:hideMark/>
          </w:tcPr>
          <w:p w:rsidR="00D05EB2" w:rsidRPr="00DA2189" w:rsidRDefault="00D05EB2" w:rsidP="00D05EB2">
            <w:r w:rsidRPr="00DA2189">
              <w:t>Usage note: this definition includes legal guardians.</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persons with disabilities</w:t>
            </w:r>
            <w:r w:rsidRPr="00DA2189">
              <w:br/>
            </w:r>
            <w:hyperlink r:id="rId83" w:anchor="personnes" w:history="1">
              <w:r w:rsidRPr="00DA2189">
                <w:rPr>
                  <w:rStyle w:val="Hyperlink"/>
                  <w:i/>
                  <w:iCs/>
                </w:rPr>
                <w:t>personnes handicapées</w:t>
              </w:r>
            </w:hyperlink>
            <w:r w:rsidRPr="00DA2189">
              <w:t xml:space="preserve"> </w:t>
            </w:r>
          </w:p>
          <w:p w:rsidR="00D05EB2" w:rsidRPr="00DA2189" w:rsidRDefault="00D05EB2" w:rsidP="00D05EB2">
            <w:pPr>
              <w:pStyle w:val="NormalWeb"/>
            </w:pPr>
            <w:r w:rsidRPr="00DA2189">
              <w:t>[Source: name of the Cluster]</w:t>
            </w:r>
          </w:p>
        </w:tc>
        <w:tc>
          <w:tcPr>
            <w:tcW w:w="4280" w:type="dxa"/>
            <w:hideMark/>
          </w:tcPr>
          <w:p w:rsidR="00D05EB2" w:rsidRPr="00DA2189" w:rsidRDefault="00D05EB2" w:rsidP="00D05EB2">
            <w:r w:rsidRPr="00DA2189">
              <w:t>Persons having a physical, mental, psychiatric, sensory or learning impairment that is persistent, i.e. long-term and ongoing or recurring.</w:t>
            </w:r>
            <w:r w:rsidRPr="00DA2189">
              <w:br/>
            </w:r>
            <w:r w:rsidRPr="00DA2189">
              <w:br/>
              <w:t xml:space="preserve">[Source: after the </w:t>
            </w:r>
            <w:r w:rsidRPr="00DA2189">
              <w:rPr>
                <w:i/>
                <w:iCs/>
              </w:rPr>
              <w:t>Employment Equity Act</w:t>
            </w:r>
            <w:r w:rsidRPr="00DA2189">
              <w:t>]</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rural community</w:t>
            </w:r>
            <w:r w:rsidRPr="00DA2189">
              <w:br/>
            </w:r>
            <w:hyperlink r:id="rId84" w:anchor="communaute" w:history="1">
              <w:r w:rsidRPr="00DA2189">
                <w:rPr>
                  <w:rStyle w:val="Hyperlink"/>
                  <w:i/>
                  <w:iCs/>
                </w:rPr>
                <w:t>communauté rurale</w:t>
              </w:r>
            </w:hyperlink>
            <w:r w:rsidRPr="00DA2189">
              <w:t xml:space="preserve"> </w:t>
            </w:r>
          </w:p>
          <w:p w:rsidR="00D05EB2" w:rsidRPr="00DA2189" w:rsidRDefault="00D05EB2" w:rsidP="00D05EB2">
            <w:pPr>
              <w:pStyle w:val="NormalWeb"/>
            </w:pPr>
            <w:r w:rsidRPr="00DA2189">
              <w:t>[Source: &lt;dc.audience&gt; Sub-group]</w:t>
            </w:r>
          </w:p>
        </w:tc>
        <w:tc>
          <w:tcPr>
            <w:tcW w:w="4280" w:type="dxa"/>
            <w:hideMark/>
          </w:tcPr>
          <w:p w:rsidR="00D05EB2" w:rsidRPr="00DA2189" w:rsidRDefault="00D05EB2" w:rsidP="00D05EB2">
            <w:r w:rsidRPr="00DA2189">
              <w:t>Persons or organizations living or working in regional, remote or isolated areas of Canada.</w:t>
            </w:r>
            <w:r w:rsidRPr="00DA2189">
              <w:br/>
            </w:r>
            <w:r w:rsidRPr="00DA2189">
              <w:br/>
              <w:t>[Source: Australia's AGLS definition adapted]</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seniors</w:t>
            </w:r>
            <w:r w:rsidRPr="00DA2189">
              <w:br/>
            </w:r>
            <w:hyperlink r:id="rId85" w:anchor="aines" w:history="1">
              <w:r w:rsidRPr="00DA2189">
                <w:rPr>
                  <w:rStyle w:val="Hyperlink"/>
                  <w:i/>
                  <w:iCs/>
                </w:rPr>
                <w:t>aînés</w:t>
              </w:r>
            </w:hyperlink>
            <w:r w:rsidRPr="00DA2189">
              <w:t xml:space="preserve"> </w:t>
            </w:r>
          </w:p>
          <w:p w:rsidR="00D05EB2" w:rsidRPr="00DA2189" w:rsidRDefault="00D05EB2" w:rsidP="00D05EB2">
            <w:pPr>
              <w:pStyle w:val="NormalWeb"/>
            </w:pPr>
            <w:r w:rsidRPr="00DA2189">
              <w:t>[Source: Seniors Online Cluster]</w:t>
            </w:r>
          </w:p>
        </w:tc>
        <w:tc>
          <w:tcPr>
            <w:tcW w:w="4280" w:type="dxa"/>
            <w:hideMark/>
          </w:tcPr>
          <w:p w:rsidR="00D05EB2" w:rsidRPr="00DA2189" w:rsidRDefault="00D05EB2" w:rsidP="00D05EB2">
            <w:r w:rsidRPr="00DA2189">
              <w:t>Typically, persons 55 years of age and older.</w:t>
            </w:r>
            <w:r w:rsidRPr="00DA2189">
              <w:br/>
            </w:r>
            <w:r w:rsidRPr="00DA2189">
              <w:br/>
              <w:t>[Source: Seniors Online Cluster]</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scientists</w:t>
            </w:r>
            <w:r w:rsidRPr="00DA2189">
              <w:br/>
            </w:r>
            <w:hyperlink r:id="rId86" w:anchor="scientifiques" w:history="1">
              <w:r w:rsidRPr="00DA2189">
                <w:rPr>
                  <w:rStyle w:val="Hyperlink"/>
                  <w:i/>
                  <w:iCs/>
                </w:rPr>
                <w:t>scientifiques</w:t>
              </w:r>
            </w:hyperlink>
            <w:r w:rsidRPr="00DA2189">
              <w:t xml:space="preserve"> </w:t>
            </w:r>
          </w:p>
          <w:p w:rsidR="00D05EB2" w:rsidRPr="00DA2189" w:rsidRDefault="00D05EB2" w:rsidP="00D05EB2">
            <w:pPr>
              <w:pStyle w:val="NormalWeb"/>
            </w:pPr>
            <w:r w:rsidRPr="00DA2189">
              <w:t>[Source: National Research Council]</w:t>
            </w:r>
          </w:p>
        </w:tc>
        <w:tc>
          <w:tcPr>
            <w:tcW w:w="4280" w:type="dxa"/>
            <w:hideMark/>
          </w:tcPr>
          <w:p w:rsidR="00D05EB2" w:rsidRPr="00DA2189" w:rsidRDefault="00D05EB2" w:rsidP="00D05EB2">
            <w:r w:rsidRPr="00DA2189">
              <w:t>Scientists and members of the scientific community.</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pPr>
              <w:rPr>
                <w:lang w:val="fr-CA"/>
              </w:rPr>
            </w:pPr>
            <w:r w:rsidRPr="00DA2189">
              <w:rPr>
                <w:b/>
                <w:bCs/>
                <w:lang w:val="fr-CA"/>
              </w:rPr>
              <w:t>students</w:t>
            </w:r>
            <w:r w:rsidRPr="00DA2189">
              <w:rPr>
                <w:lang w:val="fr-CA"/>
              </w:rPr>
              <w:br/>
            </w:r>
            <w:r w:rsidR="00C41E52">
              <w:fldChar w:fldCharType="begin"/>
            </w:r>
            <w:r w:rsidR="00C41E52" w:rsidRPr="00C41E52">
              <w:rPr>
                <w:lang w:val="fr-CA"/>
                <w:rPrChange w:id="40" w:author="Hilt, Alannah" w:date="2015-08-25T10:14:00Z">
                  <w:rPr/>
                </w:rPrChange>
              </w:rPr>
              <w:instrText xml:space="preserve"> HYPERLINK "http://www.collectionscanada.gc.ca/webarchives/20071207091037/http:/www.tbs-sct.gc.ca/im-gi/mwg-gtm/aud-aud/docs/2003/schemfinal/schemfinal_f.asp" \l "etudiants" </w:instrText>
            </w:r>
            <w:r w:rsidR="00C41E52">
              <w:fldChar w:fldCharType="separate"/>
            </w:r>
            <w:r w:rsidRPr="00DA2189">
              <w:rPr>
                <w:rStyle w:val="Hyperlink"/>
                <w:i/>
                <w:iCs/>
                <w:lang w:val="fr-CA"/>
              </w:rPr>
              <w:t>étudiants</w:t>
            </w:r>
            <w:r w:rsidR="00C41E52">
              <w:rPr>
                <w:rStyle w:val="Hyperlink"/>
                <w:i/>
                <w:iCs/>
                <w:lang w:val="fr-CA"/>
              </w:rPr>
              <w:fldChar w:fldCharType="end"/>
            </w:r>
            <w:r w:rsidRPr="00DA2189">
              <w:rPr>
                <w:lang w:val="fr-CA"/>
              </w:rPr>
              <w:t xml:space="preserve"> </w:t>
            </w:r>
          </w:p>
          <w:p w:rsidR="00D05EB2" w:rsidRPr="00DA2189" w:rsidRDefault="00D05EB2" w:rsidP="00D05EB2">
            <w:pPr>
              <w:pStyle w:val="NormalWeb"/>
              <w:rPr>
                <w:lang w:val="fr-CA"/>
              </w:rPr>
            </w:pPr>
            <w:r w:rsidRPr="00DA2189">
              <w:rPr>
                <w:lang w:val="fr-CA"/>
              </w:rPr>
              <w:t>[Source: &lt;dc.audience&gt; Sub-group]</w:t>
            </w:r>
          </w:p>
        </w:tc>
        <w:tc>
          <w:tcPr>
            <w:tcW w:w="4280" w:type="dxa"/>
            <w:hideMark/>
          </w:tcPr>
          <w:p w:rsidR="00D05EB2" w:rsidRPr="00DA2189" w:rsidRDefault="00D05EB2" w:rsidP="00D05EB2">
            <w:r w:rsidRPr="00DA2189">
              <w:t>Persons studying or planning to study at an educational institution.</w:t>
            </w:r>
            <w:r w:rsidRPr="00DA2189">
              <w:br/>
            </w:r>
            <w:r w:rsidRPr="00DA2189">
              <w:br/>
              <w:t>[Source: &lt;dc.audience&gt; Sub-group]</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pPr>
              <w:rPr>
                <w:lang w:val="fr-CA"/>
              </w:rPr>
            </w:pPr>
            <w:r w:rsidRPr="00DA2189">
              <w:rPr>
                <w:b/>
                <w:bCs/>
                <w:lang w:val="fr-CA"/>
              </w:rPr>
              <w:t>travellers</w:t>
            </w:r>
            <w:r w:rsidRPr="00DA2189">
              <w:rPr>
                <w:lang w:val="fr-CA"/>
              </w:rPr>
              <w:br/>
            </w:r>
            <w:r w:rsidR="00C41E52">
              <w:fldChar w:fldCharType="begin"/>
            </w:r>
            <w:r w:rsidR="00C41E52" w:rsidRPr="00C41E52">
              <w:rPr>
                <w:lang w:val="fr-CA"/>
                <w:rPrChange w:id="41" w:author="Hilt, Alannah" w:date="2015-08-25T10:14:00Z">
                  <w:rPr/>
                </w:rPrChange>
              </w:rPr>
              <w:instrText xml:space="preserve"> HYPERLINK "http://www.collectionscanada.gc.ca/webarchives/20071207091037/http:/www.tbs-sct.gc.ca/im-gi/mwg-gtm/aud-aud/docs/2003/schemfinal/schemfinal_f.asp" \l "voyageurs" </w:instrText>
            </w:r>
            <w:r w:rsidR="00C41E52">
              <w:fldChar w:fldCharType="separate"/>
            </w:r>
            <w:r w:rsidRPr="00DA2189">
              <w:rPr>
                <w:rStyle w:val="Hyperlink"/>
                <w:i/>
                <w:iCs/>
                <w:lang w:val="fr-CA"/>
              </w:rPr>
              <w:t>voyageurs</w:t>
            </w:r>
            <w:r w:rsidR="00C41E52">
              <w:rPr>
                <w:rStyle w:val="Hyperlink"/>
                <w:i/>
                <w:iCs/>
                <w:lang w:val="fr-CA"/>
              </w:rPr>
              <w:fldChar w:fldCharType="end"/>
            </w:r>
            <w:r w:rsidRPr="00DA2189">
              <w:rPr>
                <w:lang w:val="fr-CA"/>
              </w:rPr>
              <w:t xml:space="preserve"> </w:t>
            </w:r>
          </w:p>
          <w:p w:rsidR="00D05EB2" w:rsidRPr="00DA2189" w:rsidRDefault="00D05EB2" w:rsidP="00D05EB2">
            <w:pPr>
              <w:pStyle w:val="NormalWeb"/>
              <w:rPr>
                <w:lang w:val="fr-CA"/>
              </w:rPr>
            </w:pPr>
            <w:r w:rsidRPr="00DA2189">
              <w:rPr>
                <w:lang w:val="fr-CA"/>
              </w:rPr>
              <w:t>[Source: &lt;dc.audience&gt; Sub-group]</w:t>
            </w:r>
          </w:p>
        </w:tc>
        <w:tc>
          <w:tcPr>
            <w:tcW w:w="4280" w:type="dxa"/>
            <w:hideMark/>
          </w:tcPr>
          <w:p w:rsidR="00D05EB2" w:rsidRPr="00DA2189" w:rsidRDefault="00D05EB2" w:rsidP="00D05EB2">
            <w:r w:rsidRPr="00DA2189">
              <w:t>Canadians and permanent residents who travel within or outside Canada.</w:t>
            </w:r>
            <w:r w:rsidRPr="00DA2189">
              <w:br/>
            </w:r>
            <w:r w:rsidRPr="00DA2189">
              <w:br/>
              <w:t>[Source: &lt;dc.audience&gt; Sub-group]</w:t>
            </w:r>
          </w:p>
        </w:tc>
        <w:tc>
          <w:tcPr>
            <w:tcW w:w="4280" w:type="dxa"/>
            <w:hideMark/>
          </w:tcPr>
          <w:p w:rsidR="00D05EB2" w:rsidRPr="00DA2189" w:rsidRDefault="00D05EB2" w:rsidP="00D05EB2">
            <w:r w:rsidRPr="00DA2189">
              <w:t xml:space="preserve">Note: See also </w:t>
            </w:r>
            <w:r w:rsidRPr="00DA2189">
              <w:rPr>
                <w:i/>
                <w:iCs/>
              </w:rPr>
              <w:t>visitors to Canada</w:t>
            </w:r>
            <w:r w:rsidRPr="00DA2189">
              <w:t>'s definition to ensure that you select the proper term.</w:t>
            </w:r>
          </w:p>
        </w:tc>
      </w:tr>
      <w:tr w:rsidR="00D05EB2" w:rsidRPr="00DA2189" w:rsidTr="0002526D">
        <w:trPr>
          <w:trHeight w:val="167"/>
          <w:tblCellSpacing w:w="0" w:type="dxa"/>
        </w:trPr>
        <w:tc>
          <w:tcPr>
            <w:tcW w:w="4280" w:type="dxa"/>
            <w:hideMark/>
          </w:tcPr>
          <w:p w:rsidR="00D05EB2" w:rsidRPr="00DA2189" w:rsidRDefault="00D05EB2" w:rsidP="00D05EB2">
            <w:pPr>
              <w:rPr>
                <w:lang w:val="fr-CA"/>
              </w:rPr>
            </w:pPr>
            <w:r w:rsidRPr="00DA2189">
              <w:rPr>
                <w:b/>
                <w:bCs/>
                <w:lang w:val="fr-CA"/>
              </w:rPr>
              <w:t>veterans</w:t>
            </w:r>
            <w:r w:rsidRPr="00DA2189">
              <w:rPr>
                <w:lang w:val="fr-CA"/>
              </w:rPr>
              <w:br/>
            </w:r>
            <w:r w:rsidR="00C41E52">
              <w:fldChar w:fldCharType="begin"/>
            </w:r>
            <w:r w:rsidR="00C41E52" w:rsidRPr="00C41E52">
              <w:rPr>
                <w:lang w:val="fr-CA"/>
                <w:rPrChange w:id="42" w:author="Hilt, Alannah" w:date="2015-08-25T10:14:00Z">
                  <w:rPr/>
                </w:rPrChange>
              </w:rPr>
              <w:instrText xml:space="preserve"> HYPERLINK "http://www.collectionscanada.gc.ca/webarchives/20071207091037/http:/www.tbs-sct.gc.ca/im-gi/mwg-gtm/aud-aud/docs/2003/schemfinal/schemfinal_f.asp" \l "anciens" </w:instrText>
            </w:r>
            <w:r w:rsidR="00C41E52">
              <w:fldChar w:fldCharType="separate"/>
            </w:r>
            <w:r w:rsidRPr="00DA2189">
              <w:rPr>
                <w:rStyle w:val="Hyperlink"/>
                <w:i/>
                <w:iCs/>
                <w:lang w:val="fr-CA"/>
              </w:rPr>
              <w:t>anciens combattants</w:t>
            </w:r>
            <w:r w:rsidR="00C41E52">
              <w:rPr>
                <w:rStyle w:val="Hyperlink"/>
                <w:i/>
                <w:iCs/>
                <w:lang w:val="fr-CA"/>
              </w:rPr>
              <w:fldChar w:fldCharType="end"/>
            </w:r>
            <w:r w:rsidRPr="00DA2189">
              <w:rPr>
                <w:lang w:val="fr-CA"/>
              </w:rPr>
              <w:t xml:space="preserve"> </w:t>
            </w:r>
          </w:p>
          <w:p w:rsidR="00D05EB2" w:rsidRPr="00DA2189" w:rsidRDefault="00D05EB2" w:rsidP="00D05EB2">
            <w:pPr>
              <w:pStyle w:val="NormalWeb"/>
              <w:rPr>
                <w:lang w:val="fr-CA"/>
              </w:rPr>
            </w:pPr>
            <w:r w:rsidRPr="00DA2189">
              <w:rPr>
                <w:lang w:val="fr-CA"/>
              </w:rPr>
              <w:t>[Source: VAC]</w:t>
            </w:r>
          </w:p>
        </w:tc>
        <w:tc>
          <w:tcPr>
            <w:tcW w:w="4280" w:type="dxa"/>
            <w:hideMark/>
          </w:tcPr>
          <w:p w:rsidR="00D05EB2" w:rsidRPr="00DA2189" w:rsidRDefault="00D05EB2" w:rsidP="00D05EB2">
            <w:r w:rsidRPr="00DA2189">
              <w:t>Persons who served in the Canadian Forces.</w:t>
            </w:r>
            <w:r w:rsidRPr="00DA2189">
              <w:br/>
            </w:r>
            <w:r w:rsidRPr="00DA2189">
              <w:br/>
              <w:t>[Source: &lt;dc.audience&gt; Sub-group; definition that is a very simplified version of the VAC's]</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visitors to Canada</w:t>
            </w:r>
            <w:r w:rsidRPr="00DA2189">
              <w:br/>
            </w:r>
            <w:hyperlink r:id="rId87" w:anchor="visiteurs" w:history="1">
              <w:r w:rsidRPr="00DA2189">
                <w:rPr>
                  <w:rStyle w:val="Hyperlink"/>
                  <w:i/>
                  <w:iCs/>
                </w:rPr>
                <w:t>visiteurs au Canada</w:t>
              </w:r>
            </w:hyperlink>
            <w:r w:rsidRPr="00DA2189">
              <w:t xml:space="preserve"> </w:t>
            </w:r>
          </w:p>
          <w:p w:rsidR="00D05EB2" w:rsidRPr="00DA2189" w:rsidRDefault="00D05EB2" w:rsidP="00D05EB2">
            <w:pPr>
              <w:pStyle w:val="NormalWeb"/>
            </w:pPr>
            <w:r w:rsidRPr="00DA2189">
              <w:t>[Source: &lt;dc.audience&gt; Sub-group]</w:t>
            </w:r>
          </w:p>
        </w:tc>
        <w:tc>
          <w:tcPr>
            <w:tcW w:w="4280" w:type="dxa"/>
            <w:hideMark/>
          </w:tcPr>
          <w:p w:rsidR="00D05EB2" w:rsidRPr="00DA2189" w:rsidRDefault="00D05EB2" w:rsidP="00D05EB2">
            <w:r w:rsidRPr="00DA2189">
              <w:t>Non-Canadians visiting Canada for a specific purpose (work, study, holidays).</w:t>
            </w:r>
            <w:r w:rsidRPr="00DA2189">
              <w:br/>
            </w:r>
            <w:r w:rsidRPr="00DA2189">
              <w:br/>
              <w:t>[Source: &lt;dc.audience&gt; Sub-group]</w:t>
            </w:r>
          </w:p>
        </w:tc>
        <w:tc>
          <w:tcPr>
            <w:tcW w:w="4280" w:type="dxa"/>
            <w:hideMark/>
          </w:tcPr>
          <w:p w:rsidR="00D05EB2" w:rsidRPr="00DA2189" w:rsidRDefault="00D05EB2" w:rsidP="00D05EB2">
            <w:r w:rsidRPr="00DA2189">
              <w:t>Usage note: "Canada" is always capitalized.</w:t>
            </w:r>
            <w:r w:rsidRPr="00DA2189">
              <w:br/>
            </w:r>
            <w:r w:rsidRPr="00DA2189">
              <w:br/>
              <w:t xml:space="preserve">Note: See also </w:t>
            </w:r>
            <w:r w:rsidRPr="00DA2189">
              <w:rPr>
                <w:i/>
                <w:iCs/>
              </w:rPr>
              <w:t>travellers</w:t>
            </w:r>
            <w:r w:rsidRPr="00DA2189">
              <w:t>' definition to ensure that you select the proper term.</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women</w:t>
            </w:r>
            <w:r w:rsidRPr="00DA2189">
              <w:br/>
            </w:r>
            <w:hyperlink r:id="rId88" w:anchor="femmes" w:history="1">
              <w:r w:rsidRPr="00DA2189">
                <w:rPr>
                  <w:rStyle w:val="Hyperlink"/>
                  <w:i/>
                  <w:iCs/>
                </w:rPr>
                <w:t>femmes</w:t>
              </w:r>
            </w:hyperlink>
            <w:r w:rsidRPr="00DA2189">
              <w:t xml:space="preserve"> </w:t>
            </w:r>
          </w:p>
          <w:p w:rsidR="00D05EB2" w:rsidRPr="00DA2189" w:rsidRDefault="00D05EB2" w:rsidP="00D05EB2">
            <w:pPr>
              <w:pStyle w:val="NormalWeb"/>
            </w:pPr>
            <w:r w:rsidRPr="00DA2189">
              <w:t>[Source: &lt;dc.audience&gt; Sub-group]</w:t>
            </w:r>
          </w:p>
        </w:tc>
        <w:tc>
          <w:tcPr>
            <w:tcW w:w="4280" w:type="dxa"/>
            <w:hideMark/>
          </w:tcPr>
          <w:p w:rsidR="00D05EB2" w:rsidRPr="00DA2189" w:rsidRDefault="00D05EB2" w:rsidP="00D05EB2">
            <w:r w:rsidRPr="00DA2189">
              <w:t>Adult female persons.</w:t>
            </w:r>
            <w:r w:rsidRPr="00DA2189">
              <w:br/>
            </w:r>
            <w:r w:rsidRPr="00DA2189">
              <w:br/>
              <w:t>[Source: Australia's AGLS]</w:t>
            </w:r>
          </w:p>
        </w:tc>
        <w:tc>
          <w:tcPr>
            <w:tcW w:w="4280" w:type="dxa"/>
            <w:hideMark/>
          </w:tcPr>
          <w:p w:rsidR="00D05EB2" w:rsidRPr="00DA2189" w:rsidRDefault="00D05EB2" w:rsidP="00D05EB2">
            <w:r w:rsidRPr="00DA2189">
              <w:t> </w:t>
            </w:r>
          </w:p>
        </w:tc>
      </w:tr>
      <w:tr w:rsidR="00D05EB2" w:rsidRPr="00DA2189" w:rsidTr="0002526D">
        <w:trPr>
          <w:trHeight w:val="167"/>
          <w:tblCellSpacing w:w="0" w:type="dxa"/>
        </w:trPr>
        <w:tc>
          <w:tcPr>
            <w:tcW w:w="4280" w:type="dxa"/>
            <w:hideMark/>
          </w:tcPr>
          <w:p w:rsidR="00D05EB2" w:rsidRPr="00DA2189" w:rsidRDefault="00D05EB2" w:rsidP="00D05EB2">
            <w:r w:rsidRPr="00DA2189">
              <w:rPr>
                <w:b/>
                <w:bCs/>
              </w:rPr>
              <w:t>youth</w:t>
            </w:r>
            <w:r w:rsidRPr="00DA2189">
              <w:br/>
            </w:r>
            <w:hyperlink r:id="rId89" w:anchor="jeunesse" w:history="1">
              <w:r w:rsidRPr="00DA2189">
                <w:rPr>
                  <w:rStyle w:val="Hyperlink"/>
                  <w:i/>
                  <w:iCs/>
                </w:rPr>
                <w:t>jeunesse</w:t>
              </w:r>
            </w:hyperlink>
            <w:r w:rsidRPr="00DA2189">
              <w:t xml:space="preserve"> </w:t>
            </w:r>
          </w:p>
          <w:p w:rsidR="00D05EB2" w:rsidRPr="00DA2189" w:rsidRDefault="00D05EB2" w:rsidP="00D05EB2">
            <w:pPr>
              <w:pStyle w:val="NormalWeb"/>
            </w:pPr>
            <w:r w:rsidRPr="00DA2189">
              <w:t>[Source: Youth Cluster]</w:t>
            </w:r>
          </w:p>
        </w:tc>
        <w:tc>
          <w:tcPr>
            <w:tcW w:w="4280" w:type="dxa"/>
            <w:hideMark/>
          </w:tcPr>
          <w:p w:rsidR="00D05EB2" w:rsidRPr="00DA2189" w:rsidRDefault="00D05EB2" w:rsidP="00D05EB2">
            <w:r w:rsidRPr="00DA2189">
              <w:t>Typically, persons aged 15 to 24 years.</w:t>
            </w:r>
            <w:r w:rsidRPr="00DA2189">
              <w:br/>
            </w:r>
            <w:r w:rsidRPr="00DA2189">
              <w:br/>
              <w:t>[Source: Youth Cluster]</w:t>
            </w:r>
          </w:p>
        </w:tc>
        <w:tc>
          <w:tcPr>
            <w:tcW w:w="4280" w:type="dxa"/>
            <w:hideMark/>
          </w:tcPr>
          <w:p w:rsidR="00D05EB2" w:rsidRPr="00DA2189" w:rsidRDefault="00D05EB2" w:rsidP="00D05EB2">
            <w:r w:rsidRPr="00DA2189">
              <w:t>Note: In the case of information on specific government programs, it can include persons up to 30 years of age.</w:t>
            </w:r>
          </w:p>
        </w:tc>
      </w:tr>
    </w:tbl>
    <w:p w:rsidR="00D05EB2" w:rsidRDefault="00D05EB2"/>
    <w:p w:rsidR="001A75B4" w:rsidRDefault="001A75B4">
      <w:r>
        <w:br w:type="page"/>
      </w:r>
    </w:p>
    <w:p w:rsidR="00D05EB2" w:rsidRDefault="00D05EB2"/>
    <w:p w:rsidR="00D05EB2" w:rsidRDefault="001A75B4" w:rsidP="001A75B4">
      <w:pPr>
        <w:pStyle w:val="Heading2"/>
      </w:pPr>
      <w:bookmarkStart w:id="43" w:name="_Toc427932312"/>
      <w:r>
        <w:t>3.0 Subject</w:t>
      </w:r>
      <w:bookmarkEnd w:id="43"/>
    </w:p>
    <w:p w:rsidR="001A75B4" w:rsidRDefault="001A75B4"/>
    <w:p w:rsidR="001A75B4" w:rsidRDefault="001A75B4">
      <w:r w:rsidRPr="00825C3F">
        <w:rPr>
          <w:b/>
        </w:rPr>
        <w:t>Source :</w:t>
      </w:r>
      <w:r>
        <w:t xml:space="preserve"> </w:t>
      </w:r>
      <w:hyperlink r:id="rId90" w:history="1">
        <w:r w:rsidRPr="001A75B4">
          <w:rPr>
            <w:rStyle w:val="Hyperlink"/>
          </w:rPr>
          <w:t>Government of Canada Core Subject Thesaurus</w:t>
        </w:r>
      </w:hyperlink>
      <w:r>
        <w:t xml:space="preserve"> </w:t>
      </w:r>
    </w:p>
    <w:p w:rsidR="00D05EB2" w:rsidRDefault="00D05EB2"/>
    <w:p w:rsidR="00825C3F" w:rsidRPr="00825C3F" w:rsidRDefault="00825C3F">
      <w:pPr>
        <w:rPr>
          <w:b/>
        </w:rPr>
      </w:pPr>
      <w:r w:rsidRPr="00825C3F">
        <w:rPr>
          <w:b/>
        </w:rPr>
        <w:t xml:space="preserve">Values:  </w:t>
      </w:r>
    </w:p>
    <w:p w:rsidR="001A75B4" w:rsidRDefault="00801B87" w:rsidP="001A75B4">
      <w:pPr>
        <w:numPr>
          <w:ilvl w:val="0"/>
          <w:numId w:val="7"/>
        </w:numPr>
        <w:spacing w:before="100" w:beforeAutospacing="1" w:after="100" w:afterAutospacing="1"/>
        <w:rPr>
          <w:color w:val="000000"/>
          <w:lang w:val="en"/>
        </w:rPr>
      </w:pPr>
      <w:hyperlink r:id="rId91" w:history="1">
        <w:r w:rsidR="001A75B4">
          <w:rPr>
            <w:rStyle w:val="Hyperlink"/>
            <w:rFonts w:eastAsiaTheme="majorEastAsia"/>
            <w:lang w:val="en"/>
          </w:rPr>
          <w:t>AA Arts, Music, Literature</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92" w:history="1">
        <w:r w:rsidR="001A75B4">
          <w:rPr>
            <w:rStyle w:val="Hyperlink"/>
            <w:rFonts w:eastAsiaTheme="majorEastAsia"/>
            <w:lang w:val="en"/>
          </w:rPr>
          <w:t>AG Agriculture</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93" w:history="1">
        <w:r w:rsidR="001A75B4">
          <w:rPr>
            <w:rStyle w:val="Hyperlink"/>
            <w:rFonts w:eastAsiaTheme="majorEastAsia"/>
            <w:lang w:val="en"/>
          </w:rPr>
          <w:t>EC Economics and Industry</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94" w:history="1">
        <w:r w:rsidR="001A75B4">
          <w:rPr>
            <w:rStyle w:val="Hyperlink"/>
            <w:rFonts w:eastAsiaTheme="majorEastAsia"/>
            <w:lang w:val="en"/>
          </w:rPr>
          <w:t>ET Education and Training</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95" w:history="1">
        <w:r w:rsidR="001A75B4">
          <w:rPr>
            <w:rStyle w:val="Hyperlink"/>
            <w:rFonts w:eastAsiaTheme="majorEastAsia"/>
            <w:lang w:val="en"/>
          </w:rPr>
          <w:t>FM Form descriptors</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96" w:history="1">
        <w:r w:rsidR="001A75B4">
          <w:rPr>
            <w:rStyle w:val="Hyperlink"/>
            <w:rFonts w:eastAsiaTheme="majorEastAsia"/>
            <w:lang w:val="en"/>
          </w:rPr>
          <w:t>GV Government and Politics</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97" w:history="1">
        <w:r w:rsidR="001A75B4">
          <w:rPr>
            <w:rStyle w:val="Hyperlink"/>
            <w:rFonts w:eastAsiaTheme="majorEastAsia"/>
            <w:lang w:val="en"/>
          </w:rPr>
          <w:t>HE Health and Safety</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98" w:history="1">
        <w:r w:rsidR="001A75B4">
          <w:rPr>
            <w:rStyle w:val="Hyperlink"/>
            <w:rFonts w:eastAsiaTheme="majorEastAsia"/>
            <w:lang w:val="en"/>
          </w:rPr>
          <w:t>HI History and Archaeology</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99" w:history="1">
        <w:r w:rsidR="001A75B4">
          <w:rPr>
            <w:rStyle w:val="Hyperlink"/>
            <w:rFonts w:eastAsiaTheme="majorEastAsia"/>
            <w:lang w:val="en"/>
          </w:rPr>
          <w:t>IN Information and Communications</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0" w:history="1">
        <w:r w:rsidR="001A75B4">
          <w:rPr>
            <w:rStyle w:val="Hyperlink"/>
            <w:rFonts w:eastAsiaTheme="majorEastAsia"/>
            <w:lang w:val="en"/>
          </w:rPr>
          <w:t>LB Labour</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1" w:history="1">
        <w:r w:rsidR="001A75B4">
          <w:rPr>
            <w:rStyle w:val="Hyperlink"/>
            <w:rFonts w:eastAsiaTheme="majorEastAsia"/>
            <w:lang w:val="en"/>
          </w:rPr>
          <w:t>LN Language and Linguistics</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2" w:history="1">
        <w:r w:rsidR="001A75B4">
          <w:rPr>
            <w:rStyle w:val="Hyperlink"/>
            <w:rFonts w:eastAsiaTheme="majorEastAsia"/>
            <w:lang w:val="en"/>
          </w:rPr>
          <w:t>LW Law</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3" w:history="1">
        <w:r w:rsidR="001A75B4">
          <w:rPr>
            <w:rStyle w:val="Hyperlink"/>
            <w:rFonts w:eastAsiaTheme="majorEastAsia"/>
            <w:lang w:val="en"/>
          </w:rPr>
          <w:t>MI Military</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4" w:history="1">
        <w:r w:rsidR="001A75B4">
          <w:rPr>
            <w:rStyle w:val="Hyperlink"/>
            <w:rFonts w:eastAsiaTheme="majorEastAsia"/>
            <w:lang w:val="en"/>
          </w:rPr>
          <w:t>NE Nature and Environment</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5" w:history="1">
        <w:r w:rsidR="001A75B4">
          <w:rPr>
            <w:rStyle w:val="Hyperlink"/>
            <w:rFonts w:eastAsiaTheme="majorEastAsia"/>
            <w:lang w:val="en"/>
          </w:rPr>
          <w:t>PE Persons</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6" w:history="1">
        <w:r w:rsidR="001A75B4">
          <w:rPr>
            <w:rStyle w:val="Hyperlink"/>
            <w:rFonts w:eastAsiaTheme="majorEastAsia"/>
            <w:lang w:val="en"/>
          </w:rPr>
          <w:t>PR Processes</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7" w:history="1">
        <w:r w:rsidR="001A75B4">
          <w:rPr>
            <w:rStyle w:val="Hyperlink"/>
            <w:rFonts w:eastAsiaTheme="majorEastAsia"/>
            <w:lang w:val="en"/>
          </w:rPr>
          <w:t>SO Society and Culture</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8" w:history="1">
        <w:r w:rsidR="001A75B4">
          <w:rPr>
            <w:rStyle w:val="Hyperlink"/>
            <w:rFonts w:eastAsiaTheme="majorEastAsia"/>
            <w:lang w:val="en"/>
          </w:rPr>
          <w:t>ST Science and Technology</w:t>
        </w:r>
      </w:hyperlink>
      <w:r w:rsidR="001A75B4">
        <w:rPr>
          <w:color w:val="000000"/>
          <w:lang w:val="en"/>
        </w:rPr>
        <w:t xml:space="preserve"> </w:t>
      </w:r>
    </w:p>
    <w:p w:rsidR="001A75B4" w:rsidRDefault="00801B87" w:rsidP="001A75B4">
      <w:pPr>
        <w:numPr>
          <w:ilvl w:val="0"/>
          <w:numId w:val="7"/>
        </w:numPr>
        <w:spacing w:before="100" w:beforeAutospacing="1" w:after="100" w:afterAutospacing="1"/>
        <w:rPr>
          <w:color w:val="000000"/>
          <w:lang w:val="en"/>
        </w:rPr>
      </w:pPr>
      <w:hyperlink r:id="rId109" w:history="1">
        <w:r w:rsidR="001A75B4">
          <w:rPr>
            <w:rStyle w:val="Hyperlink"/>
            <w:rFonts w:eastAsiaTheme="majorEastAsia"/>
            <w:lang w:val="en"/>
          </w:rPr>
          <w:t>TR Transport</w:t>
        </w:r>
      </w:hyperlink>
      <w:r w:rsidR="001A75B4">
        <w:rPr>
          <w:color w:val="000000"/>
          <w:lang w:val="en"/>
        </w:rPr>
        <w:t xml:space="preserve"> </w:t>
      </w:r>
    </w:p>
    <w:p w:rsidR="001A75B4" w:rsidRDefault="001A75B4">
      <w:r>
        <w:br w:type="page"/>
      </w:r>
    </w:p>
    <w:p w:rsidR="001A75B4" w:rsidRDefault="001A75B4"/>
    <w:p w:rsidR="001A75B4" w:rsidRPr="005F2C22" w:rsidRDefault="001A75B4" w:rsidP="001A75B4">
      <w:pPr>
        <w:pStyle w:val="Heading2"/>
        <w:rPr>
          <w:lang w:val="fr-CA"/>
        </w:rPr>
      </w:pPr>
      <w:bookmarkStart w:id="44" w:name="_Toc427932313"/>
      <w:r w:rsidRPr="005F2C22">
        <w:rPr>
          <w:lang w:val="fr-CA"/>
        </w:rPr>
        <w:t>4.0 Genre</w:t>
      </w:r>
      <w:bookmarkEnd w:id="44"/>
    </w:p>
    <w:p w:rsidR="001A75B4" w:rsidRPr="005F2C22" w:rsidRDefault="001A75B4">
      <w:pPr>
        <w:rPr>
          <w:lang w:val="fr-CA"/>
        </w:rPr>
      </w:pPr>
    </w:p>
    <w:p w:rsidR="001A75B4" w:rsidRPr="005F2C22" w:rsidRDefault="001A75B4">
      <w:pPr>
        <w:rPr>
          <w:lang w:val="fr-CA"/>
        </w:rPr>
      </w:pPr>
      <w:r w:rsidRPr="005F2C22">
        <w:rPr>
          <w:b/>
          <w:lang w:val="fr-CA"/>
        </w:rPr>
        <w:t>Source :</w:t>
      </w:r>
      <w:r w:rsidRPr="005F2C22">
        <w:rPr>
          <w:lang w:val="fr-CA"/>
        </w:rPr>
        <w:t xml:space="preserve"> </w:t>
      </w:r>
      <w:hyperlink r:id="rId110" w:history="1">
        <w:r w:rsidR="005F2C22" w:rsidRPr="005F2C22">
          <w:rPr>
            <w:rStyle w:val="Hyperlink"/>
            <w:b/>
            <w:bCs/>
            <w:kern w:val="36"/>
          </w:rPr>
          <w:t>MARC Genre Term List</w:t>
        </w:r>
        <w:r w:rsidR="005F2C22" w:rsidRPr="005F2C22">
          <w:rPr>
            <w:rStyle w:val="Hyperlink"/>
            <w:lang w:val="fr-CA"/>
          </w:rPr>
          <w:t xml:space="preserve"> </w:t>
        </w:r>
      </w:hyperlink>
      <w:r w:rsidR="005F2C22" w:rsidRPr="005F2C22">
        <w:rPr>
          <w:lang w:val="fr-CA"/>
        </w:rPr>
        <w:t xml:space="preserve"> </w:t>
      </w:r>
    </w:p>
    <w:p w:rsidR="001A75B4" w:rsidRDefault="00825C3F" w:rsidP="001A75B4">
      <w:pPr>
        <w:pStyle w:val="NormalWeb"/>
        <w:spacing w:line="240" w:lineRule="atLeast"/>
      </w:pPr>
      <w:r w:rsidRPr="00825C3F">
        <w:rPr>
          <w:b/>
        </w:rPr>
        <w:t>Note:</w:t>
      </w:r>
      <w:r>
        <w:t xml:space="preserve"> </w:t>
      </w:r>
      <w:r w:rsidR="001A75B4" w:rsidRPr="005F2C22">
        <w:t xml:space="preserve">This list includes terms that describe general categories, or genres that may be applied to various types of information resources. It has been compiled from controlled lists of values in various data elements in the </w:t>
      </w:r>
      <w:r w:rsidR="001A75B4" w:rsidRPr="005F2C22">
        <w:rPr>
          <w:rStyle w:val="Emphasis"/>
        </w:rPr>
        <w:t>MARC 21 Format for Bibliographic Data</w:t>
      </w:r>
      <w:r w:rsidR="001A75B4" w:rsidRPr="005F2C22">
        <w:t xml:space="preserve">. In some cases there are slight revisions to the term (e.g., MARC "updating web site" is listed here as "web site" to be more generic; MARC "essays" is listed here as "essay" to agree with other values). </w:t>
      </w:r>
    </w:p>
    <w:p w:rsidR="00825C3F" w:rsidRPr="005F2C22" w:rsidRDefault="00825C3F" w:rsidP="001A75B4">
      <w:pPr>
        <w:pStyle w:val="NormalWeb"/>
        <w:spacing w:line="240" w:lineRule="atLeast"/>
      </w:pPr>
      <w:r w:rsidRPr="00825C3F">
        <w:rPr>
          <w:rStyle w:val="Hyperlink"/>
          <w:b/>
          <w:color w:val="auto"/>
          <w:u w:val="none"/>
        </w:rPr>
        <w:t>Values:</w:t>
      </w:r>
    </w:p>
    <w:tbl>
      <w:tblPr>
        <w:tblStyle w:val="TableGrid"/>
        <w:tblW w:w="0" w:type="auto"/>
        <w:tblLook w:val="04A0" w:firstRow="1" w:lastRow="0" w:firstColumn="1" w:lastColumn="0" w:noHBand="0" w:noVBand="1"/>
      </w:tblPr>
      <w:tblGrid>
        <w:gridCol w:w="2518"/>
        <w:gridCol w:w="2268"/>
        <w:gridCol w:w="2552"/>
        <w:gridCol w:w="3060"/>
        <w:gridCol w:w="2778"/>
      </w:tblGrid>
      <w:tr w:rsidR="005F2C22" w:rsidTr="005F2C22">
        <w:tc>
          <w:tcPr>
            <w:tcW w:w="2518" w:type="dxa"/>
          </w:tcPr>
          <w:p w:rsidR="005F2C22" w:rsidRPr="005F2C22" w:rsidRDefault="005F2C22" w:rsidP="005F2C22">
            <w:pPr>
              <w:pStyle w:val="NormalWeb"/>
              <w:spacing w:before="0" w:beforeAutospacing="0" w:after="0" w:afterAutospacing="0" w:line="240" w:lineRule="atLeast"/>
              <w:rPr>
                <w:rStyle w:val="Strong"/>
                <w:bCs w:val="0"/>
              </w:rPr>
            </w:pPr>
            <w:r w:rsidRPr="005F2C22">
              <w:rPr>
                <w:rStyle w:val="Strong"/>
                <w:b w:val="0"/>
              </w:rPr>
              <w:t>abstract or summary</w:t>
            </w:r>
          </w:p>
          <w:p w:rsidR="005F2C22" w:rsidRPr="005F2C22" w:rsidRDefault="005F2C22" w:rsidP="005F2C22">
            <w:pPr>
              <w:pStyle w:val="NormalWeb"/>
              <w:spacing w:before="0" w:beforeAutospacing="0" w:after="0" w:afterAutospacing="0" w:line="240" w:lineRule="atLeast"/>
              <w:rPr>
                <w:rStyle w:val="Strong"/>
                <w:bCs w:val="0"/>
              </w:rPr>
            </w:pPr>
            <w:r w:rsidRPr="005F2C22">
              <w:rPr>
                <w:rStyle w:val="Strong"/>
                <w:b w:val="0"/>
              </w:rPr>
              <w:t>art original</w:t>
            </w:r>
          </w:p>
          <w:p w:rsidR="005F2C22" w:rsidRPr="005F2C22" w:rsidRDefault="005F2C22" w:rsidP="005F2C22">
            <w:pPr>
              <w:pStyle w:val="NormalWeb"/>
              <w:spacing w:before="0" w:beforeAutospacing="0" w:after="0" w:afterAutospacing="0" w:line="240" w:lineRule="atLeast"/>
              <w:rPr>
                <w:rStyle w:val="Strong"/>
                <w:bCs w:val="0"/>
              </w:rPr>
            </w:pPr>
            <w:r w:rsidRPr="005F2C22">
              <w:rPr>
                <w:rStyle w:val="Strong"/>
                <w:b w:val="0"/>
              </w:rPr>
              <w:t>art reproduction</w:t>
            </w:r>
          </w:p>
          <w:p w:rsidR="005F2C22" w:rsidRPr="005F2C22" w:rsidRDefault="005F2C22" w:rsidP="005F2C22">
            <w:pPr>
              <w:pStyle w:val="NormalWeb"/>
              <w:spacing w:before="0" w:beforeAutospacing="0" w:after="0" w:afterAutospacing="0" w:line="240" w:lineRule="atLeast"/>
              <w:rPr>
                <w:rStyle w:val="Strong"/>
                <w:bCs w:val="0"/>
              </w:rPr>
            </w:pPr>
            <w:r w:rsidRPr="005F2C22">
              <w:rPr>
                <w:rStyle w:val="Strong"/>
                <w:b w:val="0"/>
              </w:rPr>
              <w:t>article</w:t>
            </w:r>
          </w:p>
          <w:p w:rsidR="005F2C22" w:rsidRPr="005F2C22" w:rsidRDefault="005F2C22" w:rsidP="005F2C22">
            <w:pPr>
              <w:pStyle w:val="NormalWeb"/>
              <w:spacing w:before="0" w:beforeAutospacing="0" w:after="0" w:afterAutospacing="0" w:line="240" w:lineRule="atLeast"/>
              <w:rPr>
                <w:rStyle w:val="Strong"/>
                <w:bCs w:val="0"/>
              </w:rPr>
            </w:pPr>
            <w:r w:rsidRPr="005F2C22">
              <w:rPr>
                <w:rStyle w:val="Strong"/>
                <w:b w:val="0"/>
              </w:rPr>
              <w:t>atlas</w:t>
            </w:r>
          </w:p>
          <w:p w:rsidR="005F2C22" w:rsidRPr="005F2C22" w:rsidRDefault="005F2C22" w:rsidP="005F2C22">
            <w:pPr>
              <w:pStyle w:val="NormalWeb"/>
              <w:spacing w:before="0" w:beforeAutospacing="0" w:after="0" w:afterAutospacing="0" w:line="240" w:lineRule="atLeast"/>
              <w:rPr>
                <w:rStyle w:val="Strong"/>
                <w:bCs w:val="0"/>
              </w:rPr>
            </w:pPr>
            <w:r w:rsidRPr="005F2C22">
              <w:rPr>
                <w:rStyle w:val="Strong"/>
                <w:b w:val="0"/>
              </w:rPr>
              <w:t xml:space="preserve">autobiography </w:t>
            </w:r>
          </w:p>
          <w:p w:rsidR="005F2C22" w:rsidRPr="005F2C22" w:rsidRDefault="005F2C22" w:rsidP="005F2C22">
            <w:pPr>
              <w:pStyle w:val="NormalWeb"/>
              <w:spacing w:before="0" w:beforeAutospacing="0" w:after="0" w:afterAutospacing="0" w:line="240" w:lineRule="atLeast"/>
              <w:rPr>
                <w:rStyle w:val="Strong"/>
                <w:bCs w:val="0"/>
              </w:rPr>
            </w:pPr>
            <w:r w:rsidRPr="005F2C22">
              <w:rPr>
                <w:rStyle w:val="Strong"/>
                <w:b w:val="0"/>
              </w:rPr>
              <w:t>bibliography</w:t>
            </w:r>
          </w:p>
          <w:p w:rsidR="005F2C22" w:rsidRPr="005F2C22" w:rsidRDefault="005F2C22" w:rsidP="005F2C22">
            <w:pPr>
              <w:pStyle w:val="NormalWeb"/>
              <w:spacing w:before="0" w:beforeAutospacing="0" w:after="0" w:afterAutospacing="0" w:line="240" w:lineRule="atLeast"/>
              <w:rPr>
                <w:rStyle w:val="Strong"/>
                <w:bCs w:val="0"/>
              </w:rPr>
            </w:pPr>
            <w:r w:rsidRPr="005F2C22">
              <w:rPr>
                <w:rStyle w:val="Strong"/>
                <w:b w:val="0"/>
              </w:rPr>
              <w:t>biography</w:t>
            </w:r>
          </w:p>
          <w:p w:rsidR="005F2C22" w:rsidRDefault="005F2C22" w:rsidP="005F2C22">
            <w:pPr>
              <w:pStyle w:val="NormalWeb"/>
              <w:spacing w:before="0" w:beforeAutospacing="0" w:after="0" w:afterAutospacing="0" w:line="240" w:lineRule="atLeast"/>
              <w:rPr>
                <w:rStyle w:val="Strong"/>
                <w:b w:val="0"/>
              </w:rPr>
            </w:pPr>
            <w:r w:rsidRPr="005F2C22">
              <w:rPr>
                <w:rStyle w:val="Strong"/>
                <w:b w:val="0"/>
              </w:rPr>
              <w:t xml:space="preserve">book </w:t>
            </w:r>
            <w:r w:rsidRPr="005F2C22">
              <w:rPr>
                <w:b/>
                <w:bCs/>
              </w:rPr>
              <w:br/>
            </w:r>
            <w:r w:rsidRPr="005F2C22">
              <w:rPr>
                <w:rStyle w:val="Strong"/>
                <w:b w:val="0"/>
              </w:rPr>
              <w:t>calendar</w:t>
            </w:r>
            <w:r w:rsidRPr="005F2C22">
              <w:rPr>
                <w:b/>
                <w:bCs/>
              </w:rPr>
              <w:br/>
            </w:r>
            <w:r w:rsidRPr="005F2C22">
              <w:rPr>
                <w:rStyle w:val="Strong"/>
                <w:b w:val="0"/>
              </w:rPr>
              <w:t>catalog</w:t>
            </w:r>
            <w:r w:rsidRPr="005F2C22">
              <w:rPr>
                <w:b/>
                <w:bCs/>
              </w:rPr>
              <w:br/>
            </w:r>
            <w:r w:rsidRPr="005F2C22">
              <w:rPr>
                <w:rStyle w:val="Strong"/>
                <w:b w:val="0"/>
              </w:rPr>
              <w:t>chart</w:t>
            </w:r>
            <w:r w:rsidRPr="005F2C22">
              <w:rPr>
                <w:b/>
                <w:bCs/>
              </w:rPr>
              <w:br/>
            </w:r>
            <w:r w:rsidRPr="005F2C22">
              <w:rPr>
                <w:rStyle w:val="Strong"/>
                <w:b w:val="0"/>
              </w:rPr>
              <w:t xml:space="preserve">comic or graphic novel </w:t>
            </w:r>
            <w:r w:rsidRPr="005F2C22">
              <w:rPr>
                <w:b/>
                <w:bCs/>
              </w:rPr>
              <w:br/>
            </w:r>
            <w:r w:rsidRPr="005F2C22">
              <w:rPr>
                <w:rStyle w:val="Strong"/>
                <w:b w:val="0"/>
              </w:rPr>
              <w:t>comic strip</w:t>
            </w:r>
            <w:r w:rsidRPr="005F2C22">
              <w:rPr>
                <w:b/>
                <w:bCs/>
              </w:rPr>
              <w:br/>
            </w:r>
            <w:r w:rsidRPr="005F2C22">
              <w:rPr>
                <w:rStyle w:val="Strong"/>
                <w:b w:val="0"/>
              </w:rPr>
              <w:t>conference publication</w:t>
            </w:r>
            <w:r w:rsidRPr="005F2C22">
              <w:rPr>
                <w:b/>
                <w:bCs/>
              </w:rPr>
              <w:br/>
            </w:r>
            <w:r w:rsidRPr="005F2C22">
              <w:rPr>
                <w:rStyle w:val="Strong"/>
                <w:b w:val="0"/>
              </w:rPr>
              <w:t>database</w:t>
            </w:r>
            <w:r w:rsidRPr="005F2C22">
              <w:rPr>
                <w:b/>
                <w:bCs/>
              </w:rPr>
              <w:br/>
            </w:r>
            <w:r w:rsidRPr="005F2C22">
              <w:rPr>
                <w:rStyle w:val="Strong"/>
                <w:b w:val="0"/>
              </w:rPr>
              <w:t>dictionary</w:t>
            </w:r>
            <w:r w:rsidRPr="005F2C22">
              <w:rPr>
                <w:b/>
                <w:bCs/>
              </w:rPr>
              <w:br/>
            </w:r>
            <w:r w:rsidRPr="005F2C22">
              <w:rPr>
                <w:rStyle w:val="Strong"/>
                <w:b w:val="0"/>
              </w:rPr>
              <w:t>diorama</w:t>
            </w:r>
            <w:r w:rsidRPr="005F2C22">
              <w:rPr>
                <w:b/>
                <w:bCs/>
              </w:rPr>
              <w:br/>
            </w:r>
            <w:r w:rsidRPr="005F2C22">
              <w:rPr>
                <w:rStyle w:val="Strong"/>
                <w:b w:val="0"/>
              </w:rPr>
              <w:t>directory</w:t>
            </w:r>
          </w:p>
          <w:p w:rsidR="005F2C22" w:rsidRDefault="005F2C22" w:rsidP="005F2C22">
            <w:pPr>
              <w:pStyle w:val="NormalWeb"/>
              <w:spacing w:before="0" w:beforeAutospacing="0" w:after="0" w:afterAutospacing="0" w:line="240" w:lineRule="atLeast"/>
              <w:rPr>
                <w:rStyle w:val="Strong"/>
                <w:b w:val="0"/>
              </w:rPr>
            </w:pPr>
            <w:r w:rsidRPr="005F2C22">
              <w:rPr>
                <w:rStyle w:val="Strong"/>
                <w:b w:val="0"/>
              </w:rPr>
              <w:t>discography</w:t>
            </w:r>
          </w:p>
        </w:tc>
        <w:tc>
          <w:tcPr>
            <w:tcW w:w="2268" w:type="dxa"/>
          </w:tcPr>
          <w:p w:rsidR="005F2C22" w:rsidRDefault="005F2C22" w:rsidP="005F2C22">
            <w:pPr>
              <w:pStyle w:val="NormalWeb"/>
              <w:spacing w:before="0" w:beforeAutospacing="0" w:after="0" w:afterAutospacing="0" w:line="240" w:lineRule="atLeast"/>
              <w:rPr>
                <w:rStyle w:val="Strong"/>
                <w:b w:val="0"/>
              </w:rPr>
            </w:pPr>
            <w:r w:rsidRPr="005F2C22">
              <w:rPr>
                <w:rStyle w:val="Strong"/>
                <w:b w:val="0"/>
              </w:rPr>
              <w:t>drama</w:t>
            </w:r>
            <w:r w:rsidRPr="005F2C22">
              <w:rPr>
                <w:b/>
                <w:bCs/>
              </w:rPr>
              <w:br/>
            </w:r>
            <w:r w:rsidRPr="005F2C22">
              <w:rPr>
                <w:rStyle w:val="Strong"/>
                <w:b w:val="0"/>
              </w:rPr>
              <w:t>encyclopedia</w:t>
            </w:r>
            <w:r w:rsidRPr="005F2C22">
              <w:rPr>
                <w:b/>
                <w:bCs/>
              </w:rPr>
              <w:br/>
            </w:r>
            <w:r w:rsidRPr="005F2C22">
              <w:rPr>
                <w:rStyle w:val="Strong"/>
                <w:b w:val="0"/>
              </w:rPr>
              <w:t>essay</w:t>
            </w:r>
          </w:p>
          <w:p w:rsidR="005F2C22" w:rsidRDefault="005F2C22" w:rsidP="005F2C22">
            <w:pPr>
              <w:pStyle w:val="NormalWeb"/>
              <w:spacing w:before="0" w:beforeAutospacing="0" w:after="0" w:afterAutospacing="0" w:line="240" w:lineRule="atLeast"/>
              <w:rPr>
                <w:rStyle w:val="Strong"/>
                <w:b w:val="0"/>
              </w:rPr>
            </w:pPr>
            <w:r w:rsidRPr="005F2C22">
              <w:rPr>
                <w:rStyle w:val="Strong"/>
                <w:b w:val="0"/>
              </w:rPr>
              <w:t>festschrift</w:t>
            </w:r>
            <w:r w:rsidRPr="005F2C22">
              <w:rPr>
                <w:b/>
                <w:bCs/>
              </w:rPr>
              <w:br/>
            </w:r>
            <w:r w:rsidRPr="005F2C22">
              <w:rPr>
                <w:rStyle w:val="Strong"/>
                <w:b w:val="0"/>
              </w:rPr>
              <w:t>fiction</w:t>
            </w:r>
            <w:r w:rsidRPr="005F2C22">
              <w:rPr>
                <w:b/>
                <w:bCs/>
              </w:rPr>
              <w:br/>
            </w:r>
            <w:r w:rsidRPr="005F2C22">
              <w:rPr>
                <w:rStyle w:val="Strong"/>
                <w:b w:val="0"/>
              </w:rPr>
              <w:t>filmography</w:t>
            </w:r>
            <w:r w:rsidRPr="005F2C22">
              <w:rPr>
                <w:b/>
                <w:bCs/>
              </w:rPr>
              <w:br/>
            </w:r>
            <w:r w:rsidRPr="005F2C22">
              <w:rPr>
                <w:rStyle w:val="Strong"/>
                <w:b w:val="0"/>
              </w:rPr>
              <w:t>filmstrip</w:t>
            </w:r>
            <w:r w:rsidRPr="005F2C22">
              <w:rPr>
                <w:b/>
                <w:bCs/>
              </w:rPr>
              <w:br/>
            </w:r>
            <w:r w:rsidRPr="005F2C22">
              <w:rPr>
                <w:rStyle w:val="Strong"/>
                <w:b w:val="0"/>
              </w:rPr>
              <w:t xml:space="preserve">finding aid </w:t>
            </w:r>
            <w:r w:rsidRPr="005F2C22">
              <w:rPr>
                <w:b/>
                <w:bCs/>
              </w:rPr>
              <w:br/>
            </w:r>
            <w:r w:rsidRPr="005F2C22">
              <w:rPr>
                <w:rStyle w:val="Strong"/>
                <w:b w:val="0"/>
              </w:rPr>
              <w:t>flash card</w:t>
            </w:r>
            <w:r w:rsidRPr="005F2C22">
              <w:rPr>
                <w:b/>
                <w:bCs/>
              </w:rPr>
              <w:br/>
            </w:r>
            <w:r w:rsidRPr="005F2C22">
              <w:rPr>
                <w:rStyle w:val="Strong"/>
                <w:b w:val="0"/>
              </w:rPr>
              <w:t xml:space="preserve">folktale </w:t>
            </w:r>
            <w:r w:rsidRPr="005F2C22">
              <w:rPr>
                <w:b/>
                <w:bCs/>
              </w:rPr>
              <w:br/>
            </w:r>
            <w:r w:rsidRPr="005F2C22">
              <w:rPr>
                <w:rStyle w:val="Strong"/>
                <w:b w:val="0"/>
              </w:rPr>
              <w:t>font</w:t>
            </w:r>
            <w:r w:rsidRPr="005F2C22">
              <w:rPr>
                <w:b/>
                <w:bCs/>
              </w:rPr>
              <w:br/>
            </w:r>
            <w:r w:rsidRPr="005F2C22">
              <w:rPr>
                <w:rStyle w:val="Strong"/>
                <w:b w:val="0"/>
              </w:rPr>
              <w:t>game</w:t>
            </w:r>
            <w:r w:rsidRPr="005F2C22">
              <w:rPr>
                <w:b/>
                <w:bCs/>
              </w:rPr>
              <w:br/>
            </w:r>
            <w:r w:rsidRPr="005F2C22">
              <w:rPr>
                <w:rStyle w:val="Strong"/>
                <w:b w:val="0"/>
              </w:rPr>
              <w:t xml:space="preserve">government publication </w:t>
            </w:r>
            <w:r w:rsidRPr="005F2C22">
              <w:rPr>
                <w:b/>
                <w:bCs/>
              </w:rPr>
              <w:br/>
            </w:r>
            <w:r w:rsidRPr="005F2C22">
              <w:rPr>
                <w:rStyle w:val="Strong"/>
                <w:b w:val="0"/>
              </w:rPr>
              <w:t>graphic</w:t>
            </w:r>
            <w:r w:rsidRPr="005F2C22">
              <w:rPr>
                <w:b/>
                <w:bCs/>
              </w:rPr>
              <w:br/>
            </w:r>
            <w:r w:rsidRPr="005F2C22">
              <w:rPr>
                <w:rStyle w:val="Strong"/>
                <w:b w:val="0"/>
              </w:rPr>
              <w:t>globe</w:t>
            </w:r>
            <w:r w:rsidRPr="005F2C22">
              <w:rPr>
                <w:b/>
                <w:bCs/>
              </w:rPr>
              <w:br/>
            </w:r>
            <w:r w:rsidRPr="005F2C22">
              <w:rPr>
                <w:rStyle w:val="Strong"/>
                <w:b w:val="0"/>
              </w:rPr>
              <w:t>handbook</w:t>
            </w:r>
            <w:r w:rsidRPr="005F2C22">
              <w:rPr>
                <w:b/>
                <w:bCs/>
              </w:rPr>
              <w:br/>
            </w:r>
            <w:r w:rsidRPr="005F2C22">
              <w:rPr>
                <w:rStyle w:val="Strong"/>
                <w:b w:val="0"/>
              </w:rPr>
              <w:t xml:space="preserve">history </w:t>
            </w:r>
            <w:r w:rsidRPr="005F2C22">
              <w:rPr>
                <w:b/>
                <w:bCs/>
              </w:rPr>
              <w:br/>
            </w:r>
            <w:r w:rsidRPr="005F2C22">
              <w:rPr>
                <w:rStyle w:val="Strong"/>
                <w:b w:val="0"/>
              </w:rPr>
              <w:t>hymnal</w:t>
            </w:r>
            <w:r w:rsidRPr="005F2C22">
              <w:rPr>
                <w:b/>
                <w:bCs/>
              </w:rPr>
              <w:br/>
            </w:r>
            <w:r w:rsidRPr="005F2C22">
              <w:rPr>
                <w:rStyle w:val="Strong"/>
                <w:b w:val="0"/>
              </w:rPr>
              <w:t>humor, satire</w:t>
            </w:r>
          </w:p>
        </w:tc>
        <w:tc>
          <w:tcPr>
            <w:tcW w:w="2552" w:type="dxa"/>
          </w:tcPr>
          <w:p w:rsidR="005F2C22" w:rsidRDefault="005F2C22" w:rsidP="005F2C22">
            <w:pPr>
              <w:pStyle w:val="NormalWeb"/>
              <w:spacing w:before="0" w:beforeAutospacing="0" w:after="0" w:afterAutospacing="0" w:line="240" w:lineRule="atLeast"/>
              <w:rPr>
                <w:rStyle w:val="Strong"/>
                <w:b w:val="0"/>
              </w:rPr>
            </w:pPr>
            <w:r>
              <w:rPr>
                <w:rStyle w:val="Strong"/>
                <w:b w:val="0"/>
              </w:rPr>
              <w:t>index</w:t>
            </w:r>
          </w:p>
          <w:p w:rsidR="005F2C22" w:rsidRDefault="005F2C22" w:rsidP="005F2C22">
            <w:pPr>
              <w:pStyle w:val="NormalWeb"/>
              <w:spacing w:before="0" w:beforeAutospacing="0" w:after="0" w:afterAutospacing="0" w:line="240" w:lineRule="atLeast"/>
              <w:rPr>
                <w:rStyle w:val="Strong"/>
                <w:b w:val="0"/>
              </w:rPr>
            </w:pPr>
            <w:r w:rsidRPr="005F2C22">
              <w:rPr>
                <w:rStyle w:val="Strong"/>
                <w:b w:val="0"/>
              </w:rPr>
              <w:t xml:space="preserve">instruction </w:t>
            </w:r>
            <w:r w:rsidRPr="005F2C22">
              <w:rPr>
                <w:b/>
                <w:bCs/>
              </w:rPr>
              <w:br/>
            </w:r>
            <w:r w:rsidRPr="005F2C22">
              <w:rPr>
                <w:rStyle w:val="Strong"/>
                <w:b w:val="0"/>
              </w:rPr>
              <w:t xml:space="preserve">interview </w:t>
            </w:r>
            <w:r w:rsidRPr="005F2C22">
              <w:rPr>
                <w:b/>
                <w:bCs/>
              </w:rPr>
              <w:br/>
            </w:r>
            <w:r w:rsidRPr="005F2C22">
              <w:rPr>
                <w:rStyle w:val="Strong"/>
                <w:b w:val="0"/>
              </w:rPr>
              <w:t>issue</w:t>
            </w:r>
            <w:r w:rsidRPr="005F2C22">
              <w:rPr>
                <w:b/>
                <w:bCs/>
              </w:rPr>
              <w:br/>
            </w:r>
            <w:r w:rsidRPr="005F2C22">
              <w:rPr>
                <w:rStyle w:val="Strong"/>
                <w:b w:val="0"/>
              </w:rPr>
              <w:t>journal</w:t>
            </w:r>
            <w:r w:rsidRPr="005F2C22">
              <w:rPr>
                <w:b/>
                <w:bCs/>
              </w:rPr>
              <w:br/>
            </w:r>
            <w:r w:rsidRPr="005F2C22">
              <w:rPr>
                <w:rStyle w:val="Strong"/>
                <w:b w:val="0"/>
              </w:rPr>
              <w:t>kit</w:t>
            </w:r>
            <w:r w:rsidRPr="005F2C22">
              <w:rPr>
                <w:b/>
                <w:bCs/>
              </w:rPr>
              <w:br/>
            </w:r>
            <w:r w:rsidRPr="005F2C22">
              <w:rPr>
                <w:rStyle w:val="Strong"/>
                <w:b w:val="0"/>
              </w:rPr>
              <w:t>language instruction</w:t>
            </w:r>
            <w:r w:rsidRPr="005F2C22">
              <w:rPr>
                <w:b/>
                <w:bCs/>
              </w:rPr>
              <w:br/>
            </w:r>
            <w:r w:rsidRPr="005F2C22">
              <w:rPr>
                <w:rStyle w:val="Strong"/>
                <w:b w:val="0"/>
              </w:rPr>
              <w:t>law report or digest</w:t>
            </w:r>
            <w:r w:rsidRPr="005F2C22">
              <w:rPr>
                <w:b/>
                <w:bCs/>
              </w:rPr>
              <w:br/>
            </w:r>
            <w:r w:rsidRPr="005F2C22">
              <w:rPr>
                <w:rStyle w:val="Strong"/>
                <w:b w:val="0"/>
              </w:rPr>
              <w:t>legal article</w:t>
            </w:r>
            <w:r w:rsidRPr="005F2C22">
              <w:rPr>
                <w:b/>
                <w:bCs/>
              </w:rPr>
              <w:br/>
            </w:r>
            <w:r w:rsidRPr="005F2C22">
              <w:rPr>
                <w:rStyle w:val="Strong"/>
                <w:b w:val="0"/>
              </w:rPr>
              <w:t>legal case and case notes</w:t>
            </w:r>
            <w:r w:rsidRPr="005F2C22">
              <w:rPr>
                <w:b/>
                <w:bCs/>
              </w:rPr>
              <w:br/>
            </w:r>
            <w:r w:rsidRPr="005F2C22">
              <w:rPr>
                <w:rStyle w:val="Strong"/>
                <w:b w:val="0"/>
              </w:rPr>
              <w:t>legislation</w:t>
            </w:r>
            <w:r w:rsidRPr="005F2C22">
              <w:rPr>
                <w:b/>
                <w:bCs/>
              </w:rPr>
              <w:br/>
            </w:r>
            <w:r w:rsidRPr="005F2C22">
              <w:rPr>
                <w:rStyle w:val="Strong"/>
                <w:b w:val="0"/>
              </w:rPr>
              <w:t xml:space="preserve">letter </w:t>
            </w:r>
            <w:r w:rsidRPr="005F2C22">
              <w:rPr>
                <w:b/>
                <w:bCs/>
              </w:rPr>
              <w:br/>
            </w:r>
            <w:r w:rsidRPr="005F2C22">
              <w:rPr>
                <w:rStyle w:val="Strong"/>
                <w:b w:val="0"/>
              </w:rPr>
              <w:t xml:space="preserve">loose-leaf </w:t>
            </w:r>
            <w:r w:rsidRPr="005F2C22">
              <w:rPr>
                <w:b/>
                <w:bCs/>
              </w:rPr>
              <w:br/>
            </w:r>
            <w:r w:rsidRPr="005F2C22">
              <w:rPr>
                <w:rStyle w:val="Strong"/>
                <w:b w:val="0"/>
              </w:rPr>
              <w:t>map</w:t>
            </w:r>
            <w:r w:rsidRPr="005F2C22">
              <w:rPr>
                <w:b/>
                <w:bCs/>
              </w:rPr>
              <w:br/>
            </w:r>
            <w:r w:rsidRPr="005F2C22">
              <w:rPr>
                <w:rStyle w:val="Strong"/>
                <w:b w:val="0"/>
              </w:rPr>
              <w:t xml:space="preserve">memoir </w:t>
            </w:r>
            <w:r w:rsidRPr="005F2C22">
              <w:rPr>
                <w:b/>
                <w:bCs/>
              </w:rPr>
              <w:br/>
            </w:r>
            <w:r w:rsidRPr="005F2C22">
              <w:rPr>
                <w:rStyle w:val="Strong"/>
                <w:b w:val="0"/>
              </w:rPr>
              <w:t>microscope slide</w:t>
            </w:r>
            <w:r w:rsidRPr="005F2C22">
              <w:rPr>
                <w:b/>
                <w:bCs/>
              </w:rPr>
              <w:br/>
            </w:r>
            <w:r w:rsidRPr="005F2C22">
              <w:rPr>
                <w:rStyle w:val="Strong"/>
                <w:b w:val="0"/>
              </w:rPr>
              <w:t>model</w:t>
            </w:r>
            <w:r w:rsidRPr="005F2C22">
              <w:rPr>
                <w:b/>
                <w:bCs/>
              </w:rPr>
              <w:br/>
            </w:r>
            <w:r w:rsidRPr="005F2C22">
              <w:rPr>
                <w:rStyle w:val="Strong"/>
                <w:b w:val="0"/>
              </w:rPr>
              <w:t>motion picture</w:t>
            </w:r>
            <w:r w:rsidRPr="005F2C22">
              <w:rPr>
                <w:b/>
                <w:bCs/>
              </w:rPr>
              <w:br/>
            </w:r>
            <w:r w:rsidRPr="005F2C22">
              <w:rPr>
                <w:rStyle w:val="Strong"/>
                <w:b w:val="0"/>
              </w:rPr>
              <w:t>multivolume</w:t>
            </w:r>
          </w:p>
        </w:tc>
        <w:tc>
          <w:tcPr>
            <w:tcW w:w="3060" w:type="dxa"/>
          </w:tcPr>
          <w:p w:rsidR="005F2C22" w:rsidRDefault="005F2C22" w:rsidP="005F2C22">
            <w:pPr>
              <w:pStyle w:val="NormalWeb"/>
              <w:spacing w:before="0" w:beforeAutospacing="0" w:after="0" w:afterAutospacing="0" w:line="240" w:lineRule="atLeast"/>
              <w:rPr>
                <w:rStyle w:val="Strong"/>
                <w:b w:val="0"/>
              </w:rPr>
            </w:pPr>
            <w:r w:rsidRPr="005F2C22">
              <w:rPr>
                <w:rStyle w:val="Strong"/>
                <w:b w:val="0"/>
              </w:rPr>
              <w:t>monograph</w:t>
            </w:r>
            <w:r w:rsidRPr="005F2C22">
              <w:rPr>
                <w:b/>
                <w:bCs/>
              </w:rPr>
              <w:br/>
            </w:r>
            <w:r w:rsidRPr="005F2C22">
              <w:rPr>
                <w:rStyle w:val="Strong"/>
                <w:b w:val="0"/>
              </w:rPr>
              <w:t>newspaper</w:t>
            </w:r>
            <w:r w:rsidRPr="005F2C22">
              <w:rPr>
                <w:b/>
                <w:bCs/>
              </w:rPr>
              <w:br/>
            </w:r>
            <w:r w:rsidRPr="005F2C22">
              <w:rPr>
                <w:rStyle w:val="Strong"/>
                <w:b w:val="0"/>
              </w:rPr>
              <w:t>novel</w:t>
            </w:r>
          </w:p>
          <w:p w:rsidR="005F2C22" w:rsidRDefault="005F2C22" w:rsidP="005F2C22">
            <w:pPr>
              <w:pStyle w:val="NormalWeb"/>
              <w:spacing w:before="0" w:beforeAutospacing="0" w:after="0" w:afterAutospacing="0" w:line="240" w:lineRule="atLeast"/>
              <w:rPr>
                <w:rStyle w:val="Strong"/>
                <w:b w:val="0"/>
              </w:rPr>
            </w:pPr>
            <w:r w:rsidRPr="005F2C22">
              <w:rPr>
                <w:rStyle w:val="Strong"/>
                <w:b w:val="0"/>
              </w:rPr>
              <w:t>numeric data</w:t>
            </w:r>
          </w:p>
          <w:p w:rsidR="005F2C22" w:rsidRPr="005F2C22" w:rsidRDefault="005F2C22" w:rsidP="005F2C22">
            <w:pPr>
              <w:pStyle w:val="NormalWeb"/>
              <w:spacing w:before="0" w:beforeAutospacing="0" w:after="0" w:afterAutospacing="0" w:line="240" w:lineRule="atLeast"/>
              <w:rPr>
                <w:rStyle w:val="Strong"/>
                <w:b w:val="0"/>
              </w:rPr>
            </w:pPr>
            <w:r w:rsidRPr="005F2C22">
              <w:rPr>
                <w:rStyle w:val="Strong"/>
                <w:b w:val="0"/>
              </w:rPr>
              <w:t>offprint</w:t>
            </w:r>
            <w:r w:rsidRPr="005F2C22">
              <w:rPr>
                <w:b/>
                <w:bCs/>
              </w:rPr>
              <w:br/>
            </w:r>
            <w:r w:rsidRPr="005F2C22">
              <w:rPr>
                <w:rStyle w:val="Strong"/>
                <w:b w:val="0"/>
              </w:rPr>
              <w:t>online system or service</w:t>
            </w:r>
            <w:r w:rsidRPr="005F2C22">
              <w:rPr>
                <w:b/>
                <w:bCs/>
              </w:rPr>
              <w:br/>
            </w:r>
            <w:r w:rsidRPr="005F2C22">
              <w:rPr>
                <w:rStyle w:val="Strong"/>
                <w:b w:val="0"/>
              </w:rPr>
              <w:t>patent</w:t>
            </w:r>
            <w:r w:rsidRPr="005F2C22">
              <w:rPr>
                <w:b/>
                <w:bCs/>
              </w:rPr>
              <w:br/>
            </w:r>
            <w:r w:rsidRPr="005F2C22">
              <w:rPr>
                <w:rStyle w:val="Strong"/>
                <w:b w:val="0"/>
              </w:rPr>
              <w:t>periodical</w:t>
            </w:r>
            <w:r w:rsidRPr="005F2C22">
              <w:rPr>
                <w:b/>
                <w:bCs/>
              </w:rPr>
              <w:br/>
            </w:r>
            <w:r w:rsidRPr="005F2C22">
              <w:rPr>
                <w:rStyle w:val="Strong"/>
                <w:b w:val="0"/>
              </w:rPr>
              <w:t>picture</w:t>
            </w:r>
            <w:r w:rsidRPr="005F2C22">
              <w:rPr>
                <w:b/>
                <w:bCs/>
              </w:rPr>
              <w:br/>
            </w:r>
            <w:r w:rsidRPr="005F2C22">
              <w:rPr>
                <w:rStyle w:val="Strong"/>
                <w:b w:val="0"/>
              </w:rPr>
              <w:t xml:space="preserve">poetry </w:t>
            </w:r>
            <w:r w:rsidRPr="005F2C22">
              <w:rPr>
                <w:b/>
                <w:bCs/>
              </w:rPr>
              <w:br/>
            </w:r>
            <w:r w:rsidRPr="005F2C22">
              <w:rPr>
                <w:rStyle w:val="Strong"/>
                <w:b w:val="0"/>
              </w:rPr>
              <w:t>programmed text</w:t>
            </w:r>
            <w:r w:rsidRPr="005F2C22">
              <w:rPr>
                <w:b/>
                <w:bCs/>
              </w:rPr>
              <w:br/>
            </w:r>
            <w:r w:rsidRPr="005F2C22">
              <w:rPr>
                <w:rStyle w:val="Strong"/>
                <w:b w:val="0"/>
              </w:rPr>
              <w:t>realia</w:t>
            </w:r>
            <w:r w:rsidRPr="005F2C22">
              <w:rPr>
                <w:b/>
                <w:bCs/>
              </w:rPr>
              <w:br/>
            </w:r>
            <w:r w:rsidRPr="005F2C22">
              <w:rPr>
                <w:rStyle w:val="Strong"/>
                <w:b w:val="0"/>
              </w:rPr>
              <w:t xml:space="preserve">rehearsal </w:t>
            </w:r>
            <w:r w:rsidRPr="005F2C22">
              <w:rPr>
                <w:b/>
                <w:bCs/>
              </w:rPr>
              <w:br/>
            </w:r>
            <w:r w:rsidRPr="005F2C22">
              <w:rPr>
                <w:rStyle w:val="Strong"/>
                <w:b w:val="0"/>
              </w:rPr>
              <w:t>remote sensing image</w:t>
            </w:r>
            <w:r w:rsidRPr="005F2C22">
              <w:rPr>
                <w:b/>
                <w:bCs/>
              </w:rPr>
              <w:br/>
            </w:r>
            <w:r w:rsidRPr="005F2C22">
              <w:rPr>
                <w:rStyle w:val="Strong"/>
                <w:b w:val="0"/>
              </w:rPr>
              <w:t xml:space="preserve">reporting </w:t>
            </w:r>
            <w:r w:rsidRPr="005F2C22">
              <w:rPr>
                <w:b/>
                <w:bCs/>
              </w:rPr>
              <w:br/>
            </w:r>
            <w:r w:rsidRPr="005F2C22">
              <w:rPr>
                <w:rStyle w:val="Strong"/>
                <w:b w:val="0"/>
              </w:rPr>
              <w:t>review</w:t>
            </w:r>
            <w:r w:rsidRPr="005F2C22">
              <w:rPr>
                <w:b/>
                <w:bCs/>
              </w:rPr>
              <w:br/>
            </w:r>
            <w:r w:rsidRPr="005F2C22">
              <w:rPr>
                <w:rStyle w:val="Strong"/>
                <w:b w:val="0"/>
              </w:rPr>
              <w:t>script</w:t>
            </w:r>
            <w:r w:rsidRPr="005F2C22">
              <w:rPr>
                <w:b/>
                <w:bCs/>
              </w:rPr>
              <w:br/>
            </w:r>
            <w:r w:rsidRPr="005F2C22">
              <w:rPr>
                <w:rStyle w:val="Strong"/>
                <w:b w:val="0"/>
              </w:rPr>
              <w:t>series</w:t>
            </w:r>
            <w:r w:rsidRPr="005F2C22">
              <w:rPr>
                <w:b/>
                <w:bCs/>
              </w:rPr>
              <w:br/>
            </w:r>
            <w:r w:rsidRPr="005F2C22">
              <w:rPr>
                <w:rStyle w:val="Strong"/>
                <w:b w:val="0"/>
              </w:rPr>
              <w:t>short story</w:t>
            </w:r>
            <w:r w:rsidRPr="005F2C22">
              <w:rPr>
                <w:b/>
                <w:bCs/>
              </w:rPr>
              <w:br/>
            </w:r>
            <w:r w:rsidRPr="005F2C22">
              <w:rPr>
                <w:rStyle w:val="Strong"/>
                <w:b w:val="0"/>
              </w:rPr>
              <w:t>slide</w:t>
            </w:r>
          </w:p>
        </w:tc>
        <w:tc>
          <w:tcPr>
            <w:tcW w:w="2778" w:type="dxa"/>
          </w:tcPr>
          <w:p w:rsidR="005F2C22" w:rsidRPr="005F2C22" w:rsidRDefault="005F2C22" w:rsidP="005F2C22">
            <w:pPr>
              <w:pStyle w:val="NormalWeb"/>
              <w:spacing w:before="0" w:beforeAutospacing="0" w:after="0" w:afterAutospacing="0" w:line="240" w:lineRule="atLeast"/>
              <w:rPr>
                <w:rStyle w:val="Strong"/>
                <w:b w:val="0"/>
              </w:rPr>
            </w:pPr>
            <w:r w:rsidRPr="005F2C22">
              <w:rPr>
                <w:rStyle w:val="Strong"/>
                <w:b w:val="0"/>
              </w:rPr>
              <w:t xml:space="preserve">sound </w:t>
            </w:r>
            <w:r w:rsidRPr="005F2C22">
              <w:rPr>
                <w:b/>
                <w:bCs/>
              </w:rPr>
              <w:br/>
            </w:r>
            <w:r w:rsidRPr="005F2C22">
              <w:rPr>
                <w:rStyle w:val="Strong"/>
                <w:b w:val="0"/>
              </w:rPr>
              <w:t>speech</w:t>
            </w:r>
            <w:r w:rsidRPr="005F2C22">
              <w:rPr>
                <w:b/>
                <w:bCs/>
              </w:rPr>
              <w:br/>
            </w:r>
            <w:r w:rsidRPr="005F2C22">
              <w:rPr>
                <w:rStyle w:val="Strong"/>
                <w:b w:val="0"/>
              </w:rPr>
              <w:t>standard or specification</w:t>
            </w:r>
            <w:r w:rsidRPr="005F2C22">
              <w:rPr>
                <w:b/>
                <w:bCs/>
              </w:rPr>
              <w:br/>
            </w:r>
            <w:r w:rsidRPr="005F2C22">
              <w:rPr>
                <w:rStyle w:val="Strong"/>
                <w:b w:val="0"/>
              </w:rPr>
              <w:t>statistics</w:t>
            </w:r>
            <w:r w:rsidRPr="005F2C22">
              <w:rPr>
                <w:b/>
                <w:bCs/>
              </w:rPr>
              <w:br/>
            </w:r>
            <w:r w:rsidRPr="005F2C22">
              <w:rPr>
                <w:rStyle w:val="Strong"/>
                <w:b w:val="0"/>
              </w:rPr>
              <w:t>survey of literature</w:t>
            </w:r>
            <w:r w:rsidRPr="005F2C22">
              <w:rPr>
                <w:b/>
                <w:bCs/>
              </w:rPr>
              <w:br/>
            </w:r>
            <w:r w:rsidRPr="005F2C22">
              <w:rPr>
                <w:rStyle w:val="Strong"/>
                <w:b w:val="0"/>
              </w:rPr>
              <w:t>technical drawing</w:t>
            </w:r>
            <w:r w:rsidRPr="005F2C22">
              <w:rPr>
                <w:b/>
                <w:bCs/>
              </w:rPr>
              <w:br/>
            </w:r>
            <w:r w:rsidRPr="005F2C22">
              <w:rPr>
                <w:rStyle w:val="Strong"/>
                <w:b w:val="0"/>
              </w:rPr>
              <w:t>technical report</w:t>
            </w:r>
            <w:r w:rsidRPr="005F2C22">
              <w:rPr>
                <w:b/>
                <w:bCs/>
              </w:rPr>
              <w:br/>
            </w:r>
            <w:r w:rsidRPr="005F2C22">
              <w:rPr>
                <w:rStyle w:val="Strong"/>
                <w:b w:val="0"/>
              </w:rPr>
              <w:t>thesis</w:t>
            </w:r>
            <w:r w:rsidRPr="005F2C22">
              <w:rPr>
                <w:b/>
                <w:bCs/>
              </w:rPr>
              <w:br/>
            </w:r>
            <w:r w:rsidRPr="005F2C22">
              <w:rPr>
                <w:rStyle w:val="Strong"/>
                <w:b w:val="0"/>
              </w:rPr>
              <w:t>toy</w:t>
            </w:r>
            <w:r w:rsidRPr="005F2C22">
              <w:rPr>
                <w:b/>
                <w:bCs/>
              </w:rPr>
              <w:br/>
            </w:r>
            <w:r w:rsidRPr="005F2C22">
              <w:rPr>
                <w:rStyle w:val="Strong"/>
                <w:b w:val="0"/>
              </w:rPr>
              <w:t>transparency</w:t>
            </w:r>
            <w:r w:rsidRPr="005F2C22">
              <w:rPr>
                <w:b/>
                <w:bCs/>
              </w:rPr>
              <w:br/>
            </w:r>
            <w:r w:rsidRPr="005F2C22">
              <w:rPr>
                <w:rStyle w:val="Strong"/>
                <w:b w:val="0"/>
              </w:rPr>
              <w:t>treaty</w:t>
            </w:r>
            <w:r w:rsidRPr="005F2C22">
              <w:rPr>
                <w:b/>
                <w:bCs/>
              </w:rPr>
              <w:br/>
            </w:r>
            <w:r w:rsidRPr="005F2C22">
              <w:rPr>
                <w:rStyle w:val="Strong"/>
                <w:b w:val="0"/>
              </w:rPr>
              <w:t xml:space="preserve">videorecording </w:t>
            </w:r>
            <w:r w:rsidRPr="005F2C22">
              <w:rPr>
                <w:b/>
                <w:bCs/>
              </w:rPr>
              <w:br/>
            </w:r>
            <w:r w:rsidRPr="005F2C22">
              <w:rPr>
                <w:rStyle w:val="Strong"/>
                <w:b w:val="0"/>
              </w:rPr>
              <w:t>web site</w:t>
            </w:r>
            <w:r w:rsidRPr="005F2C22">
              <w:rPr>
                <w:b/>
                <w:bCs/>
              </w:rPr>
              <w:br/>
            </w:r>
            <w:r w:rsidRPr="005F2C22">
              <w:rPr>
                <w:rStyle w:val="Strong"/>
                <w:b w:val="0"/>
              </w:rPr>
              <w:t>yearbook</w:t>
            </w:r>
          </w:p>
        </w:tc>
      </w:tr>
    </w:tbl>
    <w:p w:rsidR="0002526D" w:rsidRDefault="001A75B4" w:rsidP="0002526D">
      <w:pPr>
        <w:pStyle w:val="Heading2"/>
      </w:pPr>
      <w:r w:rsidRPr="005F2C22">
        <w:rPr>
          <w:rFonts w:ascii="Times New Roman" w:hAnsi="Times New Roman" w:cs="Times New Roman"/>
          <w:sz w:val="24"/>
          <w:szCs w:val="24"/>
        </w:rPr>
        <w:br/>
      </w:r>
      <w:bookmarkStart w:id="45" w:name="_Toc427932314"/>
      <w:r w:rsidR="0002526D">
        <w:t>5.0 Geographic Region Name</w:t>
      </w:r>
      <w:bookmarkEnd w:id="45"/>
    </w:p>
    <w:p w:rsidR="0002526D" w:rsidRDefault="0002526D" w:rsidP="005F2C22">
      <w:pPr>
        <w:pStyle w:val="NormalWeb"/>
        <w:spacing w:before="0" w:beforeAutospacing="0" w:after="0" w:afterAutospacing="0" w:line="240" w:lineRule="atLeast"/>
        <w:rPr>
          <w:b/>
          <w:bCs/>
        </w:rPr>
      </w:pPr>
    </w:p>
    <w:p w:rsidR="00825C3F" w:rsidRDefault="0002526D" w:rsidP="0002526D">
      <w:pPr>
        <w:pStyle w:val="NormalWeb"/>
        <w:spacing w:before="0" w:beforeAutospacing="0" w:after="0" w:afterAutospacing="0" w:line="240" w:lineRule="atLeast"/>
        <w:rPr>
          <w:b/>
          <w:bCs/>
        </w:rPr>
      </w:pPr>
      <w:r>
        <w:rPr>
          <w:b/>
          <w:bCs/>
        </w:rPr>
        <w:t xml:space="preserve">Source : </w:t>
      </w:r>
      <w:hyperlink r:id="rId111" w:history="1">
        <w:r w:rsidRPr="0002526D">
          <w:rPr>
            <w:rStyle w:val="Hyperlink"/>
            <w:lang w:val="en"/>
          </w:rPr>
          <w:t>Standard Geographical Classification (SGC) 2011</w:t>
        </w:r>
      </w:hyperlink>
      <w:r w:rsidR="001A75B4" w:rsidRPr="005F2C22">
        <w:rPr>
          <w:b/>
          <w:bCs/>
        </w:rPr>
        <w:br/>
      </w:r>
    </w:p>
    <w:p w:rsidR="0002526D" w:rsidRPr="0002526D" w:rsidRDefault="00825C3F" w:rsidP="0002526D">
      <w:pPr>
        <w:pStyle w:val="NormalWeb"/>
        <w:spacing w:before="0" w:beforeAutospacing="0" w:after="0" w:afterAutospacing="0" w:line="240" w:lineRule="atLeast"/>
        <w:rPr>
          <w:b/>
        </w:rPr>
      </w:pPr>
      <w:r w:rsidRPr="00825C3F">
        <w:rPr>
          <w:rStyle w:val="Hyperlink"/>
          <w:b/>
          <w:color w:val="auto"/>
          <w:u w:val="none"/>
        </w:rPr>
        <w:t>Values:</w:t>
      </w:r>
      <w:r w:rsidR="001A75B4" w:rsidRPr="005F2C22">
        <w:rPr>
          <w:b/>
          <w:bCs/>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6"/>
        <w:gridCol w:w="3300"/>
        <w:gridCol w:w="1384"/>
      </w:tblGrid>
      <w:tr w:rsidR="0002526D" w:rsidTr="005F0AD3">
        <w:trPr>
          <w:tblHeader/>
          <w:tblCellSpacing w:w="15" w:type="dxa"/>
        </w:trPr>
        <w:tc>
          <w:tcPr>
            <w:tcW w:w="0" w:type="auto"/>
            <w:shd w:val="clear" w:color="auto" w:fill="FFFFFF"/>
            <w:vAlign w:val="center"/>
            <w:hideMark/>
          </w:tcPr>
          <w:p w:rsidR="0002526D" w:rsidRDefault="0002526D">
            <w:pPr>
              <w:jc w:val="center"/>
              <w:rPr>
                <w:b/>
                <w:bCs/>
              </w:rPr>
            </w:pPr>
            <w:r>
              <w:rPr>
                <w:b/>
                <w:bCs/>
              </w:rPr>
              <w:t>Code</w:t>
            </w:r>
          </w:p>
        </w:tc>
        <w:tc>
          <w:tcPr>
            <w:tcW w:w="0" w:type="auto"/>
            <w:shd w:val="clear" w:color="auto" w:fill="FFFFFF"/>
            <w:vAlign w:val="center"/>
            <w:hideMark/>
          </w:tcPr>
          <w:p w:rsidR="0002526D" w:rsidRDefault="0002526D">
            <w:pPr>
              <w:jc w:val="center"/>
              <w:rPr>
                <w:b/>
                <w:bCs/>
              </w:rPr>
            </w:pPr>
            <w:r>
              <w:rPr>
                <w:b/>
                <w:bCs/>
              </w:rPr>
              <w:t>Geographical region of Canada</w:t>
            </w:r>
          </w:p>
        </w:tc>
        <w:tc>
          <w:tcPr>
            <w:tcW w:w="0" w:type="auto"/>
            <w:shd w:val="clear" w:color="auto" w:fill="FFFFFF"/>
            <w:vAlign w:val="center"/>
            <w:hideMark/>
          </w:tcPr>
          <w:p w:rsidR="0002526D" w:rsidRDefault="0002526D">
            <w:pPr>
              <w:jc w:val="center"/>
              <w:rPr>
                <w:b/>
                <w:bCs/>
              </w:rPr>
            </w:pPr>
            <w:r>
              <w:rPr>
                <w:b/>
                <w:bCs/>
              </w:rPr>
              <w:t>Map</w:t>
            </w:r>
          </w:p>
        </w:tc>
      </w:tr>
      <w:tr w:rsidR="0002526D" w:rsidTr="005F0AD3">
        <w:trPr>
          <w:tblCellSpacing w:w="15" w:type="dxa"/>
        </w:trPr>
        <w:tc>
          <w:tcPr>
            <w:tcW w:w="0" w:type="auto"/>
            <w:shd w:val="clear" w:color="auto" w:fill="FFFFFF"/>
            <w:vAlign w:val="center"/>
            <w:hideMark/>
          </w:tcPr>
          <w:p w:rsidR="0002526D" w:rsidRDefault="00801B87">
            <w:pPr>
              <w:jc w:val="center"/>
              <w:rPr>
                <w:b/>
                <w:bCs/>
              </w:rPr>
            </w:pPr>
            <w:hyperlink r:id="rId112" w:history="1">
              <w:r w:rsidR="0002526D">
                <w:rPr>
                  <w:rStyle w:val="Hyperlink"/>
                  <w:rFonts w:eastAsiaTheme="majorEastAsia"/>
                  <w:b/>
                  <w:bCs/>
                </w:rPr>
                <w:t>1</w:t>
              </w:r>
              <w:r w:rsidR="0002526D">
                <w:rPr>
                  <w:rStyle w:val="wb-invisible"/>
                  <w:b/>
                  <w:bCs/>
                  <w:color w:val="0000FF"/>
                  <w:u w:val="single"/>
                </w:rPr>
                <w:t>Atlantic</w:t>
              </w:r>
            </w:hyperlink>
          </w:p>
        </w:tc>
        <w:tc>
          <w:tcPr>
            <w:tcW w:w="0" w:type="auto"/>
            <w:shd w:val="clear" w:color="auto" w:fill="FFFFFF"/>
            <w:vAlign w:val="center"/>
            <w:hideMark/>
          </w:tcPr>
          <w:p w:rsidR="0002526D" w:rsidRDefault="0002526D">
            <w:r>
              <w:t>Atlantic</w:t>
            </w:r>
          </w:p>
        </w:tc>
        <w:tc>
          <w:tcPr>
            <w:tcW w:w="0" w:type="auto"/>
            <w:shd w:val="clear" w:color="auto" w:fill="FFFFFF"/>
            <w:vAlign w:val="center"/>
            <w:hideMark/>
          </w:tcPr>
          <w:p w:rsidR="0002526D" w:rsidRDefault="00801B87">
            <w:hyperlink r:id="rId113" w:history="1">
              <w:r w:rsidR="0002526D">
                <w:rPr>
                  <w:rStyle w:val="Hyperlink"/>
                  <w:rFonts w:eastAsiaTheme="majorEastAsia"/>
                </w:rPr>
                <w:t>HTML</w:t>
              </w:r>
            </w:hyperlink>
            <w:r w:rsidR="0002526D">
              <w:t xml:space="preserve"> | </w:t>
            </w:r>
            <w:hyperlink r:id="rId114" w:history="1">
              <w:r w:rsidR="0002526D">
                <w:rPr>
                  <w:rStyle w:val="Hyperlink"/>
                  <w:rFonts w:eastAsiaTheme="majorEastAsia"/>
                </w:rPr>
                <w:t>PDF</w:t>
              </w:r>
            </w:hyperlink>
          </w:p>
        </w:tc>
      </w:tr>
      <w:tr w:rsidR="0002526D" w:rsidTr="005F0AD3">
        <w:trPr>
          <w:tblCellSpacing w:w="15" w:type="dxa"/>
        </w:trPr>
        <w:tc>
          <w:tcPr>
            <w:tcW w:w="0" w:type="auto"/>
            <w:shd w:val="clear" w:color="auto" w:fill="FFFFFF"/>
            <w:vAlign w:val="center"/>
            <w:hideMark/>
          </w:tcPr>
          <w:p w:rsidR="0002526D" w:rsidRDefault="00801B87">
            <w:pPr>
              <w:jc w:val="center"/>
              <w:rPr>
                <w:b/>
                <w:bCs/>
              </w:rPr>
            </w:pPr>
            <w:hyperlink r:id="rId115" w:history="1">
              <w:r w:rsidR="0002526D">
                <w:rPr>
                  <w:rStyle w:val="Hyperlink"/>
                  <w:rFonts w:eastAsiaTheme="majorEastAsia"/>
                  <w:b/>
                  <w:bCs/>
                </w:rPr>
                <w:t>2</w:t>
              </w:r>
              <w:r w:rsidR="0002526D">
                <w:rPr>
                  <w:rStyle w:val="wb-invisible"/>
                  <w:b/>
                  <w:bCs/>
                  <w:color w:val="0000FF"/>
                  <w:u w:val="single"/>
                </w:rPr>
                <w:t>Quebec</w:t>
              </w:r>
            </w:hyperlink>
          </w:p>
        </w:tc>
        <w:tc>
          <w:tcPr>
            <w:tcW w:w="0" w:type="auto"/>
            <w:shd w:val="clear" w:color="auto" w:fill="FFFFFF"/>
            <w:vAlign w:val="center"/>
            <w:hideMark/>
          </w:tcPr>
          <w:p w:rsidR="0002526D" w:rsidRDefault="0002526D">
            <w:r>
              <w:t>Quebec</w:t>
            </w:r>
          </w:p>
        </w:tc>
        <w:tc>
          <w:tcPr>
            <w:tcW w:w="0" w:type="auto"/>
            <w:shd w:val="clear" w:color="auto" w:fill="FFFFFF"/>
            <w:vAlign w:val="center"/>
            <w:hideMark/>
          </w:tcPr>
          <w:p w:rsidR="0002526D" w:rsidRDefault="00801B87">
            <w:hyperlink r:id="rId116" w:history="1">
              <w:r w:rsidR="0002526D">
                <w:rPr>
                  <w:rStyle w:val="Hyperlink"/>
                  <w:rFonts w:eastAsiaTheme="majorEastAsia"/>
                </w:rPr>
                <w:t>HTML</w:t>
              </w:r>
            </w:hyperlink>
            <w:r w:rsidR="0002526D">
              <w:t xml:space="preserve"> | </w:t>
            </w:r>
            <w:hyperlink r:id="rId117" w:history="1">
              <w:r w:rsidR="0002526D">
                <w:rPr>
                  <w:rStyle w:val="Hyperlink"/>
                  <w:rFonts w:eastAsiaTheme="majorEastAsia"/>
                </w:rPr>
                <w:t>PDF</w:t>
              </w:r>
            </w:hyperlink>
          </w:p>
        </w:tc>
      </w:tr>
      <w:tr w:rsidR="0002526D" w:rsidTr="005F0AD3">
        <w:trPr>
          <w:tblCellSpacing w:w="15" w:type="dxa"/>
        </w:trPr>
        <w:tc>
          <w:tcPr>
            <w:tcW w:w="0" w:type="auto"/>
            <w:shd w:val="clear" w:color="auto" w:fill="FFFFFF"/>
            <w:vAlign w:val="center"/>
            <w:hideMark/>
          </w:tcPr>
          <w:p w:rsidR="0002526D" w:rsidRDefault="00801B87">
            <w:pPr>
              <w:jc w:val="center"/>
              <w:rPr>
                <w:b/>
                <w:bCs/>
              </w:rPr>
            </w:pPr>
            <w:hyperlink r:id="rId118" w:history="1">
              <w:r w:rsidR="0002526D">
                <w:rPr>
                  <w:rStyle w:val="Hyperlink"/>
                  <w:rFonts w:eastAsiaTheme="majorEastAsia"/>
                  <w:b/>
                  <w:bCs/>
                </w:rPr>
                <w:t>3</w:t>
              </w:r>
              <w:r w:rsidR="0002526D">
                <w:rPr>
                  <w:rStyle w:val="wb-invisible"/>
                  <w:b/>
                  <w:bCs/>
                  <w:color w:val="0000FF"/>
                  <w:u w:val="single"/>
                </w:rPr>
                <w:t>Ontario</w:t>
              </w:r>
            </w:hyperlink>
          </w:p>
        </w:tc>
        <w:tc>
          <w:tcPr>
            <w:tcW w:w="0" w:type="auto"/>
            <w:shd w:val="clear" w:color="auto" w:fill="FFFFFF"/>
            <w:vAlign w:val="center"/>
            <w:hideMark/>
          </w:tcPr>
          <w:p w:rsidR="0002526D" w:rsidRDefault="0002526D">
            <w:r>
              <w:t>Ontario</w:t>
            </w:r>
          </w:p>
        </w:tc>
        <w:tc>
          <w:tcPr>
            <w:tcW w:w="0" w:type="auto"/>
            <w:shd w:val="clear" w:color="auto" w:fill="FFFFFF"/>
            <w:vAlign w:val="center"/>
            <w:hideMark/>
          </w:tcPr>
          <w:p w:rsidR="0002526D" w:rsidRDefault="00801B87">
            <w:hyperlink r:id="rId119" w:history="1">
              <w:r w:rsidR="0002526D">
                <w:rPr>
                  <w:rStyle w:val="Hyperlink"/>
                  <w:rFonts w:eastAsiaTheme="majorEastAsia"/>
                </w:rPr>
                <w:t>HTML</w:t>
              </w:r>
            </w:hyperlink>
            <w:r w:rsidR="0002526D">
              <w:t xml:space="preserve"> | </w:t>
            </w:r>
            <w:hyperlink r:id="rId120" w:history="1">
              <w:r w:rsidR="0002526D">
                <w:rPr>
                  <w:rStyle w:val="Hyperlink"/>
                  <w:rFonts w:eastAsiaTheme="majorEastAsia"/>
                </w:rPr>
                <w:t>PDF</w:t>
              </w:r>
            </w:hyperlink>
          </w:p>
        </w:tc>
      </w:tr>
      <w:tr w:rsidR="0002526D" w:rsidTr="005F0AD3">
        <w:trPr>
          <w:tblCellSpacing w:w="15" w:type="dxa"/>
        </w:trPr>
        <w:tc>
          <w:tcPr>
            <w:tcW w:w="0" w:type="auto"/>
            <w:shd w:val="clear" w:color="auto" w:fill="FFFFFF"/>
            <w:vAlign w:val="center"/>
            <w:hideMark/>
          </w:tcPr>
          <w:p w:rsidR="0002526D" w:rsidRDefault="00801B87">
            <w:pPr>
              <w:jc w:val="center"/>
              <w:rPr>
                <w:b/>
                <w:bCs/>
              </w:rPr>
            </w:pPr>
            <w:hyperlink r:id="rId121" w:history="1">
              <w:r w:rsidR="0002526D">
                <w:rPr>
                  <w:rStyle w:val="Hyperlink"/>
                  <w:rFonts w:eastAsiaTheme="majorEastAsia"/>
                  <w:b/>
                  <w:bCs/>
                </w:rPr>
                <w:t>4</w:t>
              </w:r>
              <w:r w:rsidR="0002526D">
                <w:rPr>
                  <w:rStyle w:val="wb-invisible"/>
                  <w:b/>
                  <w:bCs/>
                  <w:color w:val="0000FF"/>
                  <w:u w:val="single"/>
                </w:rPr>
                <w:t>Prairies</w:t>
              </w:r>
            </w:hyperlink>
          </w:p>
        </w:tc>
        <w:tc>
          <w:tcPr>
            <w:tcW w:w="0" w:type="auto"/>
            <w:shd w:val="clear" w:color="auto" w:fill="FFFFFF"/>
            <w:vAlign w:val="center"/>
            <w:hideMark/>
          </w:tcPr>
          <w:p w:rsidR="0002526D" w:rsidRDefault="0002526D">
            <w:r>
              <w:t>Prairies</w:t>
            </w:r>
          </w:p>
        </w:tc>
        <w:tc>
          <w:tcPr>
            <w:tcW w:w="0" w:type="auto"/>
            <w:shd w:val="clear" w:color="auto" w:fill="FFFFFF"/>
            <w:vAlign w:val="center"/>
            <w:hideMark/>
          </w:tcPr>
          <w:p w:rsidR="0002526D" w:rsidRDefault="00801B87">
            <w:hyperlink r:id="rId122" w:history="1">
              <w:r w:rsidR="0002526D">
                <w:rPr>
                  <w:rStyle w:val="Hyperlink"/>
                  <w:rFonts w:eastAsiaTheme="majorEastAsia"/>
                </w:rPr>
                <w:t>HTML</w:t>
              </w:r>
            </w:hyperlink>
            <w:r w:rsidR="0002526D">
              <w:t xml:space="preserve"> | </w:t>
            </w:r>
            <w:hyperlink r:id="rId123" w:history="1">
              <w:r w:rsidR="0002526D">
                <w:rPr>
                  <w:rStyle w:val="Hyperlink"/>
                  <w:rFonts w:eastAsiaTheme="majorEastAsia"/>
                </w:rPr>
                <w:t>PDF</w:t>
              </w:r>
            </w:hyperlink>
          </w:p>
        </w:tc>
      </w:tr>
      <w:tr w:rsidR="0002526D" w:rsidTr="005F0AD3">
        <w:trPr>
          <w:tblCellSpacing w:w="15" w:type="dxa"/>
        </w:trPr>
        <w:tc>
          <w:tcPr>
            <w:tcW w:w="0" w:type="auto"/>
            <w:shd w:val="clear" w:color="auto" w:fill="FFFFFF"/>
            <w:vAlign w:val="center"/>
            <w:hideMark/>
          </w:tcPr>
          <w:p w:rsidR="0002526D" w:rsidRDefault="00801B87">
            <w:pPr>
              <w:jc w:val="center"/>
              <w:rPr>
                <w:b/>
                <w:bCs/>
              </w:rPr>
            </w:pPr>
            <w:hyperlink r:id="rId124" w:history="1">
              <w:r w:rsidR="0002526D">
                <w:rPr>
                  <w:rStyle w:val="Hyperlink"/>
                  <w:rFonts w:eastAsiaTheme="majorEastAsia"/>
                  <w:b/>
                  <w:bCs/>
                </w:rPr>
                <w:t>5</w:t>
              </w:r>
              <w:r w:rsidR="0002526D">
                <w:rPr>
                  <w:rStyle w:val="wb-invisible"/>
                  <w:b/>
                  <w:bCs/>
                  <w:color w:val="0000FF"/>
                  <w:u w:val="single"/>
                </w:rPr>
                <w:t>British Columbia</w:t>
              </w:r>
            </w:hyperlink>
          </w:p>
        </w:tc>
        <w:tc>
          <w:tcPr>
            <w:tcW w:w="0" w:type="auto"/>
            <w:shd w:val="clear" w:color="auto" w:fill="FFFFFF"/>
            <w:vAlign w:val="center"/>
            <w:hideMark/>
          </w:tcPr>
          <w:p w:rsidR="0002526D" w:rsidRDefault="0002526D">
            <w:r>
              <w:t>British Columbia</w:t>
            </w:r>
          </w:p>
        </w:tc>
        <w:tc>
          <w:tcPr>
            <w:tcW w:w="0" w:type="auto"/>
            <w:shd w:val="clear" w:color="auto" w:fill="FFFFFF"/>
            <w:vAlign w:val="center"/>
            <w:hideMark/>
          </w:tcPr>
          <w:p w:rsidR="0002526D" w:rsidRDefault="00801B87">
            <w:hyperlink r:id="rId125" w:history="1">
              <w:r w:rsidR="0002526D">
                <w:rPr>
                  <w:rStyle w:val="Hyperlink"/>
                  <w:rFonts w:eastAsiaTheme="majorEastAsia"/>
                </w:rPr>
                <w:t>HTML</w:t>
              </w:r>
            </w:hyperlink>
            <w:r w:rsidR="0002526D">
              <w:t xml:space="preserve"> | </w:t>
            </w:r>
            <w:hyperlink r:id="rId126" w:history="1">
              <w:r w:rsidR="0002526D">
                <w:rPr>
                  <w:rStyle w:val="Hyperlink"/>
                  <w:rFonts w:eastAsiaTheme="majorEastAsia"/>
                </w:rPr>
                <w:t>PDF</w:t>
              </w:r>
            </w:hyperlink>
          </w:p>
        </w:tc>
      </w:tr>
      <w:tr w:rsidR="0002526D" w:rsidTr="005F0AD3">
        <w:trPr>
          <w:tblCellSpacing w:w="15" w:type="dxa"/>
        </w:trPr>
        <w:tc>
          <w:tcPr>
            <w:tcW w:w="0" w:type="auto"/>
            <w:shd w:val="clear" w:color="auto" w:fill="FFFFFF"/>
            <w:vAlign w:val="center"/>
            <w:hideMark/>
          </w:tcPr>
          <w:p w:rsidR="0002526D" w:rsidRDefault="00801B87">
            <w:pPr>
              <w:jc w:val="center"/>
              <w:rPr>
                <w:b/>
                <w:bCs/>
              </w:rPr>
            </w:pPr>
            <w:hyperlink r:id="rId127" w:history="1">
              <w:r w:rsidR="0002526D">
                <w:rPr>
                  <w:rStyle w:val="Hyperlink"/>
                  <w:rFonts w:eastAsiaTheme="majorEastAsia"/>
                  <w:b/>
                  <w:bCs/>
                </w:rPr>
                <w:t>6</w:t>
              </w:r>
              <w:r w:rsidR="0002526D">
                <w:rPr>
                  <w:rStyle w:val="wb-invisible"/>
                  <w:b/>
                  <w:bCs/>
                  <w:color w:val="0000FF"/>
                  <w:u w:val="single"/>
                </w:rPr>
                <w:t>Territories</w:t>
              </w:r>
            </w:hyperlink>
          </w:p>
        </w:tc>
        <w:tc>
          <w:tcPr>
            <w:tcW w:w="0" w:type="auto"/>
            <w:shd w:val="clear" w:color="auto" w:fill="FFFFFF"/>
            <w:vAlign w:val="center"/>
            <w:hideMark/>
          </w:tcPr>
          <w:p w:rsidR="0002526D" w:rsidRDefault="0002526D">
            <w:r>
              <w:t>Territories</w:t>
            </w:r>
          </w:p>
        </w:tc>
        <w:tc>
          <w:tcPr>
            <w:tcW w:w="0" w:type="auto"/>
            <w:shd w:val="clear" w:color="auto" w:fill="FFFFFF"/>
            <w:vAlign w:val="center"/>
            <w:hideMark/>
          </w:tcPr>
          <w:p w:rsidR="0002526D" w:rsidRDefault="00801B87">
            <w:hyperlink r:id="rId128" w:history="1">
              <w:r w:rsidR="0002526D">
                <w:rPr>
                  <w:rStyle w:val="Hyperlink"/>
                  <w:rFonts w:eastAsiaTheme="majorEastAsia"/>
                </w:rPr>
                <w:t>HTML</w:t>
              </w:r>
            </w:hyperlink>
            <w:r w:rsidR="0002526D">
              <w:t xml:space="preserve"> | </w:t>
            </w:r>
            <w:hyperlink r:id="rId129" w:history="1">
              <w:r w:rsidR="0002526D">
                <w:rPr>
                  <w:rStyle w:val="Hyperlink"/>
                  <w:rFonts w:eastAsiaTheme="majorEastAsia"/>
                </w:rPr>
                <w:t>PDF</w:t>
              </w:r>
            </w:hyperlink>
          </w:p>
        </w:tc>
      </w:tr>
    </w:tbl>
    <w:p w:rsidR="001A75B4" w:rsidRPr="005F2C22" w:rsidRDefault="001A75B4"/>
    <w:p w:rsidR="00D90DD3" w:rsidRDefault="00D90DD3">
      <w:r>
        <w:br w:type="page"/>
      </w:r>
    </w:p>
    <w:p w:rsidR="001A75B4" w:rsidRDefault="002166A4" w:rsidP="00917133">
      <w:pPr>
        <w:pStyle w:val="Heading2"/>
      </w:pPr>
      <w:bookmarkStart w:id="46" w:name="_Toc427932315"/>
      <w:r>
        <w:t>6.0 Issuance</w:t>
      </w:r>
      <w:bookmarkEnd w:id="46"/>
    </w:p>
    <w:p w:rsidR="002166A4" w:rsidRDefault="002166A4"/>
    <w:p w:rsidR="00917133" w:rsidRDefault="00917133">
      <w:pPr>
        <w:rPr>
          <w:rStyle w:val="Hyperlink"/>
        </w:rPr>
      </w:pPr>
      <w:r w:rsidRPr="00D90DD3">
        <w:rPr>
          <w:b/>
        </w:rPr>
        <w:t>Source :</w:t>
      </w:r>
      <w:r>
        <w:t xml:space="preserve"> </w:t>
      </w:r>
      <w:hyperlink r:id="rId130" w:anchor="issuance" w:history="1">
        <w:r w:rsidRPr="00917133">
          <w:rPr>
            <w:rStyle w:val="Hyperlink"/>
          </w:rPr>
          <w:t>MODS value list for &lt;issuance&gt;</w:t>
        </w:r>
      </w:hyperlink>
    </w:p>
    <w:p w:rsidR="00825C3F" w:rsidRDefault="00825C3F">
      <w:pPr>
        <w:rPr>
          <w:rStyle w:val="Hyperlink"/>
        </w:rPr>
      </w:pPr>
    </w:p>
    <w:p w:rsidR="00825C3F" w:rsidRPr="00825C3F" w:rsidRDefault="00825C3F">
      <w:pPr>
        <w:rPr>
          <w:b/>
        </w:rPr>
      </w:pPr>
      <w:r w:rsidRPr="00825C3F">
        <w:rPr>
          <w:rStyle w:val="Hyperlink"/>
          <w:b/>
          <w:color w:val="auto"/>
          <w:u w:val="none"/>
        </w:rPr>
        <w:t xml:space="preserve">Values: </w:t>
      </w:r>
    </w:p>
    <w:p w:rsidR="00DA2189" w:rsidRDefault="00917133" w:rsidP="00917133">
      <w:pPr>
        <w:numPr>
          <w:ilvl w:val="0"/>
          <w:numId w:val="11"/>
        </w:numPr>
        <w:spacing w:before="100" w:beforeAutospacing="1" w:after="100" w:afterAutospacing="1" w:line="336" w:lineRule="auto"/>
        <w:ind w:left="300" w:right="300"/>
      </w:pPr>
      <w:r w:rsidRPr="00917133">
        <w:rPr>
          <w:rStyle w:val="Strong"/>
        </w:rPr>
        <w:t>monographic</w:t>
      </w:r>
      <w:r w:rsidRPr="00917133">
        <w:t xml:space="preserve"> – A resource that is either complete in one part or intended to be completed in a finite number of separate parts. Alternatively, more specific values distinguishing "single unit" from "multipart monograph" may be used. </w:t>
      </w:r>
    </w:p>
    <w:p w:rsidR="00DA2189" w:rsidRDefault="00917133" w:rsidP="00917133">
      <w:pPr>
        <w:numPr>
          <w:ilvl w:val="0"/>
          <w:numId w:val="11"/>
        </w:numPr>
        <w:spacing w:before="100" w:beforeAutospacing="1" w:after="100" w:afterAutospacing="1" w:line="336" w:lineRule="auto"/>
        <w:ind w:left="300" w:right="300"/>
      </w:pPr>
      <w:r w:rsidRPr="00917133">
        <w:rPr>
          <w:rStyle w:val="Strong"/>
        </w:rPr>
        <w:t>single unit</w:t>
      </w:r>
      <w:r w:rsidRPr="00917133">
        <w:t xml:space="preserve"> – A type of monographic resource that is issued either as a single physical unit (e.g., as a single-volume monograph) or, in the case of an intangible resource, as a single logical unit (e.g., as a PDF file mounted on the Web). </w:t>
      </w:r>
    </w:p>
    <w:p w:rsidR="00DA2189" w:rsidRDefault="00917133" w:rsidP="00917133">
      <w:pPr>
        <w:numPr>
          <w:ilvl w:val="0"/>
          <w:numId w:val="11"/>
        </w:numPr>
        <w:spacing w:before="100" w:beforeAutospacing="1" w:after="100" w:afterAutospacing="1" w:line="336" w:lineRule="auto"/>
        <w:ind w:left="300" w:right="300"/>
      </w:pPr>
      <w:r w:rsidRPr="00917133">
        <w:rPr>
          <w:rStyle w:val="Strong"/>
        </w:rPr>
        <w:t>multipart monograph</w:t>
      </w:r>
      <w:r w:rsidRPr="00917133">
        <w:t xml:space="preserve"> – A type of monographic resource issued in two or more parts (either simultaneously or successively) that is complete or intended to be completed within a finite number of parts (e.g., a dictionary in two volumes or three audiocassettes issued as a set). </w:t>
      </w:r>
    </w:p>
    <w:p w:rsidR="00917133" w:rsidRPr="00917133" w:rsidRDefault="00917133" w:rsidP="00917133">
      <w:pPr>
        <w:numPr>
          <w:ilvl w:val="0"/>
          <w:numId w:val="11"/>
        </w:numPr>
        <w:spacing w:before="100" w:beforeAutospacing="1" w:after="100" w:afterAutospacing="1" w:line="336" w:lineRule="auto"/>
        <w:ind w:left="300" w:right="300"/>
      </w:pPr>
      <w:r w:rsidRPr="00917133">
        <w:rPr>
          <w:rStyle w:val="Strong"/>
        </w:rPr>
        <w:t>continuing</w:t>
      </w:r>
      <w:r w:rsidRPr="00917133">
        <w:t xml:space="preserve"> – A resource that is issued over time with no predetermined conclusion. Continuing resources include serials and ongoing integrating resources, i.e. those that are continuously updated. Alternatively, more specific values distinguishing "serial" from "integrating resource" may be used. </w:t>
      </w:r>
    </w:p>
    <w:p w:rsidR="00917133" w:rsidRPr="00917133" w:rsidRDefault="00917133" w:rsidP="00917133">
      <w:pPr>
        <w:numPr>
          <w:ilvl w:val="0"/>
          <w:numId w:val="11"/>
        </w:numPr>
        <w:spacing w:before="100" w:beforeAutospacing="1" w:after="100" w:afterAutospacing="1" w:line="336" w:lineRule="auto"/>
        <w:ind w:left="300" w:right="300"/>
      </w:pPr>
      <w:r w:rsidRPr="00917133">
        <w:rPr>
          <w:rStyle w:val="Strong"/>
        </w:rPr>
        <w:t>serial</w:t>
      </w:r>
      <w:r w:rsidRPr="00917133">
        <w:t xml:space="preserve"> – A type of continuing resource issued in successive parts, usually bearing numbering, that has no predetermined conclusion (e.g., a periodical, a monographic series, or a newspaper). Includes resources that exhibit characteristics of serials, such as successive issues, numbering, and frequency, but whose duration is limited (e.g., newsletters of events) and reproductions of serials. </w:t>
      </w:r>
    </w:p>
    <w:p w:rsidR="00917133" w:rsidRPr="00917133" w:rsidRDefault="00917133" w:rsidP="00917133">
      <w:pPr>
        <w:numPr>
          <w:ilvl w:val="0"/>
          <w:numId w:val="11"/>
        </w:numPr>
        <w:spacing w:before="100" w:beforeAutospacing="1" w:after="100" w:afterAutospacing="1" w:line="336" w:lineRule="auto"/>
        <w:ind w:left="300" w:right="300"/>
      </w:pPr>
      <w:r w:rsidRPr="00917133">
        <w:rPr>
          <w:rStyle w:val="Strong"/>
        </w:rPr>
        <w:t>integrating resource</w:t>
      </w:r>
      <w:r w:rsidRPr="00917133">
        <w:t xml:space="preserve"> – A type of continuing resource that is added to or changed by means of updates that do not remain discrete and are integrated into the whole. An integrating resource may be tangible (e.g., a loose-leaf manual that is updated by means of replacement pages) or intangible (e.g., a Web site that is updated either continuously or on a cyclical basis). </w:t>
      </w:r>
    </w:p>
    <w:p w:rsidR="00917133" w:rsidRDefault="00917133"/>
    <w:p w:rsidR="00D90DD3" w:rsidRDefault="00D90DD3">
      <w:r>
        <w:br w:type="page"/>
      </w:r>
    </w:p>
    <w:p w:rsidR="002166A4" w:rsidRDefault="002166A4" w:rsidP="003D624C">
      <w:pPr>
        <w:pStyle w:val="Heading2"/>
      </w:pPr>
      <w:bookmarkStart w:id="47" w:name="_Toc427932316"/>
      <w:r>
        <w:t>7.0 Frequency of Issuance</w:t>
      </w:r>
      <w:bookmarkEnd w:id="47"/>
    </w:p>
    <w:p w:rsidR="003D624C" w:rsidRDefault="003D624C"/>
    <w:p w:rsidR="003D624C" w:rsidRPr="00D90DD3" w:rsidRDefault="003D624C" w:rsidP="00D90DD3">
      <w:r w:rsidRPr="00D90DD3">
        <w:rPr>
          <w:b/>
        </w:rPr>
        <w:t>Source :</w:t>
      </w:r>
      <w:r w:rsidRPr="00D90DD3">
        <w:t xml:space="preserve"> </w:t>
      </w:r>
      <w:hyperlink r:id="rId131" w:history="1">
        <w:r w:rsidRPr="00D90DD3">
          <w:rPr>
            <w:rStyle w:val="Hyperlink"/>
            <w:b/>
            <w:bCs/>
            <w:kern w:val="36"/>
          </w:rPr>
          <w:t>MARC Frequency of Issue Term List</w:t>
        </w:r>
      </w:hyperlink>
    </w:p>
    <w:p w:rsidR="002166A4" w:rsidRPr="00D90DD3" w:rsidRDefault="002166A4" w:rsidP="00D90DD3"/>
    <w:p w:rsidR="00D90DD3" w:rsidRDefault="00825C3F" w:rsidP="00D90DD3">
      <w:pPr>
        <w:pStyle w:val="NormalWeb"/>
        <w:spacing w:before="0" w:beforeAutospacing="0" w:after="0" w:afterAutospacing="0" w:line="240" w:lineRule="atLeast"/>
      </w:pPr>
      <w:r w:rsidRPr="00825C3F">
        <w:rPr>
          <w:b/>
        </w:rPr>
        <w:t>Note :</w:t>
      </w:r>
      <w:r>
        <w:t xml:space="preserve"> </w:t>
      </w:r>
      <w:r w:rsidR="00D90DD3" w:rsidRPr="00D90DD3">
        <w:t xml:space="preserve">This list was compiled from a controlled list in the </w:t>
      </w:r>
      <w:r w:rsidR="00D90DD3" w:rsidRPr="00D90DD3">
        <w:rPr>
          <w:rStyle w:val="Emphasis"/>
        </w:rPr>
        <w:t>MARC 21 Holdings Format for Bibliographic Data</w:t>
      </w:r>
      <w:r w:rsidR="00D90DD3" w:rsidRPr="00D90DD3">
        <w:t xml:space="preserve"> used in MARC fields 853-855 (Caption and Pattern fields), subfield w (Frequency).</w:t>
      </w:r>
    </w:p>
    <w:p w:rsidR="00825C3F" w:rsidRDefault="00825C3F" w:rsidP="00D90DD3">
      <w:pPr>
        <w:pStyle w:val="NormalWeb"/>
        <w:spacing w:before="0" w:beforeAutospacing="0" w:after="0" w:afterAutospacing="0" w:line="240" w:lineRule="atLeast"/>
      </w:pPr>
    </w:p>
    <w:p w:rsidR="00825C3F" w:rsidRPr="00825C3F" w:rsidRDefault="00825C3F" w:rsidP="00D90DD3">
      <w:pPr>
        <w:pStyle w:val="NormalWeb"/>
        <w:spacing w:before="0" w:beforeAutospacing="0" w:after="0" w:afterAutospacing="0" w:line="240" w:lineRule="atLeast"/>
        <w:rPr>
          <w:b/>
        </w:rPr>
      </w:pPr>
      <w:r w:rsidRPr="00825C3F">
        <w:rPr>
          <w:b/>
        </w:rPr>
        <w:t xml:space="preserve">Values : </w:t>
      </w:r>
    </w:p>
    <w:p w:rsidR="00825C3F" w:rsidRPr="00825C3F" w:rsidRDefault="00D90DD3" w:rsidP="00825C3F">
      <w:pPr>
        <w:pStyle w:val="NormalWeb"/>
        <w:numPr>
          <w:ilvl w:val="0"/>
          <w:numId w:val="20"/>
        </w:numPr>
        <w:spacing w:line="240" w:lineRule="atLeast"/>
        <w:rPr>
          <w:b/>
        </w:rPr>
      </w:pPr>
      <w:r w:rsidRPr="00825C3F">
        <w:rPr>
          <w:rStyle w:val="Strong"/>
          <w:b w:val="0"/>
        </w:rPr>
        <w:t xml:space="preserve">Continuously updated </w:t>
      </w:r>
    </w:p>
    <w:p w:rsidR="00D90DD3" w:rsidRPr="00825C3F" w:rsidRDefault="00D90DD3" w:rsidP="00825C3F">
      <w:pPr>
        <w:pStyle w:val="NormalWeb"/>
        <w:numPr>
          <w:ilvl w:val="0"/>
          <w:numId w:val="20"/>
        </w:numPr>
        <w:spacing w:line="240" w:lineRule="atLeast"/>
        <w:rPr>
          <w:b/>
        </w:rPr>
      </w:pPr>
      <w:r w:rsidRPr="00825C3F">
        <w:rPr>
          <w:rStyle w:val="Strong"/>
          <w:b w:val="0"/>
        </w:rPr>
        <w:t>Daily</w:t>
      </w:r>
    </w:p>
    <w:p w:rsidR="00D90DD3" w:rsidRPr="00825C3F" w:rsidRDefault="00D90DD3" w:rsidP="00825C3F">
      <w:pPr>
        <w:pStyle w:val="NormalWeb"/>
        <w:numPr>
          <w:ilvl w:val="0"/>
          <w:numId w:val="20"/>
        </w:numPr>
        <w:spacing w:line="240" w:lineRule="atLeast"/>
        <w:rPr>
          <w:b/>
        </w:rPr>
      </w:pPr>
      <w:r w:rsidRPr="00825C3F">
        <w:rPr>
          <w:rStyle w:val="Strong"/>
          <w:b w:val="0"/>
        </w:rPr>
        <w:t xml:space="preserve">Semiweekly </w:t>
      </w:r>
      <w:r w:rsidRPr="00825C3F">
        <w:rPr>
          <w:b/>
        </w:rPr>
        <w:t xml:space="preserve">- </w:t>
      </w:r>
      <w:r w:rsidRPr="00825C3F">
        <w:t>2 times a week</w:t>
      </w:r>
    </w:p>
    <w:p w:rsidR="00825C3F" w:rsidRPr="00825C3F" w:rsidRDefault="00D90DD3" w:rsidP="00825C3F">
      <w:pPr>
        <w:pStyle w:val="NormalWeb"/>
        <w:numPr>
          <w:ilvl w:val="0"/>
          <w:numId w:val="20"/>
        </w:numPr>
        <w:spacing w:line="240" w:lineRule="atLeast"/>
        <w:rPr>
          <w:b/>
        </w:rPr>
      </w:pPr>
      <w:r w:rsidRPr="00825C3F">
        <w:rPr>
          <w:rStyle w:val="Strong"/>
          <w:b w:val="0"/>
        </w:rPr>
        <w:t>Three times a week</w:t>
      </w:r>
    </w:p>
    <w:p w:rsidR="00825C3F" w:rsidRPr="00825C3F" w:rsidRDefault="00D90DD3" w:rsidP="00825C3F">
      <w:pPr>
        <w:pStyle w:val="NormalWeb"/>
        <w:numPr>
          <w:ilvl w:val="0"/>
          <w:numId w:val="20"/>
        </w:numPr>
        <w:spacing w:line="240" w:lineRule="atLeast"/>
        <w:rPr>
          <w:b/>
        </w:rPr>
      </w:pPr>
      <w:r w:rsidRPr="00825C3F">
        <w:rPr>
          <w:rStyle w:val="Strong"/>
          <w:b w:val="0"/>
        </w:rPr>
        <w:t xml:space="preserve">Weekly </w:t>
      </w:r>
    </w:p>
    <w:p w:rsidR="00825C3F" w:rsidRPr="00825C3F" w:rsidRDefault="00D90DD3" w:rsidP="00825C3F">
      <w:pPr>
        <w:pStyle w:val="NormalWeb"/>
        <w:numPr>
          <w:ilvl w:val="0"/>
          <w:numId w:val="20"/>
        </w:numPr>
        <w:spacing w:line="240" w:lineRule="atLeast"/>
      </w:pPr>
      <w:r w:rsidRPr="00825C3F">
        <w:rPr>
          <w:rStyle w:val="Strong"/>
          <w:b w:val="0"/>
        </w:rPr>
        <w:t xml:space="preserve">Biweekly </w:t>
      </w:r>
      <w:r w:rsidRPr="00825C3F">
        <w:rPr>
          <w:b/>
        </w:rPr>
        <w:t xml:space="preserve">- </w:t>
      </w:r>
      <w:r w:rsidRPr="00825C3F">
        <w:t>every 2 weeks</w:t>
      </w:r>
    </w:p>
    <w:p w:rsidR="00825C3F" w:rsidRPr="00825C3F" w:rsidRDefault="00D90DD3" w:rsidP="00825C3F">
      <w:pPr>
        <w:pStyle w:val="NormalWeb"/>
        <w:numPr>
          <w:ilvl w:val="0"/>
          <w:numId w:val="20"/>
        </w:numPr>
        <w:spacing w:line="240" w:lineRule="atLeast"/>
        <w:rPr>
          <w:b/>
        </w:rPr>
      </w:pPr>
      <w:r w:rsidRPr="00825C3F">
        <w:rPr>
          <w:rStyle w:val="Strong"/>
          <w:b w:val="0"/>
        </w:rPr>
        <w:t xml:space="preserve">Three times a month </w:t>
      </w:r>
    </w:p>
    <w:p w:rsidR="00825C3F" w:rsidRDefault="00D90DD3" w:rsidP="00825C3F">
      <w:pPr>
        <w:pStyle w:val="NormalWeb"/>
        <w:numPr>
          <w:ilvl w:val="0"/>
          <w:numId w:val="20"/>
        </w:numPr>
        <w:spacing w:line="240" w:lineRule="atLeast"/>
        <w:rPr>
          <w:b/>
        </w:rPr>
      </w:pPr>
      <w:r w:rsidRPr="00825C3F">
        <w:rPr>
          <w:rStyle w:val="Strong"/>
          <w:b w:val="0"/>
        </w:rPr>
        <w:t>Semimonthly</w:t>
      </w:r>
      <w:r w:rsidRPr="00825C3F">
        <w:rPr>
          <w:b/>
        </w:rPr>
        <w:t xml:space="preserve">   </w:t>
      </w:r>
      <w:r w:rsidRPr="00825C3F">
        <w:t>- 2 times a month</w:t>
      </w:r>
    </w:p>
    <w:p w:rsidR="00D90DD3" w:rsidRPr="00825C3F" w:rsidRDefault="00D90DD3" w:rsidP="00825C3F">
      <w:pPr>
        <w:pStyle w:val="NormalWeb"/>
        <w:numPr>
          <w:ilvl w:val="0"/>
          <w:numId w:val="20"/>
        </w:numPr>
        <w:spacing w:line="240" w:lineRule="atLeast"/>
        <w:rPr>
          <w:b/>
        </w:rPr>
      </w:pPr>
      <w:r w:rsidRPr="00825C3F">
        <w:rPr>
          <w:rStyle w:val="Strong"/>
          <w:b w:val="0"/>
        </w:rPr>
        <w:t>Monthly</w:t>
      </w:r>
    </w:p>
    <w:p w:rsidR="00825C3F" w:rsidRPr="00825C3F" w:rsidRDefault="00D90DD3" w:rsidP="00825C3F">
      <w:pPr>
        <w:pStyle w:val="NormalWeb"/>
        <w:numPr>
          <w:ilvl w:val="0"/>
          <w:numId w:val="20"/>
        </w:numPr>
        <w:spacing w:line="240" w:lineRule="atLeast"/>
      </w:pPr>
      <w:r w:rsidRPr="00825C3F">
        <w:rPr>
          <w:rStyle w:val="Strong"/>
          <w:b w:val="0"/>
        </w:rPr>
        <w:t xml:space="preserve">Bimonthly </w:t>
      </w:r>
      <w:r w:rsidRPr="00825C3F">
        <w:rPr>
          <w:b/>
        </w:rPr>
        <w:t xml:space="preserve">- </w:t>
      </w:r>
      <w:r w:rsidRPr="00825C3F">
        <w:t xml:space="preserve">every 2 months </w:t>
      </w:r>
    </w:p>
    <w:p w:rsidR="00825C3F" w:rsidRPr="00825C3F" w:rsidRDefault="00D90DD3" w:rsidP="00825C3F">
      <w:pPr>
        <w:pStyle w:val="NormalWeb"/>
        <w:numPr>
          <w:ilvl w:val="0"/>
          <w:numId w:val="20"/>
        </w:numPr>
        <w:spacing w:line="240" w:lineRule="atLeast"/>
      </w:pPr>
      <w:r w:rsidRPr="00825C3F">
        <w:rPr>
          <w:rStyle w:val="Strong"/>
          <w:b w:val="0"/>
        </w:rPr>
        <w:t xml:space="preserve">Quarterly </w:t>
      </w:r>
    </w:p>
    <w:p w:rsidR="00D90DD3" w:rsidRPr="00825C3F" w:rsidRDefault="00D90DD3" w:rsidP="00825C3F">
      <w:pPr>
        <w:pStyle w:val="NormalWeb"/>
        <w:numPr>
          <w:ilvl w:val="0"/>
          <w:numId w:val="20"/>
        </w:numPr>
        <w:spacing w:line="240" w:lineRule="atLeast"/>
        <w:rPr>
          <w:b/>
        </w:rPr>
      </w:pPr>
      <w:r w:rsidRPr="00825C3F">
        <w:rPr>
          <w:rStyle w:val="Strong"/>
          <w:b w:val="0"/>
        </w:rPr>
        <w:t>Three times a year</w:t>
      </w:r>
    </w:p>
    <w:p w:rsidR="00825C3F" w:rsidRDefault="00D90DD3" w:rsidP="00825C3F">
      <w:pPr>
        <w:pStyle w:val="NormalWeb"/>
        <w:numPr>
          <w:ilvl w:val="0"/>
          <w:numId w:val="20"/>
        </w:numPr>
        <w:spacing w:line="240" w:lineRule="atLeast"/>
        <w:rPr>
          <w:b/>
        </w:rPr>
      </w:pPr>
      <w:r w:rsidRPr="00825C3F">
        <w:rPr>
          <w:rStyle w:val="Strong"/>
          <w:b w:val="0"/>
        </w:rPr>
        <w:t xml:space="preserve">Semiannual </w:t>
      </w:r>
      <w:r w:rsidRPr="00825C3F">
        <w:rPr>
          <w:b/>
        </w:rPr>
        <w:t xml:space="preserve">- </w:t>
      </w:r>
      <w:r w:rsidRPr="00825C3F">
        <w:t>2 times a year</w:t>
      </w:r>
    </w:p>
    <w:p w:rsidR="00D90DD3" w:rsidRPr="00825C3F" w:rsidRDefault="00D90DD3" w:rsidP="00825C3F">
      <w:pPr>
        <w:pStyle w:val="NormalWeb"/>
        <w:numPr>
          <w:ilvl w:val="0"/>
          <w:numId w:val="20"/>
        </w:numPr>
        <w:spacing w:line="240" w:lineRule="atLeast"/>
        <w:rPr>
          <w:b/>
        </w:rPr>
      </w:pPr>
      <w:r w:rsidRPr="00825C3F">
        <w:rPr>
          <w:rStyle w:val="Strong"/>
          <w:b w:val="0"/>
        </w:rPr>
        <w:t>Annual</w:t>
      </w:r>
    </w:p>
    <w:p w:rsidR="00825C3F" w:rsidRDefault="00D90DD3" w:rsidP="00825C3F">
      <w:pPr>
        <w:pStyle w:val="NormalWeb"/>
        <w:numPr>
          <w:ilvl w:val="0"/>
          <w:numId w:val="20"/>
        </w:numPr>
        <w:spacing w:line="240" w:lineRule="atLeast"/>
        <w:rPr>
          <w:b/>
        </w:rPr>
      </w:pPr>
      <w:r w:rsidRPr="00825C3F">
        <w:rPr>
          <w:rStyle w:val="Strong"/>
          <w:b w:val="0"/>
        </w:rPr>
        <w:t xml:space="preserve">Biennial </w:t>
      </w:r>
      <w:r w:rsidRPr="00825C3F">
        <w:rPr>
          <w:b/>
        </w:rPr>
        <w:t xml:space="preserve">- </w:t>
      </w:r>
      <w:r w:rsidRPr="00825C3F">
        <w:t>every 2 years</w:t>
      </w:r>
    </w:p>
    <w:p w:rsidR="00825C3F" w:rsidRDefault="00D90DD3" w:rsidP="00825C3F">
      <w:pPr>
        <w:pStyle w:val="NormalWeb"/>
        <w:numPr>
          <w:ilvl w:val="0"/>
          <w:numId w:val="20"/>
        </w:numPr>
        <w:spacing w:line="240" w:lineRule="atLeast"/>
        <w:rPr>
          <w:b/>
        </w:rPr>
      </w:pPr>
      <w:r w:rsidRPr="00825C3F">
        <w:rPr>
          <w:rStyle w:val="Strong"/>
          <w:b w:val="0"/>
        </w:rPr>
        <w:t xml:space="preserve">Triennial </w:t>
      </w:r>
      <w:r w:rsidRPr="00825C3F">
        <w:rPr>
          <w:b/>
        </w:rPr>
        <w:t xml:space="preserve">- </w:t>
      </w:r>
      <w:r w:rsidRPr="00825C3F">
        <w:t>every 3 years</w:t>
      </w:r>
    </w:p>
    <w:p w:rsidR="00D90DD3" w:rsidRPr="00825C3F" w:rsidRDefault="00D90DD3" w:rsidP="00825C3F">
      <w:pPr>
        <w:pStyle w:val="NormalWeb"/>
        <w:numPr>
          <w:ilvl w:val="0"/>
          <w:numId w:val="20"/>
        </w:numPr>
        <w:spacing w:line="240" w:lineRule="atLeast"/>
        <w:rPr>
          <w:b/>
        </w:rPr>
      </w:pPr>
      <w:r w:rsidRPr="00825C3F">
        <w:rPr>
          <w:rStyle w:val="Strong"/>
          <w:b w:val="0"/>
        </w:rPr>
        <w:t>Completely irregular</w:t>
      </w:r>
    </w:p>
    <w:p w:rsidR="005F0AD3" w:rsidRDefault="005F0AD3"/>
    <w:p w:rsidR="005F0AD3" w:rsidRDefault="005F0AD3"/>
    <w:p w:rsidR="005F0AD3" w:rsidRDefault="005F0AD3"/>
    <w:p w:rsidR="005F0AD3" w:rsidRDefault="005F0AD3"/>
    <w:p w:rsidR="00825C3F" w:rsidRDefault="00825C3F"/>
    <w:p w:rsidR="00825C3F" w:rsidRDefault="00825C3F"/>
    <w:p w:rsidR="005F0AD3" w:rsidRDefault="005F0AD3"/>
    <w:p w:rsidR="005F0AD3" w:rsidRDefault="005F0AD3"/>
    <w:p w:rsidR="002166A4" w:rsidRDefault="002166A4" w:rsidP="005F0AD3">
      <w:pPr>
        <w:pStyle w:val="Heading2"/>
      </w:pPr>
      <w:bookmarkStart w:id="48" w:name="_Toc427932317"/>
      <w:r>
        <w:t>8.0 Maintenance and Update Frequency</w:t>
      </w:r>
      <w:bookmarkEnd w:id="48"/>
    </w:p>
    <w:p w:rsidR="002166A4" w:rsidRDefault="002166A4"/>
    <w:p w:rsidR="005F0AD3" w:rsidRPr="00DA2189" w:rsidRDefault="005F0AD3">
      <w:r w:rsidRPr="00DA2189">
        <w:rPr>
          <w:b/>
        </w:rPr>
        <w:t>Source :</w:t>
      </w:r>
      <w:r w:rsidRPr="00DA2189">
        <w:t xml:space="preserve"> </w:t>
      </w:r>
      <w:bookmarkStart w:id="49" w:name="IC_102"/>
      <w:r w:rsidR="006B3AF8" w:rsidRPr="00DA2189">
        <w:fldChar w:fldCharType="begin"/>
      </w:r>
      <w:r w:rsidR="006B3AF8" w:rsidRPr="00DA2189">
        <w:instrText>HYPERLINK "http://nap.geogratis.gc.ca/metadata/register/registerItemClasses-eng.html" \l "IC_102"</w:instrText>
      </w:r>
      <w:r w:rsidR="006B3AF8" w:rsidRPr="00DA2189">
        <w:fldChar w:fldCharType="separate"/>
      </w:r>
      <w:r w:rsidRPr="00DA2189">
        <w:rPr>
          <w:rStyle w:val="Hyperlink"/>
        </w:rPr>
        <w:t xml:space="preserve">North American Profile ISO : 19115 - </w:t>
      </w:r>
      <w:r w:rsidRPr="00DA2189">
        <w:rPr>
          <w:rStyle w:val="Hyperlink"/>
          <w:b/>
          <w:bCs/>
        </w:rPr>
        <w:t>napMD_MaintenanceFrequencyCode</w:t>
      </w:r>
      <w:bookmarkEnd w:id="49"/>
      <w:r w:rsidR="006B3AF8" w:rsidRPr="00DA2189">
        <w:fldChar w:fldCharType="end"/>
      </w:r>
    </w:p>
    <w:p w:rsidR="002166A4" w:rsidRPr="00DA2189" w:rsidRDefault="002166A4"/>
    <w:p w:rsidR="00825C3F" w:rsidRPr="00DA2189" w:rsidRDefault="00825C3F">
      <w:pPr>
        <w:rPr>
          <w:b/>
        </w:rPr>
      </w:pPr>
      <w:r w:rsidRPr="00DA2189">
        <w:rPr>
          <w:b/>
        </w:rPr>
        <w:t>Values:</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32" w:anchor="RI_532" w:history="1">
        <w:r w:rsidR="005F0AD3" w:rsidRPr="00DA2189">
          <w:rPr>
            <w:rStyle w:val="Hyperlink"/>
            <w:rFonts w:ascii="Times New Roman" w:hAnsi="Times New Roman" w:cs="Times New Roman"/>
            <w:sz w:val="24"/>
            <w:szCs w:val="24"/>
          </w:rPr>
          <w:t>continual</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33" w:anchor="RI_533" w:history="1">
        <w:r w:rsidR="005F0AD3" w:rsidRPr="00DA2189">
          <w:rPr>
            <w:rStyle w:val="Hyperlink"/>
            <w:rFonts w:ascii="Times New Roman" w:hAnsi="Times New Roman" w:cs="Times New Roman"/>
            <w:sz w:val="24"/>
            <w:szCs w:val="24"/>
          </w:rPr>
          <w:t>daily</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34" w:anchor="RI_534" w:history="1">
        <w:r w:rsidR="005F0AD3" w:rsidRPr="00DA2189">
          <w:rPr>
            <w:rStyle w:val="Hyperlink"/>
            <w:rFonts w:ascii="Times New Roman" w:hAnsi="Times New Roman" w:cs="Times New Roman"/>
            <w:sz w:val="24"/>
            <w:szCs w:val="24"/>
          </w:rPr>
          <w:t>weekly</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35" w:anchor="RI_535" w:history="1">
        <w:r w:rsidR="005F0AD3" w:rsidRPr="00DA2189">
          <w:rPr>
            <w:rStyle w:val="Hyperlink"/>
            <w:rFonts w:ascii="Times New Roman" w:hAnsi="Times New Roman" w:cs="Times New Roman"/>
            <w:sz w:val="24"/>
            <w:szCs w:val="24"/>
          </w:rPr>
          <w:t>fortnightly</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36" w:anchor="RI_536" w:history="1">
        <w:r w:rsidR="005F0AD3" w:rsidRPr="00DA2189">
          <w:rPr>
            <w:rStyle w:val="Hyperlink"/>
            <w:rFonts w:ascii="Times New Roman" w:hAnsi="Times New Roman" w:cs="Times New Roman"/>
            <w:sz w:val="24"/>
            <w:szCs w:val="24"/>
          </w:rPr>
          <w:t>monthly</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37" w:anchor="RI_537" w:history="1">
        <w:r w:rsidR="005F0AD3" w:rsidRPr="00DA2189">
          <w:rPr>
            <w:rStyle w:val="Hyperlink"/>
            <w:rFonts w:ascii="Times New Roman" w:hAnsi="Times New Roman" w:cs="Times New Roman"/>
            <w:sz w:val="24"/>
            <w:szCs w:val="24"/>
          </w:rPr>
          <w:t>quarterly</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38" w:anchor="RI_538" w:history="1">
        <w:r w:rsidR="005F0AD3" w:rsidRPr="00DA2189">
          <w:rPr>
            <w:rStyle w:val="Hyperlink"/>
            <w:rFonts w:ascii="Times New Roman" w:hAnsi="Times New Roman" w:cs="Times New Roman"/>
            <w:sz w:val="24"/>
            <w:szCs w:val="24"/>
          </w:rPr>
          <w:t>biannually</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39" w:anchor="RI_539" w:history="1">
        <w:r w:rsidR="005F0AD3" w:rsidRPr="00DA2189">
          <w:rPr>
            <w:rStyle w:val="Hyperlink"/>
            <w:rFonts w:ascii="Times New Roman" w:hAnsi="Times New Roman" w:cs="Times New Roman"/>
            <w:sz w:val="24"/>
            <w:szCs w:val="24"/>
          </w:rPr>
          <w:t>annually</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40" w:anchor="RI_540" w:history="1">
        <w:r w:rsidR="005F0AD3" w:rsidRPr="00DA2189">
          <w:rPr>
            <w:rStyle w:val="Hyperlink"/>
            <w:rFonts w:ascii="Times New Roman" w:hAnsi="Times New Roman" w:cs="Times New Roman"/>
            <w:sz w:val="24"/>
            <w:szCs w:val="24"/>
          </w:rPr>
          <w:t>asNeeded</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41" w:anchor="RI_541" w:history="1">
        <w:r w:rsidR="005F0AD3" w:rsidRPr="00DA2189">
          <w:rPr>
            <w:rStyle w:val="Hyperlink"/>
            <w:rFonts w:ascii="Times New Roman" w:hAnsi="Times New Roman" w:cs="Times New Roman"/>
            <w:sz w:val="24"/>
            <w:szCs w:val="24"/>
          </w:rPr>
          <w:t>irregular</w:t>
        </w:r>
      </w:hyperlink>
      <w:r w:rsidR="005F0AD3"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42" w:anchor="RI_542" w:history="1">
        <w:r w:rsidR="005F0AD3" w:rsidRPr="00DA2189">
          <w:rPr>
            <w:rStyle w:val="Hyperlink"/>
            <w:rFonts w:ascii="Times New Roman" w:hAnsi="Times New Roman" w:cs="Times New Roman"/>
            <w:sz w:val="24"/>
            <w:szCs w:val="24"/>
          </w:rPr>
          <w:t>notPlanned</w:t>
        </w:r>
      </w:hyperlink>
      <w:r w:rsidR="005F0AD3" w:rsidRPr="00DA2189">
        <w:rPr>
          <w:rFonts w:ascii="Times New Roman" w:hAnsi="Times New Roman" w:cs="Times New Roman"/>
          <w:color w:val="000000"/>
          <w:sz w:val="24"/>
          <w:szCs w:val="24"/>
        </w:rPr>
        <w:t>,</w:t>
      </w:r>
    </w:p>
    <w:p w:rsidR="005F0AD3" w:rsidRPr="00DA2189" w:rsidRDefault="005F0AD3" w:rsidP="005F0AD3">
      <w:pPr>
        <w:pStyle w:val="ListParagraph"/>
        <w:numPr>
          <w:ilvl w:val="0"/>
          <w:numId w:val="14"/>
        </w:numPr>
        <w:rPr>
          <w:rFonts w:ascii="Times New Roman" w:hAnsi="Times New Roman" w:cs="Times New Roman"/>
          <w:sz w:val="24"/>
          <w:szCs w:val="24"/>
        </w:rPr>
      </w:pPr>
      <w:r w:rsidRPr="00DA2189">
        <w:rPr>
          <w:rFonts w:ascii="Times New Roman" w:hAnsi="Times New Roman" w:cs="Times New Roman"/>
          <w:color w:val="000000"/>
          <w:sz w:val="24"/>
          <w:szCs w:val="24"/>
        </w:rPr>
        <w:t xml:space="preserve"> </w:t>
      </w:r>
      <w:hyperlink r:id="rId143" w:anchor="RI_543" w:history="1">
        <w:r w:rsidRPr="00DA2189">
          <w:rPr>
            <w:rStyle w:val="Hyperlink"/>
            <w:rFonts w:ascii="Times New Roman" w:hAnsi="Times New Roman" w:cs="Times New Roman"/>
            <w:sz w:val="24"/>
            <w:szCs w:val="24"/>
          </w:rPr>
          <w:t>unknown</w:t>
        </w:r>
      </w:hyperlink>
      <w:r w:rsidRPr="00DA2189">
        <w:rPr>
          <w:rFonts w:ascii="Times New Roman" w:hAnsi="Times New Roman" w:cs="Times New Roman"/>
          <w:color w:val="000000"/>
          <w:sz w:val="24"/>
          <w:szCs w:val="24"/>
        </w:rPr>
        <w:t xml:space="preserve">, </w:t>
      </w:r>
    </w:p>
    <w:p w:rsidR="005F0AD3" w:rsidRPr="00DA2189" w:rsidRDefault="00801B87" w:rsidP="005F0AD3">
      <w:pPr>
        <w:pStyle w:val="ListParagraph"/>
        <w:numPr>
          <w:ilvl w:val="0"/>
          <w:numId w:val="14"/>
        </w:numPr>
        <w:rPr>
          <w:rFonts w:ascii="Times New Roman" w:hAnsi="Times New Roman" w:cs="Times New Roman"/>
          <w:sz w:val="24"/>
          <w:szCs w:val="24"/>
        </w:rPr>
      </w:pPr>
      <w:hyperlink r:id="rId144" w:anchor="RI_544" w:history="1">
        <w:r w:rsidR="005F0AD3" w:rsidRPr="00DA2189">
          <w:rPr>
            <w:rStyle w:val="Hyperlink"/>
            <w:rFonts w:ascii="Times New Roman" w:hAnsi="Times New Roman" w:cs="Times New Roman"/>
            <w:sz w:val="24"/>
            <w:szCs w:val="24"/>
          </w:rPr>
          <w:t>semimonthly</w:t>
        </w:r>
      </w:hyperlink>
    </w:p>
    <w:p w:rsidR="009808BC" w:rsidRDefault="009808BC" w:rsidP="005F0AD3">
      <w:pPr>
        <w:pStyle w:val="Heading2"/>
      </w:pPr>
    </w:p>
    <w:p w:rsidR="005F0AD3" w:rsidRPr="005F0AD3" w:rsidRDefault="005F0AD3" w:rsidP="005F0AD3">
      <w:pPr>
        <w:pStyle w:val="Heading2"/>
      </w:pPr>
      <w:bookmarkStart w:id="50" w:name="_Toc427932318"/>
      <w:r w:rsidRPr="005F0AD3">
        <w:t>9.0 Jurisdiction</w:t>
      </w:r>
      <w:bookmarkEnd w:id="50"/>
    </w:p>
    <w:p w:rsidR="005F0AD3" w:rsidRPr="005F0AD3" w:rsidRDefault="005F0AD3"/>
    <w:p w:rsidR="005F0AD3" w:rsidRPr="005F0AD3" w:rsidRDefault="005F0AD3">
      <w:r w:rsidRPr="005F0AD3">
        <w:rPr>
          <w:b/>
        </w:rPr>
        <w:t>Source :</w:t>
      </w:r>
      <w:r w:rsidRPr="005F0AD3">
        <w:t xml:space="preserve"> Defined by the Open Government Secretariat – Government of Canada</w:t>
      </w:r>
    </w:p>
    <w:p w:rsidR="005F0AD3" w:rsidRPr="005F0AD3" w:rsidRDefault="005F0AD3"/>
    <w:p w:rsidR="005F0AD3" w:rsidRPr="005F0AD3" w:rsidRDefault="005F0AD3">
      <w:pPr>
        <w:rPr>
          <w:b/>
        </w:rPr>
      </w:pPr>
      <w:r w:rsidRPr="005F0AD3">
        <w:rPr>
          <w:b/>
        </w:rPr>
        <w:t>Values :</w:t>
      </w:r>
    </w:p>
    <w:p w:rsidR="005F0AD3" w:rsidRPr="005F0AD3" w:rsidRDefault="005F0AD3"/>
    <w:p w:rsidR="005F0AD3" w:rsidRDefault="005F0AD3" w:rsidP="005F0AD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National</w:t>
      </w:r>
    </w:p>
    <w:p w:rsidR="005F0AD3" w:rsidRPr="005F0AD3" w:rsidRDefault="005F0AD3" w:rsidP="005F0AD3">
      <w:pPr>
        <w:pStyle w:val="ListParagraph"/>
        <w:numPr>
          <w:ilvl w:val="0"/>
          <w:numId w:val="13"/>
        </w:numPr>
        <w:rPr>
          <w:rFonts w:ascii="Times New Roman" w:hAnsi="Times New Roman" w:cs="Times New Roman"/>
          <w:sz w:val="24"/>
          <w:szCs w:val="24"/>
        </w:rPr>
      </w:pPr>
      <w:r w:rsidRPr="005F0AD3">
        <w:rPr>
          <w:rFonts w:ascii="Times New Roman" w:hAnsi="Times New Roman" w:cs="Times New Roman"/>
          <w:sz w:val="24"/>
          <w:szCs w:val="24"/>
        </w:rPr>
        <w:t>Federal</w:t>
      </w:r>
    </w:p>
    <w:p w:rsidR="005F0AD3" w:rsidRPr="005F0AD3" w:rsidRDefault="005F0AD3" w:rsidP="005F0AD3">
      <w:pPr>
        <w:pStyle w:val="ListParagraph"/>
        <w:numPr>
          <w:ilvl w:val="0"/>
          <w:numId w:val="13"/>
        </w:numPr>
        <w:rPr>
          <w:rFonts w:ascii="Times New Roman" w:hAnsi="Times New Roman" w:cs="Times New Roman"/>
          <w:sz w:val="24"/>
          <w:szCs w:val="24"/>
        </w:rPr>
      </w:pPr>
      <w:r w:rsidRPr="005F0AD3">
        <w:rPr>
          <w:rFonts w:ascii="Times New Roman" w:hAnsi="Times New Roman" w:cs="Times New Roman"/>
          <w:sz w:val="24"/>
          <w:szCs w:val="24"/>
        </w:rPr>
        <w:t>Provincial / Territorial</w:t>
      </w:r>
    </w:p>
    <w:p w:rsidR="005F0AD3" w:rsidRPr="005F0AD3" w:rsidRDefault="005F0AD3" w:rsidP="005F0AD3">
      <w:pPr>
        <w:pStyle w:val="ListParagraph"/>
        <w:numPr>
          <w:ilvl w:val="0"/>
          <w:numId w:val="13"/>
        </w:numPr>
        <w:rPr>
          <w:rFonts w:ascii="Times New Roman" w:hAnsi="Times New Roman" w:cs="Times New Roman"/>
          <w:sz w:val="24"/>
          <w:szCs w:val="24"/>
        </w:rPr>
      </w:pPr>
      <w:r w:rsidRPr="005F0AD3">
        <w:rPr>
          <w:rFonts w:ascii="Times New Roman" w:hAnsi="Times New Roman" w:cs="Times New Roman"/>
          <w:sz w:val="24"/>
          <w:szCs w:val="24"/>
        </w:rPr>
        <w:t>Municipal</w:t>
      </w:r>
    </w:p>
    <w:p w:rsidR="005F0AD3" w:rsidRDefault="005F0AD3"/>
    <w:p w:rsidR="005F0AD3" w:rsidRDefault="005F0AD3" w:rsidP="005F0AD3">
      <w:pPr>
        <w:pStyle w:val="Heading2"/>
      </w:pPr>
      <w:bookmarkStart w:id="51" w:name="_Toc427932319"/>
      <w:r>
        <w:t>10</w:t>
      </w:r>
      <w:r w:rsidRPr="005F0AD3">
        <w:t xml:space="preserve">.0 </w:t>
      </w:r>
      <w:r w:rsidR="00194DB7">
        <w:t>Licence</w:t>
      </w:r>
      <w:bookmarkEnd w:id="51"/>
    </w:p>
    <w:p w:rsidR="005F0AD3" w:rsidRDefault="005F0AD3" w:rsidP="005F0AD3">
      <w:pPr>
        <w:rPr>
          <w:lang w:eastAsia="en-US"/>
        </w:rPr>
      </w:pPr>
    </w:p>
    <w:p w:rsidR="005F0AD3" w:rsidRPr="005F0AD3" w:rsidRDefault="005F0AD3" w:rsidP="005F0AD3">
      <w:r w:rsidRPr="005F0AD3">
        <w:rPr>
          <w:b/>
          <w:lang w:eastAsia="en-US"/>
        </w:rPr>
        <w:t>Source :</w:t>
      </w:r>
      <w:r>
        <w:rPr>
          <w:lang w:eastAsia="en-US"/>
        </w:rPr>
        <w:t xml:space="preserve"> </w:t>
      </w:r>
      <w:r w:rsidRPr="005F0AD3">
        <w:t>Defined by the Open Government Secretariat – Government of Canada</w:t>
      </w:r>
    </w:p>
    <w:p w:rsidR="005F0AD3" w:rsidRDefault="005F0AD3" w:rsidP="005F0AD3">
      <w:pPr>
        <w:rPr>
          <w:lang w:eastAsia="en-US"/>
        </w:rPr>
      </w:pPr>
    </w:p>
    <w:p w:rsidR="005F0AD3" w:rsidRPr="005F0AD3" w:rsidRDefault="005F0AD3" w:rsidP="005F0AD3">
      <w:pPr>
        <w:rPr>
          <w:b/>
          <w:lang w:eastAsia="en-US"/>
        </w:rPr>
      </w:pPr>
      <w:r w:rsidRPr="005F0AD3">
        <w:rPr>
          <w:b/>
          <w:lang w:eastAsia="en-US"/>
        </w:rPr>
        <w:t>Value:</w:t>
      </w:r>
    </w:p>
    <w:p w:rsidR="005F0AD3" w:rsidRDefault="005F0AD3" w:rsidP="005F0AD3">
      <w:pPr>
        <w:rPr>
          <w:lang w:eastAsia="en-US"/>
        </w:rPr>
      </w:pPr>
    </w:p>
    <w:p w:rsidR="005F0AD3" w:rsidRPr="00DA2189" w:rsidRDefault="005F0AD3" w:rsidP="00DA2189">
      <w:pPr>
        <w:pStyle w:val="ListParagraph"/>
        <w:numPr>
          <w:ilvl w:val="0"/>
          <w:numId w:val="21"/>
        </w:numPr>
        <w:rPr>
          <w:rFonts w:ascii="Times New Roman" w:hAnsi="Times New Roman" w:cs="Times New Roman"/>
          <w:sz w:val="24"/>
          <w:szCs w:val="24"/>
        </w:rPr>
      </w:pPr>
      <w:r w:rsidRPr="00DA2189">
        <w:rPr>
          <w:rFonts w:ascii="Times New Roman" w:hAnsi="Times New Roman" w:cs="Times New Roman"/>
          <w:sz w:val="24"/>
          <w:szCs w:val="24"/>
        </w:rPr>
        <w:t>Open Government Licence – Canada</w:t>
      </w:r>
    </w:p>
    <w:p w:rsidR="005F0AD3" w:rsidRPr="00DA2189" w:rsidRDefault="005F0AD3" w:rsidP="005F0AD3">
      <w:pPr>
        <w:rPr>
          <w:lang w:eastAsia="en-US"/>
        </w:rPr>
      </w:pPr>
    </w:p>
    <w:p w:rsidR="005F0AD3" w:rsidRPr="00DA2189" w:rsidRDefault="005F0AD3" w:rsidP="005F0AD3">
      <w:pPr>
        <w:rPr>
          <w:lang w:eastAsia="en-US"/>
        </w:rPr>
      </w:pPr>
      <w:r w:rsidRPr="00DA2189">
        <w:rPr>
          <w:lang w:eastAsia="en-US"/>
        </w:rPr>
        <w:t xml:space="preserve">*Note, this controlled list will expand when the Open Government Portal federate resources from other jurisdictions </w:t>
      </w:r>
    </w:p>
    <w:p w:rsidR="005F0AD3" w:rsidRDefault="005F0AD3"/>
    <w:p w:rsidR="002166A4" w:rsidRDefault="002166A4"/>
    <w:p w:rsidR="009808BC" w:rsidRDefault="005B205F" w:rsidP="00410C12">
      <w:pPr>
        <w:pStyle w:val="Heading2"/>
      </w:pPr>
      <w:bookmarkStart w:id="52" w:name="_Toc427932320"/>
      <w:r>
        <w:t xml:space="preserve">11.0 Resource </w:t>
      </w:r>
      <w:r w:rsidR="009808BC">
        <w:t>Type</w:t>
      </w:r>
      <w:bookmarkEnd w:id="52"/>
    </w:p>
    <w:p w:rsidR="00194DB7" w:rsidRDefault="00194DB7" w:rsidP="00194DB7">
      <w:pPr>
        <w:rPr>
          <w:lang w:eastAsia="en-US"/>
        </w:rPr>
      </w:pPr>
    </w:p>
    <w:p w:rsidR="009808BC" w:rsidRDefault="009808BC"/>
    <w:p w:rsidR="004F79AF" w:rsidRDefault="004F79AF">
      <w:r w:rsidRPr="00825C3F">
        <w:rPr>
          <w:b/>
        </w:rPr>
        <w:t>Source :</w:t>
      </w:r>
      <w:r>
        <w:t xml:space="preserve"> </w:t>
      </w:r>
      <w:hyperlink r:id="rId145" w:history="1">
        <w:r w:rsidRPr="009F5125">
          <w:rPr>
            <w:rStyle w:val="Hyperlink"/>
          </w:rPr>
          <w:t>Government of Canada Recordkeeping Document Type Scheme</w:t>
        </w:r>
      </w:hyperlink>
      <w:r w:rsidR="005B205F">
        <w:t xml:space="preserve">, and </w:t>
      </w:r>
      <w:hyperlink r:id="rId146" w:history="1">
        <w:r w:rsidR="005B205F" w:rsidRPr="009F5125">
          <w:rPr>
            <w:rStyle w:val="Hyperlink"/>
          </w:rPr>
          <w:t xml:space="preserve">Government of Canada </w:t>
        </w:r>
        <w:r w:rsidR="00656DEC" w:rsidRPr="009F5125">
          <w:rPr>
            <w:rStyle w:val="Hyperlink"/>
          </w:rPr>
          <w:t>Web Typ</w:t>
        </w:r>
        <w:r w:rsidR="005B205F" w:rsidRPr="009F5125">
          <w:rPr>
            <w:rStyle w:val="Hyperlink"/>
          </w:rPr>
          <w:t>e</w:t>
        </w:r>
        <w:r w:rsidR="00656DEC" w:rsidRPr="009F5125">
          <w:rPr>
            <w:rStyle w:val="Hyperlink"/>
          </w:rPr>
          <w:t xml:space="preserve"> Scheme for Web Resource Discovery</w:t>
        </w:r>
      </w:hyperlink>
      <w:r w:rsidR="00656DEC">
        <w:t xml:space="preserve"> </w:t>
      </w:r>
    </w:p>
    <w:p w:rsidR="004F79AF" w:rsidRDefault="004F79AF"/>
    <w:p w:rsidR="004F79AF" w:rsidRPr="004F79AF" w:rsidRDefault="004F79AF" w:rsidP="004F79AF">
      <w:r>
        <w:t>*Note that this is a draft list, please indicate if you notice any significant gaps.</w:t>
      </w:r>
    </w:p>
    <w:p w:rsidR="004F79AF" w:rsidRDefault="004F79AF" w:rsidP="004F79AF">
      <w:pPr>
        <w:rPr>
          <w:rStyle w:val="Hyperlink"/>
        </w:rPr>
      </w:pPr>
    </w:p>
    <w:tbl>
      <w:tblPr>
        <w:tblW w:w="14743" w:type="dxa"/>
        <w:tblInd w:w="-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0"/>
        <w:gridCol w:w="1613"/>
        <w:gridCol w:w="1731"/>
        <w:gridCol w:w="4173"/>
        <w:gridCol w:w="5466"/>
      </w:tblGrid>
      <w:tr w:rsidR="009F5125" w:rsidTr="00DA2189">
        <w:trPr>
          <w:trHeight w:val="1140"/>
        </w:trPr>
        <w:tc>
          <w:tcPr>
            <w:tcW w:w="1760" w:type="dxa"/>
            <w:shd w:val="clear" w:color="000000" w:fill="D9D9D9"/>
            <w:tcMar>
              <w:top w:w="15" w:type="dxa"/>
              <w:left w:w="15" w:type="dxa"/>
              <w:bottom w:w="0" w:type="dxa"/>
              <w:right w:w="15" w:type="dxa"/>
            </w:tcMar>
            <w:vAlign w:val="center"/>
            <w:hideMark/>
          </w:tcPr>
          <w:p w:rsidR="009F5125" w:rsidRPr="00DA2189" w:rsidRDefault="009F5125" w:rsidP="00DA2189">
            <w:pPr>
              <w:jc w:val="center"/>
              <w:rPr>
                <w:b/>
                <w:bCs/>
                <w:color w:val="000000"/>
              </w:rPr>
            </w:pPr>
            <w:r w:rsidRPr="00DA2189">
              <w:rPr>
                <w:b/>
                <w:bCs/>
                <w:color w:val="000000"/>
              </w:rPr>
              <w:t>LAC Controlled Vocabulary Label</w:t>
            </w:r>
          </w:p>
        </w:tc>
        <w:tc>
          <w:tcPr>
            <w:tcW w:w="1613" w:type="dxa"/>
            <w:shd w:val="clear" w:color="000000" w:fill="D9D9D9"/>
            <w:noWrap/>
            <w:tcMar>
              <w:top w:w="15" w:type="dxa"/>
              <w:left w:w="15" w:type="dxa"/>
              <w:bottom w:w="0" w:type="dxa"/>
              <w:right w:w="15" w:type="dxa"/>
            </w:tcMar>
            <w:vAlign w:val="center"/>
            <w:hideMark/>
          </w:tcPr>
          <w:p w:rsidR="009F5125" w:rsidRPr="00DA2189" w:rsidRDefault="009F5125" w:rsidP="00DA2189">
            <w:pPr>
              <w:jc w:val="center"/>
              <w:rPr>
                <w:b/>
                <w:bCs/>
                <w:color w:val="000000"/>
              </w:rPr>
            </w:pPr>
            <w:r w:rsidRPr="00DA2189">
              <w:rPr>
                <w:b/>
                <w:bCs/>
                <w:color w:val="000000"/>
              </w:rPr>
              <w:t>First-level Term</w:t>
            </w:r>
          </w:p>
        </w:tc>
        <w:tc>
          <w:tcPr>
            <w:tcW w:w="1731" w:type="dxa"/>
            <w:shd w:val="clear" w:color="000000" w:fill="D9D9D9"/>
            <w:tcMar>
              <w:top w:w="15" w:type="dxa"/>
              <w:left w:w="15" w:type="dxa"/>
              <w:bottom w:w="0" w:type="dxa"/>
              <w:right w:w="15" w:type="dxa"/>
            </w:tcMar>
            <w:vAlign w:val="center"/>
            <w:hideMark/>
          </w:tcPr>
          <w:p w:rsidR="009F5125" w:rsidRPr="00DA2189" w:rsidRDefault="009F5125" w:rsidP="00DA2189">
            <w:pPr>
              <w:jc w:val="center"/>
              <w:rPr>
                <w:b/>
                <w:bCs/>
                <w:color w:val="000000"/>
              </w:rPr>
            </w:pPr>
            <w:r w:rsidRPr="00DA2189">
              <w:rPr>
                <w:b/>
                <w:bCs/>
                <w:color w:val="000000"/>
              </w:rPr>
              <w:t>Second-level Term</w:t>
            </w:r>
          </w:p>
        </w:tc>
        <w:tc>
          <w:tcPr>
            <w:tcW w:w="4173" w:type="dxa"/>
            <w:shd w:val="clear" w:color="000000" w:fill="D9D9D9"/>
            <w:tcMar>
              <w:top w:w="15" w:type="dxa"/>
              <w:left w:w="15" w:type="dxa"/>
              <w:bottom w:w="0" w:type="dxa"/>
              <w:right w:w="15" w:type="dxa"/>
            </w:tcMar>
            <w:vAlign w:val="center"/>
            <w:hideMark/>
          </w:tcPr>
          <w:p w:rsidR="009F5125" w:rsidRPr="00DA2189" w:rsidRDefault="009F5125" w:rsidP="00DA2189">
            <w:pPr>
              <w:jc w:val="center"/>
              <w:rPr>
                <w:b/>
                <w:bCs/>
                <w:color w:val="000000"/>
              </w:rPr>
            </w:pPr>
            <w:r w:rsidRPr="00DA2189">
              <w:rPr>
                <w:b/>
                <w:bCs/>
                <w:color w:val="000000"/>
              </w:rPr>
              <w:t>Definition</w:t>
            </w:r>
          </w:p>
        </w:tc>
        <w:tc>
          <w:tcPr>
            <w:tcW w:w="5466" w:type="dxa"/>
            <w:shd w:val="clear" w:color="000000" w:fill="D9D9D9"/>
            <w:tcMar>
              <w:top w:w="15" w:type="dxa"/>
              <w:left w:w="15" w:type="dxa"/>
              <w:bottom w:w="0" w:type="dxa"/>
              <w:right w:w="15" w:type="dxa"/>
            </w:tcMar>
            <w:vAlign w:val="center"/>
            <w:hideMark/>
          </w:tcPr>
          <w:p w:rsidR="009F5125" w:rsidRPr="00DA2189" w:rsidRDefault="009F5125" w:rsidP="00DA2189">
            <w:pPr>
              <w:jc w:val="center"/>
              <w:rPr>
                <w:b/>
                <w:bCs/>
                <w:color w:val="000000"/>
              </w:rPr>
            </w:pPr>
            <w:r w:rsidRPr="00DA2189">
              <w:rPr>
                <w:b/>
                <w:bCs/>
                <w:color w:val="000000"/>
              </w:rPr>
              <w:t>Examples</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abstract</w:t>
            </w:r>
          </w:p>
        </w:tc>
        <w:tc>
          <w:tcPr>
            <w:tcW w:w="1731" w:type="dxa"/>
            <w:shd w:val="clear" w:color="000000" w:fill="FFFFFF"/>
            <w:tcMar>
              <w:top w:w="15" w:type="dxa"/>
              <w:left w:w="15" w:type="dxa"/>
              <w:bottom w:w="0" w:type="dxa"/>
              <w:right w:w="15" w:type="dxa"/>
            </w:tcMar>
            <w:hideMark/>
          </w:tcPr>
          <w:p w:rsidR="009F5125" w:rsidRDefault="009F5125">
            <w:pPr>
              <w:jc w:val="both"/>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summary of a document or text.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scientific abstract, article summary, briefing summary,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rsidP="00DA2189">
            <w:pPr>
              <w:jc w:val="center"/>
              <w:rPr>
                <w:color w:val="000000"/>
                <w:sz w:val="22"/>
                <w:szCs w:val="22"/>
              </w:rPr>
            </w:pPr>
            <w:r>
              <w:rPr>
                <w:color w:val="000000"/>
                <w:sz w:val="22"/>
                <w:szCs w:val="22"/>
              </w:rPr>
              <w:t>agreement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An arrangement between parties regarding a course of action or a mutual understanding.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collaborative agreement, cooperative agreement, collective agreement,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contractual material</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Resources produced in the course of initiating or negotiating an agreement between two or more parties for the delivery of a product, provision of a service, or management of a resource.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contract, terms and conditions, Request for Information, Request for Proposal,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intergovernmental agreement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Any agreement made between two or more governments or levels of government to cooperate in some specific way.</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NAFTA, Kyoto, International Agreement on Space Station Cooperation, Agreement on Internal Trade,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lease</w:t>
            </w:r>
          </w:p>
        </w:tc>
        <w:tc>
          <w:tcPr>
            <w:tcW w:w="4173" w:type="dxa"/>
            <w:shd w:val="clear" w:color="000000" w:fill="FFFFFF"/>
            <w:tcMar>
              <w:top w:w="15" w:type="dxa"/>
              <w:left w:w="15" w:type="dxa"/>
              <w:bottom w:w="0" w:type="dxa"/>
              <w:right w:w="15" w:type="dxa"/>
            </w:tcMar>
            <w:hideMark/>
          </w:tcPr>
          <w:p w:rsidR="009F5125" w:rsidRDefault="009F5125">
            <w:pPr>
              <w:rPr>
                <w:color w:val="222222"/>
                <w:sz w:val="22"/>
                <w:szCs w:val="22"/>
              </w:rPr>
            </w:pPr>
            <w:r>
              <w:rPr>
                <w:color w:val="222222"/>
                <w:sz w:val="22"/>
                <w:szCs w:val="22"/>
              </w:rPr>
              <w:t>A contract by which one conveys land, equipment or facilities to another for a specified term in return for a specified payment.</w:t>
            </w:r>
          </w:p>
        </w:tc>
        <w:tc>
          <w:tcPr>
            <w:tcW w:w="5466" w:type="dxa"/>
            <w:shd w:val="clear" w:color="000000" w:fill="FFFFFF"/>
            <w:tcMar>
              <w:top w:w="15" w:type="dxa"/>
              <w:left w:w="15" w:type="dxa"/>
              <w:bottom w:w="0" w:type="dxa"/>
              <w:right w:w="15" w:type="dxa"/>
            </w:tcMar>
            <w:hideMark/>
          </w:tcPr>
          <w:p w:rsidR="009F5125" w:rsidRDefault="009F5125">
            <w:pPr>
              <w:rPr>
                <w:color w:val="222222"/>
                <w:sz w:val="22"/>
                <w:szCs w:val="22"/>
              </w:rPr>
            </w:pPr>
            <w:r>
              <w:rPr>
                <w:color w:val="222222"/>
                <w:sz w:val="22"/>
                <w:szCs w:val="22"/>
              </w:rPr>
              <w:t>Examples: residential lease, commercial lease, car lease,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memorandum of understanding (MOU)</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resource describing an agreement between parties regarding an intended line of action, which does not necessarily have a legally binding commitment or obligation.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letter of intent,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nondisclosure agreement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contract between at least two parties that specifies confidential information to be shared between the parties that is otherwise restricted from disclosure.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confidentiality agreement,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service-level agreement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contract in which levels of services are formally defined, often including details pertaining to contracted delivery time or performance.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affidavit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sworn, written declaration that a certain set of facts is true.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application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Documentation detailing a request for assistance, services, employment, or participation in a program.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employment application, funding application,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architectural or technical design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Graphic delineations and/or related documentation made for the design and construction of architectural structures, sites, furnishings and objects as well as civil, hydraulic, mechanical and other engineering works or structural components.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accepted designs, architectural plans, as-built designs, modifications design, preliminary drawing, technical drawings, etc.</w:t>
            </w:r>
          </w:p>
        </w:tc>
      </w:tr>
      <w:tr w:rsidR="009F5125" w:rsidRPr="00D62F27"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article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brief non-fictional work that is typically written for publication</w:t>
            </w:r>
          </w:p>
        </w:tc>
        <w:tc>
          <w:tcPr>
            <w:tcW w:w="5466" w:type="dxa"/>
            <w:shd w:val="clear" w:color="000000" w:fill="FFFFFF"/>
            <w:tcMar>
              <w:top w:w="15" w:type="dxa"/>
              <w:left w:w="15" w:type="dxa"/>
              <w:bottom w:w="0" w:type="dxa"/>
              <w:right w:w="15" w:type="dxa"/>
            </w:tcMar>
            <w:hideMark/>
          </w:tcPr>
          <w:p w:rsidR="009F5125" w:rsidRPr="009F5125" w:rsidRDefault="009F5125">
            <w:pPr>
              <w:rPr>
                <w:color w:val="000000"/>
                <w:sz w:val="22"/>
                <w:szCs w:val="22"/>
                <w:lang w:val="fr-CA"/>
              </w:rPr>
            </w:pPr>
            <w:r w:rsidRPr="009F5125">
              <w:rPr>
                <w:color w:val="000000"/>
                <w:sz w:val="22"/>
                <w:szCs w:val="22"/>
                <w:lang w:val="fr-CA"/>
              </w:rPr>
              <w:t>Examples: journal article, newspaper article,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assessment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determination of performance or worth.</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appraisal, analysis, evaluation, study,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audit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 evaluation of an organization, system, process, enterprise, project or product.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financial audits, quality management audits, regulatory audits, operations audit, recipient audit,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environmental assessment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 evaluation of the possible positive or negative impact that a proposed project may have on the environment, together consisting of the natural, social and economic aspects.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examination</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set of questions or exercises evaluating skill or knowledge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HR competition exams, language assessment tests,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gap assessment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Documentation of the discrepancies between current conditions and desired future conditions, often including suggestions or instructions for how to bridge the gaps.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gap analysis, needs assessment,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lessons learned</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compilation of feedback and experience that can inform subsequent drafts or actions.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performance indicator</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Documentation outlining the specific approach and metrics used to measure the performance of an activity, function, mandate or person.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risk assessment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Documentation of the determination of quantitative or qualitative value of risk related to a concrete situation and a recognized threat.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biography</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 account of a person’s professional or personal life (may be a brief or partial account)</w:t>
            </w:r>
          </w:p>
        </w:tc>
        <w:tc>
          <w:tcPr>
            <w:tcW w:w="5466"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professional profile, CV, biographical notes</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briefing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Short communications intended to inform and /or advise a decision maker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backgrounder</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Short communications providing a brief explanation of the history of an issue, action or policy</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briefing note – non-ministerial</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Short communications intended to inform a decision maker by exploring and defining an issue or proposing a course of action.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business case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Documentation that puts proposed investment decisions into strategic context and provides the information necessary to make informed decisions.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claim</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Right to assets held by another individual or organization.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land claim, claim for damages, insurance claim,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comments</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Written expression of opinion.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critique, feedback,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computer code or software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Programs executed by a computer system as distinct from the physical hardware of that computer system.</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Computer-aided Software Engineering (CASE), batch file, visual basic code, etc.</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conference proceedings</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Information produced before, during or after a gathering of people for the exchange of views on matters of common concern or interest</w:t>
            </w:r>
          </w:p>
        </w:tc>
        <w:tc>
          <w:tcPr>
            <w:tcW w:w="5466"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proceedings, conference report</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consultation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proposal for change published to seek views and allow the opportunity for comment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discussion papers, forum posts, submissions</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contact information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Personal or organizational information for the purpose of communicating with an organization or one or more of its employees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telephone number, fax number, TDD number, mailing or email addresses, organizational information</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correspondence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Written communication between two or more parties.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letters, emails,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ministerial correspondence</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Written communication to or from the Minister’s Office.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memorandum</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Office- or business-based communication between two identified parties for the purpose of presenting or outlining a specific issue, proposal, etc.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dataset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logically meaningful grouping or collection of similar or related data.</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Crop Code Lists, National Soil Database Tables, climate data, land inventory data, air quality data,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delegation of authority</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statement in which a person vested with specific authority assignees a particular power or function to another.</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educational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Material whose primary purpose is to present information of a pedagogical nature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homework aid, quiz, online course, outreach and awareness material, tutorial</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employment opportunity</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 announcement and description of an available position in an organization</w:t>
            </w:r>
          </w:p>
        </w:tc>
        <w:tc>
          <w:tcPr>
            <w:tcW w:w="5466"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job poster, job description</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event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A time-based occurrence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exhibition, webcast, workshop, performance, ceremony, conference, symposium, calendar of events</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fact sheet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A brief essay or series of points on a single topic</w:t>
            </w:r>
          </w:p>
        </w:tc>
        <w:tc>
          <w:tcPr>
            <w:tcW w:w="5466"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tips, information or issue overviews, backgrounders</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financial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Documentation used in understanding, managing and reporting on the monetary aspects of any activity or organization.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forecasts, expenditures, commitments, revenues, assets and liabilities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budget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 itemized forecast of income and expenditure for a given future period.</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funding proposal</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Formal written plan put forward for consideration which requests financial support for a project or service.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invoice</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Bill written by a provider of goods or services and submitted to the purchaser.</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statement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quantitative description of the financial health of an organization.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income statement, balance sheet, cash flow statement,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form</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structured document with a pre-set format allowing for input from a user or a group.</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questionnaire, registration,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framework</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Formal statement that provides a broader structure within which policy, business or strategy can be defined and managed.</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geospatial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Resources which describe, show or list entit(y)(ies) by their position in reference to the Earth.</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map, atlas, navigational chart, gazetteer, satellite imagery, aerial photography,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guide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Documentation that provides instruction or direction for carrying out a task.</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guideline, handbook, manual, toolkit,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best practices</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Documented strategies and tactics that define the most efficient approaches to support business activities.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intellectual property statement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Information related to distinctive types of creations of the mind, including the right to ownership and control over the creation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patents, copyrights, trademarks, Crown copyright, industrial designs, open source, GNU operating system</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legal complaint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sworn statement identifying the facts and legal reasons behind a charge against a party supporting a claim for remedy or compensation in a court of law.</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legal opinion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Written statement by a court, judicial officer, or legal expert as to the legality of an action, condition or intent.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legislation and regulations</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proposed or enacted law, group of laws, or regulation.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laws, acts, statutes, regulations, bills, amendments, by-laws,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licenses and permits</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Permission from the proper authorities to perform certain acts which without such conduct would be illegal.</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licenses or permits for hunting, fishing, gun, motor vehicles, business, software, etc.</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literary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written work in which the author primarily expresses thoughts and opinions</w:t>
            </w:r>
          </w:p>
        </w:tc>
        <w:tc>
          <w:tcPr>
            <w:tcW w:w="5466"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 essays, stories, plays, commentaries</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media release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Resources specifically designed to provide a brief public statement on an issue or event, via the mass media.</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news release, press release, news publication,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meeting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Information relating to the activities of groups which meet on a regular or ad hoc basis.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membership, records of decision,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agenda</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list of items to be discussed at a meeting.</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minutes</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Written account of a meeting including attendees, and primary discussion or decision points.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memorandum to Cabinet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Communication specifically drafted for Cabinet to present or outline an issue, proposal, etc.</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multimedia resource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Information resources that combine two or more types of media.</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games, simulation, movies, films, animation, videos,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notice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 announcement, notification, warning or alert issued on a specific topic.</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health advisories, weather alerts, travel reports, food recall, manufacturer’s warning, communiqué,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organizational description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Resources describing the structure, mandate, purpose, programs and services of an organization or initiative.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organization charts, mandate, vision, "who we are", about us, mission statement,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plan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scheme, program, or method worked out beforehand for the accomplishment of an objective.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operational plan, work plan,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business plan</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type of plan that defines an organization’s program goals, key priorities and other objectives and its strategies to achieve them.</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Directorate Business Plan,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strategic plan</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 information resource defining an organization’s direction with indication of decisions on allocation of financial resources.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policy</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Formal statements that provide context, direction or instruction on results, accountabilities, specific action or use to ensure compliance.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directive, standard,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white paper</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resource tabled in the House of Commons</w:t>
            </w:r>
            <w:r>
              <w:rPr>
                <w:color w:val="0000FF"/>
                <w:sz w:val="22"/>
                <w:szCs w:val="22"/>
              </w:rPr>
              <w:t> </w:t>
            </w:r>
            <w:r>
              <w:rPr>
                <w:color w:val="000000"/>
                <w:sz w:val="22"/>
                <w:szCs w:val="22"/>
              </w:rPr>
              <w:t>presenting Government policy in a given area that may contain legislative or administrative proposals on which the Government intends to act.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Canada’s First Defense Strategy, White Paper on Election Law Reform,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presentation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Text and/or graphics used to accompany a lecture or speech for an audience.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speeches, slide presentations, deck,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procedure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course of action to be taken to perform a given task.</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  Standard Operating Procedure,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profile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summary, outline or description of a particular activity, person or other factor detailing elements to be considered.</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risk profile, job competency profile, user security profile,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project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Resources describing a temporary endeavor undertaken to create a unique product, service, or result.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Acceptance Criteria, Change Request, dashboard, requirements, schedules,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project charter</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resource issued by the project initiator or sponsor that formally authorizes the existence of a project and provides the project manager with the authority to apply organizational resources to project activities.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project plan</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Resource that describes how a project will be executed, monitored, and controlled.</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project proposal</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document that initiates the project life cycle which can result in the authorization and scope definition of a new project.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promotional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Descriptive or marketing information about an organization’s activities, or material that promotes products, services, activities or collections.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organizational programs and initiatives, booklets, posters, etc. </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publication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monograph or a continuing resource with unique identification numbers such as ISBN, ISSN or digital object identifier (DOI)</w:t>
            </w:r>
          </w:p>
        </w:tc>
        <w:tc>
          <w:tcPr>
            <w:tcW w:w="5466"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yearbook, recipe book, compendium</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monograph</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published work concerning a single subject.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audio book, book, treatise,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serial publication</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continuing resource issued in a succession of discrete parts, usually bearing numbering, that has no predetermined conclusion.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journals, magazines, etc.</w:t>
            </w:r>
          </w:p>
        </w:tc>
      </w:tr>
      <w:tr w:rsidR="009F5125" w:rsidTr="00DA2189">
        <w:trPr>
          <w:trHeight w:val="915"/>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Q &amp; A</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compendium of accumulated questions and answers.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Frequently asked questions,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record of decision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Documentation of a conclusion or judgement in a legal or administrative context.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rulings, judgements, reasons for decision,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restart"/>
            <w:shd w:val="clear" w:color="000000" w:fill="FFFFFF"/>
            <w:tcMar>
              <w:top w:w="15" w:type="dxa"/>
              <w:left w:w="15" w:type="dxa"/>
              <w:bottom w:w="0" w:type="dxa"/>
              <w:right w:w="15" w:type="dxa"/>
            </w:tcMar>
            <w:vAlign w:val="center"/>
            <w:hideMark/>
          </w:tcPr>
          <w:p w:rsidR="009F5125" w:rsidRDefault="009F5125">
            <w:pPr>
              <w:rPr>
                <w:color w:val="000000"/>
                <w:sz w:val="22"/>
                <w:szCs w:val="22"/>
              </w:rPr>
            </w:pPr>
            <w:r>
              <w:rPr>
                <w:color w:val="000000"/>
                <w:sz w:val="22"/>
                <w:szCs w:val="22"/>
              </w:rPr>
              <w:t>report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Results of research or an account of past or projected organizational activity.</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report on plans and priorities, departmental performance report, audit report, research paper, technical report, scholarly or scientific investigation, case studies, proactive disclosure,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annual report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report on an organization’s activities throughout the preceding year.</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Canada Health Act Annual Report, Annual Report on the Personal Information Protection and Electronic Documents Act,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vMerge/>
            <w:vAlign w:val="center"/>
            <w:hideMark/>
          </w:tcPr>
          <w:p w:rsidR="009F5125" w:rsidRDefault="009F5125">
            <w:pPr>
              <w:rPr>
                <w:color w:val="000000"/>
                <w:sz w:val="22"/>
                <w:szCs w:val="22"/>
              </w:rPr>
            </w:pP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interim report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report covering a period of less than a year of research in-progress or an account of the status of ongoing organizational activity.</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Interim Report on the Canadian News Media, The Truth and Reconciliation Commission of Canada Interim Report,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research proposal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resource that describes the ideas for an investigation on a certain topic from beginning to end.</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resource list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Any list of items or entries that refers the user to additional references.</w:t>
            </w:r>
          </w:p>
        </w:tc>
        <w:tc>
          <w:tcPr>
            <w:tcW w:w="5466" w:type="dxa"/>
            <w:shd w:val="clear" w:color="000000" w:fill="FFFFFF"/>
            <w:noWrap/>
            <w:tcMar>
              <w:top w:w="15" w:type="dxa"/>
              <w:left w:w="15" w:type="dxa"/>
              <w:bottom w:w="0" w:type="dxa"/>
              <w:right w:w="15" w:type="dxa"/>
            </w:tcMar>
            <w:hideMark/>
          </w:tcPr>
          <w:p w:rsidR="009F5125" w:rsidRDefault="009F5125">
            <w:pPr>
              <w:rPr>
                <w:color w:val="000000"/>
                <w:sz w:val="22"/>
                <w:szCs w:val="22"/>
              </w:rPr>
            </w:pPr>
            <w:r>
              <w:rPr>
                <w:color w:val="000000"/>
                <w:sz w:val="22"/>
                <w:szCs w:val="22"/>
              </w:rPr>
              <w:t>bibliography, catalogue, directory, index, links</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routing slip</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form containing basic information about a separate document that it accompanies through its circulation, providing a means to document and control distribution and receipt of that document.</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routing slip accompanying transfer payment documentation, contribution agreement,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noWrap/>
            <w:tcMar>
              <w:top w:w="15" w:type="dxa"/>
              <w:left w:w="15" w:type="dxa"/>
              <w:bottom w:w="0" w:type="dxa"/>
              <w:right w:w="15" w:type="dxa"/>
            </w:tcMar>
            <w:hideMark/>
          </w:tcPr>
          <w:p w:rsidR="009F5125" w:rsidRDefault="009F5125">
            <w:pPr>
              <w:rPr>
                <w:color w:val="000000"/>
                <w:sz w:val="22"/>
                <w:szCs w:val="22"/>
              </w:rPr>
            </w:pPr>
            <w:bookmarkStart w:id="53" w:name="RANGE!B96"/>
            <w:r>
              <w:rPr>
                <w:color w:val="000000"/>
                <w:sz w:val="22"/>
                <w:szCs w:val="22"/>
              </w:rPr>
              <w:t>Social media resource</w:t>
            </w:r>
            <w:bookmarkEnd w:id="53"/>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Resource derived from a variety of web-based platforms, applications and technologies that enable people to socially interact and collaborate online.</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blog, wiki, podcast, collaboration application, real-time chat, GCpedia, GCconnex, Facebook, Twitter, YouTube, Digg, del.icio.us.,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sound recording</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Auditory material recorded and meant to be listened to.</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music recordings, human speech, text to speech, sound effects, oral history, podcasts, broadcast radio program,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specification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A description of the requirements for a materiel, product, process, or service, including the procedure by which it will be determined that the requirements have been met.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design specification, product specification, requirements specification, functional specification, testing specification and statement of requirements,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statistics</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Aggregated or unit-level information respecting a particular topic; commonly stated as numbers.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employment rate, number of website visits, population of Canada,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noWrap/>
            <w:tcMar>
              <w:top w:w="15" w:type="dxa"/>
              <w:left w:w="15" w:type="dxa"/>
              <w:bottom w:w="0" w:type="dxa"/>
              <w:right w:w="15" w:type="dxa"/>
            </w:tcMar>
            <w:hideMark/>
          </w:tcPr>
          <w:p w:rsidR="009F5125" w:rsidRDefault="009F5125">
            <w:pPr>
              <w:rPr>
                <w:color w:val="000000"/>
                <w:sz w:val="22"/>
                <w:szCs w:val="22"/>
              </w:rPr>
            </w:pPr>
            <w:bookmarkStart w:id="54" w:name="RANGE!B100"/>
            <w:r>
              <w:rPr>
                <w:color w:val="000000"/>
                <w:sz w:val="22"/>
                <w:szCs w:val="22"/>
              </w:rPr>
              <w:t>still image</w:t>
            </w:r>
            <w:bookmarkEnd w:id="54"/>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A visual representation.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paintings, prints, drawings, diagrams, graphics, photographs, charts, graphs, cartoons, posters,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submission</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Document submitted to an authority, usually in response to a process or requirements.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TB Submission, etc.</w:t>
            </w:r>
          </w:p>
        </w:tc>
      </w:tr>
      <w:tr w:rsidR="009F5125" w:rsidTr="00DA2189">
        <w:trPr>
          <w:trHeight w:val="870"/>
        </w:trPr>
        <w:tc>
          <w:tcPr>
            <w:tcW w:w="1760" w:type="dxa"/>
            <w:shd w:val="clear" w:color="000000" w:fill="95B3D7"/>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survey</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sample of data or opinions considered representative of a whole group that may contain questions as well as responses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public opinion research, business surveys, market surveys, web usability surveys</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terminology</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Vocabulary of terms used in a particular field, subject, science, art, etc.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dictionary, glossary, lexicon, thesaurus, taxonomy,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terms of reference</w:t>
            </w:r>
          </w:p>
        </w:tc>
        <w:tc>
          <w:tcPr>
            <w:tcW w:w="1731" w:type="dxa"/>
            <w:shd w:val="clear" w:color="000000" w:fill="FFFFFF"/>
            <w:tcMar>
              <w:top w:w="15" w:type="dxa"/>
              <w:left w:w="15" w:type="dxa"/>
              <w:bottom w:w="0" w:type="dxa"/>
              <w:right w:w="15" w:type="dxa"/>
            </w:tcMar>
            <w:hideMark/>
          </w:tcPr>
          <w:p w:rsidR="009F5125" w:rsidRDefault="009F5125">
            <w:pPr>
              <w:rPr>
                <w:b/>
                <w:bCs/>
                <w:color w:val="000000"/>
                <w:sz w:val="22"/>
                <w:szCs w:val="22"/>
              </w:rPr>
            </w:pPr>
            <w:r>
              <w:rPr>
                <w:b/>
                <w:bCs/>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Resource describing the purpose and structure of a project, committee, meeting, negotiation, or any similar collection of people who have agreed to work together to accomplish a shared goal.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Examples: investigative terms of reference, working group terms of reference, etc. </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tool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 xml:space="preserve">A resource providing instructions or a method through the completion of which a result or answer is obtained that serves to inform or influence a separate task or activity. </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application and program tool, assessment tool, data collection tool, generic valuation tool, etc.</w:t>
            </w:r>
          </w:p>
        </w:tc>
      </w:tr>
      <w:tr w:rsidR="009F5125" w:rsidRPr="00D62F27"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training material</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Resources used in the course of providing training to learners.</w:t>
            </w:r>
          </w:p>
        </w:tc>
        <w:tc>
          <w:tcPr>
            <w:tcW w:w="5466" w:type="dxa"/>
            <w:shd w:val="clear" w:color="000000" w:fill="FFFFFF"/>
            <w:tcMar>
              <w:top w:w="15" w:type="dxa"/>
              <w:left w:w="15" w:type="dxa"/>
              <w:bottom w:w="0" w:type="dxa"/>
              <w:right w:w="15" w:type="dxa"/>
            </w:tcMar>
            <w:hideMark/>
          </w:tcPr>
          <w:p w:rsidR="009F5125" w:rsidRPr="009F5125" w:rsidRDefault="009F5125">
            <w:pPr>
              <w:rPr>
                <w:color w:val="000000"/>
                <w:sz w:val="22"/>
                <w:szCs w:val="22"/>
                <w:lang w:val="fr-CA"/>
              </w:rPr>
            </w:pPr>
            <w:r w:rsidRPr="009F5125">
              <w:rPr>
                <w:color w:val="000000"/>
                <w:sz w:val="22"/>
                <w:szCs w:val="22"/>
                <w:lang w:val="fr-CA"/>
              </w:rPr>
              <w:t>Examples: lecture notes, exercises, lesson plans,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transcript</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text representation of the spoken word.</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interview transcript, video transcript, speech transcript, auditory track, etc.</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website</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A set of linked web pages, usually including a home page, related by content or domain, and prepared and maintained as a collection of information by a person, group, or organization.</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government corporate website, non-government corporate website, personal website.</w:t>
            </w:r>
          </w:p>
        </w:tc>
      </w:tr>
      <w:tr w:rsidR="009F5125" w:rsidTr="00DA2189">
        <w:trPr>
          <w:trHeight w:val="870"/>
        </w:trPr>
        <w:tc>
          <w:tcPr>
            <w:tcW w:w="1760" w:type="dxa"/>
            <w:shd w:val="clear" w:color="000000" w:fill="C4D79B"/>
            <w:noWrap/>
            <w:tcMar>
              <w:top w:w="15" w:type="dxa"/>
              <w:left w:w="15" w:type="dxa"/>
              <w:bottom w:w="0" w:type="dxa"/>
              <w:right w:w="15" w:type="dxa"/>
            </w:tcMar>
            <w:hideMark/>
          </w:tcPr>
          <w:p w:rsidR="009F5125" w:rsidRDefault="009F5125">
            <w:pPr>
              <w:rPr>
                <w:color w:val="000000"/>
                <w:sz w:val="22"/>
                <w:szCs w:val="22"/>
              </w:rPr>
            </w:pPr>
            <w:r>
              <w:rPr>
                <w:color w:val="000000"/>
                <w:sz w:val="22"/>
                <w:szCs w:val="22"/>
              </w:rPr>
              <w:t>gcrktype</w:t>
            </w:r>
          </w:p>
        </w:tc>
        <w:tc>
          <w:tcPr>
            <w:tcW w:w="161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Workflow</w:t>
            </w:r>
          </w:p>
        </w:tc>
        <w:tc>
          <w:tcPr>
            <w:tcW w:w="1731"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w:t>
            </w:r>
          </w:p>
        </w:tc>
        <w:tc>
          <w:tcPr>
            <w:tcW w:w="4173"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Resources documenting a progression of steps that comprise a work process and create or add value to the organization's activities.</w:t>
            </w:r>
          </w:p>
        </w:tc>
        <w:tc>
          <w:tcPr>
            <w:tcW w:w="5466" w:type="dxa"/>
            <w:shd w:val="clear" w:color="000000" w:fill="FFFFFF"/>
            <w:tcMar>
              <w:top w:w="15" w:type="dxa"/>
              <w:left w:w="15" w:type="dxa"/>
              <w:bottom w:w="0" w:type="dxa"/>
              <w:right w:w="15" w:type="dxa"/>
            </w:tcMar>
            <w:hideMark/>
          </w:tcPr>
          <w:p w:rsidR="009F5125" w:rsidRDefault="009F5125">
            <w:pPr>
              <w:rPr>
                <w:color w:val="000000"/>
                <w:sz w:val="22"/>
                <w:szCs w:val="22"/>
              </w:rPr>
            </w:pPr>
            <w:r>
              <w:rPr>
                <w:color w:val="000000"/>
                <w:sz w:val="22"/>
                <w:szCs w:val="22"/>
              </w:rPr>
              <w:t>Examples: information management work flow process map, information technology work flow process map, etc.</w:t>
            </w:r>
          </w:p>
        </w:tc>
      </w:tr>
    </w:tbl>
    <w:p w:rsidR="00EA525E" w:rsidRDefault="009F5125">
      <w:r>
        <w:t xml:space="preserve"> </w:t>
      </w:r>
      <w:r w:rsidR="00EA525E">
        <w:br w:type="page"/>
      </w:r>
    </w:p>
    <w:p w:rsidR="009808BC" w:rsidRDefault="009808BC"/>
    <w:p w:rsidR="009808BC" w:rsidRDefault="009808BC" w:rsidP="009808BC">
      <w:pPr>
        <w:pStyle w:val="Heading2"/>
      </w:pPr>
      <w:bookmarkStart w:id="55" w:name="_Toc427932321"/>
      <w:r>
        <w:t>12.0 Format</w:t>
      </w:r>
      <w:bookmarkEnd w:id="55"/>
      <w:r>
        <w:t xml:space="preserve"> </w:t>
      </w:r>
    </w:p>
    <w:p w:rsidR="001A75B4" w:rsidRDefault="001A75B4"/>
    <w:p w:rsidR="005174C3" w:rsidRPr="00B67B43" w:rsidRDefault="005174C3">
      <w:pPr>
        <w:rPr>
          <w:b/>
        </w:rPr>
      </w:pPr>
      <w:r w:rsidRPr="00B67B43">
        <w:rPr>
          <w:b/>
        </w:rPr>
        <w:t>Format</w:t>
      </w:r>
    </w:p>
    <w:p w:rsidR="009808BC" w:rsidRDefault="009808BC"/>
    <w:p w:rsidR="009808BC" w:rsidRDefault="009808BC">
      <w:r w:rsidRPr="004F79AF">
        <w:rPr>
          <w:b/>
        </w:rPr>
        <w:t>Source</w:t>
      </w:r>
      <w:r w:rsidR="005174C3" w:rsidRPr="004F79AF">
        <w:rPr>
          <w:b/>
        </w:rPr>
        <w:t>:</w:t>
      </w:r>
      <w:r w:rsidR="005174C3">
        <w:t xml:space="preserve"> </w:t>
      </w:r>
      <w:r w:rsidRPr="005F0AD3">
        <w:t>Defined by the Open Government Secretariat – Government of Canada</w:t>
      </w:r>
      <w:r w:rsidR="005174C3">
        <w:br/>
      </w:r>
      <w:r w:rsidR="00EA525E">
        <w:t xml:space="preserve">The controlled list was developed by aligning to the following tools : </w:t>
      </w:r>
    </w:p>
    <w:p w:rsidR="009C40DA" w:rsidRPr="004F79AF" w:rsidRDefault="00801B87" w:rsidP="00EA525E">
      <w:pPr>
        <w:pStyle w:val="ListParagraph"/>
        <w:numPr>
          <w:ilvl w:val="0"/>
          <w:numId w:val="15"/>
        </w:numPr>
        <w:rPr>
          <w:rStyle w:val="Hyperlink"/>
          <w:rFonts w:ascii="Times New Roman" w:hAnsi="Times New Roman" w:cs="Times New Roman"/>
          <w:color w:val="auto"/>
          <w:sz w:val="24"/>
          <w:szCs w:val="24"/>
          <w:u w:val="none"/>
        </w:rPr>
      </w:pPr>
      <w:hyperlink r:id="rId147" w:history="1">
        <w:r w:rsidR="009C40DA" w:rsidRPr="00EA525E">
          <w:rPr>
            <w:rStyle w:val="Hyperlink"/>
            <w:rFonts w:ascii="Times New Roman" w:hAnsi="Times New Roman" w:cs="Times New Roman"/>
            <w:sz w:val="24"/>
            <w:szCs w:val="24"/>
            <w:lang w:val="en"/>
          </w:rPr>
          <w:t>Guidelines on File Formats for Transferring Information Resources of Enduring Value</w:t>
        </w:r>
      </w:hyperlink>
    </w:p>
    <w:p w:rsidR="004F79AF" w:rsidRPr="004F79AF" w:rsidRDefault="004F79AF" w:rsidP="004F79AF">
      <w:r>
        <w:t>*Note that this is a draft list, please indicate if you notice any significant gaps.</w:t>
      </w:r>
    </w:p>
    <w:p w:rsidR="00862C57" w:rsidRDefault="00862C57">
      <w:pPr>
        <w:rPr>
          <w:rStyle w:val="Hyperlink"/>
        </w:rPr>
      </w:pPr>
    </w:p>
    <w:p w:rsidR="00EA525E" w:rsidRPr="00F91CE8" w:rsidRDefault="00EA525E"/>
    <w:tbl>
      <w:tblPr>
        <w:tblStyle w:val="TableGrid"/>
        <w:tblW w:w="0" w:type="auto"/>
        <w:tblLook w:val="04A0" w:firstRow="1" w:lastRow="0" w:firstColumn="1" w:lastColumn="0" w:noHBand="0" w:noVBand="1"/>
      </w:tblPr>
      <w:tblGrid>
        <w:gridCol w:w="1951"/>
        <w:gridCol w:w="11225"/>
      </w:tblGrid>
      <w:tr w:rsidR="00EA525E" w:rsidRPr="00F91CE8" w:rsidTr="00EA525E">
        <w:trPr>
          <w:trHeight w:val="321"/>
        </w:trPr>
        <w:tc>
          <w:tcPr>
            <w:tcW w:w="1951" w:type="dxa"/>
          </w:tcPr>
          <w:p w:rsidR="00EA525E" w:rsidRPr="00F91CE8" w:rsidRDefault="00F91CE8">
            <w:pPr>
              <w:rPr>
                <w:b/>
              </w:rPr>
            </w:pPr>
            <w:r w:rsidRPr="00F91CE8">
              <w:rPr>
                <w:b/>
              </w:rPr>
              <w:t>Resource Type</w:t>
            </w:r>
          </w:p>
        </w:tc>
        <w:tc>
          <w:tcPr>
            <w:tcW w:w="11225" w:type="dxa"/>
          </w:tcPr>
          <w:p w:rsidR="00EA525E" w:rsidRPr="00F91CE8" w:rsidRDefault="00F91CE8">
            <w:pPr>
              <w:rPr>
                <w:b/>
              </w:rPr>
            </w:pPr>
            <w:r w:rsidRPr="00F91CE8">
              <w:rPr>
                <w:b/>
              </w:rPr>
              <w:t>Format</w:t>
            </w:r>
          </w:p>
        </w:tc>
      </w:tr>
      <w:tr w:rsidR="00EA525E" w:rsidRPr="00F91CE8" w:rsidTr="00EA525E">
        <w:tc>
          <w:tcPr>
            <w:tcW w:w="1951" w:type="dxa"/>
          </w:tcPr>
          <w:p w:rsidR="00EA525E" w:rsidRPr="00F91CE8" w:rsidRDefault="00EA525E">
            <w:pPr>
              <w:rPr>
                <w:b/>
              </w:rPr>
            </w:pPr>
            <w:r w:rsidRPr="00F91CE8">
              <w:rPr>
                <w:b/>
              </w:rPr>
              <w:t>Text</w:t>
            </w:r>
          </w:p>
        </w:tc>
        <w:tc>
          <w:tcPr>
            <w:tcW w:w="11225" w:type="dxa"/>
          </w:tcPr>
          <w:p w:rsidR="00EA525E" w:rsidRPr="00F91CE8" w:rsidRDefault="00EA525E" w:rsidP="00EA525E">
            <w:pPr>
              <w:pStyle w:val="ListParagraph"/>
              <w:numPr>
                <w:ilvl w:val="0"/>
                <w:numId w:val="15"/>
              </w:numPr>
              <w:rPr>
                <w:rFonts w:ascii="Times New Roman" w:hAnsi="Times New Roman" w:cs="Times New Roman"/>
                <w:sz w:val="24"/>
                <w:szCs w:val="24"/>
              </w:rPr>
            </w:pPr>
            <w:r w:rsidRPr="00F91CE8">
              <w:rPr>
                <w:rFonts w:ascii="Times New Roman" w:hAnsi="Times New Roman" w:cs="Times New Roman"/>
                <w:bCs/>
                <w:sz w:val="24"/>
                <w:szCs w:val="24"/>
              </w:rPr>
              <w:t xml:space="preserve">American Standard Code for Information Interchange Text (ASCII Text), </w:t>
            </w:r>
          </w:p>
          <w:p w:rsidR="00EA525E" w:rsidRPr="00F91CE8" w:rsidRDefault="00EA525E" w:rsidP="00EA525E">
            <w:pPr>
              <w:pStyle w:val="ListParagraph"/>
              <w:numPr>
                <w:ilvl w:val="0"/>
                <w:numId w:val="15"/>
              </w:numPr>
              <w:rPr>
                <w:rFonts w:ascii="Times New Roman" w:hAnsi="Times New Roman" w:cs="Times New Roman"/>
                <w:sz w:val="24"/>
                <w:szCs w:val="24"/>
              </w:rPr>
            </w:pPr>
            <w:r w:rsidRPr="00F91CE8">
              <w:rPr>
                <w:rFonts w:ascii="Times New Roman" w:hAnsi="Times New Roman" w:cs="Times New Roman"/>
                <w:bCs/>
                <w:sz w:val="24"/>
                <w:szCs w:val="24"/>
              </w:rPr>
              <w:t xml:space="preserve">Electronic Publication EPUB3), Open Document Text Format (ODF), </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lang w:val="fr-CA"/>
              </w:rPr>
              <w:t>Portable Document Format/Archival (PDF/A-1)</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lang w:val="fr-CA"/>
              </w:rPr>
              <w:t>Portable Document Format/Archival (PDF/A-2)</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rPr>
              <w:t>Unicode Text (UTF-8)</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rPr>
              <w:t>American Standard Code for Information Interchange Text (ASCII Text)</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rPr>
              <w:t>Electronic Publication EPUB3)</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rPr>
              <w:t>Open Document Text Format (ODF)</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lang w:val="fr-CA"/>
              </w:rPr>
              <w:t>Portable Document Format/Archival (PDF/A-1)</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lang w:val="fr-CA"/>
              </w:rPr>
              <w:t>Portable Document Format/Archival (PDF/A-2)</w:t>
            </w:r>
          </w:p>
          <w:p w:rsidR="00EA525E" w:rsidRPr="00F91CE8" w:rsidRDefault="00EA525E" w:rsidP="00EA525E">
            <w:pPr>
              <w:pStyle w:val="ListParagraph"/>
              <w:numPr>
                <w:ilvl w:val="0"/>
                <w:numId w:val="15"/>
              </w:numPr>
              <w:rPr>
                <w:rFonts w:ascii="Times New Roman" w:hAnsi="Times New Roman" w:cs="Times New Roman"/>
                <w:sz w:val="24"/>
                <w:szCs w:val="24"/>
                <w:lang w:val="fr-CA"/>
              </w:rPr>
            </w:pPr>
            <w:r w:rsidRPr="00F91CE8">
              <w:rPr>
                <w:rFonts w:ascii="Times New Roman" w:hAnsi="Times New Roman" w:cs="Times New Roman"/>
                <w:bCs/>
                <w:sz w:val="24"/>
                <w:szCs w:val="24"/>
              </w:rPr>
              <w:t>Electronic Publication (EPUB2.0.1)</w:t>
            </w:r>
          </w:p>
          <w:p w:rsidR="00EA525E" w:rsidRPr="00F91CE8" w:rsidRDefault="00EA525E" w:rsidP="00EA525E">
            <w:pPr>
              <w:pStyle w:val="ListParagraph"/>
              <w:numPr>
                <w:ilvl w:val="0"/>
                <w:numId w:val="15"/>
              </w:numPr>
              <w:rPr>
                <w:rFonts w:ascii="Times New Roman" w:hAnsi="Times New Roman" w:cs="Times New Roman"/>
                <w:sz w:val="24"/>
                <w:szCs w:val="24"/>
              </w:rPr>
            </w:pPr>
            <w:r w:rsidRPr="00F91CE8">
              <w:rPr>
                <w:rFonts w:ascii="Times New Roman" w:hAnsi="Times New Roman" w:cs="Times New Roman"/>
                <w:bCs/>
                <w:sz w:val="24"/>
                <w:szCs w:val="24"/>
              </w:rPr>
              <w:t>Microsoft Word 97 Binary Document Format (doc)</w:t>
            </w:r>
          </w:p>
          <w:p w:rsidR="00EA525E" w:rsidRPr="00F91CE8" w:rsidRDefault="00EA525E" w:rsidP="00EA525E">
            <w:pPr>
              <w:pStyle w:val="ListParagraph"/>
              <w:numPr>
                <w:ilvl w:val="0"/>
                <w:numId w:val="15"/>
              </w:numPr>
              <w:rPr>
                <w:rFonts w:ascii="Times New Roman" w:hAnsi="Times New Roman" w:cs="Times New Roman"/>
                <w:sz w:val="24"/>
                <w:szCs w:val="24"/>
              </w:rPr>
            </w:pPr>
            <w:r w:rsidRPr="00F91CE8">
              <w:rPr>
                <w:rFonts w:ascii="Times New Roman" w:hAnsi="Times New Roman" w:cs="Times New Roman"/>
                <w:bCs/>
                <w:sz w:val="24"/>
                <w:szCs w:val="24"/>
              </w:rPr>
              <w:t>Microsoft Word Office Open XML (docx)</w:t>
            </w:r>
          </w:p>
          <w:p w:rsidR="00EA525E" w:rsidRPr="00F91CE8" w:rsidRDefault="00EA525E" w:rsidP="00EA525E">
            <w:pPr>
              <w:pStyle w:val="ListParagraph"/>
              <w:numPr>
                <w:ilvl w:val="0"/>
                <w:numId w:val="15"/>
              </w:numPr>
              <w:rPr>
                <w:rFonts w:ascii="Times New Roman" w:hAnsi="Times New Roman" w:cs="Times New Roman"/>
                <w:sz w:val="24"/>
                <w:szCs w:val="24"/>
              </w:rPr>
            </w:pPr>
            <w:r w:rsidRPr="00F91CE8">
              <w:rPr>
                <w:rFonts w:ascii="Times New Roman" w:hAnsi="Times New Roman" w:cs="Times New Roman"/>
                <w:bCs/>
                <w:sz w:val="24"/>
                <w:szCs w:val="24"/>
              </w:rPr>
              <w:t>Portable Document Format (PDF)</w:t>
            </w:r>
          </w:p>
        </w:tc>
      </w:tr>
      <w:tr w:rsidR="00EA525E" w:rsidRPr="00F91CE8" w:rsidTr="00EA525E">
        <w:tc>
          <w:tcPr>
            <w:tcW w:w="1951" w:type="dxa"/>
          </w:tcPr>
          <w:p w:rsidR="00EA525E" w:rsidRPr="00F91CE8" w:rsidRDefault="00EA525E">
            <w:pPr>
              <w:rPr>
                <w:b/>
              </w:rPr>
            </w:pPr>
            <w:r w:rsidRPr="00F91CE8">
              <w:rPr>
                <w:b/>
              </w:rPr>
              <w:t>Presentation Formats</w:t>
            </w:r>
          </w:p>
        </w:tc>
        <w:tc>
          <w:tcPr>
            <w:tcW w:w="11225" w:type="dxa"/>
          </w:tcPr>
          <w:p w:rsidR="00EA525E" w:rsidRPr="00F91CE8" w:rsidRDefault="0015321A" w:rsidP="0015321A">
            <w:pPr>
              <w:pStyle w:val="ListParagraph"/>
              <w:numPr>
                <w:ilvl w:val="0"/>
                <w:numId w:val="17"/>
              </w:numPr>
              <w:rPr>
                <w:rFonts w:ascii="Times New Roman" w:hAnsi="Times New Roman" w:cs="Times New Roman"/>
                <w:sz w:val="24"/>
                <w:szCs w:val="24"/>
              </w:rPr>
            </w:pPr>
            <w:r w:rsidRPr="00F91CE8">
              <w:rPr>
                <w:rFonts w:ascii="Times New Roman" w:hAnsi="Times New Roman" w:cs="Times New Roman"/>
                <w:bCs/>
                <w:sz w:val="24"/>
                <w:szCs w:val="24"/>
              </w:rPr>
              <w:t>OpenDocument Presentation Format (odp)</w:t>
            </w:r>
          </w:p>
          <w:p w:rsidR="0015321A" w:rsidRPr="00F91CE8" w:rsidRDefault="0015321A" w:rsidP="0015321A">
            <w:pPr>
              <w:pStyle w:val="ListParagraph"/>
              <w:numPr>
                <w:ilvl w:val="0"/>
                <w:numId w:val="17"/>
              </w:numPr>
              <w:rPr>
                <w:rFonts w:ascii="Times New Roman" w:hAnsi="Times New Roman" w:cs="Times New Roman"/>
                <w:sz w:val="24"/>
                <w:szCs w:val="24"/>
                <w:lang w:val="fr-CA"/>
              </w:rPr>
            </w:pPr>
            <w:r w:rsidRPr="00F91CE8">
              <w:rPr>
                <w:rFonts w:ascii="Times New Roman" w:hAnsi="Times New Roman" w:cs="Times New Roman"/>
                <w:bCs/>
                <w:sz w:val="24"/>
                <w:szCs w:val="24"/>
                <w:lang w:val="fr-CA"/>
              </w:rPr>
              <w:t>Portable Document Format Archival (PDF/A-1)</w:t>
            </w:r>
          </w:p>
          <w:p w:rsidR="0015321A" w:rsidRPr="00F91CE8" w:rsidRDefault="0015321A" w:rsidP="0015321A">
            <w:pPr>
              <w:pStyle w:val="ListParagraph"/>
              <w:numPr>
                <w:ilvl w:val="0"/>
                <w:numId w:val="17"/>
              </w:numPr>
              <w:rPr>
                <w:rFonts w:ascii="Times New Roman" w:hAnsi="Times New Roman" w:cs="Times New Roman"/>
                <w:sz w:val="24"/>
                <w:szCs w:val="24"/>
              </w:rPr>
            </w:pPr>
            <w:r w:rsidRPr="00F91CE8">
              <w:rPr>
                <w:rFonts w:ascii="Times New Roman" w:hAnsi="Times New Roman" w:cs="Times New Roman"/>
                <w:bCs/>
                <w:sz w:val="24"/>
                <w:szCs w:val="24"/>
              </w:rPr>
              <w:t>Microsoft PowerPoint 1997-2007 Binary Format (ppt)</w:t>
            </w:r>
          </w:p>
          <w:p w:rsidR="0015321A" w:rsidRPr="00F91CE8" w:rsidRDefault="0015321A" w:rsidP="0015321A">
            <w:pPr>
              <w:pStyle w:val="ListParagraph"/>
              <w:numPr>
                <w:ilvl w:val="0"/>
                <w:numId w:val="17"/>
              </w:numPr>
              <w:rPr>
                <w:rFonts w:ascii="Times New Roman" w:hAnsi="Times New Roman" w:cs="Times New Roman"/>
                <w:sz w:val="24"/>
                <w:szCs w:val="24"/>
              </w:rPr>
            </w:pPr>
            <w:r w:rsidRPr="00F91CE8">
              <w:rPr>
                <w:rFonts w:ascii="Times New Roman" w:hAnsi="Times New Roman" w:cs="Times New Roman"/>
                <w:bCs/>
                <w:sz w:val="24"/>
                <w:szCs w:val="24"/>
              </w:rPr>
              <w:t>Microsoft PowerPoint Office Open XML Format (pptx)</w:t>
            </w:r>
          </w:p>
        </w:tc>
      </w:tr>
      <w:tr w:rsidR="00EA525E" w:rsidRPr="00F91CE8" w:rsidTr="00EA525E">
        <w:tc>
          <w:tcPr>
            <w:tcW w:w="1951" w:type="dxa"/>
          </w:tcPr>
          <w:p w:rsidR="00EA525E" w:rsidRPr="00F91CE8" w:rsidRDefault="0015321A">
            <w:pPr>
              <w:rPr>
                <w:b/>
              </w:rPr>
            </w:pPr>
            <w:r w:rsidRPr="00F91CE8">
              <w:rPr>
                <w:b/>
              </w:rPr>
              <w:t>Email</w:t>
            </w:r>
          </w:p>
        </w:tc>
        <w:tc>
          <w:tcPr>
            <w:tcW w:w="11225" w:type="dxa"/>
          </w:tcPr>
          <w:p w:rsidR="00EA525E" w:rsidRPr="00F91CE8" w:rsidRDefault="0015321A" w:rsidP="0015321A">
            <w:pPr>
              <w:pStyle w:val="ListParagraph"/>
              <w:numPr>
                <w:ilvl w:val="0"/>
                <w:numId w:val="18"/>
              </w:numPr>
              <w:rPr>
                <w:rFonts w:ascii="Times New Roman" w:hAnsi="Times New Roman" w:cs="Times New Roman"/>
                <w:sz w:val="24"/>
                <w:szCs w:val="24"/>
              </w:rPr>
            </w:pPr>
            <w:r w:rsidRPr="00F91CE8">
              <w:rPr>
                <w:rFonts w:ascii="Times New Roman" w:hAnsi="Times New Roman" w:cs="Times New Roman"/>
                <w:bCs/>
                <w:sz w:val="24"/>
                <w:szCs w:val="24"/>
              </w:rPr>
              <w:t>Internet Message Format (EML)</w:t>
            </w:r>
          </w:p>
          <w:p w:rsidR="0015321A" w:rsidRPr="00F91CE8" w:rsidRDefault="0015321A" w:rsidP="0015321A">
            <w:pPr>
              <w:pStyle w:val="ListParagraph"/>
              <w:numPr>
                <w:ilvl w:val="0"/>
                <w:numId w:val="18"/>
              </w:numPr>
              <w:rPr>
                <w:rFonts w:ascii="Times New Roman" w:hAnsi="Times New Roman" w:cs="Times New Roman"/>
                <w:sz w:val="24"/>
                <w:szCs w:val="24"/>
              </w:rPr>
            </w:pPr>
            <w:r w:rsidRPr="00F91CE8">
              <w:rPr>
                <w:rFonts w:ascii="Times New Roman" w:hAnsi="Times New Roman" w:cs="Times New Roman"/>
                <w:bCs/>
                <w:sz w:val="24"/>
                <w:szCs w:val="24"/>
              </w:rPr>
              <w:t>MBOX Email Format</w:t>
            </w:r>
          </w:p>
          <w:p w:rsidR="0015321A" w:rsidRPr="00F91CE8" w:rsidRDefault="0015321A" w:rsidP="0015321A">
            <w:pPr>
              <w:pStyle w:val="ListParagraph"/>
              <w:numPr>
                <w:ilvl w:val="0"/>
                <w:numId w:val="18"/>
              </w:numPr>
              <w:rPr>
                <w:rFonts w:ascii="Times New Roman" w:hAnsi="Times New Roman" w:cs="Times New Roman"/>
                <w:sz w:val="24"/>
                <w:szCs w:val="24"/>
              </w:rPr>
            </w:pPr>
            <w:r w:rsidRPr="00F91CE8">
              <w:rPr>
                <w:rFonts w:ascii="Times New Roman" w:hAnsi="Times New Roman" w:cs="Times New Roman"/>
                <w:bCs/>
                <w:sz w:val="24"/>
                <w:szCs w:val="24"/>
              </w:rPr>
              <w:t>Microsoft Outlook Item Message Format (MSG)</w:t>
            </w:r>
          </w:p>
          <w:p w:rsidR="0015321A" w:rsidRPr="00F91CE8" w:rsidRDefault="0015321A" w:rsidP="0015321A">
            <w:pPr>
              <w:pStyle w:val="ListParagraph"/>
              <w:numPr>
                <w:ilvl w:val="0"/>
                <w:numId w:val="18"/>
              </w:numPr>
              <w:rPr>
                <w:rFonts w:ascii="Times New Roman" w:hAnsi="Times New Roman" w:cs="Times New Roman"/>
                <w:sz w:val="24"/>
                <w:szCs w:val="24"/>
              </w:rPr>
            </w:pPr>
            <w:r w:rsidRPr="00F91CE8">
              <w:rPr>
                <w:rFonts w:ascii="Times New Roman" w:hAnsi="Times New Roman" w:cs="Times New Roman"/>
                <w:bCs/>
                <w:sz w:val="24"/>
                <w:szCs w:val="24"/>
              </w:rPr>
              <w:t>Microsoft Personal Folders Format (PST)</w:t>
            </w:r>
          </w:p>
        </w:tc>
      </w:tr>
      <w:tr w:rsidR="00EA525E" w:rsidRPr="00F91CE8" w:rsidTr="00EA525E">
        <w:tc>
          <w:tcPr>
            <w:tcW w:w="1951" w:type="dxa"/>
          </w:tcPr>
          <w:p w:rsidR="00EA525E" w:rsidRPr="00F91CE8" w:rsidRDefault="0015321A">
            <w:pPr>
              <w:rPr>
                <w:b/>
              </w:rPr>
            </w:pPr>
            <w:r w:rsidRPr="00F91CE8">
              <w:rPr>
                <w:b/>
              </w:rPr>
              <w:t xml:space="preserve">Digital Photographs </w:t>
            </w:r>
          </w:p>
        </w:tc>
        <w:tc>
          <w:tcPr>
            <w:tcW w:w="11225" w:type="dxa"/>
          </w:tcPr>
          <w:p w:rsidR="00EA525E" w:rsidRPr="00F91CE8" w:rsidRDefault="0015321A" w:rsidP="0015321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Tagged Image File Format (TIFF)</w:t>
            </w:r>
          </w:p>
          <w:p w:rsidR="0015321A" w:rsidRPr="00F91CE8" w:rsidRDefault="0015321A" w:rsidP="0015321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JPEG 2000 (JP2)</w:t>
            </w:r>
          </w:p>
          <w:p w:rsidR="0015321A" w:rsidRPr="00F91CE8" w:rsidRDefault="0015321A" w:rsidP="0015321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Portable Network Graphics (PNG)</w:t>
            </w:r>
          </w:p>
          <w:p w:rsidR="0015321A" w:rsidRPr="00F91CE8" w:rsidRDefault="0015321A" w:rsidP="0015321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JPEG File Interchange Format (JFIF) with Joint Photographic Experts Group (JPEG) compression</w:t>
            </w:r>
          </w:p>
          <w:p w:rsidR="000802B9" w:rsidRPr="00F91CE8" w:rsidRDefault="000802B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Digital Imaging and Communications in Medicine (DICOM)</w:t>
            </w:r>
          </w:p>
          <w:p w:rsidR="001351FA" w:rsidRPr="00F91CE8" w:rsidRDefault="001351FA"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Digital Negative (DNG), with preview JPEG image included</w:t>
            </w:r>
          </w:p>
          <w:p w:rsidR="001351FA" w:rsidRPr="00F91CE8" w:rsidRDefault="001351FA"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Graphics Interchange Format (GIF)</w:t>
            </w:r>
          </w:p>
        </w:tc>
      </w:tr>
      <w:tr w:rsidR="00EA525E" w:rsidRPr="00F91CE8" w:rsidTr="00EA525E">
        <w:tc>
          <w:tcPr>
            <w:tcW w:w="1951" w:type="dxa"/>
          </w:tcPr>
          <w:p w:rsidR="00EA525E" w:rsidRPr="00F91CE8" w:rsidRDefault="001351FA">
            <w:pPr>
              <w:rPr>
                <w:b/>
              </w:rPr>
            </w:pPr>
            <w:r w:rsidRPr="00F91CE8">
              <w:rPr>
                <w:b/>
              </w:rPr>
              <w:t xml:space="preserve">Scanned Text </w:t>
            </w:r>
          </w:p>
        </w:tc>
        <w:tc>
          <w:tcPr>
            <w:tcW w:w="11225" w:type="dxa"/>
          </w:tcPr>
          <w:p w:rsidR="00EA525E" w:rsidRPr="00F91CE8" w:rsidRDefault="001351FA"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JPEG 2000 (JP2), lossless</w:t>
            </w:r>
          </w:p>
          <w:p w:rsidR="001351FA" w:rsidRPr="00F91CE8" w:rsidRDefault="001351FA"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Portable Document Format/Archival (PDF/A), lossless</w:t>
            </w:r>
          </w:p>
          <w:p w:rsidR="001351FA" w:rsidRPr="00F91CE8" w:rsidRDefault="001351FA"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Tagged Image File Format (TIFF), lossless</w:t>
            </w:r>
          </w:p>
          <w:p w:rsidR="001351FA" w:rsidRPr="00F91CE8" w:rsidRDefault="001351FA"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JPEG File Interchange Format (JFIF) with Joint Photographic Experts Group (JPEG) compression</w:t>
            </w:r>
          </w:p>
          <w:p w:rsidR="001351FA" w:rsidRPr="00F91CE8" w:rsidRDefault="001351FA"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Plain text in combination with one of the above image formats</w:t>
            </w:r>
          </w:p>
        </w:tc>
      </w:tr>
      <w:tr w:rsidR="001351FA" w:rsidRPr="00F91CE8" w:rsidTr="00EA525E">
        <w:tc>
          <w:tcPr>
            <w:tcW w:w="1951" w:type="dxa"/>
          </w:tcPr>
          <w:p w:rsidR="001351FA" w:rsidRPr="00F91CE8" w:rsidRDefault="001351FA">
            <w:pPr>
              <w:rPr>
                <w:b/>
              </w:rPr>
            </w:pPr>
            <w:r w:rsidRPr="00F91CE8">
              <w:rPr>
                <w:b/>
              </w:rPr>
              <w:t xml:space="preserve">Digital Audio Formats </w:t>
            </w:r>
          </w:p>
        </w:tc>
        <w:tc>
          <w:tcPr>
            <w:tcW w:w="11225" w:type="dxa"/>
          </w:tcPr>
          <w:p w:rsidR="001351FA" w:rsidRPr="00F91CE8" w:rsidRDefault="001351FA"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sz w:val="24"/>
                <w:szCs w:val="24"/>
              </w:rPr>
              <w:t>Broadcast Wave (BWF)</w:t>
            </w:r>
          </w:p>
          <w:p w:rsidR="001351FA" w:rsidRPr="00F91CE8" w:rsidRDefault="001351FA"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Audio Interchange Format (AIFF)</w:t>
            </w:r>
          </w:p>
          <w:p w:rsidR="001351FA" w:rsidRPr="00F91CE8" w:rsidRDefault="001351FA"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 xml:space="preserve">Moving Pictures Expert Group (MPEG) </w:t>
            </w:r>
          </w:p>
          <w:p w:rsidR="001351FA" w:rsidRPr="00F91CE8" w:rsidRDefault="001351FA"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 xml:space="preserve">MPEG-1 Layer 3, </w:t>
            </w:r>
          </w:p>
          <w:p w:rsidR="001351FA" w:rsidRPr="00F91CE8" w:rsidRDefault="001351FA"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MPEG-2 Layer-3 (MP3)</w:t>
            </w:r>
          </w:p>
          <w:p w:rsidR="001351FA" w:rsidRPr="00F91CE8" w:rsidRDefault="001351FA"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MPEG-4 AAC Advanced Audio Coding (AAC)</w:t>
            </w:r>
          </w:p>
          <w:p w:rsidR="001351FA" w:rsidRPr="00F91CE8" w:rsidRDefault="001351FA"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WAVeform Audio (WAV)</w:t>
            </w:r>
          </w:p>
        </w:tc>
      </w:tr>
      <w:tr w:rsidR="001351FA" w:rsidRPr="00F91CE8" w:rsidTr="00EA525E">
        <w:tc>
          <w:tcPr>
            <w:tcW w:w="1951" w:type="dxa"/>
          </w:tcPr>
          <w:p w:rsidR="001351FA" w:rsidRPr="00F91CE8" w:rsidRDefault="001351FA">
            <w:pPr>
              <w:rPr>
                <w:b/>
              </w:rPr>
            </w:pPr>
            <w:r w:rsidRPr="00F91CE8">
              <w:rPr>
                <w:b/>
              </w:rPr>
              <w:t xml:space="preserve">Digital Cinema </w:t>
            </w:r>
          </w:p>
        </w:tc>
        <w:tc>
          <w:tcPr>
            <w:tcW w:w="11225" w:type="dxa"/>
          </w:tcPr>
          <w:p w:rsidR="001351FA" w:rsidRPr="00F91CE8" w:rsidRDefault="00C13071" w:rsidP="001351FA">
            <w:pPr>
              <w:pStyle w:val="ListParagraph"/>
              <w:numPr>
                <w:ilvl w:val="0"/>
                <w:numId w:val="19"/>
              </w:numPr>
              <w:rPr>
                <w:rFonts w:ascii="Times New Roman" w:hAnsi="Times New Roman" w:cs="Times New Roman"/>
                <w:sz w:val="24"/>
                <w:szCs w:val="24"/>
                <w:lang w:val="fr-CA"/>
              </w:rPr>
            </w:pPr>
            <w:r w:rsidRPr="00F91CE8">
              <w:rPr>
                <w:rFonts w:ascii="Times New Roman" w:hAnsi="Times New Roman" w:cs="Times New Roman"/>
                <w:bCs/>
                <w:sz w:val="24"/>
                <w:szCs w:val="24"/>
                <w:lang w:val="fr-CA"/>
              </w:rPr>
              <w:t>Digital Cinema Distribution Master (DCDM)</w:t>
            </w:r>
          </w:p>
          <w:p w:rsidR="00C13071" w:rsidRPr="00F91CE8" w:rsidRDefault="00C13071"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Digital Moving Picture Exchange Bitmap (DPX)</w:t>
            </w:r>
          </w:p>
          <w:p w:rsidR="00C13071" w:rsidRPr="00F91CE8" w:rsidRDefault="00C13071"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Digital Cinema Package (DCP)</w:t>
            </w:r>
          </w:p>
          <w:p w:rsidR="00C13071" w:rsidRPr="00F91CE8" w:rsidRDefault="00C13071"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Unencrypted Interop or SMPTE compliant</w:t>
            </w:r>
          </w:p>
          <w:p w:rsidR="00C13071" w:rsidRPr="00F91CE8" w:rsidRDefault="00C13071"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Digital Cinema Package (DCP)</w:t>
            </w:r>
          </w:p>
          <w:p w:rsidR="00C13071" w:rsidRPr="00F91CE8" w:rsidRDefault="00C13071"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Unencrypted Interop or SMPTE compliant</w:t>
            </w:r>
          </w:p>
        </w:tc>
      </w:tr>
      <w:tr w:rsidR="001351FA" w:rsidRPr="00F91CE8" w:rsidTr="00EA525E">
        <w:tc>
          <w:tcPr>
            <w:tcW w:w="1951" w:type="dxa"/>
          </w:tcPr>
          <w:p w:rsidR="001351FA" w:rsidRPr="00F91CE8" w:rsidRDefault="00C13071">
            <w:pPr>
              <w:rPr>
                <w:b/>
              </w:rPr>
            </w:pPr>
            <w:r w:rsidRPr="00F91CE8">
              <w:rPr>
                <w:b/>
              </w:rPr>
              <w:t>Digital Video</w:t>
            </w:r>
          </w:p>
        </w:tc>
        <w:tc>
          <w:tcPr>
            <w:tcW w:w="11225" w:type="dxa"/>
          </w:tcPr>
          <w:p w:rsidR="001351FA" w:rsidRPr="00F91CE8" w:rsidRDefault="003915AC"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Audio Video Interleaved Format (AVI)</w:t>
            </w:r>
          </w:p>
          <w:p w:rsidR="003915AC" w:rsidRPr="00F91CE8" w:rsidRDefault="003915AC"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Material Exchange Format (MXF) OP1a</w:t>
            </w:r>
          </w:p>
          <w:p w:rsidR="003915AC" w:rsidRPr="00F91CE8" w:rsidRDefault="003915AC"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Audio Video Interleaved Format (AVI)</w:t>
            </w:r>
          </w:p>
          <w:p w:rsidR="003915AC" w:rsidRPr="00F91CE8" w:rsidRDefault="003915AC"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MPEG-2 Video (MPEG2)</w:t>
            </w:r>
          </w:p>
          <w:p w:rsidR="003915AC" w:rsidRPr="00F91CE8" w:rsidRDefault="003915AC"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MPEG 4</w:t>
            </w:r>
            <w:r w:rsidR="005A3E09" w:rsidRPr="00F91CE8">
              <w:rPr>
                <w:rFonts w:ascii="Times New Roman" w:hAnsi="Times New Roman" w:cs="Times New Roman"/>
                <w:bCs/>
                <w:sz w:val="24"/>
                <w:szCs w:val="24"/>
              </w:rPr>
              <w:t>à</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QuickTime File Format (MOV)</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Windows Media Video 9 File Format (WMV)</w:t>
            </w:r>
          </w:p>
        </w:tc>
      </w:tr>
      <w:tr w:rsidR="001351FA" w:rsidRPr="00F91CE8" w:rsidTr="00EA525E">
        <w:tc>
          <w:tcPr>
            <w:tcW w:w="1951" w:type="dxa"/>
          </w:tcPr>
          <w:p w:rsidR="001351FA" w:rsidRPr="00F91CE8" w:rsidRDefault="005A3E09" w:rsidP="005A3E09">
            <w:pPr>
              <w:rPr>
                <w:b/>
              </w:rPr>
            </w:pPr>
            <w:r w:rsidRPr="00F91CE8">
              <w:rPr>
                <w:b/>
              </w:rPr>
              <w:t>Geospatial Products</w:t>
            </w:r>
          </w:p>
          <w:p w:rsidR="005A3E09" w:rsidRPr="00F91CE8" w:rsidRDefault="005A3E09" w:rsidP="005A3E09"/>
        </w:tc>
        <w:tc>
          <w:tcPr>
            <w:tcW w:w="11225" w:type="dxa"/>
          </w:tcPr>
          <w:p w:rsidR="001351FA"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Band Interleaved by Line (BIL)</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Band Interleaved by Pixel</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Band Interleaved Sequential (BSQ)</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Digital Elevation Model (DEM)</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Environmental Systems Research Institute (ESRI) Arc/Info ASCII Grid</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Environmental Systems Research Institute (ESRI) Shapefile (SHP)</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GeoTiff</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Geography Markup Language (GML)</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Keyhole Markup Language (KML)</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Canadian Council on Geomatics Interchange Format (CCOGIF)</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Digital Lines Graphics – Level 3 (DIG-3)</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Environmental Systems Research Institute (ESRI) Export Format (E00)</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Geospatial PDF</w:t>
            </w:r>
            <w:r w:rsidR="00F91CE8" w:rsidRPr="00F91CE8">
              <w:rPr>
                <w:rFonts w:ascii="Times New Roman" w:hAnsi="Times New Roman" w:cs="Times New Roman"/>
                <w:bCs/>
                <w:sz w:val="24"/>
                <w:szCs w:val="24"/>
              </w:rPr>
              <w:t xml:space="preserve"> (GeoPDF)</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International Hydrographic Organization (IHO) S-57</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Portable Document Format/ Engineering (PDF/E)</w:t>
            </w:r>
          </w:p>
          <w:p w:rsidR="005A3E09" w:rsidRPr="00F91CE8" w:rsidRDefault="005A3E09" w:rsidP="001351FA">
            <w:pPr>
              <w:pStyle w:val="ListParagraph"/>
              <w:numPr>
                <w:ilvl w:val="0"/>
                <w:numId w:val="19"/>
              </w:numPr>
              <w:rPr>
                <w:rFonts w:ascii="Times New Roman" w:hAnsi="Times New Roman" w:cs="Times New Roman"/>
                <w:sz w:val="24"/>
                <w:szCs w:val="24"/>
              </w:rPr>
            </w:pPr>
            <w:r w:rsidRPr="00F91CE8">
              <w:rPr>
                <w:rFonts w:ascii="Times New Roman" w:hAnsi="Times New Roman" w:cs="Times New Roman"/>
                <w:bCs/>
                <w:sz w:val="24"/>
                <w:szCs w:val="24"/>
              </w:rPr>
              <w:t>Standard for the Exchange of Product Model Data (STEP)</w:t>
            </w:r>
          </w:p>
        </w:tc>
      </w:tr>
      <w:tr w:rsidR="005A3E09" w:rsidRPr="00F91CE8" w:rsidTr="00EA525E">
        <w:tc>
          <w:tcPr>
            <w:tcW w:w="1951" w:type="dxa"/>
          </w:tcPr>
          <w:p w:rsidR="005A3E09" w:rsidRPr="00F91CE8" w:rsidRDefault="005A3E09" w:rsidP="005A3E09">
            <w:pPr>
              <w:rPr>
                <w:b/>
              </w:rPr>
            </w:pPr>
            <w:r w:rsidRPr="00F91CE8">
              <w:rPr>
                <w:b/>
              </w:rPr>
              <w:t>Open Data</w:t>
            </w:r>
          </w:p>
        </w:tc>
        <w:tc>
          <w:tcPr>
            <w:tcW w:w="11225" w:type="dxa"/>
          </w:tcPr>
          <w:p w:rsidR="005A3E09"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American Standard Code for Information Interchange Text (ASCII Text)</w:t>
            </w:r>
          </w:p>
          <w:p w:rsidR="00F91CE8"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Comma Separated Value (CSV)</w:t>
            </w:r>
          </w:p>
          <w:p w:rsidR="00F91CE8"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dBASE Table File Format (DBF)</w:t>
            </w:r>
          </w:p>
          <w:p w:rsidR="00F91CE8"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Extended Binary Coded Decimal Interchange Code (EBCDIC)</w:t>
            </w:r>
          </w:p>
          <w:p w:rsidR="00F91CE8"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Microsoft Excel Office Open XML</w:t>
            </w:r>
          </w:p>
          <w:p w:rsidR="00F91CE8"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Microsoft Excel 97 Binary Document Format (xls)</w:t>
            </w:r>
          </w:p>
          <w:p w:rsidR="00F91CE8"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OpenDocument Format Spreadsheet (ODS)</w:t>
            </w:r>
          </w:p>
          <w:p w:rsidR="00F91CE8"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Application Programming Interface (API)</w:t>
            </w:r>
          </w:p>
          <w:p w:rsidR="00F91CE8" w:rsidRPr="00F91CE8" w:rsidRDefault="00F91CE8" w:rsidP="001351FA">
            <w:pPr>
              <w:pStyle w:val="ListParagraph"/>
              <w:numPr>
                <w:ilvl w:val="0"/>
                <w:numId w:val="19"/>
              </w:numPr>
              <w:rPr>
                <w:rFonts w:ascii="Times New Roman" w:hAnsi="Times New Roman" w:cs="Times New Roman"/>
                <w:bCs/>
                <w:sz w:val="24"/>
                <w:szCs w:val="24"/>
              </w:rPr>
            </w:pPr>
            <w:r w:rsidRPr="00F91CE8">
              <w:rPr>
                <w:rFonts w:ascii="Times New Roman" w:hAnsi="Times New Roman" w:cs="Times New Roman"/>
                <w:bCs/>
                <w:sz w:val="24"/>
                <w:szCs w:val="24"/>
              </w:rPr>
              <w:t>Application</w:t>
            </w:r>
          </w:p>
        </w:tc>
      </w:tr>
    </w:tbl>
    <w:p w:rsidR="00EA525E" w:rsidRPr="00C13071" w:rsidRDefault="00EA525E"/>
    <w:p w:rsidR="00EA525E" w:rsidRDefault="00EA525E" w:rsidP="00EA525E">
      <w:pPr>
        <w:pStyle w:val="NormalWeb"/>
        <w:rPr>
          <w:rFonts w:ascii="Verdana" w:hAnsi="Verdana"/>
          <w:color w:val="676767"/>
          <w:sz w:val="16"/>
          <w:szCs w:val="16"/>
          <w:lang w:val="en"/>
        </w:rPr>
      </w:pPr>
      <w:bookmarkStart w:id="56" w:name="n"/>
      <w:bookmarkEnd w:id="56"/>
    </w:p>
    <w:p w:rsidR="00EA525E" w:rsidRDefault="00EA525E" w:rsidP="00EA525E">
      <w:pPr>
        <w:pStyle w:val="NormalWeb"/>
        <w:rPr>
          <w:rFonts w:ascii="Verdana" w:hAnsi="Verdana"/>
          <w:color w:val="676767"/>
          <w:sz w:val="16"/>
          <w:szCs w:val="16"/>
          <w:lang w:val="en"/>
        </w:rPr>
      </w:pPr>
      <w:bookmarkStart w:id="57" w:name="s"/>
      <w:bookmarkStart w:id="58" w:name="t"/>
      <w:bookmarkStart w:id="59" w:name="u"/>
      <w:bookmarkEnd w:id="57"/>
      <w:bookmarkEnd w:id="58"/>
      <w:bookmarkEnd w:id="59"/>
      <w:r>
        <w:rPr>
          <w:rFonts w:ascii="Verdana" w:hAnsi="Verdana"/>
          <w:color w:val="676767"/>
          <w:sz w:val="16"/>
          <w:szCs w:val="16"/>
          <w:lang w:val="en"/>
        </w:rPr>
        <w:t> </w:t>
      </w:r>
    </w:p>
    <w:sectPr w:rsidR="00EA525E" w:rsidSect="005B205F">
      <w:headerReference w:type="default" r:id="rId148"/>
      <w:footerReference w:type="default" r:id="rId149"/>
      <w:pgSz w:w="15840" w:h="12240" w:orient="landscape"/>
      <w:pgMar w:top="567" w:right="1440" w:bottom="709" w:left="1440" w:header="510"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473" w:rsidRDefault="00A15473" w:rsidP="00EB1C16">
      <w:r>
        <w:separator/>
      </w:r>
    </w:p>
  </w:endnote>
  <w:endnote w:type="continuationSeparator" w:id="0">
    <w:p w:rsidR="00A15473" w:rsidRDefault="00A15473" w:rsidP="00EB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25" w:rsidRDefault="009F51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25" w:rsidRDefault="009F51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25" w:rsidRDefault="009F51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151235"/>
      <w:docPartObj>
        <w:docPartGallery w:val="Page Numbers (Bottom of Page)"/>
        <w:docPartUnique/>
      </w:docPartObj>
    </w:sdtPr>
    <w:sdtEndPr>
      <w:rPr>
        <w:noProof/>
      </w:rPr>
    </w:sdtEndPr>
    <w:sdtContent>
      <w:p w:rsidR="009F5125" w:rsidRDefault="009F5125">
        <w:pPr>
          <w:pStyle w:val="Footer"/>
        </w:pPr>
        <w:r>
          <w:tab/>
        </w:r>
        <w:r>
          <w:tab/>
        </w:r>
        <w:r>
          <w:tab/>
        </w:r>
        <w:r>
          <w:tab/>
        </w:r>
        <w:r>
          <w:tab/>
        </w:r>
        <w:r>
          <w:tab/>
        </w:r>
        <w:r>
          <w:tab/>
        </w:r>
        <w:r>
          <w:fldChar w:fldCharType="begin"/>
        </w:r>
        <w:r>
          <w:instrText xml:space="preserve"> PAGE   \* MERGEFORMAT </w:instrText>
        </w:r>
        <w:r>
          <w:fldChar w:fldCharType="separate"/>
        </w:r>
        <w:r w:rsidR="00801B87">
          <w:rPr>
            <w:noProof/>
          </w:rPr>
          <w:t>2</w:t>
        </w:r>
        <w:r>
          <w:rPr>
            <w:noProof/>
          </w:rPr>
          <w:fldChar w:fldCharType="end"/>
        </w:r>
      </w:p>
    </w:sdtContent>
  </w:sdt>
  <w:p w:rsidR="009F5125" w:rsidRDefault="009F5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473" w:rsidRDefault="00A15473" w:rsidP="00EB1C16">
      <w:r>
        <w:separator/>
      </w:r>
    </w:p>
  </w:footnote>
  <w:footnote w:type="continuationSeparator" w:id="0">
    <w:p w:rsidR="00A15473" w:rsidRDefault="00A15473" w:rsidP="00EB1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25" w:rsidRDefault="009F5125" w:rsidP="009808BC">
    <w:pPr>
      <w:pStyle w:val="Header"/>
      <w:jc w:val="right"/>
      <w:rPr>
        <w:rFonts w:ascii="Arial" w:hAnsi="Arial" w:cs="Arial"/>
        <w:color w:val="000000"/>
      </w:rPr>
    </w:pPr>
    <w:bookmarkStart w:id="1" w:name="aliashPOLUnclassified1HeaderEvenPages"/>
  </w:p>
  <w:bookmarkEnd w:id="1"/>
  <w:p w:rsidR="009F5125" w:rsidRDefault="009F51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25" w:rsidRDefault="009F5125" w:rsidP="009808BC">
    <w:pPr>
      <w:pStyle w:val="Header"/>
      <w:jc w:val="right"/>
      <w:rPr>
        <w:rFonts w:ascii="Arial" w:hAnsi="Arial" w:cs="Arial"/>
        <w:color w:val="000000"/>
      </w:rPr>
    </w:pPr>
    <w:bookmarkStart w:id="2" w:name="aliashPOLUnclassified1HeaderPrimary"/>
  </w:p>
  <w:bookmarkEnd w:id="2"/>
  <w:p w:rsidR="009F5125" w:rsidRDefault="009F5125">
    <w:pPr>
      <w:pStyle w:val="Header"/>
    </w:pPr>
    <w:r>
      <w:rPr>
        <w:noProof/>
        <w:lang w:eastAsia="en-CA"/>
      </w:rPr>
      <w:drawing>
        <wp:anchor distT="0" distB="0" distL="114300" distR="114300" simplePos="0" relativeHeight="251659264" behindDoc="1" locked="0" layoutInCell="1" allowOverlap="1" wp14:anchorId="743D532B" wp14:editId="6FAC8796">
          <wp:simplePos x="0" y="0"/>
          <wp:positionH relativeFrom="page">
            <wp:posOffset>280670</wp:posOffset>
          </wp:positionH>
          <wp:positionV relativeFrom="page">
            <wp:posOffset>360045</wp:posOffset>
          </wp:positionV>
          <wp:extent cx="7236000" cy="9026124"/>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color.eps"/>
                  <pic:cNvPicPr/>
                </pic:nvPicPr>
                <pic:blipFill>
                  <a:blip r:embed="rId1">
                    <a:extLst>
                      <a:ext uri="{28A0092B-C50C-407E-A947-70E740481C1C}">
                        <a14:useLocalDpi xmlns:a14="http://schemas.microsoft.com/office/drawing/2010/main" val="0"/>
                      </a:ext>
                    </a:extLst>
                  </a:blip>
                  <a:stretch>
                    <a:fillRect/>
                  </a:stretch>
                </pic:blipFill>
                <pic:spPr>
                  <a:xfrm>
                    <a:off x="0" y="0"/>
                    <a:ext cx="7236000" cy="902612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25" w:rsidRDefault="009F5125" w:rsidP="009808BC">
    <w:pPr>
      <w:pStyle w:val="Header"/>
      <w:jc w:val="right"/>
      <w:rPr>
        <w:rFonts w:ascii="Arial" w:hAnsi="Arial" w:cs="Arial"/>
        <w:color w:val="000000"/>
      </w:rPr>
    </w:pPr>
    <w:bookmarkStart w:id="3" w:name="aliashPOLUnclassified1HeaderFirstPage"/>
  </w:p>
  <w:bookmarkEnd w:id="3"/>
  <w:p w:rsidR="009F5125" w:rsidRDefault="009F512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25" w:rsidRDefault="009F5125" w:rsidP="009808BC">
    <w:pPr>
      <w:pStyle w:val="Header"/>
      <w:jc w:val="right"/>
      <w:rPr>
        <w:rFonts w:ascii="Arial" w:hAnsi="Arial" w:cs="Arial"/>
        <w:color w:val="000000"/>
      </w:rPr>
    </w:pPr>
    <w:bookmarkStart w:id="60" w:name="aliashPOLUnclassified2HeaderPrimary"/>
  </w:p>
  <w:bookmarkEnd w:id="60"/>
  <w:p w:rsidR="009F5125" w:rsidRPr="009808BC" w:rsidRDefault="009F5125" w:rsidP="00980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D04"/>
    <w:multiLevelType w:val="hybridMultilevel"/>
    <w:tmpl w:val="CBF86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6B4C1A"/>
    <w:multiLevelType w:val="hybridMultilevel"/>
    <w:tmpl w:val="705A8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B1BBD"/>
    <w:multiLevelType w:val="multilevel"/>
    <w:tmpl w:val="D58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B2335"/>
    <w:multiLevelType w:val="hybridMultilevel"/>
    <w:tmpl w:val="0E8C5C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DF3317"/>
    <w:multiLevelType w:val="multilevel"/>
    <w:tmpl w:val="7E0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F2AFC"/>
    <w:multiLevelType w:val="hybridMultilevel"/>
    <w:tmpl w:val="6382D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85A5218"/>
    <w:multiLevelType w:val="hybridMultilevel"/>
    <w:tmpl w:val="3ECA2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B1A3426"/>
    <w:multiLevelType w:val="hybridMultilevel"/>
    <w:tmpl w:val="85F6C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1C75258"/>
    <w:multiLevelType w:val="hybridMultilevel"/>
    <w:tmpl w:val="979495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040B2B"/>
    <w:multiLevelType w:val="multilevel"/>
    <w:tmpl w:val="53F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B163F7"/>
    <w:multiLevelType w:val="multilevel"/>
    <w:tmpl w:val="B198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20311D"/>
    <w:multiLevelType w:val="hybridMultilevel"/>
    <w:tmpl w:val="F8D4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EC955CD"/>
    <w:multiLevelType w:val="multilevel"/>
    <w:tmpl w:val="ACB6572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F1D021E"/>
    <w:multiLevelType w:val="hybridMultilevel"/>
    <w:tmpl w:val="C0CCE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EA66D82"/>
    <w:multiLevelType w:val="multilevel"/>
    <w:tmpl w:val="E914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E5695C"/>
    <w:multiLevelType w:val="hybridMultilevel"/>
    <w:tmpl w:val="79E27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8B611F4"/>
    <w:multiLevelType w:val="hybridMultilevel"/>
    <w:tmpl w:val="F4E24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E9A75C6"/>
    <w:multiLevelType w:val="hybridMultilevel"/>
    <w:tmpl w:val="021C4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0E90339"/>
    <w:multiLevelType w:val="hybridMultilevel"/>
    <w:tmpl w:val="9FFE48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C8610B2"/>
    <w:multiLevelType w:val="hybridMultilevel"/>
    <w:tmpl w:val="2524511A"/>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0">
    <w:nsid w:val="70594971"/>
    <w:multiLevelType w:val="hybridMultilevel"/>
    <w:tmpl w:val="4E9E6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9"/>
  </w:num>
  <w:num w:numId="4">
    <w:abstractNumId w:val="17"/>
  </w:num>
  <w:num w:numId="5">
    <w:abstractNumId w:val="12"/>
  </w:num>
  <w:num w:numId="6">
    <w:abstractNumId w:val="5"/>
  </w:num>
  <w:num w:numId="7">
    <w:abstractNumId w:val="14"/>
  </w:num>
  <w:num w:numId="8">
    <w:abstractNumId w:val="13"/>
  </w:num>
  <w:num w:numId="9">
    <w:abstractNumId w:val="1"/>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0"/>
  </w:num>
  <w:num w:numId="13">
    <w:abstractNumId w:val="7"/>
  </w:num>
  <w:num w:numId="14">
    <w:abstractNumId w:val="15"/>
  </w:num>
  <w:num w:numId="15">
    <w:abstractNumId w:val="11"/>
  </w:num>
  <w:num w:numId="16">
    <w:abstractNumId w:val="4"/>
  </w:num>
  <w:num w:numId="17">
    <w:abstractNumId w:val="6"/>
  </w:num>
  <w:num w:numId="18">
    <w:abstractNumId w:val="20"/>
  </w:num>
  <w:num w:numId="19">
    <w:abstractNumId w:val="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C16"/>
    <w:rsid w:val="000020C9"/>
    <w:rsid w:val="0000437C"/>
    <w:rsid w:val="0001286E"/>
    <w:rsid w:val="000148EB"/>
    <w:rsid w:val="000240DE"/>
    <w:rsid w:val="0002526D"/>
    <w:rsid w:val="00032C0E"/>
    <w:rsid w:val="000422F1"/>
    <w:rsid w:val="00044C02"/>
    <w:rsid w:val="000459F1"/>
    <w:rsid w:val="0005124E"/>
    <w:rsid w:val="0005652D"/>
    <w:rsid w:val="00056578"/>
    <w:rsid w:val="00056DDD"/>
    <w:rsid w:val="00057236"/>
    <w:rsid w:val="00060A47"/>
    <w:rsid w:val="00060B2A"/>
    <w:rsid w:val="00064B83"/>
    <w:rsid w:val="00070762"/>
    <w:rsid w:val="00073657"/>
    <w:rsid w:val="00074F9D"/>
    <w:rsid w:val="00076FA6"/>
    <w:rsid w:val="00077309"/>
    <w:rsid w:val="000802B9"/>
    <w:rsid w:val="000847B2"/>
    <w:rsid w:val="0009178F"/>
    <w:rsid w:val="000A01E0"/>
    <w:rsid w:val="000A0AB9"/>
    <w:rsid w:val="000A0AC9"/>
    <w:rsid w:val="000A2454"/>
    <w:rsid w:val="000A6E35"/>
    <w:rsid w:val="000A7C9A"/>
    <w:rsid w:val="000B1970"/>
    <w:rsid w:val="000B3084"/>
    <w:rsid w:val="000B41D9"/>
    <w:rsid w:val="000C0206"/>
    <w:rsid w:val="000C041E"/>
    <w:rsid w:val="000C2B8F"/>
    <w:rsid w:val="000D253E"/>
    <w:rsid w:val="000D3E14"/>
    <w:rsid w:val="000D5152"/>
    <w:rsid w:val="000E19C3"/>
    <w:rsid w:val="000E5FFA"/>
    <w:rsid w:val="000F10AE"/>
    <w:rsid w:val="000F31CF"/>
    <w:rsid w:val="000F3911"/>
    <w:rsid w:val="000F57BA"/>
    <w:rsid w:val="000F6375"/>
    <w:rsid w:val="00103524"/>
    <w:rsid w:val="001074F3"/>
    <w:rsid w:val="00114F5E"/>
    <w:rsid w:val="00117C17"/>
    <w:rsid w:val="00121355"/>
    <w:rsid w:val="00122064"/>
    <w:rsid w:val="001229A1"/>
    <w:rsid w:val="00126D3D"/>
    <w:rsid w:val="00130C12"/>
    <w:rsid w:val="001351FA"/>
    <w:rsid w:val="0015321A"/>
    <w:rsid w:val="00154C5D"/>
    <w:rsid w:val="00155CAF"/>
    <w:rsid w:val="001655BF"/>
    <w:rsid w:val="001704CA"/>
    <w:rsid w:val="001745B2"/>
    <w:rsid w:val="00175179"/>
    <w:rsid w:val="001761A7"/>
    <w:rsid w:val="001761F0"/>
    <w:rsid w:val="00176EFD"/>
    <w:rsid w:val="001805B5"/>
    <w:rsid w:val="001849F2"/>
    <w:rsid w:val="00190104"/>
    <w:rsid w:val="00194AA2"/>
    <w:rsid w:val="00194DB7"/>
    <w:rsid w:val="00194F0A"/>
    <w:rsid w:val="001960B9"/>
    <w:rsid w:val="001A0768"/>
    <w:rsid w:val="001A6060"/>
    <w:rsid w:val="001A6645"/>
    <w:rsid w:val="001A75B4"/>
    <w:rsid w:val="001B0D42"/>
    <w:rsid w:val="001B5B2A"/>
    <w:rsid w:val="001B5D28"/>
    <w:rsid w:val="001C409E"/>
    <w:rsid w:val="001D1AEB"/>
    <w:rsid w:val="001D3480"/>
    <w:rsid w:val="001D5E55"/>
    <w:rsid w:val="001D7472"/>
    <w:rsid w:val="001E2127"/>
    <w:rsid w:val="001E2B9C"/>
    <w:rsid w:val="001E7DDF"/>
    <w:rsid w:val="001F13A4"/>
    <w:rsid w:val="001F372F"/>
    <w:rsid w:val="001F4609"/>
    <w:rsid w:val="00201271"/>
    <w:rsid w:val="00205253"/>
    <w:rsid w:val="00206A11"/>
    <w:rsid w:val="002122F8"/>
    <w:rsid w:val="00213ADE"/>
    <w:rsid w:val="002166A4"/>
    <w:rsid w:val="002209B7"/>
    <w:rsid w:val="00225E39"/>
    <w:rsid w:val="00230BB4"/>
    <w:rsid w:val="00231523"/>
    <w:rsid w:val="00245750"/>
    <w:rsid w:val="0024682C"/>
    <w:rsid w:val="002508A2"/>
    <w:rsid w:val="00255209"/>
    <w:rsid w:val="00257577"/>
    <w:rsid w:val="00261425"/>
    <w:rsid w:val="002637F9"/>
    <w:rsid w:val="00265869"/>
    <w:rsid w:val="002661E8"/>
    <w:rsid w:val="0027588C"/>
    <w:rsid w:val="002805C8"/>
    <w:rsid w:val="00280DDF"/>
    <w:rsid w:val="0028268C"/>
    <w:rsid w:val="00283D78"/>
    <w:rsid w:val="00283F73"/>
    <w:rsid w:val="00290DFB"/>
    <w:rsid w:val="00291230"/>
    <w:rsid w:val="002979A6"/>
    <w:rsid w:val="002A0563"/>
    <w:rsid w:val="002A0C01"/>
    <w:rsid w:val="002A681B"/>
    <w:rsid w:val="002A7110"/>
    <w:rsid w:val="002B0598"/>
    <w:rsid w:val="002B31D1"/>
    <w:rsid w:val="002B4CC0"/>
    <w:rsid w:val="002B5198"/>
    <w:rsid w:val="002B7434"/>
    <w:rsid w:val="002C0020"/>
    <w:rsid w:val="002C05FC"/>
    <w:rsid w:val="002C0985"/>
    <w:rsid w:val="002C0DF8"/>
    <w:rsid w:val="002C2241"/>
    <w:rsid w:val="002C5BB2"/>
    <w:rsid w:val="002C6DE3"/>
    <w:rsid w:val="002D3ED1"/>
    <w:rsid w:val="002F269F"/>
    <w:rsid w:val="002F67BB"/>
    <w:rsid w:val="002F77BE"/>
    <w:rsid w:val="00301D13"/>
    <w:rsid w:val="00305384"/>
    <w:rsid w:val="003057EF"/>
    <w:rsid w:val="00306666"/>
    <w:rsid w:val="00313DED"/>
    <w:rsid w:val="003159F3"/>
    <w:rsid w:val="0031629D"/>
    <w:rsid w:val="003361EA"/>
    <w:rsid w:val="00337990"/>
    <w:rsid w:val="00340E33"/>
    <w:rsid w:val="00342647"/>
    <w:rsid w:val="00343F9F"/>
    <w:rsid w:val="0035001D"/>
    <w:rsid w:val="003528CC"/>
    <w:rsid w:val="00354D6A"/>
    <w:rsid w:val="00357D23"/>
    <w:rsid w:val="0036068B"/>
    <w:rsid w:val="00360B78"/>
    <w:rsid w:val="00361980"/>
    <w:rsid w:val="00371241"/>
    <w:rsid w:val="0037155B"/>
    <w:rsid w:val="00373135"/>
    <w:rsid w:val="00376C3F"/>
    <w:rsid w:val="0038201F"/>
    <w:rsid w:val="00384952"/>
    <w:rsid w:val="0038705D"/>
    <w:rsid w:val="003915AC"/>
    <w:rsid w:val="003941D0"/>
    <w:rsid w:val="003941E8"/>
    <w:rsid w:val="003A076D"/>
    <w:rsid w:val="003A1541"/>
    <w:rsid w:val="003A2402"/>
    <w:rsid w:val="003A2C8B"/>
    <w:rsid w:val="003A4863"/>
    <w:rsid w:val="003A510E"/>
    <w:rsid w:val="003A7FA3"/>
    <w:rsid w:val="003B0841"/>
    <w:rsid w:val="003B1087"/>
    <w:rsid w:val="003B49E3"/>
    <w:rsid w:val="003C4D10"/>
    <w:rsid w:val="003C5764"/>
    <w:rsid w:val="003C76EB"/>
    <w:rsid w:val="003D624C"/>
    <w:rsid w:val="003D7A06"/>
    <w:rsid w:val="003E22C5"/>
    <w:rsid w:val="003E3797"/>
    <w:rsid w:val="003E62BB"/>
    <w:rsid w:val="0040307B"/>
    <w:rsid w:val="00403C22"/>
    <w:rsid w:val="0040721A"/>
    <w:rsid w:val="00410462"/>
    <w:rsid w:val="00410C12"/>
    <w:rsid w:val="00411DE2"/>
    <w:rsid w:val="00412BC8"/>
    <w:rsid w:val="00412DDB"/>
    <w:rsid w:val="00414073"/>
    <w:rsid w:val="0041485F"/>
    <w:rsid w:val="00415F55"/>
    <w:rsid w:val="004168EA"/>
    <w:rsid w:val="00416CE4"/>
    <w:rsid w:val="00416F62"/>
    <w:rsid w:val="0042023E"/>
    <w:rsid w:val="00421567"/>
    <w:rsid w:val="00425A96"/>
    <w:rsid w:val="00432EFB"/>
    <w:rsid w:val="00433469"/>
    <w:rsid w:val="00434A77"/>
    <w:rsid w:val="00435459"/>
    <w:rsid w:val="00441B16"/>
    <w:rsid w:val="0044406F"/>
    <w:rsid w:val="00445B5C"/>
    <w:rsid w:val="0045043D"/>
    <w:rsid w:val="00456CD2"/>
    <w:rsid w:val="004573A9"/>
    <w:rsid w:val="00462730"/>
    <w:rsid w:val="00466232"/>
    <w:rsid w:val="004666F9"/>
    <w:rsid w:val="00470195"/>
    <w:rsid w:val="00494F6E"/>
    <w:rsid w:val="004A3DD3"/>
    <w:rsid w:val="004A432C"/>
    <w:rsid w:val="004A5C8D"/>
    <w:rsid w:val="004A7167"/>
    <w:rsid w:val="004B2FED"/>
    <w:rsid w:val="004B632A"/>
    <w:rsid w:val="004D0043"/>
    <w:rsid w:val="004D2F0C"/>
    <w:rsid w:val="004D5EB3"/>
    <w:rsid w:val="004D6AA4"/>
    <w:rsid w:val="004D72F1"/>
    <w:rsid w:val="004D7A98"/>
    <w:rsid w:val="004E5D52"/>
    <w:rsid w:val="004F0407"/>
    <w:rsid w:val="004F122C"/>
    <w:rsid w:val="004F79AF"/>
    <w:rsid w:val="005027E6"/>
    <w:rsid w:val="00504DB7"/>
    <w:rsid w:val="005067E6"/>
    <w:rsid w:val="00507E2A"/>
    <w:rsid w:val="00511D6B"/>
    <w:rsid w:val="0051635F"/>
    <w:rsid w:val="005174C3"/>
    <w:rsid w:val="00523BA0"/>
    <w:rsid w:val="00531B0B"/>
    <w:rsid w:val="005330A7"/>
    <w:rsid w:val="005373C0"/>
    <w:rsid w:val="00542EC4"/>
    <w:rsid w:val="00545A60"/>
    <w:rsid w:val="00550CB6"/>
    <w:rsid w:val="00554F23"/>
    <w:rsid w:val="00556E9E"/>
    <w:rsid w:val="005600EB"/>
    <w:rsid w:val="005670E7"/>
    <w:rsid w:val="00570E35"/>
    <w:rsid w:val="00571D61"/>
    <w:rsid w:val="00574A92"/>
    <w:rsid w:val="00583E4F"/>
    <w:rsid w:val="00595853"/>
    <w:rsid w:val="005A3E09"/>
    <w:rsid w:val="005A4C42"/>
    <w:rsid w:val="005A65D7"/>
    <w:rsid w:val="005B0775"/>
    <w:rsid w:val="005B205F"/>
    <w:rsid w:val="005B3E41"/>
    <w:rsid w:val="005B432C"/>
    <w:rsid w:val="005B43CC"/>
    <w:rsid w:val="005C27A8"/>
    <w:rsid w:val="005C2C44"/>
    <w:rsid w:val="005C7179"/>
    <w:rsid w:val="005D28D1"/>
    <w:rsid w:val="005D61B5"/>
    <w:rsid w:val="005E315A"/>
    <w:rsid w:val="005E6478"/>
    <w:rsid w:val="005E6E4D"/>
    <w:rsid w:val="005F0AD3"/>
    <w:rsid w:val="005F2C22"/>
    <w:rsid w:val="005F2DD6"/>
    <w:rsid w:val="005F47F5"/>
    <w:rsid w:val="00601144"/>
    <w:rsid w:val="006048CD"/>
    <w:rsid w:val="0061048A"/>
    <w:rsid w:val="00610574"/>
    <w:rsid w:val="00611596"/>
    <w:rsid w:val="00611C1E"/>
    <w:rsid w:val="00612125"/>
    <w:rsid w:val="006127D6"/>
    <w:rsid w:val="006139F4"/>
    <w:rsid w:val="006175A1"/>
    <w:rsid w:val="006175D0"/>
    <w:rsid w:val="00622B61"/>
    <w:rsid w:val="006252EB"/>
    <w:rsid w:val="00633204"/>
    <w:rsid w:val="00633DCB"/>
    <w:rsid w:val="006349FE"/>
    <w:rsid w:val="0063560F"/>
    <w:rsid w:val="006358B8"/>
    <w:rsid w:val="00641958"/>
    <w:rsid w:val="00651380"/>
    <w:rsid w:val="0065500E"/>
    <w:rsid w:val="00656DEC"/>
    <w:rsid w:val="00660655"/>
    <w:rsid w:val="0066208A"/>
    <w:rsid w:val="00662CD5"/>
    <w:rsid w:val="00673731"/>
    <w:rsid w:val="006819CD"/>
    <w:rsid w:val="006831A3"/>
    <w:rsid w:val="0069031B"/>
    <w:rsid w:val="006910AA"/>
    <w:rsid w:val="00691521"/>
    <w:rsid w:val="00692018"/>
    <w:rsid w:val="006950FE"/>
    <w:rsid w:val="006A4C2C"/>
    <w:rsid w:val="006A6AEA"/>
    <w:rsid w:val="006A6DFE"/>
    <w:rsid w:val="006A7610"/>
    <w:rsid w:val="006B011D"/>
    <w:rsid w:val="006B2555"/>
    <w:rsid w:val="006B2623"/>
    <w:rsid w:val="006B3ABF"/>
    <w:rsid w:val="006B3AF8"/>
    <w:rsid w:val="006B6308"/>
    <w:rsid w:val="006B6FEF"/>
    <w:rsid w:val="006C0D6E"/>
    <w:rsid w:val="006D4E96"/>
    <w:rsid w:val="006E42B4"/>
    <w:rsid w:val="006E653F"/>
    <w:rsid w:val="006F1289"/>
    <w:rsid w:val="006F2BA7"/>
    <w:rsid w:val="007140F8"/>
    <w:rsid w:val="00715375"/>
    <w:rsid w:val="00717C4E"/>
    <w:rsid w:val="00724CEB"/>
    <w:rsid w:val="007269D5"/>
    <w:rsid w:val="00727757"/>
    <w:rsid w:val="00740E6D"/>
    <w:rsid w:val="00742F9D"/>
    <w:rsid w:val="00750184"/>
    <w:rsid w:val="007539E6"/>
    <w:rsid w:val="00754234"/>
    <w:rsid w:val="00754507"/>
    <w:rsid w:val="00756C4E"/>
    <w:rsid w:val="00756E70"/>
    <w:rsid w:val="0076152D"/>
    <w:rsid w:val="0076313D"/>
    <w:rsid w:val="007747B6"/>
    <w:rsid w:val="0078193C"/>
    <w:rsid w:val="0078431D"/>
    <w:rsid w:val="007866D7"/>
    <w:rsid w:val="00791FEF"/>
    <w:rsid w:val="00792350"/>
    <w:rsid w:val="00796E35"/>
    <w:rsid w:val="007A0949"/>
    <w:rsid w:val="007A5F10"/>
    <w:rsid w:val="007A62A6"/>
    <w:rsid w:val="007B07E8"/>
    <w:rsid w:val="007B53AC"/>
    <w:rsid w:val="007B7786"/>
    <w:rsid w:val="007C18DE"/>
    <w:rsid w:val="007C52B6"/>
    <w:rsid w:val="007D12A9"/>
    <w:rsid w:val="007D2FF7"/>
    <w:rsid w:val="007D464C"/>
    <w:rsid w:val="007D48A0"/>
    <w:rsid w:val="007D5529"/>
    <w:rsid w:val="007D6BD4"/>
    <w:rsid w:val="007E1468"/>
    <w:rsid w:val="007E4F2A"/>
    <w:rsid w:val="007E5C55"/>
    <w:rsid w:val="007F2DE0"/>
    <w:rsid w:val="008011DB"/>
    <w:rsid w:val="00801B87"/>
    <w:rsid w:val="00802F92"/>
    <w:rsid w:val="0080454A"/>
    <w:rsid w:val="008121C3"/>
    <w:rsid w:val="008124EA"/>
    <w:rsid w:val="008141BD"/>
    <w:rsid w:val="00816163"/>
    <w:rsid w:val="00817C07"/>
    <w:rsid w:val="00822613"/>
    <w:rsid w:val="00825C3F"/>
    <w:rsid w:val="00830599"/>
    <w:rsid w:val="0083070D"/>
    <w:rsid w:val="00836DE8"/>
    <w:rsid w:val="00843851"/>
    <w:rsid w:val="0084458E"/>
    <w:rsid w:val="00846612"/>
    <w:rsid w:val="00846BCC"/>
    <w:rsid w:val="00847CC0"/>
    <w:rsid w:val="00850D53"/>
    <w:rsid w:val="00862C57"/>
    <w:rsid w:val="00866223"/>
    <w:rsid w:val="00867425"/>
    <w:rsid w:val="00867D8B"/>
    <w:rsid w:val="0087057F"/>
    <w:rsid w:val="00871E1B"/>
    <w:rsid w:val="00871FB0"/>
    <w:rsid w:val="00872802"/>
    <w:rsid w:val="0087286D"/>
    <w:rsid w:val="008740A8"/>
    <w:rsid w:val="00874A39"/>
    <w:rsid w:val="00876879"/>
    <w:rsid w:val="00877417"/>
    <w:rsid w:val="00877B81"/>
    <w:rsid w:val="0088729F"/>
    <w:rsid w:val="008876CC"/>
    <w:rsid w:val="00890BE4"/>
    <w:rsid w:val="00896D4C"/>
    <w:rsid w:val="008A06A9"/>
    <w:rsid w:val="008A576E"/>
    <w:rsid w:val="008A635E"/>
    <w:rsid w:val="008A7B03"/>
    <w:rsid w:val="008B3983"/>
    <w:rsid w:val="008B4AF7"/>
    <w:rsid w:val="008C0439"/>
    <w:rsid w:val="008C05D7"/>
    <w:rsid w:val="008C7A56"/>
    <w:rsid w:val="008D0A55"/>
    <w:rsid w:val="008D4736"/>
    <w:rsid w:val="008D5DC0"/>
    <w:rsid w:val="008E02B9"/>
    <w:rsid w:val="008E17D2"/>
    <w:rsid w:val="008E2CD2"/>
    <w:rsid w:val="008E7299"/>
    <w:rsid w:val="0090506C"/>
    <w:rsid w:val="00905A74"/>
    <w:rsid w:val="00910096"/>
    <w:rsid w:val="00912C1C"/>
    <w:rsid w:val="00912ECE"/>
    <w:rsid w:val="009141EC"/>
    <w:rsid w:val="00914998"/>
    <w:rsid w:val="00917133"/>
    <w:rsid w:val="00920ED8"/>
    <w:rsid w:val="009231A3"/>
    <w:rsid w:val="00937096"/>
    <w:rsid w:val="0093721B"/>
    <w:rsid w:val="00943F80"/>
    <w:rsid w:val="00951C96"/>
    <w:rsid w:val="00952A93"/>
    <w:rsid w:val="00955357"/>
    <w:rsid w:val="00956A66"/>
    <w:rsid w:val="00956D84"/>
    <w:rsid w:val="00964405"/>
    <w:rsid w:val="00964BD6"/>
    <w:rsid w:val="00970D41"/>
    <w:rsid w:val="00970F73"/>
    <w:rsid w:val="00974EDE"/>
    <w:rsid w:val="009808BC"/>
    <w:rsid w:val="0098406F"/>
    <w:rsid w:val="00986AE0"/>
    <w:rsid w:val="0099323C"/>
    <w:rsid w:val="00993541"/>
    <w:rsid w:val="00995063"/>
    <w:rsid w:val="00996985"/>
    <w:rsid w:val="009A0BE9"/>
    <w:rsid w:val="009A27A2"/>
    <w:rsid w:val="009B069D"/>
    <w:rsid w:val="009B1CF1"/>
    <w:rsid w:val="009B5D15"/>
    <w:rsid w:val="009B64DF"/>
    <w:rsid w:val="009C1320"/>
    <w:rsid w:val="009C3CA1"/>
    <w:rsid w:val="009C40DA"/>
    <w:rsid w:val="009C4A6E"/>
    <w:rsid w:val="009C4D29"/>
    <w:rsid w:val="009C7046"/>
    <w:rsid w:val="009D1892"/>
    <w:rsid w:val="009D4391"/>
    <w:rsid w:val="009F3F1C"/>
    <w:rsid w:val="009F5125"/>
    <w:rsid w:val="009F7ED1"/>
    <w:rsid w:val="00A01046"/>
    <w:rsid w:val="00A10D0E"/>
    <w:rsid w:val="00A1330B"/>
    <w:rsid w:val="00A13F11"/>
    <w:rsid w:val="00A13F2D"/>
    <w:rsid w:val="00A15473"/>
    <w:rsid w:val="00A16B11"/>
    <w:rsid w:val="00A21215"/>
    <w:rsid w:val="00A21CDF"/>
    <w:rsid w:val="00A22D4C"/>
    <w:rsid w:val="00A23F1A"/>
    <w:rsid w:val="00A23F22"/>
    <w:rsid w:val="00A25F76"/>
    <w:rsid w:val="00A26C17"/>
    <w:rsid w:val="00A2787E"/>
    <w:rsid w:val="00A279AF"/>
    <w:rsid w:val="00A30D14"/>
    <w:rsid w:val="00A33189"/>
    <w:rsid w:val="00A3420E"/>
    <w:rsid w:val="00A3510F"/>
    <w:rsid w:val="00A35E37"/>
    <w:rsid w:val="00A40F37"/>
    <w:rsid w:val="00A43F9C"/>
    <w:rsid w:val="00A4482D"/>
    <w:rsid w:val="00A51575"/>
    <w:rsid w:val="00A51E46"/>
    <w:rsid w:val="00A52071"/>
    <w:rsid w:val="00A62C68"/>
    <w:rsid w:val="00A73A49"/>
    <w:rsid w:val="00A75E21"/>
    <w:rsid w:val="00A81858"/>
    <w:rsid w:val="00A92399"/>
    <w:rsid w:val="00A94AA6"/>
    <w:rsid w:val="00A94D5B"/>
    <w:rsid w:val="00A9551F"/>
    <w:rsid w:val="00A96A9C"/>
    <w:rsid w:val="00AA116D"/>
    <w:rsid w:val="00AA1884"/>
    <w:rsid w:val="00AA2069"/>
    <w:rsid w:val="00AA370D"/>
    <w:rsid w:val="00AA471E"/>
    <w:rsid w:val="00AB3FF6"/>
    <w:rsid w:val="00AB5B9F"/>
    <w:rsid w:val="00AB66D6"/>
    <w:rsid w:val="00AB6FA6"/>
    <w:rsid w:val="00AC0E6F"/>
    <w:rsid w:val="00AC143C"/>
    <w:rsid w:val="00AC3FD4"/>
    <w:rsid w:val="00AC6148"/>
    <w:rsid w:val="00AE3260"/>
    <w:rsid w:val="00AE3743"/>
    <w:rsid w:val="00AE45FA"/>
    <w:rsid w:val="00AF2FB5"/>
    <w:rsid w:val="00AF49CE"/>
    <w:rsid w:val="00B00A83"/>
    <w:rsid w:val="00B01F05"/>
    <w:rsid w:val="00B03816"/>
    <w:rsid w:val="00B038C0"/>
    <w:rsid w:val="00B067E2"/>
    <w:rsid w:val="00B07CEE"/>
    <w:rsid w:val="00B07F52"/>
    <w:rsid w:val="00B1313B"/>
    <w:rsid w:val="00B255FF"/>
    <w:rsid w:val="00B261DC"/>
    <w:rsid w:val="00B3191F"/>
    <w:rsid w:val="00B35A89"/>
    <w:rsid w:val="00B35D0B"/>
    <w:rsid w:val="00B362F3"/>
    <w:rsid w:val="00B3698B"/>
    <w:rsid w:val="00B47083"/>
    <w:rsid w:val="00B520A8"/>
    <w:rsid w:val="00B55DE1"/>
    <w:rsid w:val="00B61376"/>
    <w:rsid w:val="00B61D4E"/>
    <w:rsid w:val="00B62C71"/>
    <w:rsid w:val="00B65FB4"/>
    <w:rsid w:val="00B660BB"/>
    <w:rsid w:val="00B67B43"/>
    <w:rsid w:val="00B731BF"/>
    <w:rsid w:val="00B77103"/>
    <w:rsid w:val="00B819C7"/>
    <w:rsid w:val="00B85F60"/>
    <w:rsid w:val="00B9585B"/>
    <w:rsid w:val="00B9712B"/>
    <w:rsid w:val="00BA06FF"/>
    <w:rsid w:val="00BA28C7"/>
    <w:rsid w:val="00BA4BDC"/>
    <w:rsid w:val="00BA7462"/>
    <w:rsid w:val="00BB56BF"/>
    <w:rsid w:val="00BB7F39"/>
    <w:rsid w:val="00BC0618"/>
    <w:rsid w:val="00BC2D86"/>
    <w:rsid w:val="00BC3594"/>
    <w:rsid w:val="00BC648F"/>
    <w:rsid w:val="00BC7FB4"/>
    <w:rsid w:val="00BD58D0"/>
    <w:rsid w:val="00BD6864"/>
    <w:rsid w:val="00BE7D87"/>
    <w:rsid w:val="00BF3BDA"/>
    <w:rsid w:val="00BF4AE7"/>
    <w:rsid w:val="00BF68FC"/>
    <w:rsid w:val="00BF7B0E"/>
    <w:rsid w:val="00C0385A"/>
    <w:rsid w:val="00C13071"/>
    <w:rsid w:val="00C22B90"/>
    <w:rsid w:val="00C2582B"/>
    <w:rsid w:val="00C266CD"/>
    <w:rsid w:val="00C30E4B"/>
    <w:rsid w:val="00C324F1"/>
    <w:rsid w:val="00C36847"/>
    <w:rsid w:val="00C41E52"/>
    <w:rsid w:val="00C4302B"/>
    <w:rsid w:val="00C435D0"/>
    <w:rsid w:val="00C44993"/>
    <w:rsid w:val="00C45146"/>
    <w:rsid w:val="00C47760"/>
    <w:rsid w:val="00C51212"/>
    <w:rsid w:val="00C51E53"/>
    <w:rsid w:val="00C535D1"/>
    <w:rsid w:val="00C600EC"/>
    <w:rsid w:val="00C626F9"/>
    <w:rsid w:val="00C62B2A"/>
    <w:rsid w:val="00C65700"/>
    <w:rsid w:val="00C66F40"/>
    <w:rsid w:val="00C712C2"/>
    <w:rsid w:val="00C71BF2"/>
    <w:rsid w:val="00C72824"/>
    <w:rsid w:val="00C7346D"/>
    <w:rsid w:val="00C74710"/>
    <w:rsid w:val="00C749CA"/>
    <w:rsid w:val="00C81852"/>
    <w:rsid w:val="00C81CF2"/>
    <w:rsid w:val="00C82770"/>
    <w:rsid w:val="00C85E72"/>
    <w:rsid w:val="00C877B5"/>
    <w:rsid w:val="00C90FC4"/>
    <w:rsid w:val="00C91AB8"/>
    <w:rsid w:val="00C924C4"/>
    <w:rsid w:val="00C95C23"/>
    <w:rsid w:val="00CA118F"/>
    <w:rsid w:val="00CA1E93"/>
    <w:rsid w:val="00CA223B"/>
    <w:rsid w:val="00CA2543"/>
    <w:rsid w:val="00CA6A37"/>
    <w:rsid w:val="00CA7991"/>
    <w:rsid w:val="00CA7E60"/>
    <w:rsid w:val="00CB5367"/>
    <w:rsid w:val="00CB6B45"/>
    <w:rsid w:val="00CC1AF1"/>
    <w:rsid w:val="00CC2789"/>
    <w:rsid w:val="00CC5263"/>
    <w:rsid w:val="00CC6C5B"/>
    <w:rsid w:val="00CC7B98"/>
    <w:rsid w:val="00CD062F"/>
    <w:rsid w:val="00CD24DD"/>
    <w:rsid w:val="00CD293F"/>
    <w:rsid w:val="00CD6501"/>
    <w:rsid w:val="00CF08F8"/>
    <w:rsid w:val="00CF24CC"/>
    <w:rsid w:val="00CF5955"/>
    <w:rsid w:val="00D0059F"/>
    <w:rsid w:val="00D0187F"/>
    <w:rsid w:val="00D0209E"/>
    <w:rsid w:val="00D04F9A"/>
    <w:rsid w:val="00D05EB2"/>
    <w:rsid w:val="00D06E53"/>
    <w:rsid w:val="00D12C7E"/>
    <w:rsid w:val="00D214FC"/>
    <w:rsid w:val="00D235F7"/>
    <w:rsid w:val="00D312D8"/>
    <w:rsid w:val="00D349C5"/>
    <w:rsid w:val="00D4064F"/>
    <w:rsid w:val="00D4527E"/>
    <w:rsid w:val="00D527CF"/>
    <w:rsid w:val="00D535E0"/>
    <w:rsid w:val="00D54099"/>
    <w:rsid w:val="00D57067"/>
    <w:rsid w:val="00D60F0E"/>
    <w:rsid w:val="00D622E8"/>
    <w:rsid w:val="00D62F27"/>
    <w:rsid w:val="00D633A8"/>
    <w:rsid w:val="00D65230"/>
    <w:rsid w:val="00D704B6"/>
    <w:rsid w:val="00D72A30"/>
    <w:rsid w:val="00D7324B"/>
    <w:rsid w:val="00D7325F"/>
    <w:rsid w:val="00D746C5"/>
    <w:rsid w:val="00D84220"/>
    <w:rsid w:val="00D84FC0"/>
    <w:rsid w:val="00D87675"/>
    <w:rsid w:val="00D90219"/>
    <w:rsid w:val="00D90DD3"/>
    <w:rsid w:val="00D915B9"/>
    <w:rsid w:val="00D9494C"/>
    <w:rsid w:val="00D95DF9"/>
    <w:rsid w:val="00D95EF6"/>
    <w:rsid w:val="00D9610D"/>
    <w:rsid w:val="00DA2189"/>
    <w:rsid w:val="00DA2374"/>
    <w:rsid w:val="00DA3556"/>
    <w:rsid w:val="00DA5F29"/>
    <w:rsid w:val="00DA60D7"/>
    <w:rsid w:val="00DB1C2D"/>
    <w:rsid w:val="00DB4C13"/>
    <w:rsid w:val="00DB7792"/>
    <w:rsid w:val="00DC40FC"/>
    <w:rsid w:val="00DC5271"/>
    <w:rsid w:val="00DD0F7E"/>
    <w:rsid w:val="00DD4382"/>
    <w:rsid w:val="00DD4B06"/>
    <w:rsid w:val="00DD7A11"/>
    <w:rsid w:val="00DE12BB"/>
    <w:rsid w:val="00DE2077"/>
    <w:rsid w:val="00DE4212"/>
    <w:rsid w:val="00DE6C75"/>
    <w:rsid w:val="00DE700A"/>
    <w:rsid w:val="00DF374F"/>
    <w:rsid w:val="00E00A3C"/>
    <w:rsid w:val="00E01E6D"/>
    <w:rsid w:val="00E022DC"/>
    <w:rsid w:val="00E029EF"/>
    <w:rsid w:val="00E12093"/>
    <w:rsid w:val="00E12177"/>
    <w:rsid w:val="00E12847"/>
    <w:rsid w:val="00E17753"/>
    <w:rsid w:val="00E17C7C"/>
    <w:rsid w:val="00E216D2"/>
    <w:rsid w:val="00E21994"/>
    <w:rsid w:val="00E23A67"/>
    <w:rsid w:val="00E30B3C"/>
    <w:rsid w:val="00E33FFC"/>
    <w:rsid w:val="00E34C65"/>
    <w:rsid w:val="00E41152"/>
    <w:rsid w:val="00E425D3"/>
    <w:rsid w:val="00E435E8"/>
    <w:rsid w:val="00E45893"/>
    <w:rsid w:val="00E5618A"/>
    <w:rsid w:val="00E56D08"/>
    <w:rsid w:val="00E573B3"/>
    <w:rsid w:val="00E608DF"/>
    <w:rsid w:val="00E62CE5"/>
    <w:rsid w:val="00E67AFB"/>
    <w:rsid w:val="00E71B56"/>
    <w:rsid w:val="00E71E83"/>
    <w:rsid w:val="00E72DA9"/>
    <w:rsid w:val="00E7373C"/>
    <w:rsid w:val="00E75408"/>
    <w:rsid w:val="00E806CD"/>
    <w:rsid w:val="00E8335F"/>
    <w:rsid w:val="00E85552"/>
    <w:rsid w:val="00E87CB2"/>
    <w:rsid w:val="00E9008B"/>
    <w:rsid w:val="00E90E74"/>
    <w:rsid w:val="00E933B9"/>
    <w:rsid w:val="00E93A9B"/>
    <w:rsid w:val="00E956B6"/>
    <w:rsid w:val="00E96A68"/>
    <w:rsid w:val="00E97C0F"/>
    <w:rsid w:val="00EA0AA9"/>
    <w:rsid w:val="00EA4E71"/>
    <w:rsid w:val="00EA525E"/>
    <w:rsid w:val="00EB1C16"/>
    <w:rsid w:val="00EB1F39"/>
    <w:rsid w:val="00EB1FC8"/>
    <w:rsid w:val="00EB2B1F"/>
    <w:rsid w:val="00ED437E"/>
    <w:rsid w:val="00EE00CC"/>
    <w:rsid w:val="00EE2A5D"/>
    <w:rsid w:val="00EE7DA3"/>
    <w:rsid w:val="00EF19B2"/>
    <w:rsid w:val="00EF7CF6"/>
    <w:rsid w:val="00F01745"/>
    <w:rsid w:val="00F0470D"/>
    <w:rsid w:val="00F04729"/>
    <w:rsid w:val="00F060C3"/>
    <w:rsid w:val="00F06E61"/>
    <w:rsid w:val="00F06FEA"/>
    <w:rsid w:val="00F129DA"/>
    <w:rsid w:val="00F165E5"/>
    <w:rsid w:val="00F17B65"/>
    <w:rsid w:val="00F20E95"/>
    <w:rsid w:val="00F21597"/>
    <w:rsid w:val="00F21B29"/>
    <w:rsid w:val="00F21C9C"/>
    <w:rsid w:val="00F3051B"/>
    <w:rsid w:val="00F317C8"/>
    <w:rsid w:val="00F31D85"/>
    <w:rsid w:val="00F37F5A"/>
    <w:rsid w:val="00F454AC"/>
    <w:rsid w:val="00F513EE"/>
    <w:rsid w:val="00F52904"/>
    <w:rsid w:val="00F573C5"/>
    <w:rsid w:val="00F6026A"/>
    <w:rsid w:val="00F618E4"/>
    <w:rsid w:val="00F668A5"/>
    <w:rsid w:val="00F67F3C"/>
    <w:rsid w:val="00F71047"/>
    <w:rsid w:val="00F74ECC"/>
    <w:rsid w:val="00F8004F"/>
    <w:rsid w:val="00F83227"/>
    <w:rsid w:val="00F86E7B"/>
    <w:rsid w:val="00F9059C"/>
    <w:rsid w:val="00F912F6"/>
    <w:rsid w:val="00F91CE8"/>
    <w:rsid w:val="00F923A2"/>
    <w:rsid w:val="00F9259D"/>
    <w:rsid w:val="00F951E8"/>
    <w:rsid w:val="00F96020"/>
    <w:rsid w:val="00FA1C43"/>
    <w:rsid w:val="00FA233E"/>
    <w:rsid w:val="00FA581C"/>
    <w:rsid w:val="00FA6B78"/>
    <w:rsid w:val="00FB0B16"/>
    <w:rsid w:val="00FB0BF4"/>
    <w:rsid w:val="00FB10E8"/>
    <w:rsid w:val="00FB3497"/>
    <w:rsid w:val="00FB5EEE"/>
    <w:rsid w:val="00FB67C0"/>
    <w:rsid w:val="00FB7B2B"/>
    <w:rsid w:val="00FC63FA"/>
    <w:rsid w:val="00FD11B0"/>
    <w:rsid w:val="00FD1D02"/>
    <w:rsid w:val="00FD23D0"/>
    <w:rsid w:val="00FF59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1C16"/>
    <w:rPr>
      <w:sz w:val="24"/>
      <w:szCs w:val="24"/>
    </w:rPr>
  </w:style>
  <w:style w:type="paragraph" w:styleId="Heading1">
    <w:name w:val="heading 1"/>
    <w:basedOn w:val="Normal"/>
    <w:next w:val="Normal"/>
    <w:link w:val="Heading1Char"/>
    <w:qFormat/>
    <w:rsid w:val="002979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C1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semiHidden/>
    <w:unhideWhenUsed/>
    <w:qFormat/>
    <w:rsid w:val="005174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A52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79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1C1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5174C3"/>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rsid w:val="00EB1C16"/>
    <w:pPr>
      <w:tabs>
        <w:tab w:val="center" w:pos="4320"/>
        <w:tab w:val="right" w:pos="8640"/>
      </w:tabs>
    </w:pPr>
    <w:rPr>
      <w:lang w:eastAsia="en-US"/>
    </w:rPr>
  </w:style>
  <w:style w:type="character" w:customStyle="1" w:styleId="HeaderChar">
    <w:name w:val="Header Char"/>
    <w:basedOn w:val="DefaultParagraphFont"/>
    <w:link w:val="Header"/>
    <w:rsid w:val="00EB1C16"/>
    <w:rPr>
      <w:sz w:val="24"/>
      <w:szCs w:val="24"/>
      <w:lang w:eastAsia="en-US"/>
    </w:rPr>
  </w:style>
  <w:style w:type="paragraph" w:styleId="Footer">
    <w:name w:val="footer"/>
    <w:basedOn w:val="Normal"/>
    <w:link w:val="FooterChar"/>
    <w:uiPriority w:val="99"/>
    <w:rsid w:val="00EB1C16"/>
    <w:pPr>
      <w:tabs>
        <w:tab w:val="center" w:pos="4320"/>
        <w:tab w:val="right" w:pos="8640"/>
      </w:tabs>
    </w:pPr>
    <w:rPr>
      <w:lang w:eastAsia="en-US"/>
    </w:rPr>
  </w:style>
  <w:style w:type="character" w:customStyle="1" w:styleId="FooterChar">
    <w:name w:val="Footer Char"/>
    <w:basedOn w:val="DefaultParagraphFont"/>
    <w:link w:val="Footer"/>
    <w:uiPriority w:val="99"/>
    <w:rsid w:val="00EB1C16"/>
    <w:rPr>
      <w:sz w:val="24"/>
      <w:szCs w:val="24"/>
      <w:lang w:eastAsia="en-US"/>
    </w:rPr>
  </w:style>
  <w:style w:type="character" w:styleId="Hyperlink">
    <w:name w:val="Hyperlink"/>
    <w:basedOn w:val="DefaultParagraphFont"/>
    <w:uiPriority w:val="99"/>
    <w:unhideWhenUsed/>
    <w:rsid w:val="00EB1C16"/>
    <w:rPr>
      <w:color w:val="0000FF" w:themeColor="hyperlink"/>
      <w:u w:val="single"/>
    </w:rPr>
  </w:style>
  <w:style w:type="paragraph" w:styleId="ListParagraph">
    <w:name w:val="List Paragraph"/>
    <w:basedOn w:val="Normal"/>
    <w:uiPriority w:val="34"/>
    <w:qFormat/>
    <w:rsid w:val="00EB1C16"/>
    <w:pPr>
      <w:spacing w:after="200" w:line="276" w:lineRule="auto"/>
      <w:ind w:left="720"/>
      <w:contextualSpacing/>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unhideWhenUsed/>
    <w:qFormat/>
    <w:rsid w:val="003528CC"/>
    <w:pPr>
      <w:spacing w:line="276" w:lineRule="auto"/>
      <w:outlineLvl w:val="9"/>
    </w:pPr>
    <w:rPr>
      <w:lang w:val="en-US" w:eastAsia="ja-JP"/>
    </w:rPr>
  </w:style>
  <w:style w:type="paragraph" w:styleId="TOC1">
    <w:name w:val="toc 1"/>
    <w:basedOn w:val="Normal"/>
    <w:next w:val="Normal"/>
    <w:autoRedefine/>
    <w:uiPriority w:val="39"/>
    <w:rsid w:val="003528CC"/>
    <w:pPr>
      <w:spacing w:after="100"/>
    </w:pPr>
  </w:style>
  <w:style w:type="paragraph" w:styleId="TOC2">
    <w:name w:val="toc 2"/>
    <w:basedOn w:val="Normal"/>
    <w:next w:val="Normal"/>
    <w:autoRedefine/>
    <w:uiPriority w:val="39"/>
    <w:rsid w:val="003528CC"/>
    <w:pPr>
      <w:spacing w:after="100"/>
      <w:ind w:left="240"/>
    </w:pPr>
  </w:style>
  <w:style w:type="paragraph" w:styleId="BalloonText">
    <w:name w:val="Balloon Text"/>
    <w:basedOn w:val="Normal"/>
    <w:link w:val="BalloonTextChar"/>
    <w:rsid w:val="003528CC"/>
    <w:rPr>
      <w:rFonts w:ascii="Tahoma" w:hAnsi="Tahoma" w:cs="Tahoma"/>
      <w:sz w:val="16"/>
      <w:szCs w:val="16"/>
    </w:rPr>
  </w:style>
  <w:style w:type="character" w:customStyle="1" w:styleId="BalloonTextChar">
    <w:name w:val="Balloon Text Char"/>
    <w:basedOn w:val="DefaultParagraphFont"/>
    <w:link w:val="BalloonText"/>
    <w:rsid w:val="003528CC"/>
    <w:rPr>
      <w:rFonts w:ascii="Tahoma" w:hAnsi="Tahoma" w:cs="Tahoma"/>
      <w:sz w:val="16"/>
      <w:szCs w:val="16"/>
    </w:rPr>
  </w:style>
  <w:style w:type="character" w:styleId="FollowedHyperlink">
    <w:name w:val="FollowedHyperlink"/>
    <w:basedOn w:val="DefaultParagraphFont"/>
    <w:uiPriority w:val="99"/>
    <w:rsid w:val="005174C3"/>
    <w:rPr>
      <w:color w:val="800080" w:themeColor="followedHyperlink"/>
      <w:u w:val="single"/>
    </w:rPr>
  </w:style>
  <w:style w:type="paragraph" w:styleId="NormalWeb">
    <w:name w:val="Normal (Web)"/>
    <w:basedOn w:val="Normal"/>
    <w:uiPriority w:val="99"/>
    <w:unhideWhenUsed/>
    <w:rsid w:val="005174C3"/>
    <w:pPr>
      <w:spacing w:before="100" w:beforeAutospacing="1" w:after="100" w:afterAutospacing="1"/>
    </w:pPr>
  </w:style>
  <w:style w:type="paragraph" w:customStyle="1" w:styleId="ucase">
    <w:name w:val="ucase"/>
    <w:basedOn w:val="Normal"/>
    <w:rsid w:val="00B67B43"/>
    <w:pPr>
      <w:spacing w:before="100" w:beforeAutospacing="1" w:after="100" w:afterAutospacing="1"/>
    </w:pPr>
  </w:style>
  <w:style w:type="character" w:customStyle="1" w:styleId="t1">
    <w:name w:val="t1"/>
    <w:basedOn w:val="DefaultParagraphFont"/>
    <w:rsid w:val="00D05EB2"/>
  </w:style>
  <w:style w:type="character" w:styleId="Emphasis">
    <w:name w:val="Emphasis"/>
    <w:basedOn w:val="DefaultParagraphFont"/>
    <w:uiPriority w:val="20"/>
    <w:qFormat/>
    <w:rsid w:val="00D05EB2"/>
    <w:rPr>
      <w:i/>
      <w:iCs/>
    </w:rPr>
  </w:style>
  <w:style w:type="character" w:customStyle="1" w:styleId="wb-inv">
    <w:name w:val="wb-inv"/>
    <w:basedOn w:val="DefaultParagraphFont"/>
    <w:rsid w:val="00D05EB2"/>
  </w:style>
  <w:style w:type="character" w:styleId="Strong">
    <w:name w:val="Strong"/>
    <w:basedOn w:val="DefaultParagraphFont"/>
    <w:uiPriority w:val="22"/>
    <w:qFormat/>
    <w:rsid w:val="001A75B4"/>
    <w:rPr>
      <w:b/>
      <w:bCs/>
    </w:rPr>
  </w:style>
  <w:style w:type="table" w:styleId="TableGrid">
    <w:name w:val="Table Grid"/>
    <w:basedOn w:val="TableNormal"/>
    <w:rsid w:val="005F2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b-invisible">
    <w:name w:val="wb-invisible"/>
    <w:basedOn w:val="DefaultParagraphFont"/>
    <w:rsid w:val="0002526D"/>
  </w:style>
  <w:style w:type="paragraph" w:styleId="TOC3">
    <w:name w:val="toc 3"/>
    <w:basedOn w:val="Normal"/>
    <w:next w:val="Normal"/>
    <w:autoRedefine/>
    <w:uiPriority w:val="39"/>
    <w:rsid w:val="003D624C"/>
    <w:pPr>
      <w:spacing w:after="100"/>
      <w:ind w:left="480"/>
    </w:pPr>
  </w:style>
  <w:style w:type="paragraph" w:styleId="HTMLPreformatted">
    <w:name w:val="HTML Preformatted"/>
    <w:basedOn w:val="Normal"/>
    <w:link w:val="HTMLPreformattedChar"/>
    <w:uiPriority w:val="99"/>
    <w:unhideWhenUsed/>
    <w:rsid w:val="0075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39E6"/>
    <w:rPr>
      <w:rFonts w:ascii="Courier New" w:hAnsi="Courier New" w:cs="Courier New"/>
    </w:rPr>
  </w:style>
  <w:style w:type="paragraph" w:styleId="PlainText">
    <w:name w:val="Plain Text"/>
    <w:basedOn w:val="Normal"/>
    <w:link w:val="PlainTextChar"/>
    <w:uiPriority w:val="99"/>
    <w:unhideWhenUsed/>
    <w:rsid w:val="00283F73"/>
    <w:rPr>
      <w:rFonts w:ascii="Calibri" w:eastAsiaTheme="minorHAnsi" w:hAnsi="Calibri"/>
      <w:sz w:val="22"/>
      <w:szCs w:val="22"/>
    </w:rPr>
  </w:style>
  <w:style w:type="character" w:customStyle="1" w:styleId="PlainTextChar">
    <w:name w:val="Plain Text Char"/>
    <w:basedOn w:val="DefaultParagraphFont"/>
    <w:link w:val="PlainText"/>
    <w:uiPriority w:val="99"/>
    <w:rsid w:val="00283F73"/>
    <w:rPr>
      <w:rFonts w:ascii="Calibri" w:eastAsiaTheme="minorHAnsi" w:hAnsi="Calibri"/>
      <w:sz w:val="22"/>
      <w:szCs w:val="22"/>
    </w:rPr>
  </w:style>
  <w:style w:type="character" w:customStyle="1" w:styleId="Heading4Char">
    <w:name w:val="Heading 4 Char"/>
    <w:basedOn w:val="DefaultParagraphFont"/>
    <w:link w:val="Heading4"/>
    <w:rsid w:val="00EA525E"/>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rsid w:val="009D4391"/>
    <w:rPr>
      <w:sz w:val="16"/>
      <w:szCs w:val="16"/>
    </w:rPr>
  </w:style>
  <w:style w:type="paragraph" w:styleId="CommentText">
    <w:name w:val="annotation text"/>
    <w:basedOn w:val="Normal"/>
    <w:link w:val="CommentTextChar"/>
    <w:rsid w:val="009D4391"/>
    <w:rPr>
      <w:sz w:val="20"/>
      <w:szCs w:val="20"/>
    </w:rPr>
  </w:style>
  <w:style w:type="character" w:customStyle="1" w:styleId="CommentTextChar">
    <w:name w:val="Comment Text Char"/>
    <w:basedOn w:val="DefaultParagraphFont"/>
    <w:link w:val="CommentText"/>
    <w:rsid w:val="009D4391"/>
  </w:style>
  <w:style w:type="paragraph" w:styleId="CommentSubject">
    <w:name w:val="annotation subject"/>
    <w:basedOn w:val="CommentText"/>
    <w:next w:val="CommentText"/>
    <w:link w:val="CommentSubjectChar"/>
    <w:rsid w:val="009D4391"/>
    <w:rPr>
      <w:b/>
      <w:bCs/>
    </w:rPr>
  </w:style>
  <w:style w:type="character" w:customStyle="1" w:styleId="CommentSubjectChar">
    <w:name w:val="Comment Subject Char"/>
    <w:basedOn w:val="CommentTextChar"/>
    <w:link w:val="CommentSubject"/>
    <w:rsid w:val="009D43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1C16"/>
    <w:rPr>
      <w:sz w:val="24"/>
      <w:szCs w:val="24"/>
    </w:rPr>
  </w:style>
  <w:style w:type="paragraph" w:styleId="Heading1">
    <w:name w:val="heading 1"/>
    <w:basedOn w:val="Normal"/>
    <w:next w:val="Normal"/>
    <w:link w:val="Heading1Char"/>
    <w:qFormat/>
    <w:rsid w:val="002979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C1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semiHidden/>
    <w:unhideWhenUsed/>
    <w:qFormat/>
    <w:rsid w:val="005174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A52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79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1C1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5174C3"/>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rsid w:val="00EB1C16"/>
    <w:pPr>
      <w:tabs>
        <w:tab w:val="center" w:pos="4320"/>
        <w:tab w:val="right" w:pos="8640"/>
      </w:tabs>
    </w:pPr>
    <w:rPr>
      <w:lang w:eastAsia="en-US"/>
    </w:rPr>
  </w:style>
  <w:style w:type="character" w:customStyle="1" w:styleId="HeaderChar">
    <w:name w:val="Header Char"/>
    <w:basedOn w:val="DefaultParagraphFont"/>
    <w:link w:val="Header"/>
    <w:rsid w:val="00EB1C16"/>
    <w:rPr>
      <w:sz w:val="24"/>
      <w:szCs w:val="24"/>
      <w:lang w:eastAsia="en-US"/>
    </w:rPr>
  </w:style>
  <w:style w:type="paragraph" w:styleId="Footer">
    <w:name w:val="footer"/>
    <w:basedOn w:val="Normal"/>
    <w:link w:val="FooterChar"/>
    <w:uiPriority w:val="99"/>
    <w:rsid w:val="00EB1C16"/>
    <w:pPr>
      <w:tabs>
        <w:tab w:val="center" w:pos="4320"/>
        <w:tab w:val="right" w:pos="8640"/>
      </w:tabs>
    </w:pPr>
    <w:rPr>
      <w:lang w:eastAsia="en-US"/>
    </w:rPr>
  </w:style>
  <w:style w:type="character" w:customStyle="1" w:styleId="FooterChar">
    <w:name w:val="Footer Char"/>
    <w:basedOn w:val="DefaultParagraphFont"/>
    <w:link w:val="Footer"/>
    <w:uiPriority w:val="99"/>
    <w:rsid w:val="00EB1C16"/>
    <w:rPr>
      <w:sz w:val="24"/>
      <w:szCs w:val="24"/>
      <w:lang w:eastAsia="en-US"/>
    </w:rPr>
  </w:style>
  <w:style w:type="character" w:styleId="Hyperlink">
    <w:name w:val="Hyperlink"/>
    <w:basedOn w:val="DefaultParagraphFont"/>
    <w:uiPriority w:val="99"/>
    <w:unhideWhenUsed/>
    <w:rsid w:val="00EB1C16"/>
    <w:rPr>
      <w:color w:val="0000FF" w:themeColor="hyperlink"/>
      <w:u w:val="single"/>
    </w:rPr>
  </w:style>
  <w:style w:type="paragraph" w:styleId="ListParagraph">
    <w:name w:val="List Paragraph"/>
    <w:basedOn w:val="Normal"/>
    <w:uiPriority w:val="34"/>
    <w:qFormat/>
    <w:rsid w:val="00EB1C16"/>
    <w:pPr>
      <w:spacing w:after="200" w:line="276" w:lineRule="auto"/>
      <w:ind w:left="720"/>
      <w:contextualSpacing/>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unhideWhenUsed/>
    <w:qFormat/>
    <w:rsid w:val="003528CC"/>
    <w:pPr>
      <w:spacing w:line="276" w:lineRule="auto"/>
      <w:outlineLvl w:val="9"/>
    </w:pPr>
    <w:rPr>
      <w:lang w:val="en-US" w:eastAsia="ja-JP"/>
    </w:rPr>
  </w:style>
  <w:style w:type="paragraph" w:styleId="TOC1">
    <w:name w:val="toc 1"/>
    <w:basedOn w:val="Normal"/>
    <w:next w:val="Normal"/>
    <w:autoRedefine/>
    <w:uiPriority w:val="39"/>
    <w:rsid w:val="003528CC"/>
    <w:pPr>
      <w:spacing w:after="100"/>
    </w:pPr>
  </w:style>
  <w:style w:type="paragraph" w:styleId="TOC2">
    <w:name w:val="toc 2"/>
    <w:basedOn w:val="Normal"/>
    <w:next w:val="Normal"/>
    <w:autoRedefine/>
    <w:uiPriority w:val="39"/>
    <w:rsid w:val="003528CC"/>
    <w:pPr>
      <w:spacing w:after="100"/>
      <w:ind w:left="240"/>
    </w:pPr>
  </w:style>
  <w:style w:type="paragraph" w:styleId="BalloonText">
    <w:name w:val="Balloon Text"/>
    <w:basedOn w:val="Normal"/>
    <w:link w:val="BalloonTextChar"/>
    <w:rsid w:val="003528CC"/>
    <w:rPr>
      <w:rFonts w:ascii="Tahoma" w:hAnsi="Tahoma" w:cs="Tahoma"/>
      <w:sz w:val="16"/>
      <w:szCs w:val="16"/>
    </w:rPr>
  </w:style>
  <w:style w:type="character" w:customStyle="1" w:styleId="BalloonTextChar">
    <w:name w:val="Balloon Text Char"/>
    <w:basedOn w:val="DefaultParagraphFont"/>
    <w:link w:val="BalloonText"/>
    <w:rsid w:val="003528CC"/>
    <w:rPr>
      <w:rFonts w:ascii="Tahoma" w:hAnsi="Tahoma" w:cs="Tahoma"/>
      <w:sz w:val="16"/>
      <w:szCs w:val="16"/>
    </w:rPr>
  </w:style>
  <w:style w:type="character" w:styleId="FollowedHyperlink">
    <w:name w:val="FollowedHyperlink"/>
    <w:basedOn w:val="DefaultParagraphFont"/>
    <w:uiPriority w:val="99"/>
    <w:rsid w:val="005174C3"/>
    <w:rPr>
      <w:color w:val="800080" w:themeColor="followedHyperlink"/>
      <w:u w:val="single"/>
    </w:rPr>
  </w:style>
  <w:style w:type="paragraph" w:styleId="NormalWeb">
    <w:name w:val="Normal (Web)"/>
    <w:basedOn w:val="Normal"/>
    <w:uiPriority w:val="99"/>
    <w:unhideWhenUsed/>
    <w:rsid w:val="005174C3"/>
    <w:pPr>
      <w:spacing w:before="100" w:beforeAutospacing="1" w:after="100" w:afterAutospacing="1"/>
    </w:pPr>
  </w:style>
  <w:style w:type="paragraph" w:customStyle="1" w:styleId="ucase">
    <w:name w:val="ucase"/>
    <w:basedOn w:val="Normal"/>
    <w:rsid w:val="00B67B43"/>
    <w:pPr>
      <w:spacing w:before="100" w:beforeAutospacing="1" w:after="100" w:afterAutospacing="1"/>
    </w:pPr>
  </w:style>
  <w:style w:type="character" w:customStyle="1" w:styleId="t1">
    <w:name w:val="t1"/>
    <w:basedOn w:val="DefaultParagraphFont"/>
    <w:rsid w:val="00D05EB2"/>
  </w:style>
  <w:style w:type="character" w:styleId="Emphasis">
    <w:name w:val="Emphasis"/>
    <w:basedOn w:val="DefaultParagraphFont"/>
    <w:uiPriority w:val="20"/>
    <w:qFormat/>
    <w:rsid w:val="00D05EB2"/>
    <w:rPr>
      <w:i/>
      <w:iCs/>
    </w:rPr>
  </w:style>
  <w:style w:type="character" w:customStyle="1" w:styleId="wb-inv">
    <w:name w:val="wb-inv"/>
    <w:basedOn w:val="DefaultParagraphFont"/>
    <w:rsid w:val="00D05EB2"/>
  </w:style>
  <w:style w:type="character" w:styleId="Strong">
    <w:name w:val="Strong"/>
    <w:basedOn w:val="DefaultParagraphFont"/>
    <w:uiPriority w:val="22"/>
    <w:qFormat/>
    <w:rsid w:val="001A75B4"/>
    <w:rPr>
      <w:b/>
      <w:bCs/>
    </w:rPr>
  </w:style>
  <w:style w:type="table" w:styleId="TableGrid">
    <w:name w:val="Table Grid"/>
    <w:basedOn w:val="TableNormal"/>
    <w:rsid w:val="005F2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b-invisible">
    <w:name w:val="wb-invisible"/>
    <w:basedOn w:val="DefaultParagraphFont"/>
    <w:rsid w:val="0002526D"/>
  </w:style>
  <w:style w:type="paragraph" w:styleId="TOC3">
    <w:name w:val="toc 3"/>
    <w:basedOn w:val="Normal"/>
    <w:next w:val="Normal"/>
    <w:autoRedefine/>
    <w:uiPriority w:val="39"/>
    <w:rsid w:val="003D624C"/>
    <w:pPr>
      <w:spacing w:after="100"/>
      <w:ind w:left="480"/>
    </w:pPr>
  </w:style>
  <w:style w:type="paragraph" w:styleId="HTMLPreformatted">
    <w:name w:val="HTML Preformatted"/>
    <w:basedOn w:val="Normal"/>
    <w:link w:val="HTMLPreformattedChar"/>
    <w:uiPriority w:val="99"/>
    <w:unhideWhenUsed/>
    <w:rsid w:val="0075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39E6"/>
    <w:rPr>
      <w:rFonts w:ascii="Courier New" w:hAnsi="Courier New" w:cs="Courier New"/>
    </w:rPr>
  </w:style>
  <w:style w:type="paragraph" w:styleId="PlainText">
    <w:name w:val="Plain Text"/>
    <w:basedOn w:val="Normal"/>
    <w:link w:val="PlainTextChar"/>
    <w:uiPriority w:val="99"/>
    <w:unhideWhenUsed/>
    <w:rsid w:val="00283F73"/>
    <w:rPr>
      <w:rFonts w:ascii="Calibri" w:eastAsiaTheme="minorHAnsi" w:hAnsi="Calibri"/>
      <w:sz w:val="22"/>
      <w:szCs w:val="22"/>
    </w:rPr>
  </w:style>
  <w:style w:type="character" w:customStyle="1" w:styleId="PlainTextChar">
    <w:name w:val="Plain Text Char"/>
    <w:basedOn w:val="DefaultParagraphFont"/>
    <w:link w:val="PlainText"/>
    <w:uiPriority w:val="99"/>
    <w:rsid w:val="00283F73"/>
    <w:rPr>
      <w:rFonts w:ascii="Calibri" w:eastAsiaTheme="minorHAnsi" w:hAnsi="Calibri"/>
      <w:sz w:val="22"/>
      <w:szCs w:val="22"/>
    </w:rPr>
  </w:style>
  <w:style w:type="character" w:customStyle="1" w:styleId="Heading4Char">
    <w:name w:val="Heading 4 Char"/>
    <w:basedOn w:val="DefaultParagraphFont"/>
    <w:link w:val="Heading4"/>
    <w:rsid w:val="00EA525E"/>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rsid w:val="009D4391"/>
    <w:rPr>
      <w:sz w:val="16"/>
      <w:szCs w:val="16"/>
    </w:rPr>
  </w:style>
  <w:style w:type="paragraph" w:styleId="CommentText">
    <w:name w:val="annotation text"/>
    <w:basedOn w:val="Normal"/>
    <w:link w:val="CommentTextChar"/>
    <w:rsid w:val="009D4391"/>
    <w:rPr>
      <w:sz w:val="20"/>
      <w:szCs w:val="20"/>
    </w:rPr>
  </w:style>
  <w:style w:type="character" w:customStyle="1" w:styleId="CommentTextChar">
    <w:name w:val="Comment Text Char"/>
    <w:basedOn w:val="DefaultParagraphFont"/>
    <w:link w:val="CommentText"/>
    <w:rsid w:val="009D4391"/>
  </w:style>
  <w:style w:type="paragraph" w:styleId="CommentSubject">
    <w:name w:val="annotation subject"/>
    <w:basedOn w:val="CommentText"/>
    <w:next w:val="CommentText"/>
    <w:link w:val="CommentSubjectChar"/>
    <w:rsid w:val="009D4391"/>
    <w:rPr>
      <w:b/>
      <w:bCs/>
    </w:rPr>
  </w:style>
  <w:style w:type="character" w:customStyle="1" w:styleId="CommentSubjectChar">
    <w:name w:val="Comment Subject Char"/>
    <w:basedOn w:val="CommentTextChar"/>
    <w:link w:val="CommentSubject"/>
    <w:rsid w:val="009D43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58870">
      <w:bodyDiv w:val="1"/>
      <w:marLeft w:val="0"/>
      <w:marRight w:val="0"/>
      <w:marTop w:val="0"/>
      <w:marBottom w:val="0"/>
      <w:divBdr>
        <w:top w:val="none" w:sz="0" w:space="0" w:color="auto"/>
        <w:left w:val="none" w:sz="0" w:space="0" w:color="auto"/>
        <w:bottom w:val="none" w:sz="0" w:space="0" w:color="auto"/>
        <w:right w:val="none" w:sz="0" w:space="0" w:color="auto"/>
      </w:divBdr>
      <w:divsChild>
        <w:div w:id="1559783481">
          <w:marLeft w:val="0"/>
          <w:marRight w:val="0"/>
          <w:marTop w:val="0"/>
          <w:marBottom w:val="0"/>
          <w:divBdr>
            <w:top w:val="none" w:sz="0" w:space="0" w:color="auto"/>
            <w:left w:val="none" w:sz="0" w:space="0" w:color="auto"/>
            <w:bottom w:val="none" w:sz="0" w:space="0" w:color="auto"/>
            <w:right w:val="none" w:sz="0" w:space="0" w:color="auto"/>
          </w:divBdr>
          <w:divsChild>
            <w:div w:id="910771991">
              <w:marLeft w:val="0"/>
              <w:marRight w:val="0"/>
              <w:marTop w:val="0"/>
              <w:marBottom w:val="0"/>
              <w:divBdr>
                <w:top w:val="none" w:sz="0" w:space="0" w:color="auto"/>
                <w:left w:val="none" w:sz="0" w:space="0" w:color="auto"/>
                <w:bottom w:val="none" w:sz="0" w:space="0" w:color="auto"/>
                <w:right w:val="none" w:sz="0" w:space="0" w:color="auto"/>
              </w:divBdr>
              <w:divsChild>
                <w:div w:id="1785078594">
                  <w:marLeft w:val="0"/>
                  <w:marRight w:val="0"/>
                  <w:marTop w:val="0"/>
                  <w:marBottom w:val="0"/>
                  <w:divBdr>
                    <w:top w:val="none" w:sz="0" w:space="0" w:color="auto"/>
                    <w:left w:val="none" w:sz="0" w:space="0" w:color="auto"/>
                    <w:bottom w:val="none" w:sz="0" w:space="0" w:color="auto"/>
                    <w:right w:val="none" w:sz="0" w:space="0" w:color="auto"/>
                  </w:divBdr>
                  <w:divsChild>
                    <w:div w:id="329913078">
                      <w:marLeft w:val="0"/>
                      <w:marRight w:val="0"/>
                      <w:marTop w:val="0"/>
                      <w:marBottom w:val="0"/>
                      <w:divBdr>
                        <w:top w:val="none" w:sz="0" w:space="0" w:color="auto"/>
                        <w:left w:val="none" w:sz="0" w:space="0" w:color="auto"/>
                        <w:bottom w:val="none" w:sz="0" w:space="0" w:color="auto"/>
                        <w:right w:val="none" w:sz="0" w:space="0" w:color="auto"/>
                      </w:divBdr>
                      <w:divsChild>
                        <w:div w:id="184637363">
                          <w:marLeft w:val="0"/>
                          <w:marRight w:val="0"/>
                          <w:marTop w:val="0"/>
                          <w:marBottom w:val="0"/>
                          <w:divBdr>
                            <w:top w:val="none" w:sz="0" w:space="0" w:color="auto"/>
                            <w:left w:val="none" w:sz="0" w:space="0" w:color="auto"/>
                            <w:bottom w:val="none" w:sz="0" w:space="0" w:color="auto"/>
                            <w:right w:val="none" w:sz="0" w:space="0" w:color="auto"/>
                          </w:divBdr>
                          <w:divsChild>
                            <w:div w:id="20136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185655">
      <w:bodyDiv w:val="1"/>
      <w:marLeft w:val="480"/>
      <w:marRight w:val="480"/>
      <w:marTop w:val="0"/>
      <w:marBottom w:val="0"/>
      <w:divBdr>
        <w:top w:val="none" w:sz="0" w:space="0" w:color="auto"/>
        <w:left w:val="none" w:sz="0" w:space="0" w:color="auto"/>
        <w:bottom w:val="none" w:sz="0" w:space="0" w:color="auto"/>
        <w:right w:val="none" w:sz="0" w:space="0" w:color="auto"/>
      </w:divBdr>
      <w:divsChild>
        <w:div w:id="1514563081">
          <w:marLeft w:val="480"/>
          <w:marRight w:val="0"/>
          <w:marTop w:val="240"/>
          <w:marBottom w:val="240"/>
          <w:divBdr>
            <w:top w:val="none" w:sz="0" w:space="0" w:color="auto"/>
            <w:left w:val="none" w:sz="0" w:space="0" w:color="auto"/>
            <w:bottom w:val="none" w:sz="0" w:space="0" w:color="auto"/>
            <w:right w:val="none" w:sz="0" w:space="0" w:color="auto"/>
          </w:divBdr>
          <w:divsChild>
            <w:div w:id="205095583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273438135">
      <w:bodyDiv w:val="1"/>
      <w:marLeft w:val="0"/>
      <w:marRight w:val="0"/>
      <w:marTop w:val="0"/>
      <w:marBottom w:val="0"/>
      <w:divBdr>
        <w:top w:val="none" w:sz="0" w:space="0" w:color="auto"/>
        <w:left w:val="none" w:sz="0" w:space="0" w:color="auto"/>
        <w:bottom w:val="none" w:sz="0" w:space="0" w:color="auto"/>
        <w:right w:val="none" w:sz="0" w:space="0" w:color="auto"/>
      </w:divBdr>
    </w:div>
    <w:div w:id="274288479">
      <w:bodyDiv w:val="1"/>
      <w:marLeft w:val="0"/>
      <w:marRight w:val="0"/>
      <w:marTop w:val="0"/>
      <w:marBottom w:val="0"/>
      <w:divBdr>
        <w:top w:val="none" w:sz="0" w:space="0" w:color="auto"/>
        <w:left w:val="none" w:sz="0" w:space="0" w:color="auto"/>
        <w:bottom w:val="none" w:sz="0" w:space="0" w:color="auto"/>
        <w:right w:val="none" w:sz="0" w:space="0" w:color="auto"/>
      </w:divBdr>
    </w:div>
    <w:div w:id="28423548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02395813">
          <w:marLeft w:val="0"/>
          <w:marRight w:val="0"/>
          <w:marTop w:val="0"/>
          <w:marBottom w:val="0"/>
          <w:divBdr>
            <w:top w:val="none" w:sz="0" w:space="0" w:color="auto"/>
            <w:left w:val="none" w:sz="0" w:space="0" w:color="auto"/>
            <w:bottom w:val="none" w:sz="0" w:space="0" w:color="auto"/>
            <w:right w:val="none" w:sz="0" w:space="0" w:color="auto"/>
          </w:divBdr>
        </w:div>
      </w:divsChild>
    </w:div>
    <w:div w:id="417945918">
      <w:bodyDiv w:val="1"/>
      <w:marLeft w:val="0"/>
      <w:marRight w:val="0"/>
      <w:marTop w:val="0"/>
      <w:marBottom w:val="0"/>
      <w:divBdr>
        <w:top w:val="none" w:sz="0" w:space="0" w:color="auto"/>
        <w:left w:val="none" w:sz="0" w:space="0" w:color="auto"/>
        <w:bottom w:val="none" w:sz="0" w:space="0" w:color="auto"/>
        <w:right w:val="none" w:sz="0" w:space="0" w:color="auto"/>
      </w:divBdr>
      <w:divsChild>
        <w:div w:id="570164590">
          <w:marLeft w:val="90"/>
          <w:marRight w:val="0"/>
          <w:marTop w:val="75"/>
          <w:marBottom w:val="120"/>
          <w:divBdr>
            <w:top w:val="none" w:sz="0" w:space="0" w:color="auto"/>
            <w:left w:val="none" w:sz="0" w:space="0" w:color="auto"/>
            <w:bottom w:val="none" w:sz="0" w:space="0" w:color="auto"/>
            <w:right w:val="none" w:sz="0" w:space="0" w:color="auto"/>
          </w:divBdr>
        </w:div>
      </w:divsChild>
    </w:div>
    <w:div w:id="436560104">
      <w:bodyDiv w:val="1"/>
      <w:marLeft w:val="0"/>
      <w:marRight w:val="0"/>
      <w:marTop w:val="0"/>
      <w:marBottom w:val="0"/>
      <w:divBdr>
        <w:top w:val="none" w:sz="0" w:space="0" w:color="auto"/>
        <w:left w:val="none" w:sz="0" w:space="0" w:color="auto"/>
        <w:bottom w:val="none" w:sz="0" w:space="0" w:color="auto"/>
        <w:right w:val="none" w:sz="0" w:space="0" w:color="auto"/>
      </w:divBdr>
    </w:div>
    <w:div w:id="693265119">
      <w:bodyDiv w:val="1"/>
      <w:marLeft w:val="0"/>
      <w:marRight w:val="0"/>
      <w:marTop w:val="0"/>
      <w:marBottom w:val="0"/>
      <w:divBdr>
        <w:top w:val="none" w:sz="0" w:space="0" w:color="auto"/>
        <w:left w:val="none" w:sz="0" w:space="0" w:color="auto"/>
        <w:bottom w:val="none" w:sz="0" w:space="0" w:color="auto"/>
        <w:right w:val="none" w:sz="0" w:space="0" w:color="auto"/>
      </w:divBdr>
    </w:div>
    <w:div w:id="83572910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58284163">
          <w:marLeft w:val="0"/>
          <w:marRight w:val="0"/>
          <w:marTop w:val="0"/>
          <w:marBottom w:val="0"/>
          <w:divBdr>
            <w:top w:val="none" w:sz="0" w:space="0" w:color="auto"/>
            <w:left w:val="none" w:sz="0" w:space="0" w:color="auto"/>
            <w:bottom w:val="none" w:sz="0" w:space="0" w:color="auto"/>
            <w:right w:val="none" w:sz="0" w:space="0" w:color="auto"/>
          </w:divBdr>
        </w:div>
      </w:divsChild>
    </w:div>
    <w:div w:id="991787518">
      <w:bodyDiv w:val="1"/>
      <w:marLeft w:val="0"/>
      <w:marRight w:val="0"/>
      <w:marTop w:val="0"/>
      <w:marBottom w:val="0"/>
      <w:divBdr>
        <w:top w:val="none" w:sz="0" w:space="0" w:color="auto"/>
        <w:left w:val="none" w:sz="0" w:space="0" w:color="auto"/>
        <w:bottom w:val="none" w:sz="0" w:space="0" w:color="auto"/>
        <w:right w:val="none" w:sz="0" w:space="0" w:color="auto"/>
      </w:divBdr>
    </w:div>
    <w:div w:id="1012805703">
      <w:bodyDiv w:val="1"/>
      <w:marLeft w:val="0"/>
      <w:marRight w:val="0"/>
      <w:marTop w:val="0"/>
      <w:marBottom w:val="0"/>
      <w:divBdr>
        <w:top w:val="none" w:sz="0" w:space="0" w:color="auto"/>
        <w:left w:val="none" w:sz="0" w:space="0" w:color="auto"/>
        <w:bottom w:val="none" w:sz="0" w:space="0" w:color="auto"/>
        <w:right w:val="none" w:sz="0" w:space="0" w:color="auto"/>
      </w:divBdr>
      <w:divsChild>
        <w:div w:id="1740398834">
          <w:marLeft w:val="0"/>
          <w:marRight w:val="0"/>
          <w:marTop w:val="0"/>
          <w:marBottom w:val="0"/>
          <w:divBdr>
            <w:top w:val="none" w:sz="0" w:space="0" w:color="auto"/>
            <w:left w:val="none" w:sz="0" w:space="0" w:color="auto"/>
            <w:bottom w:val="none" w:sz="0" w:space="0" w:color="auto"/>
            <w:right w:val="none" w:sz="0" w:space="0" w:color="auto"/>
          </w:divBdr>
          <w:divsChild>
            <w:div w:id="736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6260">
      <w:bodyDiv w:val="1"/>
      <w:marLeft w:val="0"/>
      <w:marRight w:val="0"/>
      <w:marTop w:val="0"/>
      <w:marBottom w:val="0"/>
      <w:divBdr>
        <w:top w:val="none" w:sz="0" w:space="0" w:color="auto"/>
        <w:left w:val="none" w:sz="0" w:space="0" w:color="auto"/>
        <w:bottom w:val="none" w:sz="0" w:space="0" w:color="auto"/>
        <w:right w:val="none" w:sz="0" w:space="0" w:color="auto"/>
      </w:divBdr>
    </w:div>
    <w:div w:id="1160196847">
      <w:bodyDiv w:val="1"/>
      <w:marLeft w:val="0"/>
      <w:marRight w:val="0"/>
      <w:marTop w:val="0"/>
      <w:marBottom w:val="0"/>
      <w:divBdr>
        <w:top w:val="none" w:sz="0" w:space="0" w:color="auto"/>
        <w:left w:val="none" w:sz="0" w:space="0" w:color="auto"/>
        <w:bottom w:val="none" w:sz="0" w:space="0" w:color="auto"/>
        <w:right w:val="none" w:sz="0" w:space="0" w:color="auto"/>
      </w:divBdr>
    </w:div>
    <w:div w:id="1214274330">
      <w:bodyDiv w:val="1"/>
      <w:marLeft w:val="0"/>
      <w:marRight w:val="0"/>
      <w:marTop w:val="0"/>
      <w:marBottom w:val="0"/>
      <w:divBdr>
        <w:top w:val="none" w:sz="0" w:space="0" w:color="auto"/>
        <w:left w:val="none" w:sz="0" w:space="0" w:color="auto"/>
        <w:bottom w:val="none" w:sz="0" w:space="0" w:color="auto"/>
        <w:right w:val="none" w:sz="0" w:space="0" w:color="auto"/>
      </w:divBdr>
    </w:div>
    <w:div w:id="1263610233">
      <w:bodyDiv w:val="1"/>
      <w:marLeft w:val="0"/>
      <w:marRight w:val="0"/>
      <w:marTop w:val="0"/>
      <w:marBottom w:val="0"/>
      <w:divBdr>
        <w:top w:val="none" w:sz="0" w:space="0" w:color="auto"/>
        <w:left w:val="none" w:sz="0" w:space="0" w:color="auto"/>
        <w:bottom w:val="none" w:sz="0" w:space="0" w:color="auto"/>
        <w:right w:val="none" w:sz="0" w:space="0" w:color="auto"/>
      </w:divBdr>
      <w:divsChild>
        <w:div w:id="163127123">
          <w:marLeft w:val="0"/>
          <w:marRight w:val="0"/>
          <w:marTop w:val="0"/>
          <w:marBottom w:val="0"/>
          <w:divBdr>
            <w:top w:val="none" w:sz="0" w:space="0" w:color="auto"/>
            <w:left w:val="none" w:sz="0" w:space="0" w:color="auto"/>
            <w:bottom w:val="none" w:sz="0" w:space="0" w:color="auto"/>
            <w:right w:val="none" w:sz="0" w:space="0" w:color="auto"/>
          </w:divBdr>
          <w:divsChild>
            <w:div w:id="1075787406">
              <w:marLeft w:val="0"/>
              <w:marRight w:val="0"/>
              <w:marTop w:val="0"/>
              <w:marBottom w:val="0"/>
              <w:divBdr>
                <w:top w:val="none" w:sz="0" w:space="0" w:color="auto"/>
                <w:left w:val="none" w:sz="0" w:space="0" w:color="auto"/>
                <w:bottom w:val="none" w:sz="0" w:space="0" w:color="auto"/>
                <w:right w:val="none" w:sz="0" w:space="0" w:color="auto"/>
              </w:divBdr>
              <w:divsChild>
                <w:div w:id="2038388760">
                  <w:marLeft w:val="0"/>
                  <w:marRight w:val="0"/>
                  <w:marTop w:val="0"/>
                  <w:marBottom w:val="0"/>
                  <w:divBdr>
                    <w:top w:val="none" w:sz="0" w:space="0" w:color="auto"/>
                    <w:left w:val="none" w:sz="0" w:space="0" w:color="auto"/>
                    <w:bottom w:val="none" w:sz="0" w:space="0" w:color="auto"/>
                    <w:right w:val="none" w:sz="0" w:space="0" w:color="auto"/>
                  </w:divBdr>
                  <w:divsChild>
                    <w:div w:id="611669818">
                      <w:marLeft w:val="0"/>
                      <w:marRight w:val="0"/>
                      <w:marTop w:val="0"/>
                      <w:marBottom w:val="0"/>
                      <w:divBdr>
                        <w:top w:val="none" w:sz="0" w:space="0" w:color="auto"/>
                        <w:left w:val="none" w:sz="0" w:space="0" w:color="auto"/>
                        <w:bottom w:val="none" w:sz="0" w:space="0" w:color="auto"/>
                        <w:right w:val="none" w:sz="0" w:space="0" w:color="auto"/>
                      </w:divBdr>
                      <w:divsChild>
                        <w:div w:id="860439157">
                          <w:marLeft w:val="0"/>
                          <w:marRight w:val="0"/>
                          <w:marTop w:val="45"/>
                          <w:marBottom w:val="0"/>
                          <w:divBdr>
                            <w:top w:val="none" w:sz="0" w:space="0" w:color="auto"/>
                            <w:left w:val="none" w:sz="0" w:space="0" w:color="auto"/>
                            <w:bottom w:val="none" w:sz="0" w:space="0" w:color="auto"/>
                            <w:right w:val="none" w:sz="0" w:space="0" w:color="auto"/>
                          </w:divBdr>
                          <w:divsChild>
                            <w:div w:id="1367557723">
                              <w:marLeft w:val="0"/>
                              <w:marRight w:val="0"/>
                              <w:marTop w:val="0"/>
                              <w:marBottom w:val="0"/>
                              <w:divBdr>
                                <w:top w:val="none" w:sz="0" w:space="0" w:color="auto"/>
                                <w:left w:val="none" w:sz="0" w:space="0" w:color="auto"/>
                                <w:bottom w:val="none" w:sz="0" w:space="0" w:color="auto"/>
                                <w:right w:val="none" w:sz="0" w:space="0" w:color="auto"/>
                              </w:divBdr>
                              <w:divsChild>
                                <w:div w:id="802190406">
                                  <w:marLeft w:val="2070"/>
                                  <w:marRight w:val="3810"/>
                                  <w:marTop w:val="0"/>
                                  <w:marBottom w:val="0"/>
                                  <w:divBdr>
                                    <w:top w:val="none" w:sz="0" w:space="0" w:color="auto"/>
                                    <w:left w:val="none" w:sz="0" w:space="0" w:color="auto"/>
                                    <w:bottom w:val="none" w:sz="0" w:space="0" w:color="auto"/>
                                    <w:right w:val="none" w:sz="0" w:space="0" w:color="auto"/>
                                  </w:divBdr>
                                  <w:divsChild>
                                    <w:div w:id="1044671570">
                                      <w:marLeft w:val="0"/>
                                      <w:marRight w:val="0"/>
                                      <w:marTop w:val="0"/>
                                      <w:marBottom w:val="0"/>
                                      <w:divBdr>
                                        <w:top w:val="none" w:sz="0" w:space="0" w:color="auto"/>
                                        <w:left w:val="none" w:sz="0" w:space="0" w:color="auto"/>
                                        <w:bottom w:val="none" w:sz="0" w:space="0" w:color="auto"/>
                                        <w:right w:val="none" w:sz="0" w:space="0" w:color="auto"/>
                                      </w:divBdr>
                                      <w:divsChild>
                                        <w:div w:id="1986163138">
                                          <w:marLeft w:val="0"/>
                                          <w:marRight w:val="0"/>
                                          <w:marTop w:val="0"/>
                                          <w:marBottom w:val="0"/>
                                          <w:divBdr>
                                            <w:top w:val="none" w:sz="0" w:space="0" w:color="auto"/>
                                            <w:left w:val="none" w:sz="0" w:space="0" w:color="auto"/>
                                            <w:bottom w:val="none" w:sz="0" w:space="0" w:color="auto"/>
                                            <w:right w:val="none" w:sz="0" w:space="0" w:color="auto"/>
                                          </w:divBdr>
                                          <w:divsChild>
                                            <w:div w:id="795490184">
                                              <w:marLeft w:val="0"/>
                                              <w:marRight w:val="0"/>
                                              <w:marTop w:val="0"/>
                                              <w:marBottom w:val="0"/>
                                              <w:divBdr>
                                                <w:top w:val="none" w:sz="0" w:space="0" w:color="auto"/>
                                                <w:left w:val="none" w:sz="0" w:space="0" w:color="auto"/>
                                                <w:bottom w:val="none" w:sz="0" w:space="0" w:color="auto"/>
                                                <w:right w:val="none" w:sz="0" w:space="0" w:color="auto"/>
                                              </w:divBdr>
                                              <w:divsChild>
                                                <w:div w:id="1080443880">
                                                  <w:marLeft w:val="0"/>
                                                  <w:marRight w:val="0"/>
                                                  <w:marTop w:val="0"/>
                                                  <w:marBottom w:val="0"/>
                                                  <w:divBdr>
                                                    <w:top w:val="none" w:sz="0" w:space="0" w:color="auto"/>
                                                    <w:left w:val="none" w:sz="0" w:space="0" w:color="auto"/>
                                                    <w:bottom w:val="none" w:sz="0" w:space="0" w:color="auto"/>
                                                    <w:right w:val="none" w:sz="0" w:space="0" w:color="auto"/>
                                                  </w:divBdr>
                                                  <w:divsChild>
                                                    <w:div w:id="1429274826">
                                                      <w:marLeft w:val="0"/>
                                                      <w:marRight w:val="0"/>
                                                      <w:marTop w:val="0"/>
                                                      <w:marBottom w:val="0"/>
                                                      <w:divBdr>
                                                        <w:top w:val="none" w:sz="0" w:space="0" w:color="auto"/>
                                                        <w:left w:val="none" w:sz="0" w:space="0" w:color="auto"/>
                                                        <w:bottom w:val="none" w:sz="0" w:space="0" w:color="auto"/>
                                                        <w:right w:val="none" w:sz="0" w:space="0" w:color="auto"/>
                                                      </w:divBdr>
                                                      <w:divsChild>
                                                        <w:div w:id="700402332">
                                                          <w:marLeft w:val="0"/>
                                                          <w:marRight w:val="0"/>
                                                          <w:marTop w:val="0"/>
                                                          <w:marBottom w:val="0"/>
                                                          <w:divBdr>
                                                            <w:top w:val="none" w:sz="0" w:space="0" w:color="auto"/>
                                                            <w:left w:val="none" w:sz="0" w:space="0" w:color="auto"/>
                                                            <w:bottom w:val="none" w:sz="0" w:space="0" w:color="auto"/>
                                                            <w:right w:val="none" w:sz="0" w:space="0" w:color="auto"/>
                                                          </w:divBdr>
                                                          <w:divsChild>
                                                            <w:div w:id="644697658">
                                                              <w:marLeft w:val="0"/>
                                                              <w:marRight w:val="0"/>
                                                              <w:marTop w:val="0"/>
                                                              <w:marBottom w:val="0"/>
                                                              <w:divBdr>
                                                                <w:top w:val="none" w:sz="0" w:space="0" w:color="auto"/>
                                                                <w:left w:val="none" w:sz="0" w:space="0" w:color="auto"/>
                                                                <w:bottom w:val="none" w:sz="0" w:space="0" w:color="auto"/>
                                                                <w:right w:val="none" w:sz="0" w:space="0" w:color="auto"/>
                                                              </w:divBdr>
                                                              <w:divsChild>
                                                                <w:div w:id="1601261244">
                                                                  <w:marLeft w:val="0"/>
                                                                  <w:marRight w:val="0"/>
                                                                  <w:marTop w:val="0"/>
                                                                  <w:marBottom w:val="0"/>
                                                                  <w:divBdr>
                                                                    <w:top w:val="none" w:sz="0" w:space="0" w:color="auto"/>
                                                                    <w:left w:val="none" w:sz="0" w:space="0" w:color="auto"/>
                                                                    <w:bottom w:val="none" w:sz="0" w:space="0" w:color="auto"/>
                                                                    <w:right w:val="none" w:sz="0" w:space="0" w:color="auto"/>
                                                                  </w:divBdr>
                                                                  <w:divsChild>
                                                                    <w:div w:id="392390148">
                                                                      <w:marLeft w:val="0"/>
                                                                      <w:marRight w:val="0"/>
                                                                      <w:marTop w:val="0"/>
                                                                      <w:marBottom w:val="0"/>
                                                                      <w:divBdr>
                                                                        <w:top w:val="none" w:sz="0" w:space="0" w:color="auto"/>
                                                                        <w:left w:val="none" w:sz="0" w:space="0" w:color="auto"/>
                                                                        <w:bottom w:val="none" w:sz="0" w:space="0" w:color="auto"/>
                                                                        <w:right w:val="none" w:sz="0" w:space="0" w:color="auto"/>
                                                                      </w:divBdr>
                                                                      <w:divsChild>
                                                                        <w:div w:id="1959987605">
                                                                          <w:marLeft w:val="0"/>
                                                                          <w:marRight w:val="0"/>
                                                                          <w:marTop w:val="0"/>
                                                                          <w:marBottom w:val="0"/>
                                                                          <w:divBdr>
                                                                            <w:top w:val="none" w:sz="0" w:space="0" w:color="auto"/>
                                                                            <w:left w:val="none" w:sz="0" w:space="0" w:color="auto"/>
                                                                            <w:bottom w:val="none" w:sz="0" w:space="0" w:color="auto"/>
                                                                            <w:right w:val="none" w:sz="0" w:space="0" w:color="auto"/>
                                                                          </w:divBdr>
                                                                          <w:divsChild>
                                                                            <w:div w:id="2023509901">
                                                                              <w:marLeft w:val="0"/>
                                                                              <w:marRight w:val="0"/>
                                                                              <w:marTop w:val="0"/>
                                                                              <w:marBottom w:val="0"/>
                                                                              <w:divBdr>
                                                                                <w:top w:val="none" w:sz="0" w:space="0" w:color="auto"/>
                                                                                <w:left w:val="none" w:sz="0" w:space="0" w:color="auto"/>
                                                                                <w:bottom w:val="none" w:sz="0" w:space="0" w:color="auto"/>
                                                                                <w:right w:val="none" w:sz="0" w:space="0" w:color="auto"/>
                                                                              </w:divBdr>
                                                                              <w:divsChild>
                                                                                <w:div w:id="11102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9141235">
      <w:bodyDiv w:val="1"/>
      <w:marLeft w:val="0"/>
      <w:marRight w:val="0"/>
      <w:marTop w:val="0"/>
      <w:marBottom w:val="0"/>
      <w:divBdr>
        <w:top w:val="none" w:sz="0" w:space="0" w:color="auto"/>
        <w:left w:val="none" w:sz="0" w:space="0" w:color="auto"/>
        <w:bottom w:val="none" w:sz="0" w:space="0" w:color="auto"/>
        <w:right w:val="none" w:sz="0" w:space="0" w:color="auto"/>
      </w:divBdr>
    </w:div>
    <w:div w:id="1431391728">
      <w:bodyDiv w:val="1"/>
      <w:marLeft w:val="0"/>
      <w:marRight w:val="0"/>
      <w:marTop w:val="0"/>
      <w:marBottom w:val="0"/>
      <w:divBdr>
        <w:top w:val="none" w:sz="0" w:space="0" w:color="auto"/>
        <w:left w:val="none" w:sz="0" w:space="0" w:color="auto"/>
        <w:bottom w:val="none" w:sz="0" w:space="0" w:color="auto"/>
        <w:right w:val="none" w:sz="0" w:space="0" w:color="auto"/>
      </w:divBdr>
      <w:divsChild>
        <w:div w:id="1078673760">
          <w:marLeft w:val="90"/>
          <w:marRight w:val="0"/>
          <w:marTop w:val="75"/>
          <w:marBottom w:val="120"/>
          <w:divBdr>
            <w:top w:val="none" w:sz="0" w:space="0" w:color="auto"/>
            <w:left w:val="none" w:sz="0" w:space="0" w:color="auto"/>
            <w:bottom w:val="none" w:sz="0" w:space="0" w:color="auto"/>
            <w:right w:val="none" w:sz="0" w:space="0" w:color="auto"/>
          </w:divBdr>
        </w:div>
      </w:divsChild>
    </w:div>
    <w:div w:id="1562983506">
      <w:bodyDiv w:val="1"/>
      <w:marLeft w:val="0"/>
      <w:marRight w:val="0"/>
      <w:marTop w:val="0"/>
      <w:marBottom w:val="0"/>
      <w:divBdr>
        <w:top w:val="none" w:sz="0" w:space="0" w:color="auto"/>
        <w:left w:val="none" w:sz="0" w:space="0" w:color="auto"/>
        <w:bottom w:val="none" w:sz="0" w:space="0" w:color="auto"/>
        <w:right w:val="none" w:sz="0" w:space="0" w:color="auto"/>
      </w:divBdr>
      <w:divsChild>
        <w:div w:id="858274752">
          <w:marLeft w:val="0"/>
          <w:marRight w:val="0"/>
          <w:marTop w:val="0"/>
          <w:marBottom w:val="0"/>
          <w:divBdr>
            <w:top w:val="none" w:sz="0" w:space="0" w:color="auto"/>
            <w:left w:val="none" w:sz="0" w:space="0" w:color="auto"/>
            <w:bottom w:val="none" w:sz="0" w:space="0" w:color="auto"/>
            <w:right w:val="none" w:sz="0" w:space="0" w:color="auto"/>
          </w:divBdr>
          <w:divsChild>
            <w:div w:id="1681276980">
              <w:marLeft w:val="0"/>
              <w:marRight w:val="0"/>
              <w:marTop w:val="0"/>
              <w:marBottom w:val="0"/>
              <w:divBdr>
                <w:top w:val="none" w:sz="0" w:space="0" w:color="auto"/>
                <w:left w:val="none" w:sz="0" w:space="0" w:color="auto"/>
                <w:bottom w:val="none" w:sz="0" w:space="0" w:color="auto"/>
                <w:right w:val="none" w:sz="0" w:space="0" w:color="auto"/>
              </w:divBdr>
              <w:divsChild>
                <w:div w:id="1219169557">
                  <w:marLeft w:val="0"/>
                  <w:marRight w:val="0"/>
                  <w:marTop w:val="0"/>
                  <w:marBottom w:val="0"/>
                  <w:divBdr>
                    <w:top w:val="none" w:sz="0" w:space="0" w:color="auto"/>
                    <w:left w:val="none" w:sz="0" w:space="0" w:color="auto"/>
                    <w:bottom w:val="none" w:sz="0" w:space="0" w:color="auto"/>
                    <w:right w:val="none" w:sz="0" w:space="0" w:color="auto"/>
                  </w:divBdr>
                  <w:divsChild>
                    <w:div w:id="1170868203">
                      <w:marLeft w:val="0"/>
                      <w:marRight w:val="0"/>
                      <w:marTop w:val="0"/>
                      <w:marBottom w:val="0"/>
                      <w:divBdr>
                        <w:top w:val="none" w:sz="0" w:space="0" w:color="auto"/>
                        <w:left w:val="none" w:sz="0" w:space="0" w:color="auto"/>
                        <w:bottom w:val="none" w:sz="0" w:space="0" w:color="auto"/>
                        <w:right w:val="none" w:sz="0" w:space="0" w:color="auto"/>
                      </w:divBdr>
                      <w:divsChild>
                        <w:div w:id="268703387">
                          <w:marLeft w:val="0"/>
                          <w:marRight w:val="0"/>
                          <w:marTop w:val="0"/>
                          <w:marBottom w:val="0"/>
                          <w:divBdr>
                            <w:top w:val="none" w:sz="0" w:space="0" w:color="auto"/>
                            <w:left w:val="none" w:sz="0" w:space="0" w:color="auto"/>
                            <w:bottom w:val="none" w:sz="0" w:space="0" w:color="auto"/>
                            <w:right w:val="none" w:sz="0" w:space="0" w:color="auto"/>
                          </w:divBdr>
                          <w:divsChild>
                            <w:div w:id="1519197390">
                              <w:marLeft w:val="0"/>
                              <w:marRight w:val="0"/>
                              <w:marTop w:val="0"/>
                              <w:marBottom w:val="0"/>
                              <w:divBdr>
                                <w:top w:val="none" w:sz="0" w:space="0" w:color="auto"/>
                                <w:left w:val="none" w:sz="0" w:space="0" w:color="auto"/>
                                <w:bottom w:val="none" w:sz="0" w:space="0" w:color="auto"/>
                                <w:right w:val="none" w:sz="0" w:space="0" w:color="auto"/>
                              </w:divBdr>
                              <w:divsChild>
                                <w:div w:id="9160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70212">
      <w:bodyDiv w:val="1"/>
      <w:marLeft w:val="0"/>
      <w:marRight w:val="0"/>
      <w:marTop w:val="0"/>
      <w:marBottom w:val="0"/>
      <w:divBdr>
        <w:top w:val="none" w:sz="0" w:space="0" w:color="auto"/>
        <w:left w:val="none" w:sz="0" w:space="0" w:color="auto"/>
        <w:bottom w:val="none" w:sz="0" w:space="0" w:color="auto"/>
        <w:right w:val="none" w:sz="0" w:space="0" w:color="auto"/>
      </w:divBdr>
    </w:div>
    <w:div w:id="1852598313">
      <w:bodyDiv w:val="1"/>
      <w:marLeft w:val="0"/>
      <w:marRight w:val="0"/>
      <w:marTop w:val="0"/>
      <w:marBottom w:val="0"/>
      <w:divBdr>
        <w:top w:val="none" w:sz="0" w:space="0" w:color="auto"/>
        <w:left w:val="none" w:sz="0" w:space="0" w:color="auto"/>
        <w:bottom w:val="none" w:sz="0" w:space="0" w:color="auto"/>
        <w:right w:val="none" w:sz="0" w:space="0" w:color="auto"/>
      </w:divBdr>
      <w:divsChild>
        <w:div w:id="1451511419">
          <w:marLeft w:val="0"/>
          <w:marRight w:val="0"/>
          <w:marTop w:val="0"/>
          <w:marBottom w:val="0"/>
          <w:divBdr>
            <w:top w:val="none" w:sz="0" w:space="0" w:color="auto"/>
            <w:left w:val="none" w:sz="0" w:space="0" w:color="auto"/>
            <w:bottom w:val="none" w:sz="0" w:space="0" w:color="auto"/>
            <w:right w:val="none" w:sz="0" w:space="0" w:color="auto"/>
          </w:divBdr>
          <w:divsChild>
            <w:div w:id="943532377">
              <w:marLeft w:val="0"/>
              <w:marRight w:val="0"/>
              <w:marTop w:val="0"/>
              <w:marBottom w:val="0"/>
              <w:divBdr>
                <w:top w:val="none" w:sz="0" w:space="0" w:color="auto"/>
                <w:left w:val="none" w:sz="0" w:space="0" w:color="auto"/>
                <w:bottom w:val="none" w:sz="0" w:space="0" w:color="auto"/>
                <w:right w:val="none" w:sz="0" w:space="0" w:color="auto"/>
              </w:divBdr>
              <w:divsChild>
                <w:div w:id="156970005">
                  <w:marLeft w:val="0"/>
                  <w:marRight w:val="0"/>
                  <w:marTop w:val="0"/>
                  <w:marBottom w:val="0"/>
                  <w:divBdr>
                    <w:top w:val="none" w:sz="0" w:space="0" w:color="auto"/>
                    <w:left w:val="none" w:sz="0" w:space="0" w:color="auto"/>
                    <w:bottom w:val="none" w:sz="0" w:space="0" w:color="auto"/>
                    <w:right w:val="none" w:sz="0" w:space="0" w:color="auto"/>
                  </w:divBdr>
                  <w:divsChild>
                    <w:div w:id="1834756252">
                      <w:marLeft w:val="0"/>
                      <w:marRight w:val="0"/>
                      <w:marTop w:val="0"/>
                      <w:marBottom w:val="0"/>
                      <w:divBdr>
                        <w:top w:val="none" w:sz="0" w:space="0" w:color="auto"/>
                        <w:left w:val="none" w:sz="0" w:space="0" w:color="auto"/>
                        <w:bottom w:val="none" w:sz="0" w:space="0" w:color="auto"/>
                        <w:right w:val="none" w:sz="0" w:space="0" w:color="auto"/>
                      </w:divBdr>
                      <w:divsChild>
                        <w:div w:id="2083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1587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863598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purl.org/dc/terms/description" TargetMode="External"/><Relationship Id="rId117" Type="http://schemas.openxmlformats.org/officeDocument/2006/relationships/hyperlink" Target="http://www.statcan.gc.ca/access_acces/alternative_alternatif.action?l=eng&amp;loc=http://www23.statcan.gc.ca/imdb-bmdi/document/SGC_CGT_78239_V1-eng.pdf" TargetMode="External"/><Relationship Id="rId21" Type="http://schemas.openxmlformats.org/officeDocument/2006/relationships/hyperlink" Target="http://purl.org/dc/terms/title" TargetMode="External"/><Relationship Id="rId42" Type="http://schemas.openxmlformats.org/officeDocument/2006/relationships/hyperlink" Target="http://purl.org/dc/terms/temporal" TargetMode="External"/><Relationship Id="rId47" Type="http://schemas.openxmlformats.org/officeDocument/2006/relationships/hyperlink" Target="http://purl.org/dc/terms/created" TargetMode="External"/><Relationship Id="rId63" Type="http://schemas.openxmlformats.org/officeDocument/2006/relationships/hyperlink" Target="http://purl.org/dc/terms/format" TargetMode="External"/><Relationship Id="rId68" Type="http://schemas.openxmlformats.org/officeDocument/2006/relationships/hyperlink" Target="http://www.tbs-sct.gc.ca/fip-pcim/reg-eng.asp" TargetMode="External"/><Relationship Id="rId84" Type="http://schemas.openxmlformats.org/officeDocument/2006/relationships/hyperlink" Target="http://www.collectionscanada.gc.ca/webarchives/20071207091037/http:/www.tbs-sct.gc.ca/im-gi/mwg-gtm/aud-aud/docs/2003/schemfinal/schemfinal_f.asp" TargetMode="External"/><Relationship Id="rId89" Type="http://schemas.openxmlformats.org/officeDocument/2006/relationships/hyperlink" Target="http://www.collectionscanada.gc.ca/webarchives/20071207091037/http:/www.tbs-sct.gc.ca/im-gi/mwg-gtm/aud-aud/docs/2003/schemfinal/schemfinal_f.asp" TargetMode="External"/><Relationship Id="rId112" Type="http://schemas.openxmlformats.org/officeDocument/2006/relationships/hyperlink" Target="http://www23.statcan.gc.ca/imdb/p3VD.pl?Function=getVD&amp;TVD=116940&amp;CVD=31554&amp;CPV=1&amp;CST=01010001&amp;CLV=1&amp;MLV=4" TargetMode="External"/><Relationship Id="rId133" Type="http://schemas.openxmlformats.org/officeDocument/2006/relationships/hyperlink" Target="http://nap.geogratis.gc.ca/metadata/register/registerItems-eng.html" TargetMode="External"/><Relationship Id="rId138" Type="http://schemas.openxmlformats.org/officeDocument/2006/relationships/hyperlink" Target="http://nap.geogratis.gc.ca/metadata/register/registerItems-eng.html" TargetMode="External"/><Relationship Id="rId16" Type="http://schemas.openxmlformats.org/officeDocument/2006/relationships/hyperlink" Target="http://gcconnex.gc.ca/file/group/12263935/all" TargetMode="External"/><Relationship Id="rId107" Type="http://schemas.openxmlformats.org/officeDocument/2006/relationships/hyperlink" Target="http://www.thesaurus.gc.ca/recherche-search/mtwdk.exe?k=these&amp;l=60&amp;n=20&amp;s=cid&amp;t=&amp;w=97&amp;h=SO%20Society%20and%20Culture" TargetMode="External"/><Relationship Id="rId11" Type="http://schemas.openxmlformats.org/officeDocument/2006/relationships/footer" Target="footer1.xml"/><Relationship Id="rId32" Type="http://schemas.openxmlformats.org/officeDocument/2006/relationships/hyperlink" Target="http://www.loc.gov/marc/bibliographic/bd5xx.html" TargetMode="External"/><Relationship Id="rId37" Type="http://schemas.openxmlformats.org/officeDocument/2006/relationships/hyperlink" Target="http://www.thesaurus.gc.ca/recherche-search/thes-eng.html" TargetMode="External"/><Relationship Id="rId53" Type="http://schemas.openxmlformats.org/officeDocument/2006/relationships/hyperlink" Target="http://www.loc.gov/standards/mods/userguide/origininfo.html" TargetMode="External"/><Relationship Id="rId58" Type="http://schemas.openxmlformats.org/officeDocument/2006/relationships/hyperlink" Target="http://www.loc.gov/standards/mods/userguide/identifier.html" TargetMode="External"/><Relationship Id="rId74" Type="http://schemas.openxmlformats.org/officeDocument/2006/relationships/hyperlink" Target="http://www.collectionscanada.gc.ca/webarchives/20071207091037/http:/www.tbs-sct.gc.ca/im-gi/mwg-gtm/aud-aud/docs/2003/schemfinal/schemfinal_f.asp" TargetMode="External"/><Relationship Id="rId79" Type="http://schemas.openxmlformats.org/officeDocument/2006/relationships/hyperlink" Target="http://www.collectionscanada.gc.ca/webarchives/20071207091037/http:/www.tbs-sct.gc.ca/im-gi/mwg-gtm/aud-aud/docs/2003/schemfinal/schemfinal_f.asp" TargetMode="External"/><Relationship Id="rId102" Type="http://schemas.openxmlformats.org/officeDocument/2006/relationships/hyperlink" Target="http://www.thesaurus.gc.ca/recherche-search/mtwdk.exe?k=these&amp;l=60&amp;n=20&amp;s=cid&amp;t=&amp;w=100&amp;h=LW%20Law" TargetMode="External"/><Relationship Id="rId123" Type="http://schemas.openxmlformats.org/officeDocument/2006/relationships/hyperlink" Target="http://www.statcan.gc.ca/access_acces/alternative_alternatif.action?l=eng&amp;loc=http://www23.statcan.gc.ca/imdb-bmdi/document/SGC_CGT_78241_V1-eng.pdf" TargetMode="External"/><Relationship Id="rId128" Type="http://schemas.openxmlformats.org/officeDocument/2006/relationships/hyperlink" Target="http://www23.statcan.gc.ca/imdb-bmdi/document/SGC_CGT_78243_V1-eng.html" TargetMode="External"/><Relationship Id="rId144" Type="http://schemas.openxmlformats.org/officeDocument/2006/relationships/hyperlink" Target="http://nap.geogratis.gc.ca/metadata/register/registerItems-eng.html" TargetMode="External"/><Relationship Id="rId149" Type="http://schemas.openxmlformats.org/officeDocument/2006/relationships/footer" Target="footer4.xml"/><Relationship Id="rId5" Type="http://schemas.openxmlformats.org/officeDocument/2006/relationships/settings" Target="settings.xml"/><Relationship Id="rId90" Type="http://schemas.openxmlformats.org/officeDocument/2006/relationships/hyperlink" Target="http://www.thesaurus.gc.ca/recherche-search/thes-eng.html" TargetMode="External"/><Relationship Id="rId95" Type="http://schemas.openxmlformats.org/officeDocument/2006/relationships/hyperlink" Target="http://www.thesaurus.gc.ca/recherche-search/mtwdk.exe?k=these&amp;l=60&amp;n=20&amp;s=cid&amp;t=&amp;w=109&amp;h=FM%20Form%20descriptors" TargetMode="External"/><Relationship Id="rId22" Type="http://schemas.openxmlformats.org/officeDocument/2006/relationships/hyperlink" Target="http://purl.org/dc/terms/alternative" TargetMode="External"/><Relationship Id="rId27" Type="http://schemas.openxmlformats.org/officeDocument/2006/relationships/hyperlink" Target="http://purl.org/dc/terms/description" TargetMode="External"/><Relationship Id="rId43" Type="http://schemas.openxmlformats.org/officeDocument/2006/relationships/hyperlink" Target="http://www.loc.gov/standards/mods/userguide/origininfo.html" TargetMode="External"/><Relationship Id="rId48" Type="http://schemas.openxmlformats.org/officeDocument/2006/relationships/hyperlink" Target="http://purl.org/dc/terms/dateSubmitted" TargetMode="External"/><Relationship Id="rId64" Type="http://schemas.openxmlformats.org/officeDocument/2006/relationships/hyperlink" Target="http://purl.org/dc/terms/extent" TargetMode="External"/><Relationship Id="rId69" Type="http://schemas.openxmlformats.org/officeDocument/2006/relationships/hyperlink" Target="http://www.tbs-sct.gc.ca/fip-pcim/reg-eng.asp" TargetMode="External"/><Relationship Id="rId113" Type="http://schemas.openxmlformats.org/officeDocument/2006/relationships/hyperlink" Target="http://www23.statcan.gc.ca/imdb-bmdi/document/SGC_CGT_78238_V1-eng.html" TargetMode="External"/><Relationship Id="rId118" Type="http://schemas.openxmlformats.org/officeDocument/2006/relationships/hyperlink" Target="http://www23.statcan.gc.ca/imdb/p3VD.pl?Function=getVD&amp;TVD=116940&amp;CVD=31554&amp;CPV=3&amp;CST=01010001&amp;CLV=1&amp;MLV=4" TargetMode="External"/><Relationship Id="rId134" Type="http://schemas.openxmlformats.org/officeDocument/2006/relationships/hyperlink" Target="http://nap.geogratis.gc.ca/metadata/register/registerItems-eng.html" TargetMode="External"/><Relationship Id="rId139" Type="http://schemas.openxmlformats.org/officeDocument/2006/relationships/hyperlink" Target="http://nap.geogratis.gc.ca/metadata/register/registerItems-eng.html" TargetMode="External"/><Relationship Id="rId80" Type="http://schemas.openxmlformats.org/officeDocument/2006/relationships/hyperlink" Target="http://www.collectionscanada.gc.ca/webarchives/20071207091037/http:/www.tbs-sct.gc.ca/im-gi/mwg-gtm/aud-aud/docs/2003/schemfinal/schemfinal_f.asp" TargetMode="External"/><Relationship Id="rId85" Type="http://schemas.openxmlformats.org/officeDocument/2006/relationships/hyperlink" Target="http://www.collectionscanada.gc.ca/webarchives/20071207091037/http:/www.tbs-sct.gc.ca/im-gi/mwg-gtm/aud-aud/docs/2003/schemfinal/schemfinal_f.asp" TargetMode="External"/><Relationship Id="rId150" Type="http://schemas.openxmlformats.org/officeDocument/2006/relationships/fontTable" Target="fontTable.xml"/><Relationship Id="rId12" Type="http://schemas.openxmlformats.org/officeDocument/2006/relationships/footer" Target="footer2.xml"/><Relationship Id="rId17" Type="http://schemas.openxmlformats.org/officeDocument/2006/relationships/hyperlink" Target="https://github.com/open-data/open-data" TargetMode="External"/><Relationship Id="rId25" Type="http://schemas.openxmlformats.org/officeDocument/2006/relationships/hyperlink" Target="http://purl.org/dc/terms/creator" TargetMode="External"/><Relationship Id="rId33" Type="http://schemas.openxmlformats.org/officeDocument/2006/relationships/hyperlink" Target="http://www.loc.gov/standards/mods/userguide/dlfaquifer.html" TargetMode="External"/><Relationship Id="rId38" Type="http://schemas.openxmlformats.org/officeDocument/2006/relationships/hyperlink" Target="http://purl.org/dc/terms/subject" TargetMode="External"/><Relationship Id="rId46" Type="http://schemas.openxmlformats.org/officeDocument/2006/relationships/hyperlink" Target="http://nap.geogratis.gc.ca/metadata/register/registerItems-eng.html" TargetMode="External"/><Relationship Id="rId59" Type="http://schemas.openxmlformats.org/officeDocument/2006/relationships/hyperlink" Target="http://purl.org/dc/terms/relation" TargetMode="External"/><Relationship Id="rId67" Type="http://schemas.openxmlformats.org/officeDocument/2006/relationships/hyperlink" Target="http://laws.justice.gc.ca/eng/acts/F-11/" TargetMode="External"/><Relationship Id="rId103" Type="http://schemas.openxmlformats.org/officeDocument/2006/relationships/hyperlink" Target="http://www.thesaurus.gc.ca/recherche-search/mtwdk.exe?k=these&amp;l=60&amp;n=20&amp;s=cid&amp;t=&amp;w=111&amp;h=MI%20Military" TargetMode="External"/><Relationship Id="rId108" Type="http://schemas.openxmlformats.org/officeDocument/2006/relationships/hyperlink" Target="http://www.thesaurus.gc.ca/recherche-search/mtwdk.exe?k=these&amp;l=60&amp;n=20&amp;s=cid&amp;t=&amp;w=108&amp;h=ST%20Science%20and%20Technology" TargetMode="External"/><Relationship Id="rId116" Type="http://schemas.openxmlformats.org/officeDocument/2006/relationships/hyperlink" Target="http://www23.statcan.gc.ca/imdb-bmdi/document/SGC_CGT_78239_V1-eng.html" TargetMode="External"/><Relationship Id="rId124" Type="http://schemas.openxmlformats.org/officeDocument/2006/relationships/hyperlink" Target="http://www23.statcan.gc.ca/imdb/p3VD.pl?Function=getVD&amp;TVD=116940&amp;CVD=31554&amp;CPV=5&amp;CST=01010001&amp;CLV=1&amp;MLV=4" TargetMode="External"/><Relationship Id="rId129" Type="http://schemas.openxmlformats.org/officeDocument/2006/relationships/hyperlink" Target="http://www.statcan.gc.ca/access_acces/alternative_alternatif.action?l=eng&amp;loc=http://www23.statcan.gc.ca/imdb-bmdi/document/SGC_CGT_78243_V1-eng.pdf" TargetMode="External"/><Relationship Id="rId137" Type="http://schemas.openxmlformats.org/officeDocument/2006/relationships/hyperlink" Target="http://nap.geogratis.gc.ca/metadata/register/registerItems-eng.html" TargetMode="External"/><Relationship Id="rId20" Type="http://schemas.openxmlformats.org/officeDocument/2006/relationships/hyperlink" Target="http://purl.org/dc/terms/title" TargetMode="External"/><Relationship Id="rId41" Type="http://schemas.openxmlformats.org/officeDocument/2006/relationships/hyperlink" Target="http://purl.org/dc/terms/spatial" TargetMode="External"/><Relationship Id="rId54" Type="http://schemas.openxmlformats.org/officeDocument/2006/relationships/hyperlink" Target="http://purl.org/dc/terms/hasPart" TargetMode="External"/><Relationship Id="rId62" Type="http://schemas.openxmlformats.org/officeDocument/2006/relationships/hyperlink" Target="http://purl.org/dc/terms/type" TargetMode="External"/><Relationship Id="rId70" Type="http://schemas.openxmlformats.org/officeDocument/2006/relationships/hyperlink" Target="http://www.tbs-sct.gc.ca/fip-pcim/reg-eng.asp" TargetMode="External"/><Relationship Id="rId75" Type="http://schemas.openxmlformats.org/officeDocument/2006/relationships/hyperlink" Target="http://www.collectionscanada.gc.ca/webarchives/20071207091037/http:/www.tbs-sct.gc.ca/im-gi/mwg-gtm/aud-aud/docs/2003/schemfinal/schemfinal_f.asp" TargetMode="External"/><Relationship Id="rId83" Type="http://schemas.openxmlformats.org/officeDocument/2006/relationships/hyperlink" Target="http://www.collectionscanada.gc.ca/webarchives/20071207091037/http:/www.tbs-sct.gc.ca/im-gi/mwg-gtm/aud-aud/docs/2003/schemfinal/schemfinal_f.asp" TargetMode="External"/><Relationship Id="rId88" Type="http://schemas.openxmlformats.org/officeDocument/2006/relationships/hyperlink" Target="http://www.collectionscanada.gc.ca/webarchives/20071207091037/http:/www.tbs-sct.gc.ca/im-gi/mwg-gtm/aud-aud/docs/2003/schemfinal/schemfinal_f.asp" TargetMode="External"/><Relationship Id="rId91" Type="http://schemas.openxmlformats.org/officeDocument/2006/relationships/hyperlink" Target="http://www.thesaurus.gc.ca/recherche-search/mtwdk.exe?k=these&amp;l=60&amp;n=20&amp;s=cid&amp;t=&amp;w=112&amp;h=AA%20Arts%2C%20Music%2C%20Literature" TargetMode="External"/><Relationship Id="rId96" Type="http://schemas.openxmlformats.org/officeDocument/2006/relationships/hyperlink" Target="http://www.thesaurus.gc.ca/recherche-search/mtwdk.exe?k=these&amp;l=60&amp;n=20&amp;s=cid&amp;t=&amp;w=96&amp;h=GV%20Government%20and%20Politics" TargetMode="External"/><Relationship Id="rId111" Type="http://schemas.openxmlformats.org/officeDocument/2006/relationships/hyperlink" Target="http://www23.statcan.gc.ca/imdb/p3VD.pl?Function=getVD&amp;TVD=116940" TargetMode="External"/><Relationship Id="rId132" Type="http://schemas.openxmlformats.org/officeDocument/2006/relationships/hyperlink" Target="http://nap.geogratis.gc.ca/metadata/register/registerItems-eng.html" TargetMode="External"/><Relationship Id="rId140" Type="http://schemas.openxmlformats.org/officeDocument/2006/relationships/hyperlink" Target="http://nap.geogratis.gc.ca/metadata/register/registerItems-eng.html" TargetMode="External"/><Relationship Id="rId145" Type="http://schemas.openxmlformats.org/officeDocument/2006/relationships/hyperlink" Target="http://www.gcpedia.gc.ca/gcwiki/images/6/68/IMD_-_Policy_and_Governance_-_Government_of_Canada_Web_Resource_Type_Scheme_for_Web_Resource_Discovery_-_July_2012_TBSSCT_1018686.do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open.canada.ca/vl/en/doc?q=" TargetMode="External"/><Relationship Id="rId23" Type="http://schemas.openxmlformats.org/officeDocument/2006/relationships/hyperlink" Target="http://purl.org/dc/terms/alternative" TargetMode="External"/><Relationship Id="rId28" Type="http://schemas.openxmlformats.org/officeDocument/2006/relationships/hyperlink" Target="http://www.loc.gov/standards/mods/userguide/physicaldescription.html" TargetMode="External"/><Relationship Id="rId36" Type="http://schemas.openxmlformats.org/officeDocument/2006/relationships/hyperlink" Target="http://www.loc.gov/standards/mods/userguide/dlfaquifer.html" TargetMode="External"/><Relationship Id="rId49" Type="http://schemas.openxmlformats.org/officeDocument/2006/relationships/hyperlink" Target="http://purl.org/dc/terms/created" TargetMode="External"/><Relationship Id="rId57" Type="http://schemas.openxmlformats.org/officeDocument/2006/relationships/hyperlink" Target="http://www.loc.gov/standards/mods/userguide/identifier.html" TargetMode="External"/><Relationship Id="rId106" Type="http://schemas.openxmlformats.org/officeDocument/2006/relationships/hyperlink" Target="http://www.thesaurus.gc.ca/recherche-search/mtwdk.exe?k=these&amp;l=60&amp;n=20&amp;s=cid&amp;t=&amp;w=95&amp;h=PR%20Processes" TargetMode="External"/><Relationship Id="rId114" Type="http://schemas.openxmlformats.org/officeDocument/2006/relationships/hyperlink" Target="http://www.statcan.gc.ca/access_acces/alternative_alternatif.action?l=eng&amp;loc=http://www23.statcan.gc.ca/imdb-bmdi/document/SGC_CGT_78238_V1-eng.pdf" TargetMode="External"/><Relationship Id="rId119" Type="http://schemas.openxmlformats.org/officeDocument/2006/relationships/hyperlink" Target="http://www23.statcan.gc.ca/imdb-bmdi/document/SGC_CGT_78240_V1-eng.html" TargetMode="External"/><Relationship Id="rId127" Type="http://schemas.openxmlformats.org/officeDocument/2006/relationships/hyperlink" Target="http://www23.statcan.gc.ca/imdb/p3VD.pl?Function=getVD&amp;TVD=116940&amp;CVD=31554&amp;CPV=6&amp;CST=01010001&amp;CLV=1&amp;MLV=4" TargetMode="External"/><Relationship Id="rId10" Type="http://schemas.openxmlformats.org/officeDocument/2006/relationships/header" Target="header2.xml"/><Relationship Id="rId31" Type="http://schemas.openxmlformats.org/officeDocument/2006/relationships/hyperlink" Target="http://www.loc.gov/standards/mods/userguide/dlfaquifer.html" TargetMode="External"/><Relationship Id="rId44" Type="http://schemas.openxmlformats.org/officeDocument/2006/relationships/hyperlink" Target="http://www.loc.gov/standards/valuelist/marcfrequency.html" TargetMode="External"/><Relationship Id="rId52" Type="http://schemas.openxmlformats.org/officeDocument/2006/relationships/hyperlink" Target="http://purl.org/dc/terms/dateCopyrighted" TargetMode="External"/><Relationship Id="rId60" Type="http://schemas.openxmlformats.org/officeDocument/2006/relationships/hyperlink" Target="http://purl.org/dc/terms/jurisdiction" TargetMode="External"/><Relationship Id="rId65" Type="http://schemas.openxmlformats.org/officeDocument/2006/relationships/hyperlink" Target="http://purl.org/dc/terms/language" TargetMode="External"/><Relationship Id="rId73" Type="http://schemas.openxmlformats.org/officeDocument/2006/relationships/hyperlink" Target="http://www.collectionscanada.gc.ca/webarchives/20071207091037/http:/www.tbs-sct.gc.ca/im-gi/mwg-gtm/aud-aud/docs/2003/schemfinal/schemfinal_f.asp" TargetMode="External"/><Relationship Id="rId78" Type="http://schemas.openxmlformats.org/officeDocument/2006/relationships/hyperlink" Target="http://www.collectionscanada.gc.ca/webarchives/20071207091037/http:/www.tbs-sct.gc.ca/im-gi/mwg-gtm/aud-aud/docs/2003/schemfinal/schemfinal_f.asp" TargetMode="External"/><Relationship Id="rId81" Type="http://schemas.openxmlformats.org/officeDocument/2006/relationships/hyperlink" Target="http://www.collectionscanada.gc.ca/webarchives/20071207091037/http:/www.tbs-sct.gc.ca/im-gi/mwg-gtm/typ-typ/docs/2003/schem/schem_e.asp" TargetMode="External"/><Relationship Id="rId86" Type="http://schemas.openxmlformats.org/officeDocument/2006/relationships/hyperlink" Target="http://www.collectionscanada.gc.ca/webarchives/20071207091037/http:/www.tbs-sct.gc.ca/im-gi/mwg-gtm/aud-aud/docs/2003/schemfinal/schemfinal_f.asp" TargetMode="External"/><Relationship Id="rId94" Type="http://schemas.openxmlformats.org/officeDocument/2006/relationships/hyperlink" Target="http://www.thesaurus.gc.ca/recherche-search/mtwdk.exe?k=these&amp;l=60&amp;n=20&amp;s=cid&amp;t=&amp;w=103&amp;h=ET%20Education%20and%20Training" TargetMode="External"/><Relationship Id="rId99" Type="http://schemas.openxmlformats.org/officeDocument/2006/relationships/hyperlink" Target="http://www.thesaurus.gc.ca/recherche-search/mtwdk.exe?k=these&amp;l=60&amp;n=20&amp;s=cid&amp;t=&amp;w=104&amp;h=IN%20Information%20and%20Communications" TargetMode="External"/><Relationship Id="rId101" Type="http://schemas.openxmlformats.org/officeDocument/2006/relationships/hyperlink" Target="http://www.thesaurus.gc.ca/recherche-search/mtwdk.exe?k=these&amp;l=60&amp;n=20&amp;s=cid&amp;t=&amp;w=94&amp;h=LN%20Language%20and%20Linguistics" TargetMode="External"/><Relationship Id="rId122" Type="http://schemas.openxmlformats.org/officeDocument/2006/relationships/hyperlink" Target="http://www23.statcan.gc.ca/imdb-bmdi/document/SGC_CGT_78241_V1-eng.html" TargetMode="External"/><Relationship Id="rId130" Type="http://schemas.openxmlformats.org/officeDocument/2006/relationships/hyperlink" Target="http://www.loc.gov/standards/mods/userguide/origininfo.html" TargetMode="External"/><Relationship Id="rId135" Type="http://schemas.openxmlformats.org/officeDocument/2006/relationships/hyperlink" Target="http://nap.geogratis.gc.ca/metadata/register/registerItems-eng.html" TargetMode="External"/><Relationship Id="rId143" Type="http://schemas.openxmlformats.org/officeDocument/2006/relationships/hyperlink" Target="http://nap.geogratis.gc.ca/metadata/register/registerItems-eng.html" TargetMode="External"/><Relationship Id="rId148" Type="http://schemas.openxmlformats.org/officeDocument/2006/relationships/header" Target="header4.xml"/><Relationship Id="rId15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laws-lois.justice.gc.ca/eng/acts/O-3.01/" TargetMode="External"/><Relationship Id="rId39" Type="http://schemas.openxmlformats.org/officeDocument/2006/relationships/hyperlink" Target="http://www.loc.gov/standards/valuelist/marcgt.html" TargetMode="External"/><Relationship Id="rId109" Type="http://schemas.openxmlformats.org/officeDocument/2006/relationships/hyperlink" Target="http://www.thesaurus.gc.ca/recherche-search/mtwdk.exe?k=these&amp;l=60&amp;n=20&amp;s=cid&amp;t=&amp;w=105&amp;h=TR%20Transport" TargetMode="External"/><Relationship Id="rId34" Type="http://schemas.openxmlformats.org/officeDocument/2006/relationships/hyperlink" Target="http://www.collectionscanada.gc.ca/webarchives/20071207091037/www.tbs-sct.gc.ca/im-gi/mwg-gtm/aud-aud/docs/2003/schemfinal/schemfinal_e.asp" TargetMode="External"/><Relationship Id="rId50" Type="http://schemas.openxmlformats.org/officeDocument/2006/relationships/hyperlink" Target="http://www.loc.gov/standards/mods/userguide/origininfo.html" TargetMode="External"/><Relationship Id="rId55" Type="http://schemas.openxmlformats.org/officeDocument/2006/relationships/hyperlink" Target="http://purl.org/dc/terms/hasPart" TargetMode="External"/><Relationship Id="rId76" Type="http://schemas.openxmlformats.org/officeDocument/2006/relationships/hyperlink" Target="http://www.collectionscanada.gc.ca/webarchives/20071207091037/http:/www.tbs-sct.gc.ca/im-gi/mwg-gtm/aud-aud/docs/2003/schemfinal/schemfinal_f.asp" TargetMode="External"/><Relationship Id="rId97" Type="http://schemas.openxmlformats.org/officeDocument/2006/relationships/hyperlink" Target="http://www.thesaurus.gc.ca/recherche-search/mtwdk.exe?k=these&amp;l=60&amp;n=20&amp;s=cid&amp;t=&amp;w=102&amp;h=HE%20Health%20and%20Safety" TargetMode="External"/><Relationship Id="rId104" Type="http://schemas.openxmlformats.org/officeDocument/2006/relationships/hyperlink" Target="http://www.thesaurus.gc.ca/recherche-search/mtwdk.exe?k=these&amp;l=60&amp;n=20&amp;s=cid&amp;t=&amp;w=106&amp;h=NE%20Nature%20and%20Environment" TargetMode="External"/><Relationship Id="rId120" Type="http://schemas.openxmlformats.org/officeDocument/2006/relationships/hyperlink" Target="http://www.statcan.gc.ca/access_acces/alternative_alternatif.action?l=eng&amp;loc=http://www23.statcan.gc.ca/imdb-bmdi/document/SGC_CGT_78240_V1-eng.pdf" TargetMode="External"/><Relationship Id="rId125" Type="http://schemas.openxmlformats.org/officeDocument/2006/relationships/hyperlink" Target="http://www23.statcan.gc.ca/imdb-bmdi/document/SGC_CGT_78242_V1-eng.html" TargetMode="External"/><Relationship Id="rId141" Type="http://schemas.openxmlformats.org/officeDocument/2006/relationships/hyperlink" Target="http://nap.geogratis.gc.ca/metadata/register/registerItems-eng.html" TargetMode="External"/><Relationship Id="rId146" Type="http://schemas.openxmlformats.org/officeDocument/2006/relationships/hyperlink" Target="http://www.gcpedia.gc.ca/gcwiki/images/b/b7/Canada_Site_Content_IA_Specification_-_V1_1_-_edited-EN.pdf" TargetMode="External"/><Relationship Id="rId7" Type="http://schemas.openxmlformats.org/officeDocument/2006/relationships/footnotes" Target="footnotes.xml"/><Relationship Id="rId71" Type="http://schemas.openxmlformats.org/officeDocument/2006/relationships/hyperlink" Target="http://www.tbs-sct.gc.ca/fip-pcim/reg-eng.asp" TargetMode="External"/><Relationship Id="rId92" Type="http://schemas.openxmlformats.org/officeDocument/2006/relationships/hyperlink" Target="http://www.thesaurus.gc.ca/recherche-search/mtwdk.exe?k=these&amp;l=60&amp;n=20&amp;s=cid&amp;t=&amp;w=110&amp;h=AG%20Agriculture" TargetMode="External"/><Relationship Id="rId2" Type="http://schemas.openxmlformats.org/officeDocument/2006/relationships/numbering" Target="numbering.xml"/><Relationship Id="rId29" Type="http://schemas.openxmlformats.org/officeDocument/2006/relationships/hyperlink" Target="http://www.loc.gov/standards/mods/userguide/physicaldescription.html" TargetMode="External"/><Relationship Id="rId24" Type="http://schemas.openxmlformats.org/officeDocument/2006/relationships/hyperlink" Target="http://purl.org/dc/terms/publisher" TargetMode="External"/><Relationship Id="rId40" Type="http://schemas.openxmlformats.org/officeDocument/2006/relationships/hyperlink" Target="http://www.loc.gov/standards/mods/userguide/genre.html" TargetMode="External"/><Relationship Id="rId45" Type="http://schemas.openxmlformats.org/officeDocument/2006/relationships/hyperlink" Target="http://www.loc.gov/standards/mods/userguide/origininfo.html" TargetMode="External"/><Relationship Id="rId66" Type="http://schemas.openxmlformats.org/officeDocument/2006/relationships/hyperlink" Target="http://www.tbs-sct.gc.ca/fip-pcim/reg-eng.asp" TargetMode="External"/><Relationship Id="rId87" Type="http://schemas.openxmlformats.org/officeDocument/2006/relationships/hyperlink" Target="http://www.collectionscanada.gc.ca/webarchives/20071207091037/http:/www.tbs-sct.gc.ca/im-gi/mwg-gtm/aud-aud/docs/2003/schemfinal/schemfinal_f.asp" TargetMode="External"/><Relationship Id="rId110" Type="http://schemas.openxmlformats.org/officeDocument/2006/relationships/hyperlink" Target="http://www.loc.gov/standards/valuelist/marcgt.html" TargetMode="External"/><Relationship Id="rId115" Type="http://schemas.openxmlformats.org/officeDocument/2006/relationships/hyperlink" Target="http://www23.statcan.gc.ca/imdb/p3VD.pl?Function=getVD&amp;TVD=116940&amp;CVD=31554&amp;CPV=2&amp;CST=01010001&amp;CLV=1&amp;MLV=4" TargetMode="External"/><Relationship Id="rId131" Type="http://schemas.openxmlformats.org/officeDocument/2006/relationships/hyperlink" Target="http://www.loc.gov/standards/valuelist/marcfrequency.html" TargetMode="External"/><Relationship Id="rId136" Type="http://schemas.openxmlformats.org/officeDocument/2006/relationships/hyperlink" Target="http://nap.geogratis.gc.ca/metadata/register/registerItems-eng.html" TargetMode="External"/><Relationship Id="rId61" Type="http://schemas.openxmlformats.org/officeDocument/2006/relationships/hyperlink" Target="http://purl.org/dc/terms/license" TargetMode="External"/><Relationship Id="rId82" Type="http://schemas.openxmlformats.org/officeDocument/2006/relationships/hyperlink" Target="http://www.collectionscanada.gc.ca/webarchives/20071207091037/http:/www.tbs-sct.gc.ca/im-gi/mwg-gtm/aud-aud/docs/2003/schemfinal/schemfinal_f.asp" TargetMode="External"/><Relationship Id="rId19" Type="http://schemas.openxmlformats.org/officeDocument/2006/relationships/hyperlink" Target="http://purl.org/dc/terms/identifier" TargetMode="External"/><Relationship Id="rId14" Type="http://schemas.openxmlformats.org/officeDocument/2006/relationships/footer" Target="footer3.xml"/><Relationship Id="rId30" Type="http://schemas.openxmlformats.org/officeDocument/2006/relationships/hyperlink" Target="http://www.loc.gov/marc/bibliographic/bd5xx.html" TargetMode="External"/><Relationship Id="rId35" Type="http://schemas.openxmlformats.org/officeDocument/2006/relationships/hyperlink" Target="http://www.collectionscanada.gc.ca/webarchives/20071207091037/www.tbs-sct.gc.ca/im-gi/mwg-gtm/aud-aud/docs/2003/schemfinal/schemfinal_e.asp" TargetMode="External"/><Relationship Id="rId56" Type="http://schemas.openxmlformats.org/officeDocument/2006/relationships/hyperlink" Target="http://www.loc.gov/standards/mods/userguide/identifier.html" TargetMode="External"/><Relationship Id="rId77" Type="http://schemas.openxmlformats.org/officeDocument/2006/relationships/hyperlink" Target="http://www.collectionscanada.gc.ca/webarchives/20071207091037/http:/www.tbs-sct.gc.ca/im-gi/mwg-gtm/aud-aud/docs/2003/schemfinal/schemfinal_f.asp" TargetMode="External"/><Relationship Id="rId100" Type="http://schemas.openxmlformats.org/officeDocument/2006/relationships/hyperlink" Target="http://www.thesaurus.gc.ca/recherche-search/mtwdk.exe?k=these&amp;l=60&amp;n=20&amp;s=cid&amp;t=&amp;w=107&amp;h=LB%20Labour" TargetMode="External"/><Relationship Id="rId105" Type="http://schemas.openxmlformats.org/officeDocument/2006/relationships/hyperlink" Target="http://www.thesaurus.gc.ca/recherche-search/mtwdk.exe?k=these&amp;l=60&amp;n=20&amp;s=cid&amp;t=&amp;w=101&amp;h=PE%20Persons" TargetMode="External"/><Relationship Id="rId126" Type="http://schemas.openxmlformats.org/officeDocument/2006/relationships/hyperlink" Target="http://www.statcan.gc.ca/access_acces/alternative_alternatif.action?l=eng&amp;loc=http://www23.statcan.gc.ca/imdb-bmdi/document/SGC_CGT_78242_V1-eng.pdf" TargetMode="External"/><Relationship Id="rId147" Type="http://schemas.openxmlformats.org/officeDocument/2006/relationships/hyperlink" Target="http://www.bac-lac.gc.ca/eng/services/government-information-resources/guidelines/Pages/guidelines-file-formats-transferring-information-resources-enduring-value.aspx" TargetMode="External"/><Relationship Id="rId8" Type="http://schemas.openxmlformats.org/officeDocument/2006/relationships/endnotes" Target="endnotes.xml"/><Relationship Id="rId51" Type="http://schemas.openxmlformats.org/officeDocument/2006/relationships/hyperlink" Target="http://purl.org/dc/terms/valid" TargetMode="External"/><Relationship Id="rId72" Type="http://schemas.openxmlformats.org/officeDocument/2006/relationships/hyperlink" Target="http://www.collectionscanada.gc.ca/webarchives/20071207091037/www.tbs-sct.gc.ca/im-gi/mwg-gtm/aud-aud/docs/2003/schemfinal/schemfinal_e.asp" TargetMode="External"/><Relationship Id="rId93" Type="http://schemas.openxmlformats.org/officeDocument/2006/relationships/hyperlink" Target="http://www.thesaurus.gc.ca/recherche-search/mtwdk.exe?k=these&amp;l=60&amp;n=20&amp;s=cid&amp;t=&amp;w=98&amp;h=EC%20Economics%20and%20Industry" TargetMode="External"/><Relationship Id="rId98" Type="http://schemas.openxmlformats.org/officeDocument/2006/relationships/hyperlink" Target="http://www.thesaurus.gc.ca/recherche-search/mtwdk.exe?k=these&amp;l=60&amp;n=20&amp;s=cid&amp;t=&amp;w=99&amp;h=HI%20History%20and%20Archaeology" TargetMode="External"/><Relationship Id="rId121" Type="http://schemas.openxmlformats.org/officeDocument/2006/relationships/hyperlink" Target="http://www23.statcan.gc.ca/imdb/p3VD.pl?Function=getVD&amp;TVD=116940&amp;CVD=31554&amp;CPV=4&amp;CST=01010001&amp;CLV=1&amp;MLV=4" TargetMode="External"/><Relationship Id="rId142" Type="http://schemas.openxmlformats.org/officeDocument/2006/relationships/hyperlink" Target="http://nap.geogratis.gc.ca/metadata/register/registerItems-eng.html"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D0C1B-FB45-4E9E-AA3D-E5AC4A67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15892</Words>
  <Characters>90590</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Report Cover - Couverture de rapport</vt:lpstr>
    </vt:vector>
  </TitlesOfParts>
  <Company>TBS-SCT</Company>
  <LinksUpToDate>false</LinksUpToDate>
  <CharactersWithSpaces>106270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 - Couverture de rapport</dc:title>
  <dc:creator>Hilt, Alannah</dc:creator>
  <dc:description>MCHARETT_x000d_
WORD 2003</dc:description>
  <cp:lastModifiedBy>Hilt, Alannah</cp:lastModifiedBy>
  <cp:revision>2</cp:revision>
  <dcterms:created xsi:type="dcterms:W3CDTF">2016-01-18T21:06:00Z</dcterms:created>
  <dcterms:modified xsi:type="dcterms:W3CDTF">2016-01-18T21:06:00Z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73c4fec1-20e8-4645-8039-b87ae9278647</vt:lpwstr>
  </property>
  <property fmtid="{D5CDD505-2E9C-101B-9397-08002B2CF9AE}" pid="3" name="TBSSCTCLASSIFICATION">
    <vt:lpwstr>No Classification Selected</vt:lpwstr>
  </property>
  <property fmtid="{D5CDD505-2E9C-101B-9397-08002B2CF9AE}" pid="4" name="SECCLASS">
    <vt:lpwstr>CLASSN</vt:lpwstr>
  </property>
</Properties>
</file>